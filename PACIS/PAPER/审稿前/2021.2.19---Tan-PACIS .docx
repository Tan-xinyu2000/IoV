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60F4" w14:textId="62003782" w:rsidR="002A5D8B" w:rsidRDefault="002A5D8B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2A5D8B">
        <w:rPr>
          <w:rFonts w:cs="Times New Roman"/>
          <w:b/>
          <w:kern w:val="28"/>
          <w:sz w:val="40"/>
          <w:szCs w:val="40"/>
        </w:rPr>
        <w:t xml:space="preserve">The Impact of </w:t>
      </w:r>
      <w:r>
        <w:rPr>
          <w:rFonts w:cs="Times New Roman" w:hint="eastAsia"/>
          <w:b/>
          <w:kern w:val="28"/>
          <w:sz w:val="40"/>
          <w:szCs w:val="40"/>
        </w:rPr>
        <w:t>Mobile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App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Usage</w:t>
      </w:r>
      <w:r w:rsidRPr="002A5D8B">
        <w:rPr>
          <w:rFonts w:cs="Times New Roman"/>
          <w:b/>
          <w:kern w:val="28"/>
          <w:sz w:val="40"/>
          <w:szCs w:val="40"/>
        </w:rPr>
        <w:t xml:space="preserve"> on </w:t>
      </w:r>
      <w:r w:rsidR="008F6A0D">
        <w:rPr>
          <w:rFonts w:cs="Times New Roman" w:hint="eastAsia"/>
          <w:b/>
          <w:kern w:val="28"/>
          <w:sz w:val="40"/>
          <w:szCs w:val="40"/>
        </w:rPr>
        <w:t>Individual</w:t>
      </w:r>
      <w:r w:rsidR="008F6A0D"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>Behavior</w:t>
      </w:r>
      <w:r w:rsidR="00B65A3B">
        <w:rPr>
          <w:rFonts w:cs="Times New Roman"/>
          <w:b/>
          <w:kern w:val="28"/>
          <w:sz w:val="40"/>
          <w:szCs w:val="40"/>
        </w:rPr>
        <w:t xml:space="preserve"> Changing</w:t>
      </w:r>
      <w:bookmarkEnd w:id="0"/>
      <w:r w:rsidRPr="002A5D8B">
        <w:rPr>
          <w:rFonts w:cs="Times New Roman"/>
          <w:b/>
          <w:kern w:val="28"/>
          <w:sz w:val="40"/>
          <w:szCs w:val="40"/>
        </w:rPr>
        <w:t xml:space="preserve">: An </w:t>
      </w:r>
      <w:r w:rsidR="00B65A3B">
        <w:rPr>
          <w:rFonts w:cs="Times New Roman" w:hint="eastAsia"/>
          <w:b/>
          <w:kern w:val="28"/>
          <w:sz w:val="40"/>
          <w:szCs w:val="40"/>
        </w:rPr>
        <w:t>Experimental</w:t>
      </w:r>
      <w:r w:rsidR="00B65A3B"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 xml:space="preserve">Study of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Behavior</w:t>
      </w:r>
    </w:p>
    <w:p w14:paraId="3284B9A8" w14:textId="61836BA4" w:rsidR="0008650C" w:rsidRPr="0008650C" w:rsidRDefault="0008650C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28D3362D" w14:textId="77777777" w:rsidR="0008650C" w:rsidRPr="0008650C" w:rsidRDefault="0008650C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49D23583" wp14:editId="205BC247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3C" w14:textId="08F84CA2" w:rsidR="00F34516" w:rsidRPr="00F34516" w:rsidRDefault="00F34516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0B08E79F" w14:textId="788A8EDF" w:rsidR="00662414" w:rsidRPr="00662414" w:rsidRDefault="00662414" w:rsidP="00F82C2C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 xml:space="preserve">The use of </w:t>
      </w:r>
      <w:r w:rsidR="005D0D8B">
        <w:rPr>
          <w:rFonts w:eastAsiaTheme="minorEastAsia" w:cs="Times New Roman"/>
          <w:i/>
          <w:kern w:val="0"/>
        </w:rPr>
        <w:t>IT products</w:t>
      </w:r>
      <w:r w:rsidR="00B003B9">
        <w:rPr>
          <w:rFonts w:eastAsiaTheme="minorEastAsia" w:cs="Times New Roman"/>
          <w:i/>
          <w:kern w:val="0"/>
        </w:rPr>
        <w:t xml:space="preserve"> and applications </w:t>
      </w:r>
      <w:r w:rsidR="00B003B9" w:rsidRPr="00B003B9">
        <w:rPr>
          <w:rFonts w:eastAsiaTheme="minorEastAsia" w:cs="Times New Roman"/>
          <w:i/>
          <w:kern w:val="0"/>
        </w:rPr>
        <w:t>has grown substantially over the past few years and many</w:t>
      </w:r>
      <w:r w:rsidR="00B003B9">
        <w:rPr>
          <w:rFonts w:eastAsiaTheme="minorEastAsia" w:cs="Times New Roman"/>
          <w:i/>
          <w:kern w:val="0"/>
        </w:rPr>
        <w:t xml:space="preserve"> </w:t>
      </w:r>
      <w:r w:rsidR="00B003B9" w:rsidRPr="00B003B9">
        <w:rPr>
          <w:rFonts w:eastAsiaTheme="minorEastAsia" w:cs="Times New Roman"/>
          <w:i/>
          <w:kern w:val="0"/>
        </w:rPr>
        <w:t xml:space="preserve">studies have reported the effects of using these </w:t>
      </w:r>
      <w:r w:rsidR="008364E4">
        <w:rPr>
          <w:rFonts w:eastAsiaTheme="minorEastAsia" w:cs="Times New Roman"/>
          <w:i/>
          <w:kern w:val="0"/>
        </w:rPr>
        <w:t>p</w:t>
      </w:r>
      <w:r w:rsidR="008A2A03">
        <w:rPr>
          <w:rFonts w:eastAsiaTheme="minorEastAsia" w:cs="Times New Roman"/>
          <w:i/>
          <w:kern w:val="0"/>
        </w:rPr>
        <w:t>latforms</w:t>
      </w:r>
      <w:r w:rsidR="009B3940">
        <w:rPr>
          <w:rFonts w:eastAsiaTheme="minorEastAsia" w:cs="Times New Roman"/>
          <w:i/>
          <w:kern w:val="0"/>
        </w:rPr>
        <w:t xml:space="preserve"> in business, </w:t>
      </w:r>
      <w:r w:rsidR="009D3FBE" w:rsidRPr="009D3FBE">
        <w:rPr>
          <w:rFonts w:eastAsiaTheme="minorEastAsia" w:cs="Times New Roman"/>
          <w:i/>
          <w:kern w:val="0"/>
        </w:rPr>
        <w:t>entertainment</w:t>
      </w:r>
      <w:r w:rsidR="00076A76">
        <w:rPr>
          <w:rFonts w:eastAsiaTheme="minorEastAsia" w:cs="Times New Roman"/>
          <w:i/>
          <w:kern w:val="0"/>
        </w:rPr>
        <w:t xml:space="preserve"> and public health</w:t>
      </w:r>
      <w:r w:rsidR="00B003B9" w:rsidRPr="00B003B9">
        <w:rPr>
          <w:rFonts w:eastAsiaTheme="minorEastAsia" w:cs="Times New Roman"/>
          <w:i/>
          <w:kern w:val="0"/>
        </w:rPr>
        <w:t>.</w:t>
      </w:r>
      <w:r w:rsidR="00076A76">
        <w:rPr>
          <w:rFonts w:eastAsiaTheme="minorEastAsia" w:cs="Times New Roman"/>
          <w:i/>
          <w:kern w:val="0"/>
        </w:rPr>
        <w:t xml:space="preserve"> However,</w:t>
      </w:r>
      <w:r w:rsidR="002801BF" w:rsidRPr="002801BF">
        <w:rPr>
          <w:rFonts w:eastAsiaTheme="minorEastAsia" w:cs="Times New Roman"/>
          <w:i/>
          <w:kern w:val="0"/>
        </w:rPr>
        <w:t xml:space="preserve"> the relationship between environmental impacts and App usage behavior of drivers have received little attention.</w:t>
      </w:r>
      <w:r w:rsidR="00C8134D">
        <w:rPr>
          <w:rFonts w:eastAsiaTheme="minorEastAsia" w:cs="Times New Roman"/>
          <w:i/>
          <w:kern w:val="0"/>
        </w:rPr>
        <w:t xml:space="preserve"> </w:t>
      </w:r>
      <w:r w:rsidR="00C8134D" w:rsidRPr="00C8134D">
        <w:rPr>
          <w:rFonts w:eastAsiaTheme="minorEastAsia" w:cs="Times New Roman"/>
          <w:i/>
          <w:kern w:val="0"/>
        </w:rPr>
        <w:t xml:space="preserve">Given the lack of a picture of the </w:t>
      </w:r>
      <w:r w:rsidR="007002B5">
        <w:rPr>
          <w:rFonts w:eastAsiaTheme="minorEastAsia" w:cs="Times New Roman"/>
          <w:i/>
          <w:kern w:val="0"/>
        </w:rPr>
        <w:t>effects</w:t>
      </w:r>
      <w:r w:rsidR="009D38AF">
        <w:rPr>
          <w:rFonts w:eastAsiaTheme="minorEastAsia" w:cs="Times New Roman"/>
          <w:i/>
          <w:kern w:val="0"/>
        </w:rPr>
        <w:t xml:space="preserve"> on individuals</w:t>
      </w:r>
      <w:r w:rsidR="00C8134D" w:rsidRPr="00C8134D">
        <w:rPr>
          <w:rFonts w:eastAsiaTheme="minorEastAsia" w:cs="Times New Roman"/>
          <w:i/>
          <w:kern w:val="0"/>
        </w:rPr>
        <w:t xml:space="preserve"> of using </w:t>
      </w:r>
      <w:r w:rsidR="007002B5">
        <w:rPr>
          <w:rFonts w:eastAsiaTheme="minorEastAsia" w:cs="Times New Roman"/>
          <w:i/>
          <w:kern w:val="0"/>
        </w:rPr>
        <w:t>Mobile App</w:t>
      </w:r>
      <w:r w:rsidR="00791605">
        <w:rPr>
          <w:rFonts w:eastAsiaTheme="minorEastAsia" w:cs="Times New Roman"/>
          <w:i/>
          <w:kern w:val="0"/>
        </w:rPr>
        <w:t xml:space="preserve">, </w:t>
      </w:r>
      <w:r w:rsidR="00791605" w:rsidRPr="00791605">
        <w:rPr>
          <w:rFonts w:eastAsiaTheme="minorEastAsia" w:cs="Times New Roman"/>
          <w:i/>
          <w:kern w:val="0"/>
        </w:rPr>
        <w:t xml:space="preserve">we conducted a </w:t>
      </w:r>
      <w:r w:rsidR="00791605">
        <w:rPr>
          <w:rFonts w:eastAsiaTheme="minorEastAsia" w:cs="Times New Roman"/>
          <w:i/>
          <w:kern w:val="0"/>
        </w:rPr>
        <w:t>natural experiment</w:t>
      </w:r>
      <w:r w:rsidR="00791605" w:rsidRPr="00791605">
        <w:rPr>
          <w:rFonts w:eastAsiaTheme="minorEastAsia" w:cs="Times New Roman"/>
          <w:i/>
          <w:kern w:val="0"/>
        </w:rPr>
        <w:t xml:space="preserve"> of </w:t>
      </w:r>
      <w:r w:rsidR="00791605">
        <w:rPr>
          <w:rFonts w:eastAsiaTheme="minorEastAsia" w:cs="Times New Roman"/>
          <w:i/>
          <w:kern w:val="0"/>
        </w:rPr>
        <w:t>63 taxi drivers</w:t>
      </w:r>
      <w:r w:rsidR="00825B21">
        <w:rPr>
          <w:rFonts w:eastAsiaTheme="minorEastAsia" w:cs="Times New Roman"/>
          <w:i/>
          <w:kern w:val="0"/>
        </w:rPr>
        <w:t xml:space="preserve"> from July 2019 to </w:t>
      </w:r>
      <w:r w:rsidR="00E50DBE">
        <w:rPr>
          <w:rFonts w:eastAsiaTheme="minorEastAsia" w:cs="Times New Roman"/>
          <w:i/>
          <w:kern w:val="0"/>
        </w:rPr>
        <w:t>October 2020.</w:t>
      </w:r>
      <w:r w:rsidR="00791605" w:rsidRPr="00791605">
        <w:rPr>
          <w:rFonts w:eastAsiaTheme="minorEastAsia" w:cs="Times New Roman"/>
          <w:i/>
          <w:kern w:val="0"/>
        </w:rPr>
        <w:t xml:space="preserve"> </w:t>
      </w:r>
      <w:r w:rsidR="002F61E4">
        <w:rPr>
          <w:rFonts w:eastAsiaTheme="minorEastAsia" w:cs="Times New Roman"/>
          <w:i/>
          <w:kern w:val="0"/>
        </w:rPr>
        <w:t>The experiment</w:t>
      </w:r>
      <w:r w:rsidR="00B41CA4">
        <w:rPr>
          <w:rFonts w:eastAsiaTheme="minorEastAsia" w:cs="Times New Roman"/>
          <w:i/>
          <w:kern w:val="0"/>
        </w:rPr>
        <w:t xml:space="preserve"> record</w:t>
      </w:r>
      <w:r w:rsidR="002F61E4">
        <w:rPr>
          <w:rFonts w:eastAsiaTheme="minorEastAsia" w:cs="Times New Roman"/>
          <w:i/>
          <w:kern w:val="0"/>
        </w:rPr>
        <w:t>ed</w:t>
      </w:r>
      <w:r w:rsidR="00B41CA4">
        <w:rPr>
          <w:rFonts w:eastAsiaTheme="minorEastAsia" w:cs="Times New Roman"/>
          <w:i/>
          <w:kern w:val="0"/>
        </w:rPr>
        <w:t xml:space="preserve"> their driving behaviors</w:t>
      </w:r>
      <w:r w:rsidR="00791605" w:rsidRPr="00791605">
        <w:rPr>
          <w:rFonts w:eastAsiaTheme="minorEastAsia" w:cs="Times New Roman"/>
          <w:i/>
          <w:kern w:val="0"/>
        </w:rPr>
        <w:t xml:space="preserve"> and </w:t>
      </w:r>
      <w:r w:rsidR="00424957">
        <w:rPr>
          <w:rFonts w:eastAsiaTheme="minorEastAsia" w:cs="Times New Roman"/>
          <w:i/>
          <w:kern w:val="0"/>
        </w:rPr>
        <w:t>monitor</w:t>
      </w:r>
      <w:r w:rsidR="002F61E4">
        <w:rPr>
          <w:rFonts w:eastAsiaTheme="minorEastAsia" w:cs="Times New Roman"/>
          <w:i/>
          <w:kern w:val="0"/>
        </w:rPr>
        <w:t>ed</w:t>
      </w:r>
      <w:r w:rsidR="00781B81">
        <w:rPr>
          <w:rFonts w:eastAsiaTheme="minorEastAsia" w:cs="Times New Roman"/>
          <w:i/>
          <w:kern w:val="0"/>
        </w:rPr>
        <w:t xml:space="preserve"> th</w:t>
      </w:r>
      <w:r w:rsidR="0015008A">
        <w:rPr>
          <w:rFonts w:eastAsiaTheme="minorEastAsia" w:cs="Times New Roman"/>
          <w:i/>
          <w:kern w:val="0"/>
        </w:rPr>
        <w:t>eir behavior changing</w:t>
      </w:r>
      <w:r w:rsidR="00424957">
        <w:rPr>
          <w:rFonts w:eastAsiaTheme="minorEastAsia" w:cs="Times New Roman"/>
          <w:i/>
          <w:kern w:val="0"/>
        </w:rPr>
        <w:t xml:space="preserve"> by daily CO2 emissions</w:t>
      </w:r>
      <w:r w:rsidR="001825FE">
        <w:rPr>
          <w:rFonts w:eastAsiaTheme="minorEastAsia" w:cs="Times New Roman"/>
          <w:i/>
          <w:kern w:val="0"/>
        </w:rPr>
        <w:t xml:space="preserve"> detected by</w:t>
      </w:r>
      <w:r w:rsidR="001825FE" w:rsidRPr="001825FE">
        <w:t xml:space="preserve"> </w:t>
      </w:r>
      <w:r w:rsidR="001825FE" w:rsidRPr="001825FE">
        <w:rPr>
          <w:rFonts w:eastAsiaTheme="minorEastAsia" w:cs="Times New Roman"/>
          <w:i/>
          <w:kern w:val="0"/>
        </w:rPr>
        <w:t>On Board Diagnostic (OBD) systems</w:t>
      </w:r>
      <w:r w:rsidR="00791605" w:rsidRPr="00791605">
        <w:rPr>
          <w:rFonts w:eastAsiaTheme="minorEastAsia" w:cs="Times New Roman"/>
          <w:i/>
          <w:kern w:val="0"/>
        </w:rPr>
        <w:t>.</w:t>
      </w:r>
      <w:r w:rsidR="00F82C2C" w:rsidRPr="00F82C2C">
        <w:t xml:space="preserve"> </w:t>
      </w:r>
      <w:r w:rsidR="00F82C2C" w:rsidRPr="00F82C2C">
        <w:rPr>
          <w:rFonts w:eastAsiaTheme="minorEastAsia" w:cs="Times New Roman"/>
          <w:i/>
          <w:kern w:val="0"/>
        </w:rPr>
        <w:t>This paper discusses implications</w:t>
      </w:r>
      <w:r w:rsidR="00F82C2C">
        <w:rPr>
          <w:rFonts w:eastAsiaTheme="minorEastAsia" w:cs="Times New Roman" w:hint="eastAsia"/>
          <w:i/>
          <w:kern w:val="0"/>
        </w:rPr>
        <w:t xml:space="preserve"> </w:t>
      </w:r>
      <w:r w:rsidR="00F82C2C" w:rsidRPr="00F82C2C">
        <w:rPr>
          <w:rFonts w:eastAsiaTheme="minorEastAsia" w:cs="Times New Roman"/>
          <w:i/>
          <w:kern w:val="0"/>
        </w:rPr>
        <w:t>of the findings, identifies gaps in the literature and provides a roadmap for future research.</w:t>
      </w:r>
    </w:p>
    <w:p w14:paraId="729B9A41" w14:textId="2543BD53" w:rsidR="00F34516" w:rsidRPr="00F34516" w:rsidRDefault="00F34516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 w:rsidR="00434EF3"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 w:rsidR="000E3246">
        <w:rPr>
          <w:rFonts w:eastAsia="宋体" w:cs="Times New Roman"/>
          <w:bCs/>
          <w:kern w:val="0"/>
          <w:szCs w:val="20"/>
          <w:lang w:eastAsia="en-US"/>
        </w:rPr>
        <w:t>M</w:t>
      </w:r>
      <w:r w:rsidR="00CB2457">
        <w:rPr>
          <w:rFonts w:eastAsia="宋体" w:cs="Times New Roman"/>
          <w:bCs/>
          <w:kern w:val="0"/>
          <w:szCs w:val="20"/>
          <w:lang w:eastAsia="en-US"/>
        </w:rPr>
        <w:t>obile A</w:t>
      </w:r>
      <w:r w:rsidR="00434EF3">
        <w:rPr>
          <w:rFonts w:eastAsia="宋体" w:cs="Times New Roman" w:hint="eastAsia"/>
          <w:kern w:val="0"/>
          <w:szCs w:val="20"/>
        </w:rPr>
        <w:t>pp</w:t>
      </w:r>
      <w:r w:rsidR="00434EF3">
        <w:rPr>
          <w:rFonts w:eastAsia="宋体" w:cs="Times New Roman"/>
          <w:kern w:val="0"/>
          <w:szCs w:val="20"/>
          <w:lang w:eastAsia="en-US"/>
        </w:rPr>
        <w:t xml:space="preserve"> </w:t>
      </w:r>
      <w:r w:rsidR="00434EF3">
        <w:rPr>
          <w:rFonts w:eastAsia="宋体" w:cs="Times New Roman" w:hint="eastAsia"/>
          <w:kern w:val="0"/>
          <w:szCs w:val="20"/>
        </w:rPr>
        <w:t>usage</w:t>
      </w:r>
      <w:r w:rsidRPr="00F34516">
        <w:rPr>
          <w:rFonts w:eastAsia="宋体" w:cs="Times New Roman"/>
          <w:kern w:val="0"/>
          <w:szCs w:val="20"/>
          <w:lang w:eastAsia="en-US"/>
        </w:rPr>
        <w:t xml:space="preserve">, </w:t>
      </w:r>
      <w:r w:rsidR="00F255DD">
        <w:rPr>
          <w:rFonts w:eastAsia="宋体" w:cs="Times New Roman"/>
          <w:kern w:val="0"/>
          <w:szCs w:val="20"/>
          <w:lang w:eastAsia="en-US"/>
        </w:rPr>
        <w:t xml:space="preserve">CO2 emissions, </w:t>
      </w:r>
      <w:r w:rsidR="00434EF3">
        <w:rPr>
          <w:rFonts w:eastAsia="宋体" w:cs="Times New Roman"/>
          <w:kern w:val="0"/>
          <w:szCs w:val="20"/>
          <w:lang w:eastAsia="en-US"/>
        </w:rPr>
        <w:t>individual behavior changing</w:t>
      </w:r>
      <w:r w:rsidRPr="00F34516">
        <w:rPr>
          <w:rFonts w:eastAsia="宋体" w:cs="Times New Roman"/>
          <w:kern w:val="0"/>
          <w:szCs w:val="20"/>
          <w:lang w:eastAsia="en-US"/>
        </w:rPr>
        <w:t xml:space="preserve">, </w:t>
      </w:r>
      <w:r w:rsidR="00434EF3">
        <w:rPr>
          <w:rFonts w:eastAsia="宋体" w:cs="Times New Roman"/>
          <w:kern w:val="0"/>
          <w:szCs w:val="20"/>
          <w:lang w:eastAsia="en-US"/>
        </w:rPr>
        <w:t>natural experiment</w:t>
      </w:r>
    </w:p>
    <w:p w14:paraId="492C802B" w14:textId="5205B2F2" w:rsidR="00F34516" w:rsidRPr="000314C2" w:rsidRDefault="000314C2" w:rsidP="00206F29">
      <w:pPr>
        <w:rPr>
          <w:rFonts w:eastAsiaTheme="minorEastAsia"/>
          <w:color w:val="FF0000"/>
        </w:rPr>
      </w:pPr>
      <w:r w:rsidRPr="000314C2">
        <w:rPr>
          <w:rFonts w:eastAsiaTheme="minorEastAsia" w:hint="eastAsia"/>
          <w:color w:val="FF0000"/>
        </w:rPr>
        <w:t>那个</w:t>
      </w:r>
      <w:r w:rsidRPr="000314C2">
        <w:rPr>
          <w:rFonts w:eastAsiaTheme="minorEastAsia" w:hint="eastAsia"/>
          <w:color w:val="FF0000"/>
        </w:rPr>
        <w:t>template</w:t>
      </w:r>
      <w:r w:rsidRPr="000314C2">
        <w:rPr>
          <w:rFonts w:eastAsiaTheme="minorEastAsia" w:hint="eastAsia"/>
          <w:color w:val="FF0000"/>
        </w:rPr>
        <w:t>里面的格式自相矛盾了，示例文中二级标题是</w:t>
      </w:r>
      <w:r w:rsidRPr="000314C2">
        <w:rPr>
          <w:rFonts w:eastAsiaTheme="minorEastAsia" w:hint="eastAsia"/>
          <w:color w:val="FF0000"/>
        </w:rPr>
        <w:t>1</w:t>
      </w:r>
      <w:r w:rsidRPr="000314C2">
        <w:rPr>
          <w:rFonts w:eastAsiaTheme="minorEastAsia"/>
          <w:color w:val="FF0000"/>
        </w:rPr>
        <w:t>2</w:t>
      </w:r>
      <w:r w:rsidRPr="000314C2">
        <w:rPr>
          <w:rFonts w:eastAsiaTheme="minorEastAsia" w:hint="eastAsia"/>
          <w:color w:val="FF0000"/>
        </w:rPr>
        <w:t>号字体，结果要求描述说</w:t>
      </w:r>
      <w:r w:rsidRPr="000314C2">
        <w:rPr>
          <w:rFonts w:eastAsiaTheme="minorEastAsia" w:hint="eastAsia"/>
          <w:color w:val="FF0000"/>
        </w:rPr>
        <w:t>1</w:t>
      </w:r>
      <w:r w:rsidRPr="000314C2">
        <w:rPr>
          <w:rFonts w:eastAsiaTheme="minorEastAsia"/>
          <w:color w:val="FF0000"/>
        </w:rPr>
        <w:t>1</w:t>
      </w:r>
      <w:r w:rsidRPr="000314C2">
        <w:rPr>
          <w:rFonts w:eastAsiaTheme="minorEastAsia" w:hint="eastAsia"/>
          <w:color w:val="FF0000"/>
        </w:rPr>
        <w:t>号字体</w:t>
      </w:r>
    </w:p>
    <w:p w14:paraId="59C38129" w14:textId="2319F66C" w:rsidR="00574DF1" w:rsidRDefault="00206F29" w:rsidP="00D17C26">
      <w:pPr>
        <w:pStyle w:val="1"/>
      </w:pPr>
      <w:r>
        <w:t>I</w:t>
      </w:r>
      <w:r w:rsidR="00574DF1" w:rsidRPr="00077025">
        <w:t>ntroduction</w:t>
      </w:r>
    </w:p>
    <w:p w14:paraId="41DF2402" w14:textId="2D78539A" w:rsidR="007D3728" w:rsidRPr="00A05EB6" w:rsidRDefault="00903258" w:rsidP="00017296">
      <w:pPr>
        <w:rPr>
          <w:rFonts w:eastAsiaTheme="minorEastAsia"/>
          <w:noProof/>
        </w:rPr>
      </w:pPr>
      <w:r>
        <w:t>There is a growing emphasis on global effects of various air pollutants, especially for greenhouse gases and notably CO2. Road vehicles are acknowledged to be</w:t>
      </w:r>
      <w:r>
        <w:rPr>
          <w:rFonts w:eastAsiaTheme="minorEastAsia" w:hint="eastAsia"/>
        </w:rPr>
        <w:t xml:space="preserve"> </w:t>
      </w:r>
      <w:r>
        <w:t>significant sources of a range of pollutants</w:t>
      </w:r>
      <w:r w:rsidR="001574D3">
        <w:t>.</w:t>
      </w:r>
      <w:r>
        <w:t xml:space="preserve"> </w:t>
      </w:r>
      <w:r w:rsidR="001574D3">
        <w:t>I</w:t>
      </w:r>
      <w:r>
        <w:t xml:space="preserve">n </w:t>
      </w:r>
      <w:r>
        <w:lastRenderedPageBreak/>
        <w:t>2018</w:t>
      </w:r>
      <w:r w:rsidR="001574D3">
        <w:t xml:space="preserve">, </w:t>
      </w:r>
      <w:r>
        <w:t>they were responsible for</w:t>
      </w:r>
      <w:r>
        <w:rPr>
          <w:rFonts w:eastAsiaTheme="minorEastAsia" w:hint="eastAsia"/>
        </w:rPr>
        <w:t xml:space="preserve"> </w:t>
      </w:r>
      <w:r>
        <w:t>25% of total CO2</w:t>
      </w:r>
      <w:r>
        <w:rPr>
          <w:rFonts w:eastAsiaTheme="minorEastAsia" w:hint="eastAsia"/>
        </w:rPr>
        <w:t xml:space="preserve"> </w:t>
      </w:r>
      <w:r>
        <w:t>emissions from fuel combustion</w:t>
      </w:r>
      <w:r w:rsidR="00F467E3">
        <w:rPr>
          <w:rStyle w:val="af4"/>
        </w:rPr>
        <w:footnoteReference w:id="1"/>
      </w:r>
      <w:r>
        <w:t xml:space="preserve"> </w:t>
      </w:r>
      <w:commentRangeStart w:id="1"/>
      <w:r w:rsidRPr="00E42171">
        <w:fldChar w:fldCharType="begin">
          <w:fldData xml:space="preserve">PEVuZE5vdGU+PENpdGU+PEF1dGhvcj5JRUE8L0F1dGhvcj48WWVhcj4yMDIwPC9ZZWFyPjxSZWNO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</w:fldData>
        </w:fldChar>
      </w:r>
      <w:r w:rsidRPr="00E42171">
        <w:instrText xml:space="preserve"> ADDIN EN.CITE </w:instrText>
      </w:r>
      <w:r w:rsidRPr="00E42171">
        <w:fldChar w:fldCharType="begin">
          <w:fldData xml:space="preserve">PEVuZE5vdGU+PENpdGU+PEF1dGhvcj5JRUE8L0F1dGhvcj48WWVhcj4yMDIwPC9ZZWFyPjxSZWNO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</w:fldData>
        </w:fldChar>
      </w:r>
      <w:r w:rsidRPr="00E42171">
        <w:instrText xml:space="preserve"> ADDIN EN.CITE.DATA </w:instrText>
      </w:r>
      <w:r w:rsidRPr="00E42171">
        <w:fldChar w:fldCharType="end"/>
      </w:r>
      <w:r w:rsidRPr="00E42171">
        <w:fldChar w:fldCharType="separate"/>
      </w:r>
      <w:r w:rsidRPr="00E42171">
        <w:rPr>
          <w:noProof/>
        </w:rPr>
        <w:t>(IEA 2020)</w:t>
      </w:r>
      <w:r w:rsidRPr="00E42171">
        <w:fldChar w:fldCharType="end"/>
      </w:r>
      <w:r>
        <w:t>.</w:t>
      </w:r>
      <w:commentRangeEnd w:id="1"/>
      <w:r>
        <w:rPr>
          <w:rStyle w:val="a8"/>
        </w:rPr>
        <w:commentReference w:id="1"/>
      </w:r>
      <w:r>
        <w:t xml:space="preserve"> </w:t>
      </w:r>
      <w:r w:rsidR="007511EC" w:rsidRPr="007511EC">
        <w:t xml:space="preserve">Among the many causes of </w:t>
      </w:r>
      <w:r w:rsidR="007511EC">
        <w:t>road</w:t>
      </w:r>
      <w:r w:rsidR="007511EC" w:rsidRPr="007511EC">
        <w:t xml:space="preserve"> vehicle emissions, bad driving habits are one of them </w:t>
      </w:r>
      <w:r w:rsidR="00203660">
        <w:fldChar w:fldCharType="begin"/>
      </w:r>
      <w:r w:rsidR="00203660">
        <w:instrText xml:space="preserve"> ADDIN EN.CITE &lt;EndNote&gt;&lt;Cite&gt;&lt;Author&gt;Van Mierlo&lt;/Author&gt;&lt;Year&gt;2004&lt;/Year&gt;&lt;RecNum&gt;146&lt;/RecNum&gt;&lt;DisplayText&gt;(Alessandrini et al. 2012; Van Mierlo et al. 2004)&lt;/DisplayText&gt;&lt;record&gt;&lt;rec-number&gt;146&lt;/rec-number&gt;&lt;foreign-keys&gt;&lt;key app="EN" db-id="xx2sdxzxyppx5jedtfkvpvsn9sve2252dadz" timestamp="1612685594"&gt;146&lt;/key&gt;&lt;/foreign-keys&gt;&lt;ref-type name="Journal Article"&gt;17&lt;/ref-type&gt;&lt;contributors&gt;&lt;authors&gt;&lt;author&gt;Van Mierlo, Joeri&lt;/author&gt;&lt;author&gt;Maggetto, Gaston&lt;/author&gt;&lt;author&gt;Van de Burgwal, Erik&lt;/author&gt;&lt;author&gt;Gense, Raymond&lt;/author&gt;&lt;/authors&gt;&lt;/contributors&gt;&lt;titles&gt;&lt;title&gt;Driving style and traffic measures-influence on vehicle emissions and fuel consumption&lt;/title&gt;&lt;secondary-title&gt;Proceedings of the Institution of Mechanical Engineers, Part D: Journal of Automobile Engineering&lt;/secondary-title&gt;&lt;/titles&gt;&lt;periodical&gt;&lt;full-title&gt;Proceedings of the Institution of Mechanical Engineers, Part D: Journal of Automobile Engineering&lt;/full-title&gt;&lt;/periodical&gt;&lt;pages&gt;43-50&lt;/pages&gt;&lt;volume&gt;218&lt;/volume&gt;&lt;number&gt;1&lt;/number&gt;&lt;dates&gt;&lt;year&gt;2004&lt;/year&gt;&lt;/dates&gt;&lt;isbn&gt;0954-4070&lt;/isbn&gt;&lt;urls&gt;&lt;/urls&gt;&lt;/record&gt;&lt;/Cite&gt;&lt;Cite&gt;&lt;Author&gt;Alessandrini&lt;/Author&gt;&lt;Year&gt;2012&lt;/Year&gt;&lt;RecNum&gt;136&lt;/RecNum&gt;&lt;record&gt;&lt;rec-number&gt;136&lt;/rec-number&gt;&lt;foreign-keys&gt;&lt;key app="EN" db-id="xx2sdxzxyppx5jedtfkvpvsn9sve2252dadz" timestamp="1612680326"&gt;136&lt;/key&gt;&lt;/foreign-keys&gt;&lt;ref-type name="Conference Proceedings"&gt;10&lt;/ref-type&gt;&lt;contributors&gt;&lt;authors&gt;&lt;author&gt;Alessandrini, Adriano&lt;/author&gt;&lt;author&gt;Cattivera, Alessio&lt;/author&gt;&lt;author&gt;Filippi, Francesco&lt;/author&gt;&lt;author&gt;Ortenzi, Fernando&lt;/author&gt;&lt;/authors&gt;&lt;/contributors&gt;&lt;titles&gt;&lt;title&gt;Driving style influence on car CO2 emissions&lt;/title&gt;&lt;secondary-title&gt;2012 international emission inventory conference&lt;/secondary-title&gt;&lt;/titles&gt;&lt;dates&gt;&lt;year&gt;2012&lt;/year&gt;&lt;/dates&gt;&lt;urls&gt;&lt;/urls&gt;&lt;/record&gt;&lt;/Cite&gt;&lt;/EndNote&gt;</w:instrText>
      </w:r>
      <w:r w:rsidR="00203660">
        <w:fldChar w:fldCharType="separate"/>
      </w:r>
      <w:r w:rsidR="00203660">
        <w:rPr>
          <w:noProof/>
        </w:rPr>
        <w:t>(Alessandrini et al. 2012; Van Mierlo et al. 2004)</w:t>
      </w:r>
      <w:r w:rsidR="00203660">
        <w:fldChar w:fldCharType="end"/>
      </w:r>
      <w:r w:rsidR="009868E5">
        <w:t xml:space="preserve">. </w:t>
      </w:r>
      <w:r w:rsidR="00ED27BC">
        <w:t xml:space="preserve">Then </w:t>
      </w:r>
      <w:r w:rsidR="00ED27BC" w:rsidRPr="00D56A3A">
        <w:rPr>
          <w:rFonts w:eastAsiaTheme="minorEastAsia"/>
        </w:rPr>
        <w:t>since the mid '90s</w:t>
      </w:r>
      <w:r w:rsidR="00ED27BC">
        <w:rPr>
          <w:rFonts w:eastAsiaTheme="minorEastAsia"/>
        </w:rPr>
        <w:t>,</w:t>
      </w:r>
      <w:r w:rsidR="00ED27BC">
        <w:t xml:space="preserve"> </w:t>
      </w:r>
      <w:r w:rsidR="00A05EB6">
        <w:rPr>
          <w:rFonts w:eastAsiaTheme="minorEastAsia"/>
        </w:rPr>
        <w:t>e</w:t>
      </w:r>
      <w:r w:rsidR="00A05EB6" w:rsidRPr="00747814">
        <w:rPr>
          <w:rFonts w:eastAsiaTheme="minorEastAsia"/>
        </w:rPr>
        <w:t xml:space="preserve">co-driving </w:t>
      </w:r>
      <w:r w:rsidR="00ED27BC">
        <w:rPr>
          <w:rFonts w:eastAsiaTheme="minorEastAsia"/>
        </w:rPr>
        <w:t>has been developed as</w:t>
      </w:r>
      <w:r w:rsidR="00A05EB6" w:rsidRPr="00D56A3A">
        <w:rPr>
          <w:rFonts w:eastAsiaTheme="minorEastAsia"/>
        </w:rPr>
        <w:t xml:space="preserve"> a new approach to driving</w:t>
      </w:r>
      <w:r w:rsidR="00ED27BC">
        <w:rPr>
          <w:rFonts w:eastAsiaTheme="minorEastAsia"/>
        </w:rPr>
        <w:t xml:space="preserve">, </w:t>
      </w:r>
      <w:r w:rsidR="00A05EB6" w:rsidRPr="00D56A3A">
        <w:rPr>
          <w:rFonts w:eastAsiaTheme="minorEastAsia"/>
        </w:rPr>
        <w:t>and</w:t>
      </w:r>
      <w:r w:rsidR="00A05EB6">
        <w:rPr>
          <w:rFonts w:eastAsiaTheme="minorEastAsia" w:hint="eastAsia"/>
        </w:rPr>
        <w:t xml:space="preserve"> </w:t>
      </w:r>
      <w:r w:rsidR="00A05EB6" w:rsidRPr="00747814">
        <w:rPr>
          <w:rFonts w:eastAsiaTheme="minorEastAsia"/>
        </w:rPr>
        <w:t>nowadays it is a climate change initiative not to be overlooked</w:t>
      </w:r>
      <w:r w:rsidR="00A05EB6">
        <w:rPr>
          <w:rFonts w:eastAsiaTheme="minorEastAsia"/>
        </w:rPr>
        <w:t xml:space="preserve"> </w:t>
      </w:r>
      <w:r w:rsidR="00A05EB6">
        <w:rPr>
          <w:rFonts w:eastAsiaTheme="minorEastAsia"/>
        </w:rPr>
        <w:fldChar w:fldCharType="begin"/>
      </w:r>
      <w:r w:rsidR="00A05EB6">
        <w:rPr>
          <w:rFonts w:eastAsiaTheme="minorEastAsia"/>
        </w:rPr>
        <w:instrText xml:space="preserve"> ADDIN EN.CITE &lt;EndNote&gt;&lt;Cite&gt;&lt;Author&gt;Barkenbus&lt;/Author&gt;&lt;Year&gt;2010&lt;/Year&gt;&lt;RecNum&gt;145&lt;/RecNum&gt;&lt;DisplayText&gt;(Alessandrini et al. 2012; Barkenbus 2010)&lt;/DisplayText&gt;&lt;record&gt;&lt;rec-number&gt;145&lt;/rec-number&gt;&lt;foreign-keys&gt;&lt;key app="EN" db-id="xx2sdxzxyppx5jedtfkvpvsn9sve2252dadz" timestamp="1612685586"&gt;145&lt;/key&gt;&lt;/foreign-keys&gt;&lt;ref-type name="Journal Article"&gt;17&lt;/ref-type&gt;&lt;contributors&gt;&lt;authors&gt;&lt;author&gt;Barkenbus, Jack N&lt;/author&gt;&lt;/authors&gt;&lt;/contributors&gt;&lt;titles&gt;&lt;title&gt;Eco-driving: An overlooked climate change initiative&lt;/title&gt;&lt;secondary-title&gt;Energy policy&lt;/secondary-title&gt;&lt;/titles&gt;&lt;periodical&gt;&lt;full-title&gt;Energy policy&lt;/full-title&gt;&lt;/periodical&gt;&lt;pages&gt;762-769&lt;/pages&gt;&lt;volume&gt;38&lt;/volume&gt;&lt;number&gt;2&lt;/number&gt;&lt;dates&gt;&lt;year&gt;2010&lt;/year&gt;&lt;/dates&gt;&lt;isbn&gt;0301-4215&lt;/isbn&gt;&lt;urls&gt;&lt;/urls&gt;&lt;/record&gt;&lt;/Cite&gt;&lt;Cite&gt;&lt;Author&gt;Alessandrini&lt;/Author&gt;&lt;Year&gt;2012&lt;/Year&gt;&lt;RecNum&gt;136&lt;/RecNum&gt;&lt;record&gt;&lt;rec-number&gt;136&lt;/rec-number&gt;&lt;foreign-keys&gt;&lt;key app="EN" db-id="xx2sdxzxyppx5jedtfkvpvsn9sve2252dadz" timestamp="1612680326"&gt;136&lt;/key&gt;&lt;/foreign-keys&gt;&lt;ref-type name="Conference Proceedings"&gt;10&lt;/ref-type&gt;&lt;contributors&gt;&lt;authors&gt;&lt;author&gt;Alessandrini, Adriano&lt;/author&gt;&lt;author&gt;Cattivera, Alessio&lt;/author&gt;&lt;author&gt;Filippi, Francesco&lt;/author&gt;&lt;author&gt;Ortenzi, Fernando&lt;/author&gt;&lt;/authors&gt;&lt;/contributors&gt;&lt;titles&gt;&lt;title&gt;Driving style influence on car CO2 emissions&lt;/title&gt;&lt;secondary-title&gt;2012 international emission inventory conference&lt;/secondary-title&gt;&lt;/titles&gt;&lt;dates&gt;&lt;year&gt;2012&lt;/year&gt;&lt;/dates&gt;&lt;urls&gt;&lt;/urls&gt;&lt;/record&gt;&lt;/Cite&gt;&lt;/EndNote&gt;</w:instrText>
      </w:r>
      <w:r w:rsidR="00A05EB6">
        <w:rPr>
          <w:rFonts w:eastAsiaTheme="minorEastAsia"/>
        </w:rPr>
        <w:fldChar w:fldCharType="separate"/>
      </w:r>
      <w:r w:rsidR="00A05EB6">
        <w:rPr>
          <w:rFonts w:eastAsiaTheme="minorEastAsia"/>
          <w:noProof/>
        </w:rPr>
        <w:t>(Alessandrini et al. 2012; Barkenbus 2010)</w:t>
      </w:r>
      <w:r w:rsidR="00A05EB6">
        <w:rPr>
          <w:rFonts w:eastAsiaTheme="minorEastAsia"/>
        </w:rPr>
        <w:fldChar w:fldCharType="end"/>
      </w:r>
      <w:r w:rsidR="00A05EB6" w:rsidRPr="00747814">
        <w:rPr>
          <w:rFonts w:eastAsiaTheme="minorEastAsia"/>
        </w:rPr>
        <w:t>.</w:t>
      </w:r>
      <w:r w:rsidR="00A05EB6" w:rsidRPr="00D56A3A">
        <w:t xml:space="preserve"> </w:t>
      </w:r>
    </w:p>
    <w:p w14:paraId="516A3361" w14:textId="149F4E2D" w:rsidR="00061460" w:rsidRPr="00AA6DE8" w:rsidRDefault="00BB6A30" w:rsidP="00061460">
      <w:pPr>
        <w:rPr>
          <w:rFonts w:eastAsiaTheme="minorEastAsia"/>
        </w:rPr>
      </w:pPr>
      <w:r w:rsidRPr="00BB6A30">
        <w:t xml:space="preserve">But it is </w:t>
      </w:r>
      <w:r>
        <w:t>far from</w:t>
      </w:r>
      <w:r w:rsidRPr="00BB6A30">
        <w:t xml:space="preserve"> enough to be satisfied with </w:t>
      </w:r>
      <w:r>
        <w:t xml:space="preserve">the help of </w:t>
      </w:r>
      <w:r w:rsidRPr="00BB6A30">
        <w:t>initiatives</w:t>
      </w:r>
      <w:r>
        <w:t xml:space="preserve"> or</w:t>
      </w:r>
      <w:r w:rsidRPr="00BB6A30">
        <w:t xml:space="preserve"> suggestions</w:t>
      </w:r>
      <w:r>
        <w:t>.</w:t>
      </w:r>
      <w:r w:rsidR="00061460" w:rsidRPr="00061460">
        <w:t xml:space="preserve"> </w:t>
      </w:r>
      <w:r w:rsidR="00061460">
        <w:t>With</w:t>
      </w:r>
      <w:r w:rsidR="00061460" w:rsidRPr="00354842">
        <w:t xml:space="preserve"> the development of Internet of vehicles (IOV), increasingly more organizations including government agents and </w:t>
      </w:r>
      <w:r w:rsidR="00061460">
        <w:t xml:space="preserve">IT </w:t>
      </w:r>
      <w:r w:rsidR="00061460" w:rsidRPr="00354842">
        <w:t>companies are paying attention to leverage information technology</w:t>
      </w:r>
      <w:r w:rsidR="00061460">
        <w:t xml:space="preserve"> (IT)</w:t>
      </w:r>
      <w:r w:rsidR="00061460" w:rsidRPr="00354842">
        <w:t xml:space="preserve"> to improve driving</w:t>
      </w:r>
      <w:r w:rsidR="00061460">
        <w:t xml:space="preserve"> behaviors and </w:t>
      </w:r>
      <w:r w:rsidR="00061460" w:rsidRPr="00B33314">
        <w:t xml:space="preserve">cutting </w:t>
      </w:r>
      <w:r w:rsidR="00061460">
        <w:t xml:space="preserve">CO2 </w:t>
      </w:r>
      <w:r w:rsidR="00061460" w:rsidRPr="00B33314">
        <w:t>emissions</w:t>
      </w:r>
      <w:r w:rsidR="00061460" w:rsidRPr="00354842">
        <w:t>.</w:t>
      </w:r>
    </w:p>
    <w:p w14:paraId="1ED6FA39" w14:textId="77777777" w:rsidR="00113CFE" w:rsidRDefault="00BB6A30" w:rsidP="00017296">
      <w:r>
        <w:t xml:space="preserve"> It is acknowledged</w:t>
      </w:r>
      <w:r w:rsidRPr="00BB6A30">
        <w:t xml:space="preserve"> </w:t>
      </w:r>
      <w:r>
        <w:t>that t</w:t>
      </w:r>
      <w:r w:rsidR="008935D1" w:rsidRPr="00077025">
        <w:t>he diffusion and deepening of the IT revolution</w:t>
      </w:r>
      <w:r w:rsidR="005E2F21">
        <w:t xml:space="preserve"> is a </w:t>
      </w:r>
      <w:r w:rsidR="005E2F21" w:rsidRPr="00077025">
        <w:t>hallmark of the emerging ‘information age’</w:t>
      </w:r>
      <w:r w:rsidR="008935D1">
        <w:t xml:space="preserve"> </w:t>
      </w:r>
      <w:r w:rsidR="008935D1">
        <w:fldChar w:fldCharType="begin"/>
      </w:r>
      <w:r w:rsidR="008935D1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8935D1">
        <w:fldChar w:fldCharType="separate"/>
      </w:r>
      <w:r w:rsidR="008935D1">
        <w:rPr>
          <w:noProof/>
        </w:rPr>
        <w:t>(Castells 1997)</w:t>
      </w:r>
      <w:r w:rsidR="008935D1">
        <w:fldChar w:fldCharType="end"/>
      </w:r>
      <w:r w:rsidR="008935D1">
        <w:t xml:space="preserve">. </w:t>
      </w:r>
      <w:r w:rsidR="009359E0">
        <w:t>And t</w:t>
      </w:r>
      <w:r w:rsidR="008935D1">
        <w:t>he rapid development of IT brings many gadgets with it, such as smartphones, personal computers,</w:t>
      </w:r>
      <w:r w:rsidR="008935D1" w:rsidRPr="009B4C4C">
        <w:rPr>
          <w:rFonts w:eastAsia="宋体" w:cs="Times New Roman"/>
        </w:rPr>
        <w:t xml:space="preserve"> mobile apps</w:t>
      </w:r>
      <w:r w:rsidR="008935D1" w:rsidRPr="009B4C4C">
        <w:rPr>
          <w:rFonts w:cs="Times New Roman"/>
        </w:rPr>
        <w:t xml:space="preserve"> </w:t>
      </w:r>
      <w:r w:rsidR="008935D1">
        <w:t xml:space="preserve">and so on </w: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 </w:instrTex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EN.CITE.DATA </w:instrText>
      </w:r>
      <w:r w:rsidR="008935D1">
        <w:fldChar w:fldCharType="end"/>
      </w:r>
      <w:r w:rsidR="008935D1">
        <w:fldChar w:fldCharType="separate"/>
      </w:r>
      <w:r w:rsidR="008935D1">
        <w:rPr>
          <w:noProof/>
        </w:rPr>
        <w:t>(Joorabchi et al. 2013; Mahmood et al. 2001; Nishad and Rana 2016)</w:t>
      </w:r>
      <w:r w:rsidR="008935D1">
        <w:fldChar w:fldCharType="end"/>
      </w:r>
      <w:r w:rsidR="008935D1">
        <w:t xml:space="preserve">. </w:t>
      </w:r>
      <w:r w:rsidR="00354F46" w:rsidRPr="00354F46">
        <w:t xml:space="preserve">People use these </w:t>
      </w:r>
      <w:r w:rsidR="00E5448A">
        <w:t xml:space="preserve">IT </w:t>
      </w:r>
      <w:r w:rsidR="00354F46" w:rsidRPr="00354F46">
        <w:t>products</w:t>
      </w:r>
      <w:r w:rsidR="00BB0AEE">
        <w:t xml:space="preserve"> and applications</w:t>
      </w:r>
      <w:r w:rsidR="00354F46" w:rsidRPr="00354F46">
        <w:t xml:space="preserve"> </w:t>
      </w:r>
      <w:r w:rsidR="00EE0F24">
        <w:t>for different purposes</w:t>
      </w:r>
      <w:r w:rsidR="00873AC7">
        <w:t>.</w:t>
      </w:r>
      <w:r w:rsidR="00873AC7">
        <w:rPr>
          <w:rFonts w:eastAsiaTheme="minorEastAsia"/>
        </w:rPr>
        <w:t xml:space="preserve"> And </w:t>
      </w:r>
      <w:r w:rsidR="00873AC7">
        <w:t>not surprisingly, as people use</w:t>
      </w:r>
      <w:r w:rsidR="00873AC7">
        <w:rPr>
          <w:rFonts w:eastAsiaTheme="minorEastAsia" w:hint="eastAsia"/>
        </w:rPr>
        <w:t xml:space="preserve"> </w:t>
      </w:r>
      <w:r w:rsidR="00873AC7">
        <w:t>IT more frequently, researchers</w:t>
      </w:r>
      <w:r w:rsidR="00873AC7">
        <w:rPr>
          <w:rFonts w:eastAsiaTheme="minorEastAsia" w:hint="eastAsia"/>
        </w:rPr>
        <w:t xml:space="preserve"> </w:t>
      </w:r>
      <w:r w:rsidR="00873AC7">
        <w:t>are studying</w:t>
      </w:r>
      <w:r w:rsidR="00953DB0">
        <w:t xml:space="preserve"> the effects</w:t>
      </w:r>
      <w:r w:rsidR="00873AC7">
        <w:t xml:space="preserve"> with growing</w:t>
      </w:r>
      <w:r w:rsidR="00873AC7">
        <w:rPr>
          <w:rFonts w:eastAsiaTheme="minorEastAsia" w:hint="eastAsia"/>
        </w:rPr>
        <w:t xml:space="preserve"> </w:t>
      </w:r>
      <w:r w:rsidR="00873AC7">
        <w:t xml:space="preserve">interest </w:t>
      </w:r>
      <w:r w:rsidR="00873AC7">
        <w:fldChar w:fldCharType="begin"/>
      </w:r>
      <w:r w:rsidR="00873AC7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873AC7">
        <w:fldChar w:fldCharType="separate"/>
      </w:r>
      <w:r w:rsidR="00873AC7">
        <w:rPr>
          <w:noProof/>
        </w:rPr>
        <w:t>(Greengard 2011)</w:t>
      </w:r>
      <w:r w:rsidR="00873AC7">
        <w:fldChar w:fldCharType="end"/>
      </w:r>
      <w:r w:rsidR="00873AC7">
        <w:t>.</w:t>
      </w:r>
      <w:r w:rsidR="00EE0F24" w:rsidRPr="00EE0F24">
        <w:t xml:space="preserve"> </w:t>
      </w:r>
    </w:p>
    <w:p w14:paraId="360F504C" w14:textId="295326C6" w:rsidR="008935D1" w:rsidRDefault="00EE0F24" w:rsidP="00017296">
      <w:r>
        <w:t>Early studies</w:t>
      </w:r>
      <w:r>
        <w:rPr>
          <w:rFonts w:eastAsiaTheme="minorEastAsia"/>
        </w:rPr>
        <w:t xml:space="preserve"> </w:t>
      </w:r>
      <w:r>
        <w:t xml:space="preserve">have emphasized their </w:t>
      </w:r>
      <w:r w:rsidR="00091131">
        <w:t xml:space="preserve">positive </w:t>
      </w:r>
      <w:r>
        <w:t xml:space="preserve">applications including health promotion, education, </w:t>
      </w:r>
      <w:r w:rsidR="00211C2C">
        <w:t xml:space="preserve">business, </w:t>
      </w:r>
      <w:r>
        <w:t xml:space="preserve">communication, </w:t>
      </w:r>
      <w:r w:rsidR="00211C2C">
        <w:t xml:space="preserve">entertainment, </w:t>
      </w:r>
      <w:r>
        <w:t xml:space="preserve">and global connectivity </w:t>
      </w:r>
      <w:r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 </w:instrText>
      </w:r>
      <w:r w:rsidR="00433DAD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EN.CITE.DATA </w:instrText>
      </w:r>
      <w:r w:rsidR="00433DAD">
        <w:fldChar w:fldCharType="end"/>
      </w:r>
      <w:r>
        <w:fldChar w:fldCharType="separate"/>
      </w:r>
      <w:r w:rsidR="00433DAD">
        <w:rPr>
          <w:noProof/>
        </w:rPr>
        <w:t>(Chen 2020; Cole-Lewis and Kershaw 2010; Green and Bavelier 2008; Hitt and Brynjolfsson 1996)</w:t>
      </w:r>
      <w:r>
        <w:fldChar w:fldCharType="end"/>
      </w:r>
      <w:r>
        <w:t>.</w:t>
      </w:r>
      <w:r w:rsidR="00867B42">
        <w:t xml:space="preserve"> </w:t>
      </w:r>
      <w:r w:rsidR="007F3FCE" w:rsidRPr="00DA5B48">
        <w:t xml:space="preserve">With the deepening of the research, </w:t>
      </w:r>
      <w:r w:rsidR="00AF1A61">
        <w:t xml:space="preserve">a few </w:t>
      </w:r>
      <w:r w:rsidR="007F3FCE">
        <w:t xml:space="preserve">researchers </w:t>
      </w:r>
      <w:r w:rsidR="002713AE">
        <w:t>start</w:t>
      </w:r>
      <w:r w:rsidR="000752C8">
        <w:t xml:space="preserve"> trying to </w:t>
      </w:r>
      <w:r w:rsidR="00AF1A61">
        <w:t>use IT to</w:t>
      </w:r>
      <w:r w:rsidR="00B825EF">
        <w:t xml:space="preserve"> change</w:t>
      </w:r>
      <w:r w:rsidR="00AF1A61">
        <w:t xml:space="preserve"> human behaviors</w:t>
      </w:r>
      <w:r w:rsidR="00113CFE">
        <w:t xml:space="preserve"> </w: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 </w:instrTex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EN.CITE.DATA </w:instrText>
      </w:r>
      <w:r w:rsidR="00113CFE">
        <w:fldChar w:fldCharType="end"/>
      </w:r>
      <w:r w:rsidR="00113CFE">
        <w:fldChar w:fldCharType="separate"/>
      </w:r>
      <w:r w:rsidR="00113CFE">
        <w:rPr>
          <w:noProof/>
        </w:rPr>
        <w:t>(Årsand et al. 2010; Hebden et al. 2012; Hughes et al. 2010; Mattila et al. 2009; Sundaram et al. 2007; Varnfield et al. 2011)</w:t>
      </w:r>
      <w:r w:rsidR="00113CFE">
        <w:fldChar w:fldCharType="end"/>
      </w:r>
      <w:r w:rsidR="00AF1A61">
        <w:t>.</w:t>
      </w:r>
      <w:r w:rsidR="001454A8">
        <w:t xml:space="preserve"> However, </w:t>
      </w:r>
      <w:r w:rsidR="00CE6ECA">
        <w:t xml:space="preserve">there is a lack of its application on </w:t>
      </w:r>
      <w:r w:rsidR="008509C2">
        <w:t xml:space="preserve">the purpose of </w:t>
      </w:r>
      <w:r w:rsidR="004D006B">
        <w:t>environment protection</w:t>
      </w:r>
      <w:r w:rsidR="00CB0B26">
        <w:t>. Thus, we planned to carry out a</w:t>
      </w:r>
      <w:r w:rsidR="004F61A8">
        <w:t xml:space="preserve"> natural </w:t>
      </w:r>
      <w:r w:rsidR="00CB0B26">
        <w:t xml:space="preserve">experiment to </w:t>
      </w:r>
      <w:r w:rsidR="002A480E">
        <w:t>prove</w:t>
      </w:r>
      <w:r w:rsidR="00593AD1">
        <w:t xml:space="preserve"> the drivers’ behavior changing and</w:t>
      </w:r>
      <w:r w:rsidR="002A480E">
        <w:t xml:space="preserve"> the environmental value of IT</w:t>
      </w:r>
      <w:r w:rsidR="00C9101C">
        <w:t xml:space="preserve"> usage</w:t>
      </w:r>
      <w:r w:rsidR="002A480E">
        <w:t>.</w:t>
      </w:r>
    </w:p>
    <w:p w14:paraId="3C3EDA3C" w14:textId="592CF312" w:rsidR="00574DF1" w:rsidRPr="00077025" w:rsidRDefault="00206F29" w:rsidP="00C07429">
      <w:pPr>
        <w:pStyle w:val="1"/>
      </w:pPr>
      <w:r>
        <w:t>L</w:t>
      </w:r>
      <w:r w:rsidR="00574DF1" w:rsidRPr="00077025">
        <w:t xml:space="preserve">iterature </w:t>
      </w:r>
      <w:r>
        <w:t>R</w:t>
      </w:r>
      <w:r w:rsidR="00574DF1" w:rsidRPr="00077025">
        <w:t>eview</w:t>
      </w:r>
    </w:p>
    <w:p w14:paraId="52D3F786" w14:textId="538451EF" w:rsidR="005130FF" w:rsidRPr="00025FFA" w:rsidRDefault="00574DF1" w:rsidP="00D17C26">
      <w:pPr>
        <w:pStyle w:val="2"/>
        <w:rPr>
          <w:rFonts w:eastAsiaTheme="minorEastAsia"/>
        </w:rPr>
      </w:pPr>
      <w:commentRangeStart w:id="2"/>
      <w:commentRangeStart w:id="3"/>
      <w:r w:rsidRPr="00077025">
        <w:t>IT</w:t>
      </w:r>
      <w:commentRangeEnd w:id="2"/>
      <w:r w:rsidR="00F84187">
        <w:rPr>
          <w:rStyle w:val="a8"/>
        </w:rPr>
        <w:commentReference w:id="2"/>
      </w:r>
      <w:commentRangeEnd w:id="3"/>
      <w:r w:rsidR="00E0481C">
        <w:rPr>
          <w:rStyle w:val="a8"/>
          <w:rFonts w:eastAsia="Times New Roman" w:cstheme="minorBidi"/>
          <w:b w:val="0"/>
          <w:bCs w:val="0"/>
          <w:i w:val="0"/>
        </w:rPr>
        <w:commentReference w:id="3"/>
      </w:r>
      <w:r w:rsidRPr="00077025">
        <w:t xml:space="preserve"> </w:t>
      </w:r>
      <w:r w:rsidR="00E20ACD">
        <w:t>U</w:t>
      </w:r>
      <w:r w:rsidRPr="00077025">
        <w:t xml:space="preserve">sage and </w:t>
      </w:r>
      <w:r w:rsidR="00E20ACD">
        <w:t>B</w:t>
      </w:r>
      <w:r w:rsidRPr="00077025">
        <w:t xml:space="preserve">ehavior </w:t>
      </w:r>
      <w:r w:rsidR="00E20ACD">
        <w:t>C</w:t>
      </w:r>
      <w:r w:rsidRPr="00077025">
        <w:t>hanging</w:t>
      </w:r>
    </w:p>
    <w:p w14:paraId="0B6A73FD" w14:textId="103766DD" w:rsidR="00A95EB7" w:rsidRDefault="002A7E5D" w:rsidP="00EF6F55">
      <w:pPr>
        <w:rPr>
          <w:rFonts w:ascii="宋体" w:eastAsia="宋体" w:hAnsi="宋体" w:cs="宋体"/>
        </w:rPr>
      </w:pPr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>IT usage or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7E6E77">
        <w:t xml:space="preserve">In the last decades, </w:t>
      </w:r>
      <w:r w:rsidR="00CA63EA">
        <w:t xml:space="preserve">researchers built and tested several theorical models of IT usage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  <w:r w:rsidR="00A95EB7">
        <w:rPr>
          <w:rFonts w:eastAsia="宋体" w:cs="Times New Roman"/>
        </w:rPr>
        <w:t>Another major objective of IT research</w:t>
      </w:r>
      <w:r w:rsidR="00A95EB7">
        <w:t xml:space="preserve"> is</w:t>
      </w:r>
      <w:r w:rsidR="00A95EB7" w:rsidRPr="00077025">
        <w:t xml:space="preserve"> to assess</w:t>
      </w:r>
      <w:r w:rsidR="00A95EB7" w:rsidRPr="00703DA8">
        <w:rPr>
          <w:rFonts w:cs="Times New Roman"/>
        </w:rPr>
        <w:t xml:space="preserve"> </w:t>
      </w:r>
      <w:r w:rsidR="00A95EB7">
        <w:rPr>
          <w:rFonts w:eastAsiaTheme="minorEastAsia" w:cs="Times New Roman"/>
        </w:rPr>
        <w:t>its</w:t>
      </w:r>
      <w:r w:rsidR="00A95EB7" w:rsidRPr="00077025">
        <w:t xml:space="preserve"> value</w:t>
      </w:r>
      <w:r w:rsidR="00E30E11">
        <w:t xml:space="preserve">, </w:t>
      </w:r>
      <w:r w:rsidR="00D830F7">
        <w:t xml:space="preserve">mainly </w:t>
      </w:r>
      <w:r w:rsidR="007E3BE9">
        <w:t>in business</w:t>
      </w:r>
      <w:r w:rsidR="00A95EB7">
        <w:t xml:space="preserve">. Studies shows that </w:t>
      </w:r>
      <w:r w:rsidR="00A95EB7" w:rsidRPr="008A6321">
        <w:rPr>
          <w:rFonts w:eastAsia="宋体" w:cs="Times New Roman"/>
        </w:rPr>
        <w:t xml:space="preserve">IT usage </w:t>
      </w:r>
      <w:r w:rsidR="00A95EB7">
        <w:rPr>
          <w:rFonts w:eastAsia="宋体" w:cs="Times New Roman"/>
        </w:rPr>
        <w:t>is</w:t>
      </w:r>
      <w:r w:rsidR="00A95EB7" w:rsidRPr="008A6321">
        <w:rPr>
          <w:rFonts w:eastAsia="宋体" w:cs="Times New Roman"/>
        </w:rPr>
        <w:t xml:space="preserve"> a key driver of</w:t>
      </w:r>
      <w:r w:rsidR="00A95EB7">
        <w:rPr>
          <w:rFonts w:eastAsia="宋体" w:cs="Times New Roman" w:hint="eastAsia"/>
        </w:rPr>
        <w:t xml:space="preserve"> </w:t>
      </w:r>
      <w:r w:rsidR="00A95EB7" w:rsidRPr="008A6321">
        <w:rPr>
          <w:rFonts w:eastAsia="宋体" w:cs="Times New Roman"/>
        </w:rPr>
        <w:t>organizational performance</w:t>
      </w:r>
      <w:r w:rsidR="005B3EDF">
        <w:rPr>
          <w:rFonts w:eastAsia="宋体" w:cs="Times New Roman"/>
        </w:rPr>
        <w:t xml:space="preserve"> and can e</w:t>
      </w:r>
      <w:r w:rsidR="005B3EDF" w:rsidRPr="005B3EDF">
        <w:rPr>
          <w:rFonts w:eastAsia="宋体" w:cs="Times New Roman"/>
        </w:rPr>
        <w:t>ffectively improve productivity</w:t>
      </w:r>
      <w:r w:rsidR="00A95EB7">
        <w:rPr>
          <w:rFonts w:eastAsia="宋体" w:cs="Times New Roman"/>
        </w:rPr>
        <w:t xml:space="preserve"> </w:t>
      </w:r>
      <w:r w:rsidR="00A95EB7">
        <w:rPr>
          <w:rFonts w:eastAsia="宋体" w:cs="Times New Roman"/>
        </w:rPr>
        <w:fldChar w:fldCharType="begin"/>
      </w:r>
      <w:r w:rsidR="00755D5B">
        <w:rPr>
          <w:rFonts w:eastAsia="宋体" w:cs="Times New Roman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 w:rsidR="00A95EB7">
        <w:rPr>
          <w:rFonts w:eastAsia="宋体" w:cs="Times New Roman"/>
        </w:rPr>
        <w:fldChar w:fldCharType="separate"/>
      </w:r>
      <w:r w:rsidR="00755D5B">
        <w:rPr>
          <w:rFonts w:eastAsia="宋体" w:cs="Times New Roman"/>
          <w:noProof/>
        </w:rPr>
        <w:t>(Devaraj and Kohli 2003; Hitt and Brynjolfsson 1996)</w:t>
      </w:r>
      <w:r w:rsidR="00A95EB7">
        <w:rPr>
          <w:rFonts w:eastAsia="宋体" w:cs="Times New Roman"/>
        </w:rPr>
        <w:fldChar w:fldCharType="end"/>
      </w:r>
      <w:r w:rsidR="00A95EB7" w:rsidRPr="008A6321">
        <w:rPr>
          <w:rFonts w:eastAsia="宋体" w:cs="Times New Roman"/>
        </w:rPr>
        <w:t>.</w:t>
      </w:r>
    </w:p>
    <w:p w14:paraId="621A57FC" w14:textId="3871EC80" w:rsidR="00025FFA" w:rsidRDefault="00657E11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>Meanwhile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9061A9">
        <w:rPr>
          <w:rFonts w:eastAsiaTheme="minorEastAsia"/>
        </w:rPr>
        <w:t>only a</w:t>
      </w:r>
      <w:r w:rsidR="0003350C" w:rsidRPr="0003350C">
        <w:rPr>
          <w:rFonts w:eastAsiaTheme="minorEastAsia"/>
        </w:rPr>
        <w:t xml:space="preserve"> few researchers have reported on the use of </w:t>
      </w:r>
      <w:r w:rsidR="0003350C">
        <w:rPr>
          <w:rFonts w:eastAsiaTheme="minorEastAsia"/>
        </w:rPr>
        <w:t>IT products and applications</w:t>
      </w:r>
      <w:r w:rsidR="0003350C" w:rsidRPr="0003350C">
        <w:rPr>
          <w:rFonts w:eastAsiaTheme="minorEastAsia"/>
        </w:rPr>
        <w:t xml:space="preserve"> for </w:t>
      </w:r>
      <w:r w:rsidR="0003350C" w:rsidRPr="00282EBF">
        <w:rPr>
          <w:rFonts w:eastAsiaTheme="minorEastAsia"/>
        </w:rPr>
        <w:t>individual behavior changing.</w:t>
      </w:r>
      <w:r w:rsidR="009358C2">
        <w:rPr>
          <w:rFonts w:eastAsiaTheme="minorEastAsia"/>
        </w:rPr>
        <w:t xml:space="preserve"> Researches are usually found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some</w:t>
      </w:r>
      <w:r w:rsidR="009358C2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9358C2" w:rsidRPr="009358C2">
        <w:rPr>
          <w:rFonts w:eastAsiaTheme="minorEastAsia"/>
        </w:rPr>
        <w:t xml:space="preserve"> </w:t>
      </w:r>
      <w:r w:rsidR="007D0703">
        <w:rPr>
          <w:rFonts w:eastAsiaTheme="minorEastAsia"/>
        </w:rPr>
        <w:t xml:space="preserve">like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and business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app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 xml:space="preserve">. </w:t>
      </w:r>
      <w:r w:rsidR="00E10844">
        <w:rPr>
          <w:rFonts w:eastAsiaTheme="minorEastAsia"/>
        </w:rPr>
        <w:t>A</w:t>
      </w:r>
      <w:r w:rsidR="00E34793">
        <w:rPr>
          <w:rFonts w:eastAsiaTheme="minorEastAsia"/>
        </w:rPr>
        <w:t xml:space="preserve">ccording to </w:t>
      </w:r>
      <w:r w:rsidR="00CD5857">
        <w:rPr>
          <w:noProof/>
        </w:rPr>
        <w:t>Hebden et al.</w:t>
      </w:r>
      <w:r w:rsidR="00E34793">
        <w:rPr>
          <w:rFonts w:eastAsiaTheme="minorEastAsia"/>
        </w:rPr>
        <w:t xml:space="preserve">, </w:t>
      </w:r>
      <w:r w:rsidR="004D479B">
        <w:rPr>
          <w:rFonts w:eastAsiaTheme="minorEastAsia"/>
        </w:rPr>
        <w:t>s</w:t>
      </w:r>
      <w:r w:rsidR="00AE0C54" w:rsidRPr="00764113">
        <w:t>oftware applications (apps) used on mobile devices are a novel technology that can be used to deliver behavior change interventions directly to individuals</w:t>
      </w:r>
      <w:r w:rsidR="00E10844">
        <w:t xml:space="preserve"> and </w:t>
      </w:r>
      <w:r w:rsidR="00724EE4" w:rsidRPr="00724EE4">
        <w:t>have the potential to</w:t>
      </w:r>
      <w:r w:rsidR="00724EE4">
        <w:t xml:space="preserve"> make a difference</w:t>
      </w:r>
      <w:r w:rsidR="00AE0C54">
        <w:t xml:space="preserve"> </w:t>
      </w:r>
      <w:r w:rsidR="00AE0C54">
        <w:lastRenderedPageBreak/>
        <w:fldChar w:fldCharType="begin"/>
      </w:r>
      <w:r w:rsidR="00AE0C54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AE0C54">
        <w:fldChar w:fldCharType="separate"/>
      </w:r>
      <w:r w:rsidR="00AE0C54">
        <w:rPr>
          <w:noProof/>
        </w:rPr>
        <w:t>(Hebden et al. 2012)</w:t>
      </w:r>
      <w:r w:rsidR="00AE0C54">
        <w:fldChar w:fldCharType="end"/>
      </w:r>
      <w:r w:rsidR="00AE0C54" w:rsidRPr="00764113">
        <w:t>.</w:t>
      </w:r>
      <w:r w:rsidR="00611106">
        <w:rPr>
          <w:rFonts w:ascii="宋体" w:eastAsia="宋体" w:hAnsi="宋体" w:cs="宋体" w:hint="eastAsia"/>
        </w:rPr>
        <w:t xml:space="preserve"> </w:t>
      </w:r>
    </w:p>
    <w:p w14:paraId="2945FB3A" w14:textId="0E10B758" w:rsidR="00FD7FDA" w:rsidRPr="00025FFA" w:rsidRDefault="00025FFA" w:rsidP="00D17C26">
      <w:pPr>
        <w:rPr>
          <w:rFonts w:eastAsia="宋体" w:cs="Times New Roman"/>
        </w:rPr>
      </w:pPr>
      <w:r w:rsidRPr="00025FFA">
        <w:rPr>
          <w:rFonts w:eastAsia="宋体" w:cs="Times New Roman"/>
        </w:rPr>
        <w:t>Actually,</w:t>
      </w:r>
      <w:r>
        <w:rPr>
          <w:rFonts w:eastAsia="宋体" w:cs="Times New Roman"/>
        </w:rPr>
        <w:t xml:space="preserve"> </w:t>
      </w:r>
      <w:r w:rsidR="002613E4" w:rsidRPr="002613E4">
        <w:rPr>
          <w:rFonts w:eastAsia="宋体" w:cs="Times New Roman"/>
        </w:rPr>
        <w:t>I</w:t>
      </w:r>
      <w:r w:rsidR="002613E4">
        <w:rPr>
          <w:rFonts w:eastAsia="宋体" w:cs="Times New Roman"/>
        </w:rPr>
        <w:t>T</w:t>
      </w:r>
      <w:r w:rsidR="002613E4" w:rsidRPr="002613E4">
        <w:rPr>
          <w:rFonts w:eastAsia="宋体" w:cs="Times New Roman"/>
        </w:rPr>
        <w:t xml:space="preserve"> can change</w:t>
      </w:r>
      <w:r w:rsidR="002613E4">
        <w:rPr>
          <w:rFonts w:eastAsia="宋体" w:cs="Times New Roman"/>
        </w:rPr>
        <w:t xml:space="preserve"> even</w:t>
      </w:r>
      <w:r w:rsidR="002613E4" w:rsidRPr="002613E4">
        <w:rPr>
          <w:rFonts w:eastAsia="宋体" w:cs="Times New Roman"/>
        </w:rPr>
        <w:t xml:space="preserve"> more than tha</w:t>
      </w:r>
      <w:r w:rsidR="002613E4">
        <w:rPr>
          <w:rFonts w:eastAsia="宋体" w:cs="Times New Roman"/>
        </w:rPr>
        <w:t>t.</w:t>
      </w:r>
      <w:r w:rsidR="006C77F1">
        <w:rPr>
          <w:rFonts w:eastAsia="宋体" w:cs="Times New Roman"/>
        </w:rPr>
        <w:t xml:space="preserve"> </w:t>
      </w:r>
      <w:r w:rsidR="001053A6">
        <w:rPr>
          <w:rFonts w:eastAsia="宋体" w:cs="Times New Roman"/>
        </w:rPr>
        <w:t xml:space="preserve">As environment and sustainability have been supposed to become game-changing megatrends in the near future </w:t>
      </w:r>
      <w:r w:rsidR="00037B76">
        <w:rPr>
          <w:rFonts w:eastAsia="宋体" w:cs="Times New Roman"/>
        </w:rPr>
        <w:fldChar w:fldCharType="begin"/>
      </w:r>
      <w:r w:rsidR="00037B76">
        <w:rPr>
          <w:rFonts w:eastAsia="宋体" w:cs="Times New Roman"/>
        </w:rPr>
        <w:instrText xml:space="preserve"> ADDIN EN.CITE &lt;EndNote&gt;&lt;Cite&gt;&lt;Author&gt;Lubin&lt;/Author&gt;&lt;Year&gt;2010&lt;/Year&gt;&lt;RecNum&gt;131&lt;/RecNum&gt;&lt;DisplayText&gt;(Lubin and Esty 2010)&lt;/DisplayText&gt;&lt;record&gt;&lt;rec-number&gt;131&lt;/rec-number&gt;&lt;foreign-keys&gt;&lt;key app="EN" db-id="xx2sdxzxyppx5jedtfkvpvsn9sve2252dadz" timestamp="1612671255"&gt;131&lt;/key&gt;&lt;/foreign-keys&gt;&lt;ref-type name="Journal Article"&gt;17&lt;/ref-type&gt;&lt;contributors&gt;&lt;authors&gt;&lt;author&gt;Lubin, David A&lt;/author&gt;&lt;author&gt;Esty, Daniel C&lt;/author&gt;&lt;/authors&gt;&lt;/contributors&gt;&lt;titles&gt;&lt;title&gt;The sustainability imperative&lt;/title&gt;&lt;secondary-title&gt;Harvard business review&lt;/secondary-title&gt;&lt;/titles&gt;&lt;periodical&gt;&lt;full-title&gt;Harvard business review&lt;/full-title&gt;&lt;/periodical&gt;&lt;pages&gt;42-50&lt;/pages&gt;&lt;volume&gt;88&lt;/volume&gt;&lt;number&gt;5&lt;/number&gt;&lt;dates&gt;&lt;year&gt;2010&lt;/year&gt;&lt;/dates&gt;&lt;urls&gt;&lt;/urls&gt;&lt;/record&gt;&lt;/Cite&gt;&lt;/EndNote&gt;</w:instrText>
      </w:r>
      <w:r w:rsidR="00037B76">
        <w:rPr>
          <w:rFonts w:eastAsia="宋体" w:cs="Times New Roman"/>
        </w:rPr>
        <w:fldChar w:fldCharType="separate"/>
      </w:r>
      <w:r w:rsidR="00037B76">
        <w:rPr>
          <w:rFonts w:eastAsia="宋体" w:cs="Times New Roman"/>
          <w:noProof/>
        </w:rPr>
        <w:t>(Lubin and Esty 2010)</w:t>
      </w:r>
      <w:r w:rsidR="00037B76">
        <w:rPr>
          <w:rFonts w:eastAsia="宋体" w:cs="Times New Roman"/>
        </w:rPr>
        <w:fldChar w:fldCharType="end"/>
      </w:r>
      <w:r w:rsidR="00037B76">
        <w:rPr>
          <w:rFonts w:eastAsia="宋体" w:cs="Times New Roman"/>
        </w:rPr>
        <w:t>, new thinking and innovation is urgently required.</w:t>
      </w:r>
      <w:r w:rsidR="00712906">
        <w:rPr>
          <w:rFonts w:eastAsia="宋体" w:cs="Times New Roman"/>
        </w:rPr>
        <w:t xml:space="preserve"> </w:t>
      </w:r>
      <w:r w:rsidR="001713CA" w:rsidRPr="001713CA">
        <w:rPr>
          <w:rFonts w:eastAsia="宋体" w:cs="Times New Roman"/>
        </w:rPr>
        <w:t>Green IT is p</w:t>
      </w:r>
      <w:r w:rsidR="001713CA">
        <w:rPr>
          <w:rFonts w:eastAsia="宋体" w:cs="Times New Roman"/>
        </w:rPr>
        <w:t>ut forward</w:t>
      </w:r>
      <w:r w:rsidR="001713CA" w:rsidRPr="001713CA">
        <w:rPr>
          <w:rFonts w:eastAsia="宋体" w:cs="Times New Roman"/>
        </w:rPr>
        <w:t xml:space="preserve"> in this contex</w:t>
      </w:r>
      <w:r w:rsidR="001713CA">
        <w:rPr>
          <w:rFonts w:eastAsia="宋体" w:cs="Times New Roman"/>
        </w:rPr>
        <w:t>t</w:t>
      </w:r>
      <w:r w:rsidR="00DC2E62">
        <w:rPr>
          <w:rFonts w:eastAsia="宋体" w:cs="Times New Roman"/>
        </w:rPr>
        <w:t>.</w:t>
      </w:r>
      <w:r w:rsidR="00EA1C42" w:rsidRPr="00EA1C42">
        <w:rPr>
          <w:rFonts w:eastAsia="宋体" w:cs="Times New Roman"/>
        </w:rPr>
        <w:t xml:space="preserve"> </w:t>
      </w:r>
      <w:del w:id="4" w:author="Yiyang Bian" w:date="2021-02-18T01:15:00Z">
        <w:r w:rsidR="00E0481C" w:rsidRPr="00EA1C42" w:rsidDel="00E0481C">
          <w:rPr>
            <w:rFonts w:eastAsia="宋体" w:cs="Times New Roman" w:hint="eastAsia"/>
          </w:rPr>
          <w:delText>Patricia Ord</w:delText>
        </w:r>
        <w:r w:rsidR="00E0481C" w:rsidRPr="00EA1C42" w:rsidDel="00E0481C">
          <w:rPr>
            <w:rFonts w:eastAsia="宋体" w:cs="Times New Roman" w:hint="eastAsia"/>
          </w:rPr>
          <w:delText>ó</w:delText>
        </w:r>
        <w:r w:rsidR="00E0481C" w:rsidRPr="00EA1C42" w:rsidDel="00E0481C">
          <w:rPr>
            <w:rFonts w:eastAsia="宋体" w:cs="Times New Roman" w:hint="eastAsia"/>
          </w:rPr>
          <w:delText xml:space="preserve">ñez de Pablos gives </w:delText>
        </w:r>
        <w:r w:rsidR="00E0481C" w:rsidDel="00E0481C">
          <w:rPr>
            <w:rFonts w:eastAsia="宋体" w:cs="Times New Roman" w:hint="eastAsia"/>
          </w:rPr>
          <w:delText>the</w:delText>
        </w:r>
      </w:del>
      <w:ins w:id="5" w:author="Yiyang Bian" w:date="2021-02-18T01:15:00Z">
        <w:r w:rsidR="00E0481C">
          <w:rPr>
            <w:rFonts w:eastAsia="宋体" w:cs="Times New Roman" w:hint="eastAsia"/>
          </w:rPr>
          <w:t>Prior</w:t>
        </w:r>
        <w:r w:rsidR="00E0481C">
          <w:rPr>
            <w:rFonts w:eastAsia="宋体" w:cs="Times New Roman"/>
          </w:rPr>
          <w:t xml:space="preserve"> </w:t>
        </w:r>
        <w:r w:rsidR="00E0481C">
          <w:rPr>
            <w:rFonts w:eastAsia="宋体" w:cs="Times New Roman" w:hint="eastAsia"/>
          </w:rPr>
          <w:t>researchers</w:t>
        </w:r>
      </w:ins>
      <w:r w:rsidR="00E0481C">
        <w:rPr>
          <w:rFonts w:eastAsia="宋体" w:cs="Times New Roman"/>
        </w:rPr>
        <w:t xml:space="preserve"> defin</w:t>
      </w:r>
      <w:ins w:id="6" w:author="Yiyang Bian" w:date="2021-02-18T01:15:00Z">
        <w:r w:rsidR="00E0481C">
          <w:rPr>
            <w:rFonts w:eastAsia="宋体" w:cs="Times New Roman" w:hint="eastAsia"/>
          </w:rPr>
          <w:t>ed</w:t>
        </w:r>
      </w:ins>
      <w:del w:id="7" w:author="Yiyang Bian" w:date="2021-02-18T01:15:00Z">
        <w:r w:rsidR="00E0481C" w:rsidDel="00E0481C">
          <w:rPr>
            <w:rFonts w:eastAsia="宋体" w:cs="Times New Roman"/>
          </w:rPr>
          <w:delText>ition</w:delText>
        </w:r>
      </w:del>
      <w:r w:rsidR="00E0481C">
        <w:rPr>
          <w:rFonts w:eastAsia="宋体" w:cs="Times New Roman"/>
        </w:rPr>
        <w:t xml:space="preserve"> </w:t>
      </w:r>
      <w:del w:id="8" w:author="Yiyang Bian" w:date="2021-02-18T01:15:00Z">
        <w:r w:rsidR="00E0481C" w:rsidDel="00E0481C">
          <w:rPr>
            <w:rFonts w:eastAsia="宋体" w:cs="Times New Roman"/>
          </w:rPr>
          <w:delText>that</w:delText>
        </w:r>
        <w:r w:rsidR="00E0481C" w:rsidRPr="00642C4B" w:rsidDel="00E0481C">
          <w:rPr>
            <w:rFonts w:eastAsia="宋体" w:cs="Times New Roman" w:hint="eastAsia"/>
          </w:rPr>
          <w:delText>“</w:delText>
        </w:r>
      </w:del>
      <w:r w:rsidR="00E0481C" w:rsidRPr="00642C4B">
        <w:rPr>
          <w:rFonts w:eastAsia="宋体" w:cs="Times New Roman"/>
        </w:rPr>
        <w:t xml:space="preserve">Green IT </w:t>
      </w:r>
      <w:ins w:id="9" w:author="Yiyang Bian" w:date="2021-02-18T01:16:00Z">
        <w:r w:rsidR="00E0481C">
          <w:rPr>
            <w:rFonts w:eastAsia="宋体" w:cs="Times New Roman" w:hint="eastAsia"/>
          </w:rPr>
          <w:t>as</w:t>
        </w:r>
      </w:ins>
      <w:del w:id="10" w:author="Yiyang Bian" w:date="2021-02-18T01:16:00Z">
        <w:r w:rsidR="00E0481C" w:rsidRPr="00642C4B" w:rsidDel="00E0481C">
          <w:rPr>
            <w:rFonts w:eastAsia="宋体" w:cs="Times New Roman"/>
          </w:rPr>
          <w:delText>is</w:delText>
        </w:r>
      </w:del>
      <w:r w:rsidR="00E0481C" w:rsidRPr="00642C4B">
        <w:rPr>
          <w:rFonts w:eastAsia="宋体" w:cs="Times New Roman"/>
        </w:rPr>
        <w:t xml:space="preserve"> the systematic application of practices that enable the minimization of the environmental impact of IT and allow for company-wide emission reductions based on technological innovations</w:t>
      </w:r>
      <w:r w:rsidR="001559F7">
        <w:rPr>
          <w:rFonts w:eastAsia="宋体" w:cs="Times New Roman"/>
        </w:rPr>
        <w:t xml:space="preserve"> </w:t>
      </w:r>
      <w:r w:rsidR="001559F7">
        <w:rPr>
          <w:rFonts w:eastAsia="宋体" w:cs="Times New Roman"/>
        </w:rPr>
        <w:fldChar w:fldCharType="begin"/>
      </w:r>
      <w:r w:rsidR="001559F7">
        <w:rPr>
          <w:rFonts w:eastAsia="宋体" w:cs="Times New Roman"/>
        </w:rPr>
        <w:instrText xml:space="preserve"> ADDIN EN.CITE &lt;EndNote&gt;&lt;Cite&gt;&lt;Author&gt;Pablos&lt;/Author&gt;&lt;Year&gt;2012&lt;/Year&gt;&lt;RecNum&gt;155&lt;/RecNum&gt;&lt;DisplayText&gt;(Pablos 2012)&lt;/DisplayText&gt;&lt;record&gt;&lt;rec-number&gt;155&lt;/rec-number&gt;&lt;foreign-keys&gt;&lt;key app="EN" db-id="xx2sdxzxyppx5jedtfkvpvsn9sve2252dadz" timestamp="1613667316"&gt;155&lt;/key&gt;&lt;/foreign-keys&gt;&lt;ref-type name="Book"&gt;6&lt;/ref-type&gt;&lt;contributors&gt;&lt;authors&gt;&lt;author&gt;Patricia Ordóñez de Pablos&lt;/author&gt;&lt;/authors&gt;&lt;/contributors&gt;&lt;titles&gt;&lt;title&gt;Green Technologies and Business Practices: An IT Approach&lt;/title&gt;&lt;/titles&gt;&lt;pages&gt;59&lt;/pages&gt;&lt;section&gt;59&lt;/section&gt;&lt;dates&gt;&lt;year&gt;2012&lt;/year&gt;&lt;/dates&gt;&lt;publisher&gt;Information Science Reference&lt;/publisher&gt;&lt;isbn&gt;9781466619722&lt;/isbn&gt;&lt;urls&gt;&lt;related-urls&gt;&lt;url&gt;https://books.google.co.uk/books?id=NTnBuAAACAAJ&lt;/url&gt;&lt;/related-urls&gt;&lt;/urls&gt;&lt;/record&gt;&lt;/Cite&gt;&lt;/EndNote&gt;</w:instrText>
      </w:r>
      <w:r w:rsidR="001559F7">
        <w:rPr>
          <w:rFonts w:eastAsia="宋体" w:cs="Times New Roman"/>
        </w:rPr>
        <w:fldChar w:fldCharType="separate"/>
      </w:r>
      <w:r w:rsidR="001559F7">
        <w:rPr>
          <w:rFonts w:eastAsia="宋体" w:cs="Times New Roman"/>
          <w:noProof/>
        </w:rPr>
        <w:t>(Pablos 2012)</w:t>
      </w:r>
      <w:r w:rsidR="001559F7">
        <w:rPr>
          <w:rFonts w:eastAsia="宋体" w:cs="Times New Roman"/>
        </w:rPr>
        <w:fldChar w:fldCharType="end"/>
      </w:r>
      <w:r w:rsidR="00D203E6">
        <w:rPr>
          <w:rFonts w:eastAsia="宋体" w:cs="Times New Roman"/>
        </w:rPr>
        <w:t xml:space="preserve">. It </w:t>
      </w:r>
      <w:r w:rsidR="00A216E5" w:rsidRPr="00A216E5">
        <w:t>essentially covers two goals</w:t>
      </w:r>
      <w:r w:rsidR="00A216E5">
        <w:t>,</w:t>
      </w:r>
      <w:r w:rsidR="00E27DB2">
        <w:t xml:space="preserve"> including</w:t>
      </w:r>
      <w:r w:rsidR="00A216E5">
        <w:t xml:space="preserve"> </w:t>
      </w:r>
      <w:r w:rsidR="00A216E5">
        <w:rPr>
          <w:rFonts w:eastAsia="宋体" w:cs="Times New Roman"/>
        </w:rPr>
        <w:t>r</w:t>
      </w:r>
      <w:r w:rsidR="006C4C49" w:rsidRPr="006C4C49">
        <w:rPr>
          <w:rFonts w:eastAsia="宋体" w:cs="Times New Roman"/>
        </w:rPr>
        <w:t>educ</w:t>
      </w:r>
      <w:r w:rsidR="00A216E5">
        <w:rPr>
          <w:rFonts w:eastAsia="宋体" w:cs="Times New Roman"/>
        </w:rPr>
        <w:t>ing</w:t>
      </w:r>
      <w:r w:rsidR="006C4C49" w:rsidRPr="006C4C49">
        <w:rPr>
          <w:rFonts w:eastAsia="宋体" w:cs="Times New Roman"/>
        </w:rPr>
        <w:t xml:space="preserve"> the </w:t>
      </w:r>
      <w:proofErr w:type="gramStart"/>
      <w:r w:rsidR="006C4C49" w:rsidRPr="006C4C49">
        <w:rPr>
          <w:rFonts w:eastAsia="宋体" w:cs="Times New Roman"/>
        </w:rPr>
        <w:t>amount</w:t>
      </w:r>
      <w:proofErr w:type="gramEnd"/>
      <w:r w:rsidR="006C4C49" w:rsidRPr="006C4C49">
        <w:rPr>
          <w:rFonts w:eastAsia="宋体" w:cs="Times New Roman"/>
        </w:rPr>
        <w:t xml:space="preserve"> of emissions released by IT systems and infrastructure</w:t>
      </w:r>
      <w:r w:rsidR="00A216E5">
        <w:rPr>
          <w:rFonts w:eastAsia="宋体" w:cs="Times New Roman"/>
        </w:rPr>
        <w:t>, and r</w:t>
      </w:r>
      <w:r w:rsidR="006C4C49" w:rsidRPr="006C4C49">
        <w:rPr>
          <w:rFonts w:eastAsia="宋体" w:cs="Times New Roman"/>
        </w:rPr>
        <w:t>educ</w:t>
      </w:r>
      <w:r w:rsidR="00A216E5">
        <w:rPr>
          <w:rFonts w:eastAsia="宋体" w:cs="Times New Roman"/>
        </w:rPr>
        <w:t>ing</w:t>
      </w:r>
      <w:r w:rsidR="006C4C49" w:rsidRPr="006C4C49">
        <w:rPr>
          <w:rFonts w:eastAsia="宋体" w:cs="Times New Roman"/>
        </w:rPr>
        <w:t xml:space="preserve"> the emissions from business and production processes with the aid of I</w:t>
      </w:r>
      <w:r w:rsidR="00E27DB2">
        <w:rPr>
          <w:rFonts w:eastAsia="宋体" w:cs="Times New Roman"/>
        </w:rPr>
        <w:t>T.</w:t>
      </w:r>
      <w:r w:rsidR="000F2E66">
        <w:rPr>
          <w:rFonts w:eastAsia="宋体" w:cs="Times New Roman"/>
        </w:rPr>
        <w:t xml:space="preserve"> </w:t>
      </w:r>
      <w:r w:rsidR="007F5985">
        <w:rPr>
          <w:rFonts w:eastAsia="宋体" w:cs="Times New Roman"/>
        </w:rPr>
        <w:t xml:space="preserve">Green IT </w:t>
      </w:r>
      <w:r w:rsidR="00816C93">
        <w:rPr>
          <w:rFonts w:eastAsia="宋体" w:cs="Times New Roman"/>
        </w:rPr>
        <w:t xml:space="preserve">benefits a lot, </w:t>
      </w:r>
      <w:r w:rsidR="007C2CE0">
        <w:rPr>
          <w:rFonts w:eastAsia="宋体" w:cs="Times New Roman"/>
        </w:rPr>
        <w:t xml:space="preserve">with </w:t>
      </w:r>
      <w:r w:rsidR="009A38AE">
        <w:rPr>
          <w:rFonts w:eastAsia="宋体" w:cs="Times New Roman"/>
        </w:rPr>
        <w:t xml:space="preserve">its </w:t>
      </w:r>
      <w:r w:rsidR="007F5985">
        <w:rPr>
          <w:rFonts w:eastAsia="宋体" w:cs="Times New Roman"/>
        </w:rPr>
        <w:t>sav</w:t>
      </w:r>
      <w:r w:rsidR="009B22CF">
        <w:rPr>
          <w:rFonts w:eastAsia="宋体" w:cs="Times New Roman"/>
        </w:rPr>
        <w:t>ing</w:t>
      </w:r>
      <w:r w:rsidR="007F5985">
        <w:rPr>
          <w:rFonts w:eastAsia="宋体" w:cs="Times New Roman"/>
        </w:rPr>
        <w:t xml:space="preserve"> </w:t>
      </w:r>
      <w:r w:rsidR="00816C93">
        <w:rPr>
          <w:rFonts w:eastAsia="宋体" w:cs="Times New Roman"/>
        </w:rPr>
        <w:t xml:space="preserve">our </w:t>
      </w:r>
      <w:r w:rsidR="007F5985">
        <w:rPr>
          <w:rFonts w:eastAsia="宋体" w:cs="Times New Roman"/>
        </w:rPr>
        <w:t>money,</w:t>
      </w:r>
      <w:r w:rsidR="002D3DFB">
        <w:rPr>
          <w:rFonts w:eastAsia="宋体" w:cs="Times New Roman"/>
        </w:rPr>
        <w:t xml:space="preserve"> </w:t>
      </w:r>
      <w:r w:rsidR="002D3DFB" w:rsidRPr="002D3DFB">
        <w:rPr>
          <w:rFonts w:eastAsia="宋体" w:cs="Times New Roman"/>
        </w:rPr>
        <w:t>improv</w:t>
      </w:r>
      <w:r w:rsidR="009B22CF">
        <w:rPr>
          <w:rFonts w:eastAsia="宋体" w:cs="Times New Roman"/>
        </w:rPr>
        <w:t>ing</w:t>
      </w:r>
      <w:r w:rsidR="002D3DFB" w:rsidRPr="002D3DFB">
        <w:rPr>
          <w:rFonts w:eastAsia="宋体" w:cs="Times New Roman"/>
        </w:rPr>
        <w:t xml:space="preserve"> energy efficiency</w:t>
      </w:r>
      <w:r w:rsidR="00A22745">
        <w:rPr>
          <w:rFonts w:eastAsia="宋体" w:cs="Times New Roman"/>
        </w:rPr>
        <w:t>,</w:t>
      </w:r>
      <w:r w:rsidR="009B22CF">
        <w:rPr>
          <w:rFonts w:eastAsia="宋体" w:cs="Times New Roman"/>
        </w:rPr>
        <w:t xml:space="preserve"> </w:t>
      </w:r>
      <w:r w:rsidR="00A22745" w:rsidRPr="00A22745">
        <w:rPr>
          <w:rFonts w:eastAsia="宋体" w:cs="Times New Roman"/>
        </w:rPr>
        <w:t>lowering greenhouse gas emissions, and</w:t>
      </w:r>
      <w:r w:rsidR="00B87704">
        <w:rPr>
          <w:rFonts w:eastAsia="宋体" w:cs="Times New Roman"/>
        </w:rPr>
        <w:t xml:space="preserve"> so on</w:t>
      </w:r>
      <w:r w:rsidR="004F6603">
        <w:rPr>
          <w:rFonts w:eastAsia="宋体" w:cs="Times New Roman"/>
        </w:rPr>
        <w:t xml:space="preserve"> </w:t>
      </w:r>
      <w:r w:rsidR="00F13C0F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F13C0F">
        <w:rPr>
          <w:rFonts w:eastAsia="宋体" w:cs="Times New Roman"/>
        </w:rPr>
        <w:instrText xml:space="preserve"> ADDIN EN.CITE </w:instrText>
      </w:r>
      <w:r w:rsidR="00F13C0F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F13C0F">
        <w:rPr>
          <w:rFonts w:eastAsia="宋体" w:cs="Times New Roman"/>
        </w:rPr>
        <w:instrText xml:space="preserve"> ADDIN EN.CITE.DATA </w:instrText>
      </w:r>
      <w:r w:rsidR="00F13C0F">
        <w:rPr>
          <w:rFonts w:eastAsia="宋体" w:cs="Times New Roman"/>
        </w:rPr>
      </w:r>
      <w:r w:rsidR="00F13C0F">
        <w:rPr>
          <w:rFonts w:eastAsia="宋体" w:cs="Times New Roman"/>
        </w:rPr>
        <w:fldChar w:fldCharType="end"/>
      </w:r>
      <w:r w:rsidR="00F13C0F">
        <w:rPr>
          <w:rFonts w:eastAsia="宋体" w:cs="Times New Roman"/>
        </w:rPr>
      </w:r>
      <w:r w:rsidR="00F13C0F">
        <w:rPr>
          <w:rFonts w:eastAsia="宋体" w:cs="Times New Roman"/>
        </w:rPr>
        <w:fldChar w:fldCharType="separate"/>
      </w:r>
      <w:r w:rsidR="00F13C0F">
        <w:rPr>
          <w:rFonts w:eastAsia="宋体" w:cs="Times New Roman"/>
          <w:noProof/>
        </w:rPr>
        <w:t>(Erek et al. 2011; Loeser et al. 2011; Murugesan 2008)</w:t>
      </w:r>
      <w:r w:rsidR="00F13C0F">
        <w:rPr>
          <w:rFonts w:eastAsia="宋体" w:cs="Times New Roman"/>
        </w:rPr>
        <w:fldChar w:fldCharType="end"/>
      </w:r>
      <w:r w:rsidR="002D3DFB">
        <w:rPr>
          <w:rFonts w:eastAsia="宋体" w:cs="Times New Roman"/>
        </w:rPr>
        <w:t>.</w:t>
      </w:r>
    </w:p>
    <w:p w14:paraId="5437467F" w14:textId="09186E9D" w:rsidR="00E37CA9" w:rsidDel="00754AB1" w:rsidRDefault="00E0481C" w:rsidP="00D17C26">
      <w:pPr>
        <w:rPr>
          <w:ins w:id="11" w:author="Yiyang Bian" w:date="2021-02-18T01:21:00Z"/>
          <w:del w:id="12" w:author="tan xinyu" w:date="2021-02-18T10:07:00Z"/>
          <w:rFonts w:eastAsia="宋体" w:cs="Times New Roman"/>
        </w:rPr>
      </w:pPr>
      <w:del w:id="13" w:author="Yiyang Bian" w:date="2021-02-18T01:16:00Z">
        <w:r w:rsidDel="00E0481C">
          <w:rPr>
            <w:rFonts w:eastAsia="宋体" w:cs="Times New Roman" w:hint="eastAsia"/>
          </w:rPr>
          <w:delText>Since</w:delText>
        </w:r>
      </w:del>
      <w:ins w:id="14" w:author="Yiyang Bian" w:date="2021-02-18T01:16:00Z">
        <w:r>
          <w:rPr>
            <w:rFonts w:eastAsia="宋体" w:cs="Times New Roman" w:hint="eastAsia"/>
          </w:rPr>
          <w:t>As</w:t>
        </w:r>
      </w:ins>
      <w:r>
        <w:rPr>
          <w:rFonts w:eastAsia="宋体" w:cs="Times New Roman"/>
        </w:rPr>
        <w:t xml:space="preserve"> </w:t>
      </w:r>
      <w:del w:id="15" w:author="Yiyang Bian" w:date="2021-02-18T01:16:00Z">
        <w:r w:rsidDel="00E0481C">
          <w:rPr>
            <w:rFonts w:eastAsia="宋体" w:cs="Times New Roman" w:hint="eastAsia"/>
          </w:rPr>
          <w:delText>there isn</w:delText>
        </w:r>
        <w:r w:rsidDel="00E0481C">
          <w:rPr>
            <w:rFonts w:eastAsia="宋体" w:cs="Times New Roman" w:hint="eastAsia"/>
          </w:rPr>
          <w:delText>’</w:delText>
        </w:r>
        <w:r w:rsidDel="00E0481C">
          <w:rPr>
            <w:rFonts w:eastAsia="宋体" w:cs="Times New Roman" w:hint="eastAsia"/>
          </w:rPr>
          <w:delText>t</w:delText>
        </w:r>
      </w:del>
      <w:ins w:id="16" w:author="Yiyang Bian" w:date="2021-02-18T01:16:00Z">
        <w:r>
          <w:rPr>
            <w:rFonts w:eastAsia="宋体" w:cs="Times New Roman" w:hint="eastAsia"/>
          </w:rPr>
          <w:t>little</w:t>
        </w:r>
      </w:ins>
      <w:r>
        <w:rPr>
          <w:rFonts w:eastAsia="宋体" w:cs="Times New Roman"/>
        </w:rPr>
        <w:t xml:space="preserve"> </w:t>
      </w:r>
      <w:del w:id="17" w:author="Yiyang Bian" w:date="2021-02-18T01:17:00Z">
        <w:r w:rsidDel="00E0481C">
          <w:rPr>
            <w:rFonts w:eastAsia="宋体" w:cs="Times New Roman" w:hint="eastAsia"/>
          </w:rPr>
          <w:delText xml:space="preserve">studies </w:delText>
        </w:r>
      </w:del>
      <w:ins w:id="18" w:author="Yiyang Bian" w:date="2021-02-18T01:17:00Z">
        <w:r>
          <w:rPr>
            <w:rFonts w:eastAsia="宋体" w:cs="Times New Roman" w:hint="eastAsia"/>
          </w:rPr>
          <w:t>research</w:t>
        </w:r>
        <w:r>
          <w:rPr>
            <w:rFonts w:eastAsia="宋体" w:cs="Times New Roman"/>
          </w:rPr>
          <w:t xml:space="preserve"> </w:t>
        </w:r>
      </w:ins>
      <w:del w:id="19" w:author="Yiyang Bian" w:date="2021-02-18T01:17:00Z">
        <w:r w:rsidDel="00E0481C">
          <w:rPr>
            <w:rFonts w:eastAsia="宋体" w:cs="Times New Roman" w:hint="eastAsia"/>
          </w:rPr>
          <w:delText xml:space="preserve">about </w:delText>
        </w:r>
      </w:del>
      <w:ins w:id="20" w:author="Yiyang Bian" w:date="2021-02-18T01:17:00Z">
        <w:r>
          <w:rPr>
            <w:rFonts w:eastAsia="宋体" w:cs="Times New Roman" w:hint="eastAsia"/>
          </w:rPr>
          <w:t>explored</w:t>
        </w:r>
        <w:r>
          <w:rPr>
            <w:rFonts w:eastAsia="宋体" w:cs="Times New Roman"/>
          </w:rPr>
          <w:t xml:space="preserve"> </w:t>
        </w:r>
      </w:ins>
      <w:r>
        <w:rPr>
          <w:rFonts w:eastAsia="宋体" w:cs="Times New Roman"/>
        </w:rPr>
        <w:t xml:space="preserve">the </w:t>
      </w:r>
      <w:del w:id="21" w:author="Yiyang Bian" w:date="2021-02-18T01:18:00Z">
        <w:r w:rsidDel="00E0481C">
          <w:rPr>
            <w:rFonts w:eastAsia="宋体" w:cs="Times New Roman"/>
          </w:rPr>
          <w:delText xml:space="preserve">influence of </w:delText>
        </w:r>
      </w:del>
      <w:r>
        <w:rPr>
          <w:rFonts w:eastAsia="宋体" w:cs="Times New Roman"/>
        </w:rPr>
        <w:t xml:space="preserve">Green IT </w:t>
      </w:r>
      <w:del w:id="22" w:author="Yiyang Bian" w:date="2021-02-18T01:18:00Z">
        <w:r w:rsidDel="00E0481C">
          <w:rPr>
            <w:rFonts w:eastAsia="宋体" w:cs="Times New Roman" w:hint="eastAsia"/>
          </w:rPr>
          <w:delText>usage on</w:delText>
        </w:r>
      </w:del>
      <w:ins w:id="23" w:author="Yiyang Bian" w:date="2021-02-18T01:18:00Z">
        <w:r>
          <w:rPr>
            <w:rFonts w:eastAsia="宋体" w:cs="Times New Roman" w:hint="eastAsia"/>
          </w:rPr>
          <w:t>in</w:t>
        </w:r>
        <w:r>
          <w:rPr>
            <w:rFonts w:eastAsia="宋体" w:cs="Times New Roman"/>
          </w:rPr>
          <w:t xml:space="preserve"> </w:t>
        </w:r>
        <w:r>
          <w:rPr>
            <w:rFonts w:eastAsia="宋体" w:cs="Times New Roman" w:hint="eastAsia"/>
          </w:rPr>
          <w:t>terms</w:t>
        </w:r>
        <w:r>
          <w:rPr>
            <w:rFonts w:eastAsia="宋体" w:cs="Times New Roman"/>
          </w:rPr>
          <w:t xml:space="preserve"> </w:t>
        </w:r>
        <w:r>
          <w:rPr>
            <w:rFonts w:eastAsia="宋体" w:cs="Times New Roman" w:hint="eastAsia"/>
          </w:rPr>
          <w:t>of</w:t>
        </w:r>
      </w:ins>
      <w:r>
        <w:rPr>
          <w:rFonts w:eastAsia="宋体" w:cs="Times New Roman"/>
        </w:rPr>
        <w:t xml:space="preserve"> human </w:t>
      </w:r>
      <w:ins w:id="24" w:author="Yiyang Bian" w:date="2021-02-18T01:18:00Z">
        <w:r>
          <w:rPr>
            <w:rFonts w:eastAsia="宋体" w:cs="Times New Roman"/>
          </w:rPr>
          <w:t xml:space="preserve">driving </w:t>
        </w:r>
      </w:ins>
      <w:r>
        <w:rPr>
          <w:rFonts w:eastAsia="宋体" w:cs="Times New Roman"/>
        </w:rPr>
        <w:t xml:space="preserve">behaviors, </w:t>
      </w:r>
      <w:del w:id="25" w:author="Yiyang Bian" w:date="2021-02-18T01:18:00Z">
        <w:r w:rsidDel="00E37CA9">
          <w:rPr>
            <w:rFonts w:eastAsia="宋体" w:cs="Times New Roman"/>
          </w:rPr>
          <w:delText>we plan to</w:delText>
        </w:r>
      </w:del>
      <w:ins w:id="26" w:author="Yiyang Bian" w:date="2021-02-18T01:18:00Z">
        <w:r w:rsidR="00E37CA9">
          <w:rPr>
            <w:rFonts w:eastAsia="宋体" w:cs="Times New Roman"/>
          </w:rPr>
          <w:t>this study will</w:t>
        </w:r>
      </w:ins>
      <w:r>
        <w:rPr>
          <w:rFonts w:eastAsia="宋体" w:cs="Times New Roman"/>
        </w:rPr>
        <w:t xml:space="preserve"> </w:t>
      </w:r>
      <w:del w:id="27" w:author="Yiyang Bian" w:date="2021-02-18T01:19:00Z">
        <w:r w:rsidDel="00E37CA9">
          <w:rPr>
            <w:rFonts w:eastAsia="宋体" w:cs="Times New Roman"/>
          </w:rPr>
          <w:delText>bridge the gap by discussing</w:delText>
        </w:r>
      </w:del>
      <w:ins w:id="28" w:author="Yiyang Bian" w:date="2021-02-18T01:25:00Z">
        <w:r w:rsidR="009026CA">
          <w:rPr>
            <w:rFonts w:eastAsia="宋体" w:cs="Times New Roman"/>
          </w:rPr>
          <w:t>investi</w:t>
        </w:r>
      </w:ins>
      <w:ins w:id="29" w:author="Yiyang Bian" w:date="2021-02-18T01:26:00Z">
        <w:r w:rsidR="009026CA">
          <w:rPr>
            <w:rFonts w:eastAsia="宋体" w:cs="Times New Roman"/>
          </w:rPr>
          <w:t>gate</w:t>
        </w:r>
      </w:ins>
      <w:ins w:id="30" w:author="Yiyang Bian" w:date="2021-02-18T01:19:00Z">
        <w:r w:rsidR="00E37CA9">
          <w:rPr>
            <w:rFonts w:eastAsia="宋体" w:cs="Times New Roman"/>
          </w:rPr>
          <w:t xml:space="preserve"> </w:t>
        </w:r>
      </w:ins>
      <w:bookmarkStart w:id="31" w:name="_Hlk64623523"/>
      <w:ins w:id="32" w:author="Yiyang Bian" w:date="2021-02-18T01:20:00Z">
        <w:r w:rsidR="00E37CA9">
          <w:rPr>
            <w:rFonts w:eastAsia="宋体" w:cs="Times New Roman"/>
          </w:rPr>
          <w:t>the</w:t>
        </w:r>
      </w:ins>
      <w:ins w:id="33" w:author="Yiyang Bian" w:date="2021-02-18T01:21:00Z">
        <w:r w:rsidR="00E37CA9">
          <w:rPr>
            <w:rFonts w:eastAsia="宋体" w:cs="Times New Roman"/>
          </w:rPr>
          <w:t xml:space="preserve"> relationship between </w:t>
        </w:r>
      </w:ins>
      <w:bookmarkStart w:id="34" w:name="_Hlk64575904"/>
      <w:ins w:id="35" w:author="Yiyang Bian" w:date="2021-02-18T01:25:00Z">
        <w:r w:rsidR="00666B44">
          <w:rPr>
            <w:rFonts w:eastAsia="宋体" w:cs="Times New Roman"/>
          </w:rPr>
          <w:t xml:space="preserve">individual level </w:t>
        </w:r>
      </w:ins>
      <w:del w:id="36" w:author="Yiyang Bian" w:date="2021-02-18T01:19:00Z">
        <w:r w:rsidDel="00E37CA9">
          <w:rPr>
            <w:rFonts w:eastAsia="宋体" w:cs="Times New Roman"/>
          </w:rPr>
          <w:delText xml:space="preserve"> drivers’</w:delText>
        </w:r>
      </w:del>
      <w:del w:id="37" w:author="Yiyang Bian" w:date="2021-02-18T01:20:00Z">
        <w:r w:rsidDel="00E37CA9">
          <w:rPr>
            <w:rFonts w:eastAsia="宋体" w:cs="Times New Roman"/>
          </w:rPr>
          <w:delText xml:space="preserve"> driving behavior chang</w:delText>
        </w:r>
      </w:del>
      <w:del w:id="38" w:author="Yiyang Bian" w:date="2021-02-18T01:19:00Z">
        <w:r w:rsidDel="00E37CA9">
          <w:rPr>
            <w:rFonts w:eastAsia="宋体" w:cs="Times New Roman"/>
          </w:rPr>
          <w:delText>es</w:delText>
        </w:r>
      </w:del>
      <w:del w:id="39" w:author="Yiyang Bian" w:date="2021-02-18T01:20:00Z">
        <w:r w:rsidDel="00E37CA9">
          <w:rPr>
            <w:rFonts w:eastAsia="宋体" w:cs="Times New Roman"/>
          </w:rPr>
          <w:delText xml:space="preserve"> </w:delText>
        </w:r>
      </w:del>
      <w:del w:id="40" w:author="Yiyang Bian" w:date="2021-02-18T01:21:00Z">
        <w:r w:rsidDel="00E37CA9">
          <w:rPr>
            <w:rFonts w:eastAsia="宋体" w:cs="Times New Roman"/>
          </w:rPr>
          <w:delText xml:space="preserve">and </w:delText>
        </w:r>
      </w:del>
      <w:del w:id="41" w:author="Yiyang Bian" w:date="2021-02-18T01:22:00Z">
        <w:r w:rsidDel="00E37CA9">
          <w:rPr>
            <w:rFonts w:eastAsia="宋体" w:cs="Times New Roman"/>
          </w:rPr>
          <w:delText xml:space="preserve">the </w:delText>
        </w:r>
      </w:del>
      <w:r>
        <w:rPr>
          <w:rFonts w:eastAsia="宋体" w:cs="Times New Roman"/>
        </w:rPr>
        <w:t>environmental impact</w:t>
      </w:r>
      <w:ins w:id="42" w:author="Yiyang Bian" w:date="2021-02-18T01:27:00Z">
        <w:r w:rsidR="009026CA">
          <w:rPr>
            <w:rFonts w:eastAsia="宋体" w:cs="Times New Roman"/>
          </w:rPr>
          <w:t>s</w:t>
        </w:r>
      </w:ins>
      <w:r>
        <w:rPr>
          <w:rFonts w:eastAsia="宋体" w:cs="Times New Roman"/>
        </w:rPr>
        <w:t xml:space="preserve"> </w:t>
      </w:r>
      <w:ins w:id="43" w:author="Yiyang Bian" w:date="2021-02-18T01:21:00Z">
        <w:r w:rsidR="00E37CA9">
          <w:rPr>
            <w:rFonts w:eastAsia="宋体" w:cs="Times New Roman"/>
          </w:rPr>
          <w:t>(</w:t>
        </w:r>
        <w:r w:rsidR="00E37CA9" w:rsidRPr="00E37CA9">
          <w:rPr>
            <w:rFonts w:eastAsia="宋体" w:cs="Times New Roman"/>
          </w:rPr>
          <w:t>CO2 emissions</w:t>
        </w:r>
        <w:r w:rsidR="00E37CA9">
          <w:rPr>
            <w:rFonts w:eastAsia="宋体" w:cs="Times New Roman"/>
          </w:rPr>
          <w:t>)</w:t>
        </w:r>
        <w:bookmarkEnd w:id="34"/>
        <w:r w:rsidR="00E37CA9">
          <w:rPr>
            <w:rFonts w:eastAsia="宋体" w:cs="Times New Roman"/>
          </w:rPr>
          <w:t xml:space="preserve"> </w:t>
        </w:r>
      </w:ins>
      <w:del w:id="44" w:author="Yiyang Bian" w:date="2021-02-18T01:27:00Z">
        <w:r w:rsidDel="009026CA">
          <w:rPr>
            <w:rFonts w:eastAsia="宋体" w:cs="Times New Roman"/>
          </w:rPr>
          <w:delText xml:space="preserve">of </w:delText>
        </w:r>
      </w:del>
      <w:del w:id="45" w:author="Yiyang Bian" w:date="2021-02-18T01:21:00Z">
        <w:r w:rsidDel="00E37CA9">
          <w:rPr>
            <w:rFonts w:eastAsia="宋体" w:cs="Times New Roman"/>
          </w:rPr>
          <w:delText xml:space="preserve">our app through </w:delText>
        </w:r>
      </w:del>
      <w:ins w:id="46" w:author="Yiyang Bian" w:date="2021-02-18T01:24:00Z">
        <w:r w:rsidR="00666B44">
          <w:rPr>
            <w:rFonts w:eastAsia="宋体" w:cs="Times New Roman"/>
          </w:rPr>
          <w:t>and</w:t>
        </w:r>
      </w:ins>
      <w:ins w:id="47" w:author="Yiyang Bian" w:date="2021-02-18T01:22:00Z">
        <w:r w:rsidR="00E37CA9">
          <w:rPr>
            <w:rFonts w:eastAsia="宋体" w:cs="Times New Roman"/>
          </w:rPr>
          <w:t xml:space="preserve"> App usage</w:t>
        </w:r>
      </w:ins>
      <w:ins w:id="48" w:author="Yiyang Bian" w:date="2021-02-18T01:25:00Z">
        <w:r w:rsidR="009026CA">
          <w:rPr>
            <w:rFonts w:eastAsia="宋体" w:cs="Times New Roman"/>
          </w:rPr>
          <w:t xml:space="preserve"> behavior</w:t>
        </w:r>
      </w:ins>
      <w:ins w:id="49" w:author="Yiyang Bian" w:date="2021-02-18T01:27:00Z">
        <w:r w:rsidR="009026CA">
          <w:rPr>
            <w:rFonts w:eastAsia="宋体" w:cs="Times New Roman"/>
          </w:rPr>
          <w:t xml:space="preserve"> of drivers</w:t>
        </w:r>
      </w:ins>
      <w:ins w:id="50" w:author="Yiyang Bian" w:date="2021-02-18T01:22:00Z">
        <w:r w:rsidR="00E37CA9">
          <w:rPr>
            <w:rFonts w:eastAsia="宋体" w:cs="Times New Roman"/>
          </w:rPr>
          <w:t>.</w:t>
        </w:r>
      </w:ins>
      <w:bookmarkEnd w:id="31"/>
    </w:p>
    <w:p w14:paraId="14118889" w14:textId="69E6D62C" w:rsidR="00672A70" w:rsidRPr="0050724C" w:rsidRDefault="00E0481C" w:rsidP="00D17C26">
      <w:pPr>
        <w:rPr>
          <w:rFonts w:eastAsiaTheme="minorEastAsia" w:cs="Times New Roman"/>
        </w:rPr>
      </w:pPr>
      <w:del w:id="51" w:author="tan xinyu" w:date="2021-02-18T10:07:00Z">
        <w:r w:rsidDel="00754AB1">
          <w:rPr>
            <w:rFonts w:eastAsia="宋体" w:cs="Times New Roman"/>
          </w:rPr>
          <w:delText>an experiment.</w:delText>
        </w:r>
        <w:r w:rsidR="00910957" w:rsidRPr="00025FFA" w:rsidDel="00754AB1">
          <w:rPr>
            <w:rFonts w:cs="Times New Roman"/>
          </w:rPr>
          <w:delText xml:space="preserve"> </w:delText>
        </w:r>
      </w:del>
    </w:p>
    <w:p w14:paraId="0B2C99AC" w14:textId="166DBDC2" w:rsidR="00574DF1" w:rsidRPr="00077025" w:rsidRDefault="00574DF1" w:rsidP="0050724C">
      <w:pPr>
        <w:pStyle w:val="2"/>
      </w:pPr>
      <w:r w:rsidRPr="00077025">
        <w:t>Driving behavior and CO2 emissions</w:t>
      </w:r>
    </w:p>
    <w:p w14:paraId="7111D08A" w14:textId="0F0276A1" w:rsidR="007234E9" w:rsidRDefault="000E2BAD" w:rsidP="00D17C26">
      <w:pPr>
        <w:rPr>
          <w:rFonts w:eastAsiaTheme="minorEastAsia"/>
        </w:rPr>
      </w:pPr>
      <w:r w:rsidRPr="000E2BAD">
        <w:rPr>
          <w:rFonts w:eastAsiaTheme="minorEastAsia"/>
        </w:rPr>
        <w:t xml:space="preserve">CO2 emissions from road transport are of </w:t>
      </w:r>
      <w:r>
        <w:rPr>
          <w:rFonts w:eastAsiaTheme="minorEastAsia"/>
        </w:rPr>
        <w:t>special</w:t>
      </w:r>
      <w:r w:rsidRPr="000E2BAD">
        <w:rPr>
          <w:rFonts w:eastAsiaTheme="minorEastAsia"/>
        </w:rPr>
        <w:t xml:space="preserve"> concern, as they have been rising</w:t>
      </w:r>
      <w:r>
        <w:rPr>
          <w:rFonts w:eastAsiaTheme="minorEastAsia"/>
        </w:rPr>
        <w:t xml:space="preserve"> constantly</w:t>
      </w:r>
      <w:r w:rsidR="00CE77C2">
        <w:rPr>
          <w:rFonts w:eastAsiaTheme="minorEastAsia"/>
        </w:rPr>
        <w:t xml:space="preserve"> </w:t>
      </w:r>
      <w:r w:rsidR="00CE77C2">
        <w:rPr>
          <w:rFonts w:eastAsiaTheme="minorEastAsia"/>
        </w:rPr>
        <w:fldChar w:fldCharType="begin"/>
      </w:r>
      <w:r w:rsidR="00CE77C2">
        <w:rPr>
          <w:rFonts w:eastAsiaTheme="minorEastAsia"/>
        </w:rPr>
        <w:instrText xml:space="preserve"> ADDIN EN.CITE &lt;EndNote&gt;&lt;Cite&gt;&lt;Author&gt;Gorham&lt;/Author&gt;&lt;Year&gt;2002&lt;/Year&gt;&lt;RecNum&gt;141&lt;/RecNum&gt;&lt;DisplayText&gt;(Gorham 2002)&lt;/DisplayText&gt;&lt;record&gt;&lt;rec-number&gt;141&lt;/rec-number&gt;&lt;foreign-keys&gt;&lt;key app="EN" db-id="xx2sdxzxyppx5jedtfkvpvsn9sve2252dadz" timestamp="1612683416"&gt;141&lt;/key&gt;&lt;/foreign-keys&gt;&lt;ref-type name="Journal Article"&gt;17&lt;/ref-type&gt;&lt;contributors&gt;&lt;authors&gt;&lt;author&gt;Gorham, Roger&lt;/author&gt;&lt;/authors&gt;&lt;/contributors&gt;&lt;titles&gt;&lt;title&gt;Air pollution from ground transportation&lt;/title&gt;&lt;secondary-title&gt;An Assessment of Causes, Strategies and Tactics, and Proposed Actions for the International Community. New York: United Nations, Division of Sustainable Development, Department of Economic and Social Affairs&lt;/secondary-title&gt;&lt;/titles&gt;&lt;periodical&gt;&lt;full-title&gt;An Assessment of Causes, Strategies and Tactics, and Proposed Actions for the International Community. New York: United Nations, Division of Sustainable Development, Department of Economic and Social Affairs&lt;/full-title&gt;&lt;/periodical&gt;&lt;dates&gt;&lt;year&gt;2002&lt;/year&gt;&lt;/dates&gt;&lt;urls&gt;&lt;/urls&gt;&lt;/record&gt;&lt;/Cite&gt;&lt;/EndNote&gt;</w:instrText>
      </w:r>
      <w:r w:rsidR="00CE77C2">
        <w:rPr>
          <w:rFonts w:eastAsiaTheme="minorEastAsia"/>
        </w:rPr>
        <w:fldChar w:fldCharType="separate"/>
      </w:r>
      <w:r w:rsidR="00CE77C2">
        <w:rPr>
          <w:rFonts w:eastAsiaTheme="minorEastAsia"/>
          <w:noProof/>
        </w:rPr>
        <w:t>(Gorham 2002)</w:t>
      </w:r>
      <w:r w:rsidR="00CE77C2">
        <w:rPr>
          <w:rFonts w:eastAsiaTheme="minorEastAsia"/>
        </w:rPr>
        <w:fldChar w:fldCharType="end"/>
      </w:r>
      <w:r w:rsidRPr="000E2BAD">
        <w:rPr>
          <w:rFonts w:eastAsiaTheme="minorEastAsia"/>
        </w:rPr>
        <w:t xml:space="preserve">. </w:t>
      </w:r>
      <w:r w:rsidR="007234E9" w:rsidRPr="007234E9">
        <w:rPr>
          <w:rFonts w:eastAsiaTheme="minorEastAsia"/>
        </w:rPr>
        <w:t xml:space="preserve">Some studies </w:t>
      </w:r>
      <w:r w:rsidR="00CE77C2">
        <w:rPr>
          <w:rFonts w:eastAsiaTheme="minorEastAsia"/>
        </w:rPr>
        <w:fldChar w:fldCharType="begin"/>
      </w:r>
      <w:r w:rsidR="00CE77C2">
        <w:rPr>
          <w:rFonts w:eastAsiaTheme="minorEastAsia"/>
        </w:rPr>
        <w:instrText xml:space="preserve"> ADDIN EN.CITE &lt;EndNote&gt;&lt;Cite&gt;&lt;Author&gt;Idso&lt;/Author&gt;&lt;Year&gt;1998&lt;/Year&gt;&lt;RecNum&gt;142&lt;/RecNum&gt;&lt;DisplayText&gt;(Idso et al. 1998; Nasrallah et al. 2003)&lt;/DisplayText&gt;&lt;record&gt;&lt;rec-number&gt;142&lt;/rec-number&gt;&lt;foreign-keys&gt;&lt;key app="EN" db-id="xx2sdxzxyppx5jedtfkvpvsn9sve2252dadz" timestamp="1612684627"&gt;142&lt;/key&gt;&lt;/foreign-keys&gt;&lt;ref-type name="Journal Article"&gt;17&lt;/ref-type&gt;&lt;contributors&gt;&lt;authors&gt;&lt;author&gt;Idso, Craig D&lt;/author&gt;&lt;author&gt;Idso, Sherwood B&lt;/author&gt;&lt;author&gt;Balling Jr, Robert C&lt;/author&gt;&lt;/authors&gt;&lt;/contributors&gt;&lt;titles&gt;&lt;title&gt;The urban CO2 dome of Phoenix, Arizona&lt;/title&gt;&lt;secondary-title&gt;Physical Geography&lt;/secondary-title&gt;&lt;/titles&gt;&lt;periodical&gt;&lt;full-title&gt;Physical Geography&lt;/full-title&gt;&lt;/periodical&gt;&lt;pages&gt;95-108&lt;/pages&gt;&lt;volume&gt;19&lt;/volume&gt;&lt;number&gt;2&lt;/number&gt;&lt;dates&gt;&lt;year&gt;1998&lt;/year&gt;&lt;/dates&gt;&lt;isbn&gt;0272-3646&lt;/isbn&gt;&lt;urls&gt;&lt;/urls&gt;&lt;/record&gt;&lt;/Cite&gt;&lt;Cite&gt;&lt;Author&gt;Nasrallah&lt;/Author&gt;&lt;Year&gt;2003&lt;/Year&gt;&lt;RecNum&gt;143&lt;/RecNum&gt;&lt;record&gt;&lt;rec-number&gt;143&lt;/rec-number&gt;&lt;foreign-keys&gt;&lt;key app="EN" db-id="xx2sdxzxyppx5jedtfkvpvsn9sve2252dadz" timestamp="1612684673"&gt;143&lt;/key&gt;&lt;/foreign-keys&gt;&lt;ref-type name="Journal Article"&gt;17&lt;/ref-type&gt;&lt;contributors&gt;&lt;authors&gt;&lt;author&gt;Nasrallah, Hassan A&lt;/author&gt;&lt;author&gt;Balling Jr, Robert C&lt;/author&gt;&lt;author&gt;Madi, Shaker Mohammed&lt;/author&gt;&lt;author&gt;Al-Ansari, Lamya&lt;/author&gt;&lt;/authors&gt;&lt;/contributors&gt;&lt;titles&gt;&lt;title&gt;Temporal variations in atmospheric CO2 concentrations in Kuwait City, Kuwait with comparisons to Phoenix, Arizona, USA&lt;/title&gt;&lt;secondary-title&gt;Environmental Pollution&lt;/secondary-title&gt;&lt;/titles&gt;&lt;periodical&gt;&lt;full-title&gt;Environmental Pollution&lt;/full-title&gt;&lt;/periodical&gt;&lt;pages&gt;301-305&lt;/pages&gt;&lt;volume&gt;121&lt;/volume&gt;&lt;number&gt;2&lt;/number&gt;&lt;dates&gt;&lt;year&gt;2003&lt;/year&gt;&lt;/dates&gt;&lt;isbn&gt;0269-7491&lt;/isbn&gt;&lt;urls&gt;&lt;/urls&gt;&lt;/record&gt;&lt;/Cite&gt;&lt;/EndNote&gt;</w:instrText>
      </w:r>
      <w:r w:rsidR="00CE77C2">
        <w:rPr>
          <w:rFonts w:eastAsiaTheme="minorEastAsia"/>
        </w:rPr>
        <w:fldChar w:fldCharType="separate"/>
      </w:r>
      <w:r w:rsidR="00CE77C2">
        <w:rPr>
          <w:rFonts w:eastAsiaTheme="minorEastAsia"/>
          <w:noProof/>
        </w:rPr>
        <w:t>(Idso et al. 1998; Nasrallah et al. 2003)</w:t>
      </w:r>
      <w:r w:rsidR="00CE77C2">
        <w:rPr>
          <w:rFonts w:eastAsiaTheme="minorEastAsia"/>
        </w:rPr>
        <w:fldChar w:fldCharType="end"/>
      </w:r>
      <w:r w:rsidR="00CE77C2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have</w:t>
      </w:r>
      <w:r w:rsidR="007234E9">
        <w:rPr>
          <w:rFonts w:eastAsiaTheme="minorEastAsia" w:hint="eastAsia"/>
        </w:rPr>
        <w:t xml:space="preserve"> </w:t>
      </w:r>
      <w:r w:rsidR="007234E9" w:rsidRPr="007234E9">
        <w:rPr>
          <w:rFonts w:eastAsiaTheme="minorEastAsia"/>
        </w:rPr>
        <w:t>measured and considered levels of CO2 to be representative of</w:t>
      </w:r>
      <w:r w:rsidR="007234E9">
        <w:rPr>
          <w:rFonts w:eastAsiaTheme="minorEastAsia" w:hint="eastAsia"/>
        </w:rPr>
        <w:t xml:space="preserve"> </w:t>
      </w:r>
      <w:r w:rsidR="007234E9" w:rsidRPr="007234E9">
        <w:rPr>
          <w:rFonts w:eastAsiaTheme="minorEastAsia"/>
        </w:rPr>
        <w:t>air quality similar to other pollutants that can have significant</w:t>
      </w:r>
      <w:r w:rsidR="007234E9">
        <w:rPr>
          <w:rFonts w:eastAsiaTheme="minorEastAsia" w:hint="eastAsia"/>
        </w:rPr>
        <w:t xml:space="preserve"> </w:t>
      </w:r>
      <w:r w:rsidR="007234E9" w:rsidRPr="007234E9">
        <w:rPr>
          <w:rFonts w:eastAsiaTheme="minorEastAsia"/>
        </w:rPr>
        <w:t>health</w:t>
      </w:r>
      <w:r w:rsid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effects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(e.g.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NO</w:t>
      </w:r>
      <w:r w:rsidR="007E224E" w:rsidRPr="007E224E">
        <w:rPr>
          <w:rFonts w:eastAsiaTheme="minorEastAsia"/>
          <w:vertAlign w:val="subscript"/>
        </w:rPr>
        <w:t>X</w:t>
      </w:r>
      <w:r w:rsidR="007E224E">
        <w:rPr>
          <w:rFonts w:eastAsiaTheme="minorEastAsia"/>
        </w:rPr>
        <w:t xml:space="preserve">, </w:t>
      </w:r>
      <w:r w:rsidR="007234E9" w:rsidRPr="007234E9">
        <w:rPr>
          <w:rFonts w:eastAsiaTheme="minorEastAsia"/>
        </w:rPr>
        <w:t>SO</w:t>
      </w:r>
      <w:r w:rsidR="007234E9" w:rsidRPr="007E224E">
        <w:rPr>
          <w:rFonts w:eastAsiaTheme="minorEastAsia"/>
          <w:vertAlign w:val="subscript"/>
        </w:rPr>
        <w:t>2</w:t>
      </w:r>
      <w:r w:rsidR="007E224E">
        <w:rPr>
          <w:rFonts w:eastAsiaTheme="minorEastAsia"/>
        </w:rPr>
        <w:t>,</w:t>
      </w:r>
      <w:r w:rsidR="007E224E" w:rsidRP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CO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and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PM</w:t>
      </w:r>
      <w:r w:rsidR="007234E9" w:rsidRPr="007E224E">
        <w:rPr>
          <w:rFonts w:eastAsiaTheme="minorEastAsia"/>
          <w:vertAlign w:val="subscript"/>
        </w:rPr>
        <w:t>10</w:t>
      </w:r>
      <w:r w:rsidR="007234E9" w:rsidRPr="007234E9">
        <w:rPr>
          <w:rFonts w:eastAsiaTheme="minorEastAsia"/>
        </w:rPr>
        <w:t xml:space="preserve"> ).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In</w:t>
      </w:r>
      <w:r w:rsid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this</w:t>
      </w:r>
      <w:r w:rsid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respect,</w:t>
      </w:r>
      <w:r w:rsidR="002370DB">
        <w:rPr>
          <w:rFonts w:eastAsiaTheme="minorEastAsia"/>
        </w:rPr>
        <w:t xml:space="preserve"> </w:t>
      </w:r>
      <w:r w:rsidR="0024444B">
        <w:rPr>
          <w:rFonts w:eastAsiaTheme="minorEastAsia"/>
        </w:rPr>
        <w:t xml:space="preserve">it is about time </w:t>
      </w:r>
      <w:r w:rsidR="007B2FC7">
        <w:rPr>
          <w:rFonts w:eastAsiaTheme="minorEastAsia"/>
        </w:rPr>
        <w:t>researchers</w:t>
      </w:r>
      <w:r w:rsidR="0024444B">
        <w:rPr>
          <w:rFonts w:eastAsiaTheme="minorEastAsia"/>
        </w:rPr>
        <w:t xml:space="preserve"> </w:t>
      </w:r>
      <w:r w:rsidR="002370DB">
        <w:rPr>
          <w:rFonts w:eastAsiaTheme="minorEastAsia"/>
        </w:rPr>
        <w:t>r</w:t>
      </w:r>
      <w:r w:rsidR="002370DB" w:rsidRPr="002370DB">
        <w:rPr>
          <w:rFonts w:eastAsiaTheme="minorEastAsia"/>
        </w:rPr>
        <w:t>esearch</w:t>
      </w:r>
      <w:r w:rsidR="0034406B">
        <w:rPr>
          <w:rFonts w:eastAsiaTheme="minorEastAsia"/>
        </w:rPr>
        <w:t>ed</w:t>
      </w:r>
      <w:r w:rsidR="002370DB" w:rsidRPr="002370DB">
        <w:rPr>
          <w:rFonts w:eastAsiaTheme="minorEastAsia"/>
        </w:rPr>
        <w:t xml:space="preserve"> on how to reduce </w:t>
      </w:r>
      <w:r w:rsidR="00E64894">
        <w:rPr>
          <w:rFonts w:eastAsiaTheme="minorEastAsia"/>
        </w:rPr>
        <w:t>CO2</w:t>
      </w:r>
      <w:r w:rsidR="002370DB" w:rsidRPr="002370DB">
        <w:rPr>
          <w:rFonts w:eastAsiaTheme="minorEastAsia"/>
        </w:rPr>
        <w:t xml:space="preserve"> emissions from </w:t>
      </w:r>
      <w:r w:rsidR="00E4091D" w:rsidRPr="000E2BAD">
        <w:rPr>
          <w:rFonts w:eastAsiaTheme="minorEastAsia"/>
        </w:rPr>
        <w:t>road transport</w:t>
      </w:r>
      <w:r w:rsidR="00CE77C2">
        <w:rPr>
          <w:rFonts w:eastAsiaTheme="minorEastAsia"/>
        </w:rPr>
        <w:t>.</w:t>
      </w:r>
    </w:p>
    <w:p w14:paraId="3BB303D0" w14:textId="66908C50" w:rsidR="001D3755" w:rsidRPr="00450F03" w:rsidRDefault="0097072F" w:rsidP="00D17C26">
      <w:pPr>
        <w:rPr>
          <w:rFonts w:eastAsiaTheme="minorEastAsia"/>
          <w:noProof/>
        </w:rPr>
      </w:pPr>
      <w:r>
        <w:rPr>
          <w:rFonts w:eastAsiaTheme="minorEastAsia"/>
        </w:rPr>
        <w:t>Except</w:t>
      </w:r>
      <w:r w:rsidR="005E78EB">
        <w:rPr>
          <w:rFonts w:eastAsiaTheme="minorEastAsia"/>
        </w:rPr>
        <w:t xml:space="preserve"> </w:t>
      </w:r>
      <w:r w:rsidR="00834E6B">
        <w:rPr>
          <w:rFonts w:eastAsiaTheme="minorEastAsia"/>
        </w:rPr>
        <w:t>methods like</w:t>
      </w:r>
      <w:r w:rsidR="00A26EEA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better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transport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infrastructure,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advances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in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vehicle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technology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and management systems</w:t>
      </w:r>
      <w:r w:rsidR="00333F53">
        <w:rPr>
          <w:rFonts w:eastAsiaTheme="minorEastAsia"/>
        </w:rPr>
        <w:t xml:space="preserve"> </w:t>
      </w:r>
      <w:r w:rsidR="00333F53">
        <w:rPr>
          <w:rFonts w:eastAsiaTheme="minorEastAsia"/>
        </w:rPr>
        <w:fldChar w:fldCharType="begin"/>
      </w:r>
      <w:r w:rsidR="00333F53">
        <w:rPr>
          <w:rFonts w:eastAsiaTheme="minorEastAsia"/>
        </w:rPr>
        <w:instrText xml:space="preserve"> ADDIN EN.CITE &lt;EndNote&gt;&lt;Cite&gt;&lt;Author&gt;Nejadkoorki&lt;/Author&gt;&lt;Year&gt;2008&lt;/Year&gt;&lt;RecNum&gt;137&lt;/RecNum&gt;&lt;DisplayText&gt;(Nejadkoorki et al. 2008)&lt;/DisplayText&gt;&lt;record&gt;&lt;rec-number&gt;137&lt;/rec-number&gt;&lt;foreign-keys&gt;&lt;key app="EN" db-id="xx2sdxzxyppx5jedtfkvpvsn9sve2252dadz" timestamp="1612680334"&gt;137&lt;/key&gt;&lt;/foreign-keys&gt;&lt;ref-type name="Journal Article"&gt;17&lt;/ref-type&gt;&lt;contributors&gt;&lt;authors&gt;&lt;author&gt;Nejadkoorki, Farhad&lt;/author&gt;&lt;author&gt;Nicholson, Ken&lt;/author&gt;&lt;author&gt;Lake, Iain&lt;/author&gt;&lt;author&gt;Davies, Trevor&lt;/author&gt;&lt;/authors&gt;&lt;/contributors&gt;&lt;titles&gt;&lt;title&gt;An approach for modelling CO2 emissions from road traffic in urban areas&lt;/title&gt;&lt;secondary-title&gt;Science of the total environment&lt;/secondary-title&gt;&lt;/titles&gt;&lt;periodical&gt;&lt;full-title&gt;Science of the total environment&lt;/full-title&gt;&lt;/periodical&gt;&lt;pages&gt;269-278&lt;/pages&gt;&lt;volume&gt;406&lt;/volume&gt;&lt;number&gt;1-2&lt;/number&gt;&lt;dates&gt;&lt;year&gt;2008&lt;/year&gt;&lt;/dates&gt;&lt;isbn&gt;0048-9697&lt;/isbn&gt;&lt;urls&gt;&lt;/urls&gt;&lt;/record&gt;&lt;/Cite&gt;&lt;/EndNote&gt;</w:instrText>
      </w:r>
      <w:r w:rsidR="00333F53">
        <w:rPr>
          <w:rFonts w:eastAsiaTheme="minorEastAsia"/>
        </w:rPr>
        <w:fldChar w:fldCharType="separate"/>
      </w:r>
      <w:r w:rsidR="00333F53">
        <w:rPr>
          <w:rFonts w:eastAsiaTheme="minorEastAsia"/>
          <w:noProof/>
        </w:rPr>
        <w:t>(Nejadkoorki et al. 2008)</w:t>
      </w:r>
      <w:r w:rsidR="00333F53">
        <w:rPr>
          <w:rFonts w:eastAsiaTheme="minorEastAsia"/>
        </w:rPr>
        <w:fldChar w:fldCharType="end"/>
      </w:r>
      <w:r w:rsidR="00A26EE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only </w:t>
      </w:r>
      <w:r w:rsidR="00A679F0">
        <w:rPr>
          <w:rFonts w:eastAsiaTheme="minorEastAsia"/>
        </w:rPr>
        <w:t>a few</w:t>
      </w:r>
      <w:r w:rsidR="00146E10">
        <w:rPr>
          <w:rFonts w:eastAsiaTheme="minorEastAsia"/>
        </w:rPr>
        <w:t xml:space="preserve"> research showed that </w:t>
      </w:r>
      <w:r w:rsidR="0018132D">
        <w:rPr>
          <w:rFonts w:eastAsiaTheme="minorEastAsia"/>
        </w:rPr>
        <w:t xml:space="preserve">driving </w:t>
      </w:r>
      <w:r w:rsidR="000706B6">
        <w:rPr>
          <w:rFonts w:eastAsiaTheme="minorEastAsia"/>
        </w:rPr>
        <w:t>style</w:t>
      </w:r>
      <w:r w:rsidR="00D15818">
        <w:rPr>
          <w:rFonts w:eastAsiaTheme="minorEastAsia"/>
        </w:rPr>
        <w:t xml:space="preserve"> </w:t>
      </w:r>
      <w:r w:rsidR="00C056B4">
        <w:rPr>
          <w:rFonts w:eastAsiaTheme="minorEastAsia"/>
        </w:rPr>
        <w:t>ha</w:t>
      </w:r>
      <w:r w:rsidR="000706B6">
        <w:rPr>
          <w:rFonts w:eastAsiaTheme="minorEastAsia"/>
        </w:rPr>
        <w:t>s</w:t>
      </w:r>
      <w:r w:rsidR="00C056B4">
        <w:rPr>
          <w:rFonts w:eastAsiaTheme="minorEastAsia"/>
        </w:rPr>
        <w:t xml:space="preserve"> influence on </w:t>
      </w:r>
      <w:r w:rsidR="00E33252">
        <w:rPr>
          <w:rFonts w:eastAsiaTheme="minorEastAsia"/>
        </w:rPr>
        <w:t xml:space="preserve">greenhouse gas </w:t>
      </w:r>
      <w:r w:rsidR="00C056B4" w:rsidRPr="000E2BAD">
        <w:rPr>
          <w:rFonts w:eastAsiaTheme="minorEastAsia"/>
        </w:rPr>
        <w:t>emissions</w:t>
      </w:r>
      <w:r w:rsidR="00C056B4">
        <w:rPr>
          <w:rFonts w:eastAsiaTheme="minorEastAsia"/>
        </w:rPr>
        <w:t xml:space="preserve"> as well.</w:t>
      </w:r>
      <w:r w:rsidR="00685210">
        <w:rPr>
          <w:rFonts w:eastAsiaTheme="minorEastAsia"/>
        </w:rPr>
        <w:t xml:space="preserve"> </w:t>
      </w:r>
      <w:r w:rsidR="00685210">
        <w:rPr>
          <w:rFonts w:eastAsiaTheme="minorEastAsia"/>
          <w:noProof/>
        </w:rPr>
        <w:t>Alessandrini et al.</w:t>
      </w:r>
      <w:r w:rsidR="00333F53">
        <w:rPr>
          <w:rFonts w:eastAsiaTheme="minorEastAsia"/>
        </w:rPr>
        <w:t xml:space="preserve"> </w:t>
      </w:r>
      <w:r w:rsidR="001F6FC8" w:rsidRPr="001F6FC8">
        <w:rPr>
          <w:rFonts w:eastAsiaTheme="minorEastAsia"/>
        </w:rPr>
        <w:t xml:space="preserve">have shown that </w:t>
      </w:r>
      <w:r w:rsidR="00BF199A">
        <w:rPr>
          <w:rFonts w:eastAsiaTheme="minorEastAsia"/>
        </w:rPr>
        <w:t>w</w:t>
      </w:r>
      <w:r w:rsidR="00BF199A" w:rsidRPr="00BF199A">
        <w:rPr>
          <w:rFonts w:eastAsiaTheme="minorEastAsia"/>
        </w:rPr>
        <w:t>omen tend to consume and emit less than men</w:t>
      </w:r>
      <w:r w:rsidR="00BF199A">
        <w:rPr>
          <w:rFonts w:eastAsiaTheme="minorEastAsia"/>
        </w:rPr>
        <w:t xml:space="preserve"> because they push </w:t>
      </w:r>
      <w:r w:rsidR="00BF199A" w:rsidRPr="00BF199A">
        <w:rPr>
          <w:rFonts w:eastAsiaTheme="minorEastAsia"/>
        </w:rPr>
        <w:t>the accelerator pedal</w:t>
      </w:r>
      <w:r w:rsidR="00BF199A" w:rsidRPr="001F6FC8">
        <w:rPr>
          <w:rFonts w:eastAsiaTheme="minorEastAsia"/>
        </w:rPr>
        <w:t xml:space="preserve"> </w:t>
      </w:r>
      <w:r w:rsidR="00BF199A">
        <w:rPr>
          <w:rFonts w:eastAsiaTheme="minorEastAsia"/>
        </w:rPr>
        <w:t>in a steadier way</w:t>
      </w:r>
      <w:r w:rsidR="00685210">
        <w:rPr>
          <w:rFonts w:eastAsiaTheme="minorEastAsia"/>
        </w:rPr>
        <w:t xml:space="preserve"> </w:t>
      </w:r>
      <w:r w:rsidR="00685210">
        <w:rPr>
          <w:rFonts w:eastAsiaTheme="minorEastAsia"/>
        </w:rPr>
        <w:fldChar w:fldCharType="begin"/>
      </w:r>
      <w:r w:rsidR="00685210">
        <w:rPr>
          <w:rFonts w:eastAsiaTheme="minorEastAsia"/>
        </w:rPr>
        <w:instrText xml:space="preserve"> ADDIN EN.CITE &lt;EndNote&gt;&lt;Cite&gt;&lt;Author&gt;Alessandrini&lt;/Author&gt;&lt;Year&gt;2009&lt;/Year&gt;&lt;RecNum&gt;147&lt;/RecNum&gt;&lt;DisplayText&gt;(Alessandrini et al. 2009)&lt;/DisplayText&gt;&lt;record&gt;&lt;rec-number&gt;147&lt;/rec-number&gt;&lt;foreign-keys&gt;&lt;key app="EN" db-id="xx2sdxzxyppx5jedtfkvpvsn9sve2252dadz" timestamp="1612686827"&gt;147&lt;/key&gt;&lt;/foreign-keys&gt;&lt;ref-type name="Journal Article"&gt;17&lt;/ref-type&gt;&lt;contributors&gt;&lt;authors&gt;&lt;author&gt;Alessandrini, Adriano&lt;/author&gt;&lt;author&gt;Orecchini, Fabio&lt;/author&gt;&lt;author&gt;Ortenzi, Fernando&lt;/author&gt;&lt;author&gt;Campbell, Federico Villatico&lt;/author&gt;&lt;/authors&gt;&lt;/contributors&gt;&lt;titles&gt;&lt;title&gt;Drive-style emissions testing on the latest two Honda hybrid technologies&lt;/title&gt;&lt;secondary-title&gt;European Transport Research Review&lt;/secondary-title&gt;&lt;/titles&gt;&lt;periodical&gt;&lt;full-title&gt;European Transport Research Review&lt;/full-title&gt;&lt;/periodical&gt;&lt;pages&gt;57-66&lt;/pages&gt;&lt;volume&gt;1&lt;/volume&gt;&lt;number&gt;2&lt;/number&gt;&lt;dates&gt;&lt;year&gt;2009&lt;/year&gt;&lt;/dates&gt;&lt;isbn&gt;1866-8887&lt;/isbn&gt;&lt;urls&gt;&lt;/urls&gt;&lt;/record&gt;&lt;/Cite&gt;&lt;/EndNote&gt;</w:instrText>
      </w:r>
      <w:r w:rsidR="00685210">
        <w:rPr>
          <w:rFonts w:eastAsiaTheme="minorEastAsia"/>
        </w:rPr>
        <w:fldChar w:fldCharType="separate"/>
      </w:r>
      <w:r w:rsidR="00685210">
        <w:rPr>
          <w:rFonts w:eastAsiaTheme="minorEastAsia"/>
          <w:noProof/>
        </w:rPr>
        <w:t>(Alessandrini et al. 2009)</w:t>
      </w:r>
      <w:r w:rsidR="00685210">
        <w:rPr>
          <w:rFonts w:eastAsiaTheme="minorEastAsia"/>
        </w:rPr>
        <w:fldChar w:fldCharType="end"/>
      </w:r>
      <w:r w:rsidR="00BF199A">
        <w:rPr>
          <w:rFonts w:eastAsiaTheme="minorEastAsia"/>
        </w:rPr>
        <w:t>.</w:t>
      </w:r>
      <w:r w:rsidR="00662120" w:rsidRPr="001C4702">
        <w:rPr>
          <w:rFonts w:eastAsiaTheme="minorEastAsia"/>
        </w:rPr>
        <w:t xml:space="preserve"> </w:t>
      </w:r>
      <w:r w:rsidR="00662120">
        <w:rPr>
          <w:rFonts w:eastAsiaTheme="minorEastAsia"/>
          <w:noProof/>
        </w:rPr>
        <w:t xml:space="preserve">Gao et al. </w:t>
      </w:r>
      <w:r w:rsidR="00662120" w:rsidRPr="001C4702">
        <w:rPr>
          <w:rFonts w:eastAsiaTheme="minorEastAsia"/>
        </w:rPr>
        <w:t xml:space="preserve">analyzed </w:t>
      </w:r>
      <w:r w:rsidR="001C4702" w:rsidRPr="001C4702">
        <w:rPr>
          <w:rFonts w:eastAsiaTheme="minorEastAsia"/>
        </w:rPr>
        <w:t>fuel consumption and NO</w:t>
      </w:r>
      <w:r w:rsidR="001C4702" w:rsidRPr="001C4702">
        <w:rPr>
          <w:rFonts w:eastAsiaTheme="minorEastAsia"/>
          <w:vertAlign w:val="subscript"/>
        </w:rPr>
        <w:t>x</w:t>
      </w:r>
      <w:r w:rsidR="001C4702" w:rsidRPr="001C4702">
        <w:rPr>
          <w:rFonts w:eastAsiaTheme="minorEastAsia"/>
        </w:rPr>
        <w:t xml:space="preserve"> emission characteristics</w:t>
      </w:r>
      <w:r w:rsidR="001C4702">
        <w:rPr>
          <w:rFonts w:eastAsiaTheme="minorEastAsia"/>
        </w:rPr>
        <w:t xml:space="preserve"> </w:t>
      </w:r>
      <w:r w:rsidR="001C4702" w:rsidRPr="001C4702">
        <w:rPr>
          <w:rFonts w:eastAsiaTheme="minorEastAsia"/>
        </w:rPr>
        <w:t>over various scenarios</w:t>
      </w:r>
      <w:r w:rsidR="00012E9F">
        <w:rPr>
          <w:rFonts w:eastAsiaTheme="minorEastAsia"/>
        </w:rPr>
        <w:t xml:space="preserve">, </w:t>
      </w:r>
      <w:r w:rsidR="00012E9F" w:rsidRPr="00012E9F">
        <w:rPr>
          <w:rFonts w:eastAsiaTheme="minorEastAsia"/>
        </w:rPr>
        <w:t>and provided the guidance for eco-driving to achieve cleaner travelling</w:t>
      </w:r>
      <w:r w:rsidR="001C4702" w:rsidRPr="001C4702">
        <w:rPr>
          <w:rFonts w:eastAsiaTheme="minorEastAsia"/>
        </w:rPr>
        <w:t xml:space="preserve"> </w:t>
      </w:r>
      <w:r w:rsidR="00662120">
        <w:rPr>
          <w:rFonts w:eastAsiaTheme="minorEastAsia"/>
        </w:rPr>
        <w:fldChar w:fldCharType="begin"/>
      </w:r>
      <w:r w:rsidR="00662120">
        <w:rPr>
          <w:rFonts w:eastAsiaTheme="minorEastAsia"/>
        </w:rPr>
        <w:instrText xml:space="preserve"> ADDIN EN.CITE &lt;EndNote&gt;&lt;Cite&gt;&lt;Author&gt;Gao&lt;/Author&gt;&lt;Year&gt;2021&lt;/Year&gt;&lt;RecNum&gt;149&lt;/RecNum&gt;&lt;DisplayText&gt;(Gao et al. 2021)&lt;/DisplayText&gt;&lt;record&gt;&lt;rec-number&gt;149&lt;/rec-number&gt;&lt;foreign-keys&gt;&lt;key app="EN" db-id="xx2sdxzxyppx5jedtfkvpvsn9sve2252dadz" timestamp="1612687439"&gt;149&lt;/key&gt;&lt;/foreign-keys&gt;&lt;ref-type name="Journal Article"&gt;17&lt;/ref-type&gt;&lt;contributors&gt;&lt;authors&gt;&lt;author&gt;Gao, Jianbing&lt;/author&gt;&lt;author&gt;Chen, Haibo&lt;/author&gt;&lt;author&gt;Liu, Ye&lt;/author&gt;&lt;author&gt;Li, Ying&lt;/author&gt;&lt;author&gt;Li, Tiezhu&lt;/author&gt;&lt;author&gt;Tu, Ran&lt;/author&gt;&lt;author&gt;Liang, Biao&lt;/author&gt;&lt;author&gt;Ma, Chaochen&lt;/author&gt;&lt;/authors&gt;&lt;/contributors&gt;&lt;titles&gt;&lt;title&gt;The effect of after-treatment techniques on the correlations between driving behaviours and NOx emissions of passenger cars&lt;/title&gt;&lt;secondary-title&gt;Journal of Cleaner Production&lt;/secondary-title&gt;&lt;/titles&gt;&lt;periodical&gt;&lt;full-title&gt;Journal of Cleaner Production&lt;/full-title&gt;&lt;/periodical&gt;&lt;pages&gt;125647&lt;/pages&gt;&lt;volume&gt;288&lt;/volume&gt;&lt;dates&gt;&lt;year&gt;2021&lt;/year&gt;&lt;/dates&gt;&lt;isbn&gt;0959-6526&lt;/isbn&gt;&lt;urls&gt;&lt;/urls&gt;&lt;/record&gt;&lt;/Cite&gt;&lt;/EndNote&gt;</w:instrText>
      </w:r>
      <w:r w:rsidR="00662120">
        <w:rPr>
          <w:rFonts w:eastAsiaTheme="minorEastAsia"/>
        </w:rPr>
        <w:fldChar w:fldCharType="separate"/>
      </w:r>
      <w:r w:rsidR="00662120">
        <w:rPr>
          <w:rFonts w:eastAsiaTheme="minorEastAsia"/>
          <w:noProof/>
        </w:rPr>
        <w:t>(Gao et al. 2021)</w:t>
      </w:r>
      <w:r w:rsidR="00662120">
        <w:rPr>
          <w:rFonts w:eastAsiaTheme="minorEastAsia"/>
        </w:rPr>
        <w:fldChar w:fldCharType="end"/>
      </w:r>
      <w:r w:rsidR="00012E9F">
        <w:rPr>
          <w:rFonts w:eastAsiaTheme="minorEastAsia"/>
        </w:rPr>
        <w:t>.</w:t>
      </w:r>
      <w:r w:rsidR="00450F03">
        <w:rPr>
          <w:rFonts w:eastAsiaTheme="minorEastAsia" w:hint="eastAsia"/>
        </w:rPr>
        <w:t xml:space="preserve"> </w:t>
      </w:r>
      <w:r w:rsidR="008159DB">
        <w:rPr>
          <w:rFonts w:eastAsiaTheme="minorEastAsia"/>
        </w:rPr>
        <w:t xml:space="preserve">And </w:t>
      </w:r>
      <w:r w:rsidR="008159DB">
        <w:rPr>
          <w:rFonts w:eastAsiaTheme="minorEastAsia"/>
          <w:noProof/>
        </w:rPr>
        <w:t>Alessandrini et al. proves the influence of driving style on the environment</w:t>
      </w:r>
      <w:r w:rsidR="006B26D0">
        <w:rPr>
          <w:rFonts w:eastAsiaTheme="minorEastAsia"/>
          <w:noProof/>
        </w:rPr>
        <w:t xml:space="preserve"> by</w:t>
      </w:r>
      <w:r w:rsidR="008159DB">
        <w:rPr>
          <w:rFonts w:eastAsiaTheme="minorEastAsia"/>
          <w:noProof/>
        </w:rPr>
        <w:t xml:space="preserve"> </w:t>
      </w:r>
      <w:r w:rsidR="00524C51">
        <w:rPr>
          <w:rFonts w:eastAsiaTheme="minorEastAsia"/>
          <w:noProof/>
        </w:rPr>
        <w:t xml:space="preserve">making an </w:t>
      </w:r>
      <w:r w:rsidR="00524C51" w:rsidRPr="00524C51">
        <w:rPr>
          <w:rFonts w:eastAsiaTheme="minorEastAsia"/>
          <w:noProof/>
        </w:rPr>
        <w:t>on road campaign</w:t>
      </w:r>
      <w:r w:rsidR="00524C51">
        <w:rPr>
          <w:rFonts w:eastAsiaTheme="minorEastAsia"/>
          <w:noProof/>
        </w:rPr>
        <w:t xml:space="preserve">, and </w:t>
      </w:r>
      <w:r w:rsidR="008159DB">
        <w:rPr>
          <w:rFonts w:eastAsiaTheme="minorEastAsia"/>
          <w:noProof/>
        </w:rPr>
        <w:t>adopting</w:t>
      </w:r>
      <w:r w:rsidR="009C2A46">
        <w:rPr>
          <w:rFonts w:eastAsiaTheme="minorEastAsia"/>
          <w:noProof/>
        </w:rPr>
        <w:t xml:space="preserve"> the</w:t>
      </w:r>
      <w:r w:rsidR="008159DB">
        <w:rPr>
          <w:rFonts w:eastAsiaTheme="minorEastAsia"/>
          <w:noProof/>
        </w:rPr>
        <w:t xml:space="preserve"> </w:t>
      </w:r>
      <w:r w:rsidR="00E8493E">
        <w:rPr>
          <w:rFonts w:eastAsiaTheme="minorEastAsia"/>
          <w:noProof/>
        </w:rPr>
        <w:t xml:space="preserve">tool developed by </w:t>
      </w:r>
      <w:r w:rsidR="00094C95" w:rsidRPr="00E8493E">
        <w:rPr>
          <w:rFonts w:eastAsiaTheme="minorEastAsia"/>
          <w:noProof/>
        </w:rPr>
        <w:t xml:space="preserve">Centre for Transport and Logistics </w:t>
      </w:r>
      <w:r w:rsidR="00E8493E" w:rsidRPr="00E8493E">
        <w:rPr>
          <w:rFonts w:eastAsiaTheme="minorEastAsia"/>
          <w:noProof/>
        </w:rPr>
        <w:t>(</w:t>
      </w:r>
      <w:r w:rsidR="00094C95" w:rsidRPr="00E8493E">
        <w:rPr>
          <w:rFonts w:eastAsiaTheme="minorEastAsia"/>
          <w:noProof/>
        </w:rPr>
        <w:t>CTL</w:t>
      </w:r>
      <w:r w:rsidR="00E8493E" w:rsidRPr="00E8493E">
        <w:rPr>
          <w:rFonts w:eastAsiaTheme="minorEastAsia"/>
          <w:noProof/>
        </w:rPr>
        <w:t>)</w:t>
      </w:r>
      <w:r w:rsidR="00A05EB6">
        <w:rPr>
          <w:rFonts w:eastAsiaTheme="minorEastAsia"/>
          <w:noProof/>
        </w:rPr>
        <w:t xml:space="preserve"> </w:t>
      </w:r>
      <w:r w:rsidR="008159DB">
        <w:rPr>
          <w:rFonts w:eastAsiaTheme="minorEastAsia"/>
        </w:rPr>
        <w:fldChar w:fldCharType="begin"/>
      </w:r>
      <w:r w:rsidR="008159DB">
        <w:rPr>
          <w:rFonts w:eastAsiaTheme="minorEastAsia"/>
        </w:rPr>
        <w:instrText xml:space="preserve"> ADDIN EN.CITE &lt;EndNote&gt;&lt;Cite&gt;&lt;Author&gt;Alessandrini&lt;/Author&gt;&lt;Year&gt;2012&lt;/Year&gt;&lt;RecNum&gt;136&lt;/RecNum&gt;&lt;DisplayText&gt;(Alessandrini et al. 2012)&lt;/DisplayText&gt;&lt;record&gt;&lt;rec-number&gt;136&lt;/rec-number&gt;&lt;foreign-keys&gt;&lt;key app="EN" db-id="xx2sdxzxyppx5jedtfkvpvsn9sve2252dadz" timestamp="1612680326"&gt;136&lt;/key&gt;&lt;/foreign-keys&gt;&lt;ref-type name="Conference Proceedings"&gt;10&lt;/ref-type&gt;&lt;contributors&gt;&lt;authors&gt;&lt;author&gt;Alessandrini, Adriano&lt;/author&gt;&lt;author&gt;Cattivera, Alessio&lt;/author&gt;&lt;author&gt;Filippi, Francesco&lt;/author&gt;&lt;author&gt;Ortenzi, Fernando&lt;/author&gt;&lt;/authors&gt;&lt;/contributors&gt;&lt;titles&gt;&lt;title&gt;Driving style influence on car CO2 emissions&lt;/title&gt;&lt;secondary-title&gt;2012 international emission inventory conference&lt;/secondary-title&gt;&lt;/titles&gt;&lt;dates&gt;&lt;year&gt;2012&lt;/year&gt;&lt;/dates&gt;&lt;urls&gt;&lt;/urls&gt;&lt;/record&gt;&lt;/Cite&gt;&lt;/EndNote&gt;</w:instrText>
      </w:r>
      <w:r w:rsidR="008159DB">
        <w:rPr>
          <w:rFonts w:eastAsiaTheme="minorEastAsia"/>
        </w:rPr>
        <w:fldChar w:fldCharType="separate"/>
      </w:r>
      <w:r w:rsidR="008159DB">
        <w:rPr>
          <w:rFonts w:eastAsiaTheme="minorEastAsia"/>
          <w:noProof/>
        </w:rPr>
        <w:t>(Alessandrini et al. 2012)</w:t>
      </w:r>
      <w:r w:rsidR="008159DB">
        <w:rPr>
          <w:rFonts w:eastAsiaTheme="minorEastAsia"/>
        </w:rPr>
        <w:fldChar w:fldCharType="end"/>
      </w:r>
      <w:r w:rsidR="00E8493E">
        <w:rPr>
          <w:rFonts w:eastAsiaTheme="minorEastAsia"/>
        </w:rPr>
        <w:t xml:space="preserve">. </w:t>
      </w:r>
    </w:p>
    <w:p w14:paraId="3E0C0F2C" w14:textId="5BFF12C5" w:rsidR="00833D3D" w:rsidRPr="0050724C" w:rsidRDefault="00BC55E7" w:rsidP="00D17C26">
      <w:pPr>
        <w:rPr>
          <w:rFonts w:eastAsiaTheme="minorEastAsia"/>
        </w:rPr>
      </w:pPr>
      <w:commentRangeStart w:id="52"/>
      <w:r>
        <w:rPr>
          <w:rFonts w:eastAsiaTheme="minorEastAsia"/>
        </w:rPr>
        <w:t>Therefore, o</w:t>
      </w:r>
      <w:r w:rsidR="001F6FC8" w:rsidRPr="001F6FC8">
        <w:rPr>
          <w:rFonts w:eastAsiaTheme="minorEastAsia"/>
        </w:rPr>
        <w:t>ne of the possible actions to reduce the environmental impact caused by</w:t>
      </w:r>
      <w:r w:rsidR="001F6FC8">
        <w:rPr>
          <w:rFonts w:eastAsiaTheme="minorEastAsia"/>
        </w:rPr>
        <w:t xml:space="preserve"> </w:t>
      </w:r>
      <w:r w:rsidR="001F6FC8" w:rsidRPr="001F6FC8">
        <w:rPr>
          <w:rFonts w:eastAsiaTheme="minorEastAsia"/>
        </w:rPr>
        <w:t>road transport is to educate drivers to adopt a driving style that is as eco-friendly as possible.</w:t>
      </w:r>
      <w:r w:rsidR="00801FA7">
        <w:rPr>
          <w:rFonts w:eastAsiaTheme="minorEastAsia"/>
        </w:rPr>
        <w:t xml:space="preserve"> And we will use </w:t>
      </w:r>
      <w:r w:rsidR="004E51FD" w:rsidRPr="00556035">
        <w:rPr>
          <w:rFonts w:eastAsiaTheme="minorEastAsia"/>
          <w:highlight w:val="yellow"/>
        </w:rPr>
        <w:t>in-car sensor data</w:t>
      </w:r>
      <w:r w:rsidR="00EB11CC">
        <w:rPr>
          <w:rFonts w:eastAsiaTheme="minorEastAsia"/>
        </w:rPr>
        <w:t xml:space="preserve"> and a natural expe</w:t>
      </w:r>
      <w:r w:rsidR="00CE02C3">
        <w:rPr>
          <w:rFonts w:eastAsiaTheme="minorEastAsia"/>
        </w:rPr>
        <w:t>r</w:t>
      </w:r>
      <w:r w:rsidR="00EB11CC">
        <w:rPr>
          <w:rFonts w:eastAsiaTheme="minorEastAsia"/>
        </w:rPr>
        <w:t>iment</w:t>
      </w:r>
      <w:r w:rsidR="004E51FD">
        <w:rPr>
          <w:rFonts w:eastAsiaTheme="minorEastAsia"/>
        </w:rPr>
        <w:t xml:space="preserve"> to build </w:t>
      </w:r>
      <w:r w:rsidR="00912CD8">
        <w:rPr>
          <w:rFonts w:eastAsiaTheme="minorEastAsia"/>
        </w:rPr>
        <w:t xml:space="preserve">regression models to </w:t>
      </w:r>
      <w:r w:rsidR="00B41A39">
        <w:rPr>
          <w:rFonts w:eastAsiaTheme="minorEastAsia"/>
        </w:rPr>
        <w:t>s</w:t>
      </w:r>
      <w:r w:rsidR="00B41A39" w:rsidRPr="00B41A39">
        <w:rPr>
          <w:rFonts w:eastAsiaTheme="minorEastAsia"/>
        </w:rPr>
        <w:t xml:space="preserve">ee how each </w:t>
      </w:r>
      <w:r w:rsidR="00CE176D">
        <w:rPr>
          <w:rFonts w:eastAsiaTheme="minorEastAsia"/>
        </w:rPr>
        <w:t xml:space="preserve">contributing </w:t>
      </w:r>
      <w:r w:rsidR="00A00601">
        <w:rPr>
          <w:rFonts w:eastAsiaTheme="minorEastAsia"/>
        </w:rPr>
        <w:t>factor</w:t>
      </w:r>
      <w:r w:rsidR="00B41A39" w:rsidRPr="00B41A39">
        <w:rPr>
          <w:rFonts w:eastAsiaTheme="minorEastAsia"/>
        </w:rPr>
        <w:t xml:space="preserve"> relates to </w:t>
      </w:r>
      <w:r w:rsidR="00B41A39">
        <w:rPr>
          <w:rFonts w:eastAsiaTheme="minorEastAsia"/>
        </w:rPr>
        <w:t>CO2</w:t>
      </w:r>
      <w:r w:rsidR="00B41A39" w:rsidRPr="00B41A39">
        <w:rPr>
          <w:rFonts w:eastAsiaTheme="minorEastAsia"/>
        </w:rPr>
        <w:t xml:space="preserve"> emissions</w:t>
      </w:r>
      <w:r w:rsidR="00B41A39">
        <w:rPr>
          <w:rFonts w:eastAsiaTheme="minorEastAsia"/>
        </w:rPr>
        <w:t>.</w:t>
      </w:r>
      <w:commentRangeEnd w:id="52"/>
      <w:r w:rsidR="00C22129">
        <w:rPr>
          <w:rStyle w:val="a8"/>
        </w:rPr>
        <w:commentReference w:id="52"/>
      </w:r>
    </w:p>
    <w:p w14:paraId="23593FF1" w14:textId="0D16217F" w:rsidR="0099769D" w:rsidRPr="009E3C38" w:rsidRDefault="0099769D" w:rsidP="00C07429">
      <w:pPr>
        <w:pStyle w:val="1"/>
        <w:rPr>
          <w:rFonts w:eastAsiaTheme="minorEastAsia"/>
        </w:rPr>
      </w:pPr>
      <w:r w:rsidRPr="009E3C38">
        <w:t xml:space="preserve">Natural experiment design </w:t>
      </w:r>
    </w:p>
    <w:p w14:paraId="0975A75C" w14:textId="49528B27" w:rsidR="00017296" w:rsidRDefault="00017296" w:rsidP="00C07429">
      <w:pPr>
        <w:pStyle w:val="2"/>
      </w:pPr>
      <w:r>
        <w:t>Research hypothesis</w:t>
      </w:r>
    </w:p>
    <w:p w14:paraId="05B6D236" w14:textId="77777777" w:rsidR="00E31D6F" w:rsidRDefault="00AC7789" w:rsidP="00185F38">
      <w:pPr>
        <w:rPr>
          <w:rFonts w:eastAsiaTheme="minorEastAsia"/>
        </w:rPr>
      </w:pPr>
      <w:commentRangeStart w:id="53"/>
      <w:r w:rsidRPr="00AC7789">
        <w:rPr>
          <w:rFonts w:eastAsiaTheme="minorEastAsia"/>
        </w:rPr>
        <w:t>This study</w:t>
      </w:r>
      <w:r w:rsidR="000B1C10">
        <w:rPr>
          <w:rFonts w:eastAsiaTheme="minorEastAsia"/>
        </w:rPr>
        <w:t xml:space="preserve"> </w:t>
      </w:r>
      <w:r w:rsidR="000B1C10">
        <w:rPr>
          <w:rFonts w:eastAsiaTheme="minorEastAsia" w:hint="eastAsia"/>
        </w:rPr>
        <w:t>us</w:t>
      </w:r>
      <w:r w:rsidR="00CD51F1">
        <w:rPr>
          <w:rFonts w:eastAsiaTheme="minorEastAsia" w:hint="eastAsia"/>
        </w:rPr>
        <w:t>es</w:t>
      </w:r>
      <w:r w:rsidR="000B1C10">
        <w:rPr>
          <w:rFonts w:eastAsiaTheme="minorEastAsia"/>
        </w:rPr>
        <w:t xml:space="preserve"> </w:t>
      </w:r>
      <w:r w:rsidR="000B1C10" w:rsidRPr="000B1C10">
        <w:rPr>
          <w:rFonts w:eastAsiaTheme="minorEastAsia"/>
        </w:rPr>
        <w:t xml:space="preserve">CO2 emissions to quantify individual </w:t>
      </w:r>
      <w:r w:rsidR="00176F0C">
        <w:rPr>
          <w:rFonts w:eastAsiaTheme="minorEastAsia"/>
        </w:rPr>
        <w:t xml:space="preserve">driving </w:t>
      </w:r>
      <w:r w:rsidR="000B1C10" w:rsidRPr="000B1C10">
        <w:rPr>
          <w:rFonts w:eastAsiaTheme="minorEastAsia"/>
        </w:rPr>
        <w:t>behavior</w:t>
      </w:r>
      <w:r w:rsidR="00CD51F1">
        <w:rPr>
          <w:rFonts w:eastAsiaTheme="minorEastAsia"/>
        </w:rPr>
        <w:t>,</w:t>
      </w:r>
      <w:commentRangeEnd w:id="53"/>
      <w:r w:rsidR="006C4FF6">
        <w:rPr>
          <w:rStyle w:val="a8"/>
        </w:rPr>
        <w:commentReference w:id="53"/>
      </w:r>
      <w:r w:rsidR="00CD51F1">
        <w:rPr>
          <w:rFonts w:eastAsiaTheme="minorEastAsia"/>
        </w:rPr>
        <w:t xml:space="preserve"> </w:t>
      </w:r>
      <w:r w:rsidRPr="00AC7789">
        <w:rPr>
          <w:rFonts w:eastAsiaTheme="minorEastAsia"/>
        </w:rPr>
        <w:t xml:space="preserve">examines the relationship between </w:t>
      </w:r>
      <w:r w:rsidR="005B5571">
        <w:rPr>
          <w:rFonts w:eastAsiaTheme="minorEastAsia"/>
        </w:rPr>
        <w:t>i</w:t>
      </w:r>
      <w:r w:rsidR="005B5571" w:rsidRPr="003E3404">
        <w:rPr>
          <w:rFonts w:eastAsiaTheme="minorEastAsia"/>
        </w:rPr>
        <w:t xml:space="preserve">ndividual </w:t>
      </w:r>
      <w:r w:rsidR="005B5571">
        <w:rPr>
          <w:rFonts w:eastAsiaTheme="minorEastAsia"/>
        </w:rPr>
        <w:t>b</w:t>
      </w:r>
      <w:r w:rsidR="005B5571" w:rsidRPr="003E3404">
        <w:rPr>
          <w:rFonts w:eastAsiaTheme="minorEastAsia"/>
        </w:rPr>
        <w:t>ehavior</w:t>
      </w:r>
      <w:r w:rsidR="005B5571" w:rsidRPr="00AC7789">
        <w:rPr>
          <w:rFonts w:eastAsiaTheme="minorEastAsia"/>
        </w:rPr>
        <w:t xml:space="preserve"> </w:t>
      </w:r>
      <w:r w:rsidRPr="00AC7789">
        <w:rPr>
          <w:rFonts w:eastAsiaTheme="minorEastAsia"/>
        </w:rPr>
        <w:t xml:space="preserve">and </w:t>
      </w:r>
      <w:r w:rsidR="005B5571">
        <w:rPr>
          <w:rFonts w:eastAsiaTheme="minorEastAsia"/>
        </w:rPr>
        <w:t>m</w:t>
      </w:r>
      <w:r w:rsidR="005B5571" w:rsidRPr="00DB6630">
        <w:rPr>
          <w:rFonts w:eastAsiaTheme="minorEastAsia"/>
        </w:rPr>
        <w:t xml:space="preserve">obile App </w:t>
      </w:r>
      <w:r w:rsidR="005B5571">
        <w:rPr>
          <w:rFonts w:eastAsiaTheme="minorEastAsia" w:hint="eastAsia"/>
        </w:rPr>
        <w:t>u</w:t>
      </w:r>
      <w:r w:rsidR="005B5571" w:rsidRPr="00DB6630">
        <w:rPr>
          <w:rFonts w:eastAsiaTheme="minorEastAsia"/>
        </w:rPr>
        <w:t>sage</w:t>
      </w:r>
      <w:r w:rsidRPr="00AC7789">
        <w:rPr>
          <w:rFonts w:eastAsiaTheme="minorEastAsia"/>
        </w:rPr>
        <w:t xml:space="preserve">, and assesses the extent to which </w:t>
      </w:r>
      <w:r w:rsidR="007F740E" w:rsidRPr="00DB6630">
        <w:rPr>
          <w:rFonts w:eastAsiaTheme="minorEastAsia"/>
        </w:rPr>
        <w:t xml:space="preserve">App </w:t>
      </w:r>
      <w:r w:rsidR="007F740E">
        <w:rPr>
          <w:rFonts w:eastAsiaTheme="minorEastAsia" w:hint="eastAsia"/>
        </w:rPr>
        <w:t>u</w:t>
      </w:r>
      <w:r w:rsidR="007F740E" w:rsidRPr="00DB6630">
        <w:rPr>
          <w:rFonts w:eastAsiaTheme="minorEastAsia"/>
        </w:rPr>
        <w:t>sage</w:t>
      </w:r>
      <w:r w:rsidR="007F740E" w:rsidRPr="00AC7789">
        <w:rPr>
          <w:rFonts w:eastAsiaTheme="minorEastAsia"/>
        </w:rPr>
        <w:t xml:space="preserve"> </w:t>
      </w:r>
      <w:r w:rsidRPr="00AC7789">
        <w:rPr>
          <w:rFonts w:eastAsiaTheme="minorEastAsia"/>
        </w:rPr>
        <w:t xml:space="preserve">correlates with </w:t>
      </w:r>
      <w:r w:rsidR="007F740E">
        <w:rPr>
          <w:rFonts w:eastAsiaTheme="minorEastAsia"/>
        </w:rPr>
        <w:t>i</w:t>
      </w:r>
      <w:r w:rsidR="007F740E" w:rsidRPr="003E3404">
        <w:rPr>
          <w:rFonts w:eastAsiaTheme="minorEastAsia"/>
        </w:rPr>
        <w:t xml:space="preserve">ndividual </w:t>
      </w:r>
      <w:r w:rsidR="007F740E">
        <w:rPr>
          <w:rFonts w:eastAsiaTheme="minorEastAsia"/>
        </w:rPr>
        <w:t>b</w:t>
      </w:r>
      <w:r w:rsidR="007F740E" w:rsidRPr="003E3404">
        <w:rPr>
          <w:rFonts w:eastAsiaTheme="minorEastAsia"/>
        </w:rPr>
        <w:t>ehavior</w:t>
      </w:r>
      <w:r w:rsidRPr="00AC7789">
        <w:rPr>
          <w:rFonts w:eastAsiaTheme="minorEastAsia"/>
        </w:rPr>
        <w:t>.</w:t>
      </w:r>
      <w:r>
        <w:rPr>
          <w:rFonts w:eastAsiaTheme="minorEastAsia" w:hint="eastAsia"/>
        </w:rPr>
        <w:t xml:space="preserve"> </w:t>
      </w:r>
    </w:p>
    <w:p w14:paraId="08223700" w14:textId="4F45F689" w:rsidR="00E22FAE" w:rsidRPr="00E22FAE" w:rsidRDefault="00AC7789" w:rsidP="00185F38">
      <w:pPr>
        <w:rPr>
          <w:rFonts w:eastAsiaTheme="minorEastAsia"/>
        </w:rPr>
      </w:pPr>
      <w:r w:rsidRPr="00AC7789">
        <w:rPr>
          <w:rFonts w:eastAsiaTheme="minorEastAsia"/>
        </w:rPr>
        <w:t xml:space="preserve">As discussed earlier, previous studies </w:t>
      </w:r>
      <w:r w:rsidR="00BA2E46">
        <w:rPr>
          <w:rFonts w:eastAsiaTheme="minorEastAsia"/>
        </w:rPr>
        <w:t>(</w:t>
      </w:r>
      <w:proofErr w:type="gramStart"/>
      <w:r w:rsidR="00BA2E46">
        <w:rPr>
          <w:rFonts w:eastAsiaTheme="minorEastAsia"/>
        </w:rPr>
        <w:t>e.g.</w:t>
      </w:r>
      <w:proofErr w:type="gramEnd"/>
      <w:r w:rsidR="00BA2E46">
        <w:rPr>
          <w:rFonts w:eastAsiaTheme="minorEastAsia"/>
        </w:rPr>
        <w:t xml:space="preserve"> </w:t>
      </w:r>
      <w:r w:rsidR="00BA2E46">
        <w:rPr>
          <w:rFonts w:eastAsiaTheme="minorEastAsia"/>
          <w:noProof/>
        </w:rPr>
        <w:t>Alessandrini et al. 2012</w:t>
      </w:r>
      <w:r w:rsidR="00BA2E46">
        <w:rPr>
          <w:rFonts w:eastAsiaTheme="minorEastAsia"/>
        </w:rPr>
        <w:t xml:space="preserve">) </w:t>
      </w:r>
      <w:r w:rsidRPr="00AC7789">
        <w:rPr>
          <w:rFonts w:eastAsiaTheme="minorEastAsia"/>
        </w:rPr>
        <w:t xml:space="preserve">have highlighted the importance of </w:t>
      </w:r>
      <w:r w:rsidR="00A34B24">
        <w:rPr>
          <w:rFonts w:eastAsiaTheme="minorEastAsia"/>
        </w:rPr>
        <w:t xml:space="preserve">drivers’ </w:t>
      </w:r>
      <w:r w:rsidR="00A34B24">
        <w:rPr>
          <w:rFonts w:eastAsiaTheme="minorEastAsia" w:hint="eastAsia"/>
        </w:rPr>
        <w:t>driving</w:t>
      </w:r>
      <w:r w:rsidR="00A34B24">
        <w:rPr>
          <w:rFonts w:eastAsiaTheme="minorEastAsia"/>
        </w:rPr>
        <w:t xml:space="preserve"> style</w:t>
      </w:r>
      <w:r w:rsidRPr="00AC7789">
        <w:rPr>
          <w:rFonts w:eastAsiaTheme="minorEastAsia"/>
        </w:rPr>
        <w:t xml:space="preserve"> as highly influential variable when studying the </w:t>
      </w:r>
      <w:r w:rsidR="007C6848">
        <w:rPr>
          <w:rFonts w:eastAsiaTheme="minorEastAsia"/>
        </w:rPr>
        <w:t>total CO2 emi</w:t>
      </w:r>
      <w:r w:rsidR="001A3E52">
        <w:rPr>
          <w:rFonts w:eastAsiaTheme="minorEastAsia"/>
        </w:rPr>
        <w:t xml:space="preserve">tted by cars in </w:t>
      </w:r>
      <w:r w:rsidR="000C6963" w:rsidRPr="000C6963">
        <w:rPr>
          <w:rFonts w:eastAsiaTheme="minorEastAsia"/>
        </w:rPr>
        <w:t>a specific experimental setting</w:t>
      </w:r>
      <w:r w:rsidR="00C557AC">
        <w:rPr>
          <w:rFonts w:eastAsiaTheme="minorEastAsia"/>
        </w:rPr>
        <w:t xml:space="preserve">, while </w:t>
      </w:r>
      <w:r w:rsidR="00C557AC">
        <w:rPr>
          <w:rFonts w:eastAsiaTheme="minorEastAsia" w:hint="eastAsia"/>
        </w:rPr>
        <w:t>a</w:t>
      </w:r>
      <w:r w:rsidR="00C557AC">
        <w:rPr>
          <w:rFonts w:eastAsiaTheme="minorEastAsia"/>
        </w:rPr>
        <w:t xml:space="preserve">ge, </w:t>
      </w:r>
      <w:r w:rsidR="00C557AC">
        <w:rPr>
          <w:rFonts w:eastAsiaTheme="minorEastAsia" w:hint="eastAsia"/>
        </w:rPr>
        <w:t>gender</w:t>
      </w:r>
      <w:r w:rsidR="00C557AC">
        <w:rPr>
          <w:rFonts w:eastAsiaTheme="minorEastAsia"/>
        </w:rPr>
        <w:t xml:space="preserve"> </w:t>
      </w:r>
      <w:r w:rsidR="00C557AC">
        <w:rPr>
          <w:rFonts w:eastAsiaTheme="minorEastAsia" w:hint="eastAsia"/>
        </w:rPr>
        <w:t>a</w:t>
      </w:r>
      <w:r w:rsidR="00C557AC">
        <w:rPr>
          <w:rFonts w:eastAsiaTheme="minorEastAsia"/>
        </w:rPr>
        <w:t xml:space="preserve">nd </w:t>
      </w:r>
      <w:r w:rsidR="000A763A">
        <w:rPr>
          <w:rFonts w:eastAsiaTheme="minorEastAsia"/>
        </w:rPr>
        <w:t>driving skills</w:t>
      </w:r>
      <w:r w:rsidR="00122971">
        <w:rPr>
          <w:rFonts w:eastAsiaTheme="minorEastAsia"/>
        </w:rPr>
        <w:t xml:space="preserve"> </w:t>
      </w:r>
      <w:r w:rsidR="00122971">
        <w:rPr>
          <w:rFonts w:eastAsiaTheme="minorEastAsia" w:hint="eastAsia"/>
        </w:rPr>
        <w:t>(</w:t>
      </w:r>
      <w:r w:rsidR="00A742D0">
        <w:rPr>
          <w:rFonts w:eastAsiaTheme="minorEastAsia"/>
        </w:rPr>
        <w:t>or driving experience</w:t>
      </w:r>
      <w:r w:rsidR="00122971">
        <w:rPr>
          <w:rFonts w:eastAsiaTheme="minorEastAsia"/>
        </w:rPr>
        <w:t>)</w:t>
      </w:r>
      <w:r w:rsidR="000A763A">
        <w:rPr>
          <w:rFonts w:eastAsiaTheme="minorEastAsia"/>
        </w:rPr>
        <w:t xml:space="preserve"> </w:t>
      </w:r>
      <w:r w:rsidR="00CC77CE">
        <w:rPr>
          <w:rFonts w:eastAsiaTheme="minorEastAsia"/>
        </w:rPr>
        <w:t xml:space="preserve">have been </w:t>
      </w:r>
      <w:r w:rsidR="00CC77CE">
        <w:rPr>
          <w:rFonts w:eastAsiaTheme="minorEastAsia"/>
        </w:rPr>
        <w:lastRenderedPageBreak/>
        <w:t xml:space="preserve">proved </w:t>
      </w:r>
      <w:r w:rsidR="006C6A4F">
        <w:rPr>
          <w:rFonts w:eastAsiaTheme="minorEastAsia"/>
        </w:rPr>
        <w:t xml:space="preserve">to be able to </w:t>
      </w:r>
      <w:r w:rsidR="00A20345">
        <w:rPr>
          <w:rFonts w:eastAsiaTheme="minorEastAsia"/>
        </w:rPr>
        <w:t>affect drivers’ driving style</w:t>
      </w:r>
      <w:r w:rsidR="00445B80">
        <w:rPr>
          <w:rFonts w:eastAsiaTheme="minorEastAsia"/>
        </w:rPr>
        <w:t xml:space="preserve"> </w:t>
      </w:r>
      <w:r w:rsidR="00445B80">
        <w:rPr>
          <w:rFonts w:eastAsiaTheme="minorEastAsia"/>
        </w:rPr>
        <w:fldChar w:fldCharType="begin">
          <w:fldData xml:space="preserve">PEVuZE5vdGU+PENpdGU+PEF1dGhvcj5Eb25vdmFuPC9BdXRob3I+PFllYXI+MTk4ODwvWWVhcj48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</w:fldData>
        </w:fldChar>
      </w:r>
      <w:r w:rsidR="00445B80">
        <w:rPr>
          <w:rFonts w:eastAsiaTheme="minorEastAsia"/>
        </w:rPr>
        <w:instrText xml:space="preserve"> ADDIN EN.CITE </w:instrText>
      </w:r>
      <w:r w:rsidR="00445B80">
        <w:rPr>
          <w:rFonts w:eastAsiaTheme="minorEastAsia"/>
        </w:rPr>
        <w:fldChar w:fldCharType="begin">
          <w:fldData xml:space="preserve">PEVuZE5vdGU+PENpdGU+PEF1dGhvcj5Eb25vdmFuPC9BdXRob3I+PFllYXI+MTk4ODwvWWVhcj48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</w:fldData>
        </w:fldChar>
      </w:r>
      <w:r w:rsidR="00445B80">
        <w:rPr>
          <w:rFonts w:eastAsiaTheme="minorEastAsia"/>
        </w:rPr>
        <w:instrText xml:space="preserve"> ADDIN EN.CITE.DATA </w:instrText>
      </w:r>
      <w:r w:rsidR="00445B80">
        <w:rPr>
          <w:rFonts w:eastAsiaTheme="minorEastAsia"/>
        </w:rPr>
      </w:r>
      <w:r w:rsidR="00445B80">
        <w:rPr>
          <w:rFonts w:eastAsiaTheme="minorEastAsia"/>
        </w:rPr>
        <w:fldChar w:fldCharType="end"/>
      </w:r>
      <w:r w:rsidR="00445B80">
        <w:rPr>
          <w:rFonts w:eastAsiaTheme="minorEastAsia"/>
        </w:rPr>
      </w:r>
      <w:r w:rsidR="00445B80">
        <w:rPr>
          <w:rFonts w:eastAsiaTheme="minorEastAsia"/>
        </w:rPr>
        <w:fldChar w:fldCharType="separate"/>
      </w:r>
      <w:r w:rsidR="00445B80">
        <w:rPr>
          <w:rFonts w:eastAsiaTheme="minorEastAsia"/>
          <w:noProof/>
        </w:rPr>
        <w:t>(Donovan et al. 1988; Gao et al. 2019; Groeger and Brown 1989; Rolison et al. 2018)</w:t>
      </w:r>
      <w:r w:rsidR="00445B80">
        <w:rPr>
          <w:rFonts w:eastAsiaTheme="minorEastAsia"/>
        </w:rPr>
        <w:fldChar w:fldCharType="end"/>
      </w:r>
      <w:r w:rsidRPr="00AC7789">
        <w:rPr>
          <w:rFonts w:eastAsiaTheme="minorEastAsia"/>
        </w:rPr>
        <w:t>. With this in mind</w:t>
      </w:r>
      <w:r>
        <w:rPr>
          <w:rFonts w:eastAsiaTheme="minorEastAsia"/>
        </w:rPr>
        <w:t xml:space="preserve"> </w:t>
      </w:r>
      <w:r w:rsidRPr="00AC7789">
        <w:rPr>
          <w:rFonts w:eastAsiaTheme="minorEastAsia"/>
        </w:rPr>
        <w:t>we proposed testing the following hypothe</w:t>
      </w:r>
      <w:r w:rsidR="00E31D6F">
        <w:rPr>
          <w:rFonts w:eastAsiaTheme="minorEastAsia"/>
        </w:rPr>
        <w:t>sis</w:t>
      </w:r>
      <w:r w:rsidRPr="00AC7789">
        <w:rPr>
          <w:rFonts w:eastAsiaTheme="minorEastAsia"/>
        </w:rPr>
        <w:t>, while controlling</w:t>
      </w:r>
      <w:r>
        <w:rPr>
          <w:rFonts w:eastAsiaTheme="minorEastAsia"/>
        </w:rPr>
        <w:t xml:space="preserve"> </w:t>
      </w:r>
      <w:r w:rsidRPr="00AC7789">
        <w:rPr>
          <w:rFonts w:eastAsiaTheme="minorEastAsia"/>
        </w:rPr>
        <w:t xml:space="preserve">for the variables of age, gender and </w:t>
      </w:r>
      <w:r w:rsidR="004B4396">
        <w:rPr>
          <w:rFonts w:eastAsiaTheme="minorEastAsia"/>
        </w:rPr>
        <w:t>driving years</w:t>
      </w:r>
      <w:r w:rsidRPr="00AC7789">
        <w:rPr>
          <w:rFonts w:eastAsiaTheme="minorEastAsia"/>
        </w:rPr>
        <w:t>:</w:t>
      </w:r>
    </w:p>
    <w:p w14:paraId="2ED30A03" w14:textId="016DDAEF" w:rsidR="00E22FAE" w:rsidRDefault="00E22FAE" w:rsidP="00DA14FC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H</w:t>
      </w:r>
      <w:r>
        <w:rPr>
          <w:rFonts w:eastAsiaTheme="minorEastAsia" w:cs="Times New Roman"/>
        </w:rPr>
        <w:t xml:space="preserve">1: </w:t>
      </w:r>
      <w:r w:rsidR="00AD337D">
        <w:rPr>
          <w:rFonts w:eastAsiaTheme="minorEastAsia" w:cs="Times New Roman"/>
        </w:rPr>
        <w:t>U</w:t>
      </w:r>
      <w:r w:rsidR="00697204">
        <w:rPr>
          <w:rFonts w:eastAsiaTheme="minorEastAsia" w:cs="Times New Roman"/>
        </w:rPr>
        <w:t>nder</w:t>
      </w:r>
      <w:r w:rsidR="00EB11CC" w:rsidRPr="00EB11CC">
        <w:rPr>
          <w:rFonts w:eastAsiaTheme="minorEastAsia" w:cs="Times New Roman"/>
        </w:rPr>
        <w:t xml:space="preserve"> natural </w:t>
      </w:r>
      <w:r w:rsidR="00AD337D" w:rsidRPr="00AD337D">
        <w:rPr>
          <w:rFonts w:eastAsiaTheme="minorEastAsia" w:cs="Times New Roman"/>
        </w:rPr>
        <w:t>circumstances</w:t>
      </w:r>
      <w:r w:rsidR="00EB11CC" w:rsidRPr="00EB11CC">
        <w:rPr>
          <w:rFonts w:eastAsiaTheme="minorEastAsia" w:cs="Times New Roman"/>
        </w:rPr>
        <w:t>,</w:t>
      </w:r>
      <w:r w:rsidR="00EB11CC">
        <w:rPr>
          <w:rFonts w:eastAsiaTheme="minorEastAsia" w:cs="Times New Roman"/>
        </w:rPr>
        <w:t xml:space="preserve"> </w:t>
      </w:r>
      <w:r w:rsidR="00EB11CC" w:rsidRPr="00EB11CC">
        <w:rPr>
          <w:rFonts w:eastAsiaTheme="minorEastAsia" w:cs="Times New Roman"/>
        </w:rPr>
        <w:t xml:space="preserve">driving style can also </w:t>
      </w:r>
      <w:r w:rsidR="00125D97">
        <w:rPr>
          <w:rFonts w:eastAsiaTheme="minorEastAsia" w:cs="Times New Roman"/>
        </w:rPr>
        <w:t>influence</w:t>
      </w:r>
      <w:r w:rsidR="00EB11CC" w:rsidRPr="00EB11CC">
        <w:rPr>
          <w:rFonts w:eastAsiaTheme="minorEastAsia" w:cs="Times New Roman"/>
        </w:rPr>
        <w:t xml:space="preserve"> CO2 emissions</w:t>
      </w:r>
      <w:r w:rsidR="00590E9B">
        <w:rPr>
          <w:rFonts w:eastAsiaTheme="minorEastAsia" w:cs="Times New Roman"/>
        </w:rPr>
        <w:t xml:space="preserve"> </w:t>
      </w:r>
      <w:r w:rsidR="00590E9B" w:rsidRPr="00590E9B">
        <w:rPr>
          <w:rFonts w:eastAsiaTheme="minorEastAsia" w:cs="Times New Roman"/>
        </w:rPr>
        <w:t>significant</w:t>
      </w:r>
      <w:r w:rsidR="00590E9B">
        <w:rPr>
          <w:rFonts w:eastAsiaTheme="minorEastAsia" w:cs="Times New Roman"/>
        </w:rPr>
        <w:t>ly.</w:t>
      </w:r>
    </w:p>
    <w:p w14:paraId="6E74BE51" w14:textId="0CFC5734" w:rsidR="00E31D6F" w:rsidRPr="00E31D6F" w:rsidRDefault="00E31D6F" w:rsidP="00E31D6F">
      <w:pPr>
        <w:rPr>
          <w:rFonts w:eastAsiaTheme="minorEastAsia" w:cs="Times New Roman"/>
        </w:rPr>
      </w:pPr>
      <w:r w:rsidRPr="00E31D6F">
        <w:rPr>
          <w:rFonts w:eastAsiaTheme="minorEastAsia" w:cs="Times New Roman"/>
        </w:rPr>
        <w:t xml:space="preserve">The </w:t>
      </w:r>
      <w:commentRangeStart w:id="54"/>
      <w:r w:rsidR="00822FA7" w:rsidRPr="00822FA7">
        <w:rPr>
          <w:rFonts w:eastAsiaTheme="minorEastAsia" w:cs="Times New Roman"/>
        </w:rPr>
        <w:t>Maslow’s Need Hierarchy</w:t>
      </w:r>
      <w:commentRangeEnd w:id="54"/>
      <w:r w:rsidR="00290CC5">
        <w:rPr>
          <w:rStyle w:val="a8"/>
        </w:rPr>
        <w:commentReference w:id="54"/>
      </w:r>
      <w:r w:rsidR="00822FA7">
        <w:rPr>
          <w:rFonts w:eastAsiaTheme="minorEastAsia" w:cs="Times New Roman"/>
        </w:rPr>
        <w:t xml:space="preserve"> </w:t>
      </w:r>
      <w:r w:rsidR="00915914" w:rsidRPr="00822FA7">
        <w:rPr>
          <w:rFonts w:eastAsiaTheme="minorEastAsia" w:cs="Times New Roman"/>
        </w:rPr>
        <w:t>Theory</w:t>
      </w:r>
      <w:r w:rsidR="00915914">
        <w:rPr>
          <w:rFonts w:eastAsiaTheme="minorEastAsia" w:cs="Times New Roman"/>
        </w:rPr>
        <w:t xml:space="preserve"> </w:t>
      </w:r>
      <w:r w:rsidR="00CE124E">
        <w:rPr>
          <w:rFonts w:eastAsiaTheme="minorEastAsia" w:cs="Times New Roman"/>
        </w:rPr>
        <w:fldChar w:fldCharType="begin"/>
      </w:r>
      <w:r w:rsidR="00CE124E">
        <w:rPr>
          <w:rFonts w:eastAsiaTheme="minorEastAsia" w:cs="Times New Roman"/>
        </w:rPr>
        <w:instrText xml:space="preserve"> ADDIN EN.CITE &lt;EndNote&gt;&lt;Cite&gt;&lt;Author&gt;Kaur&lt;/Author&gt;&lt;Year&gt;2013&lt;/Year&gt;&lt;RecNum&gt;156&lt;/RecNum&gt;&lt;DisplayText&gt;(Kaur 2013)&lt;/DisplayText&gt;&lt;record&gt;&lt;rec-number&gt;156&lt;/rec-number&gt;&lt;foreign-keys&gt;&lt;key app="EN" db-id="xx2sdxzxyppx5jedtfkvpvsn9sve2252dadz" timestamp="1613671865"&gt;156&lt;/key&gt;&lt;/foreign-keys&gt;&lt;ref-type name="Journal Article"&gt;17&lt;/ref-type&gt;&lt;contributors&gt;&lt;authors&gt;&lt;author&gt;Kaur, Avneet&lt;/author&gt;&lt;/authors&gt;&lt;/contributors&gt;&lt;titles&gt;&lt;title&gt;Maslow’s need hierarchy theory: Applications and criticisms&lt;/title&gt;&lt;secondary-title&gt;Global Journal of Management and Business Studies&lt;/secondary-title&gt;&lt;/titles&gt;&lt;periodical&gt;&lt;full-title&gt;Global Journal of Management and Business Studies&lt;/full-title&gt;&lt;/periodical&gt;&lt;pages&gt;1061-1064&lt;/pages&gt;&lt;volume&gt;3&lt;/volume&gt;&lt;number&gt;10&lt;/number&gt;&lt;dates&gt;&lt;year&gt;2013&lt;/year&gt;&lt;/dates&gt;&lt;isbn&gt;2248-9878&lt;/isbn&gt;&lt;urls&gt;&lt;/urls&gt;&lt;/record&gt;&lt;/Cite&gt;&lt;/EndNote&gt;</w:instrText>
      </w:r>
      <w:r w:rsidR="00CE124E">
        <w:rPr>
          <w:rFonts w:eastAsiaTheme="minorEastAsia" w:cs="Times New Roman"/>
        </w:rPr>
        <w:fldChar w:fldCharType="separate"/>
      </w:r>
      <w:r w:rsidR="00CE124E">
        <w:rPr>
          <w:rFonts w:eastAsiaTheme="minorEastAsia" w:cs="Times New Roman"/>
          <w:noProof/>
        </w:rPr>
        <w:t>(Kaur 2013)</w:t>
      </w:r>
      <w:r w:rsidR="00CE124E">
        <w:rPr>
          <w:rFonts w:eastAsiaTheme="minorEastAsia" w:cs="Times New Roman"/>
        </w:rPr>
        <w:fldChar w:fldCharType="end"/>
      </w:r>
      <w:r w:rsidR="00CE124E">
        <w:rPr>
          <w:rFonts w:eastAsiaTheme="minorEastAsia" w:cs="Times New Roman"/>
        </w:rPr>
        <w:t xml:space="preserve"> </w:t>
      </w:r>
      <w:r w:rsidR="00822FA7">
        <w:rPr>
          <w:rFonts w:eastAsiaTheme="minorEastAsia" w:cs="Times New Roman"/>
        </w:rPr>
        <w:t xml:space="preserve">shows that </w:t>
      </w:r>
      <w:r w:rsidR="00290CC5" w:rsidRPr="00290CC5">
        <w:rPr>
          <w:rFonts w:eastAsiaTheme="minorEastAsia" w:cs="Times New Roman"/>
        </w:rPr>
        <w:t>as the basic needs are satisfied, an individual seeks to satisfy the higher level needs</w:t>
      </w:r>
      <w:r w:rsidR="00290CC5">
        <w:rPr>
          <w:rFonts w:eastAsiaTheme="minorEastAsia" w:cs="Times New Roman"/>
        </w:rPr>
        <w:t xml:space="preserve">, such as </w:t>
      </w:r>
      <w:r w:rsidR="00290CC5" w:rsidRPr="00290CC5">
        <w:rPr>
          <w:rFonts w:eastAsiaTheme="minorEastAsia" w:cs="Times New Roman"/>
        </w:rPr>
        <w:t>social, esteem, and self- actualization</w:t>
      </w:r>
      <w:r w:rsidR="00290CC5">
        <w:rPr>
          <w:rFonts w:eastAsiaTheme="minorEastAsia" w:cs="Times New Roman"/>
        </w:rPr>
        <w:t xml:space="preserve"> needs</w:t>
      </w:r>
      <w:r w:rsidR="007622D9">
        <w:rPr>
          <w:rFonts w:eastAsiaTheme="minorEastAsia" w:cs="Times New Roman"/>
        </w:rPr>
        <w:t>, t</w:t>
      </w:r>
      <w:r w:rsidR="00EB0304">
        <w:rPr>
          <w:rFonts w:eastAsiaTheme="minorEastAsia" w:cs="Times New Roman"/>
        </w:rPr>
        <w:t>h</w:t>
      </w:r>
      <w:r w:rsidR="007622D9">
        <w:rPr>
          <w:rFonts w:eastAsiaTheme="minorEastAsia" w:cs="Times New Roman" w:hint="eastAsia"/>
        </w:rPr>
        <w:t>us</w:t>
      </w:r>
      <w:r w:rsidR="00FE7130">
        <w:rPr>
          <w:rFonts w:eastAsiaTheme="minorEastAsia" w:cs="Times New Roman"/>
        </w:rPr>
        <w:t xml:space="preserve"> </w:t>
      </w:r>
      <w:r w:rsidR="00EB0304" w:rsidRPr="00EB0304">
        <w:rPr>
          <w:rFonts w:eastAsiaTheme="minorEastAsia" w:cs="Times New Roman"/>
        </w:rPr>
        <w:t>ha</w:t>
      </w:r>
      <w:r w:rsidR="00EB0304">
        <w:rPr>
          <w:rFonts w:eastAsiaTheme="minorEastAsia" w:cs="Times New Roman"/>
        </w:rPr>
        <w:t>v</w:t>
      </w:r>
      <w:r w:rsidR="007622D9">
        <w:rPr>
          <w:rFonts w:eastAsiaTheme="minorEastAsia" w:cs="Times New Roman"/>
        </w:rPr>
        <w:t>ing</w:t>
      </w:r>
      <w:r w:rsidR="00EB0304" w:rsidRPr="00EB0304">
        <w:rPr>
          <w:rFonts w:eastAsiaTheme="minorEastAsia" w:cs="Times New Roman"/>
        </w:rPr>
        <w:t xml:space="preserve"> the </w:t>
      </w:r>
      <w:r w:rsidR="003A495C" w:rsidRPr="007622D9">
        <w:rPr>
          <w:rFonts w:eastAsiaTheme="minorEastAsia" w:cs="Times New Roman"/>
        </w:rPr>
        <w:t>intrinsic</w:t>
      </w:r>
      <w:r w:rsidR="003A495C">
        <w:rPr>
          <w:rFonts w:eastAsiaTheme="minorEastAsia" w:cs="Times New Roman"/>
        </w:rPr>
        <w:t xml:space="preserve"> </w:t>
      </w:r>
      <w:r w:rsidR="00EB0304" w:rsidRPr="00EB0304">
        <w:rPr>
          <w:rFonts w:eastAsiaTheme="minorEastAsia" w:cs="Times New Roman"/>
        </w:rPr>
        <w:t xml:space="preserve">drive to constantly improve </w:t>
      </w:r>
      <w:r w:rsidR="00DF12E3">
        <w:rPr>
          <w:rFonts w:eastAsiaTheme="minorEastAsia" w:cs="Times New Roman"/>
        </w:rPr>
        <w:t>them</w:t>
      </w:r>
      <w:r w:rsidR="00EB0304" w:rsidRPr="00EB0304">
        <w:rPr>
          <w:rFonts w:eastAsiaTheme="minorEastAsia" w:cs="Times New Roman"/>
        </w:rPr>
        <w:t>selves</w:t>
      </w:r>
      <w:r w:rsidR="00105387">
        <w:rPr>
          <w:rFonts w:eastAsiaTheme="minorEastAsia" w:cs="Times New Roman"/>
        </w:rPr>
        <w:t>. And the</w:t>
      </w:r>
      <w:r w:rsidR="004A6C18" w:rsidRPr="004A6C18">
        <w:rPr>
          <w:rFonts w:eastAsiaTheme="minorEastAsia" w:cs="Times New Roman"/>
        </w:rPr>
        <w:t xml:space="preserve"> </w:t>
      </w:r>
      <w:r w:rsidRPr="00E31D6F">
        <w:rPr>
          <w:rFonts w:eastAsiaTheme="minorEastAsia" w:cs="Times New Roman"/>
        </w:rPr>
        <w:t>Social Comparison Theory</w:t>
      </w:r>
      <w:r w:rsidR="005358D7">
        <w:rPr>
          <w:rFonts w:eastAsiaTheme="minorEastAsia" w:cs="Times New Roman"/>
        </w:rPr>
        <w:t xml:space="preserve"> </w:t>
      </w:r>
      <w:r w:rsidR="005358D7">
        <w:rPr>
          <w:rFonts w:eastAsiaTheme="minorEastAsia" w:cs="Times New Roman"/>
        </w:rPr>
        <w:fldChar w:fldCharType="begin"/>
      </w:r>
      <w:r w:rsidR="005358D7">
        <w:rPr>
          <w:rFonts w:eastAsiaTheme="minorEastAsia" w:cs="Times New Roman"/>
        </w:rPr>
        <w:instrText xml:space="preserve"> ADDIN EN.CITE &lt;EndNote&gt;&lt;Cite&gt;&lt;Author&gt;Festinger&lt;/Author&gt;&lt;Year&gt;1954&lt;/Year&gt;&lt;RecNum&gt;157&lt;/RecNum&gt;&lt;DisplayText&gt;(Festinger 1954)&lt;/DisplayText&gt;&lt;record&gt;&lt;rec-number&gt;157&lt;/rec-number&gt;&lt;foreign-keys&gt;&lt;key app="EN" db-id="xx2sdxzxyppx5jedtfkvpvsn9sve2252dadz" timestamp="1613672371"&gt;157&lt;/key&gt;&lt;/foreign-keys&gt;&lt;ref-type name="Journal Article"&gt;17&lt;/ref-type&gt;&lt;contributors&gt;&lt;authors&gt;&lt;author&gt;Festinger, Leon&lt;/author&gt;&lt;/authors&gt;&lt;/contributors&gt;&lt;titles&gt;&lt;title&gt;A theory of social comparison processes&lt;/title&gt;&lt;secondary-title&gt;Human relations&lt;/secondary-title&gt;&lt;/titles&gt;&lt;periodical&gt;&lt;full-title&gt;Human relations&lt;/full-title&gt;&lt;/periodical&gt;&lt;pages&gt;117-140&lt;/pages&gt;&lt;volume&gt;7&lt;/volume&gt;&lt;number&gt;2&lt;/number&gt;&lt;dates&gt;&lt;year&gt;1954&lt;/year&gt;&lt;/dates&gt;&lt;isbn&gt;0018-7267&lt;/isbn&gt;&lt;urls&gt;&lt;/urls&gt;&lt;/record&gt;&lt;/Cite&gt;&lt;/EndNote&gt;</w:instrText>
      </w:r>
      <w:r w:rsidR="005358D7">
        <w:rPr>
          <w:rFonts w:eastAsiaTheme="minorEastAsia" w:cs="Times New Roman"/>
        </w:rPr>
        <w:fldChar w:fldCharType="separate"/>
      </w:r>
      <w:r w:rsidR="005358D7">
        <w:rPr>
          <w:rFonts w:eastAsiaTheme="minorEastAsia" w:cs="Times New Roman"/>
          <w:noProof/>
        </w:rPr>
        <w:t>(Festinger 1954)</w:t>
      </w:r>
      <w:r w:rsidR="005358D7">
        <w:rPr>
          <w:rFonts w:eastAsiaTheme="minorEastAsia" w:cs="Times New Roman"/>
        </w:rPr>
        <w:fldChar w:fldCharType="end"/>
      </w:r>
      <w:r w:rsidRPr="00E31D6F">
        <w:rPr>
          <w:rFonts w:eastAsiaTheme="minorEastAsia" w:cs="Times New Roman"/>
        </w:rPr>
        <w:t xml:space="preserve"> explains that </w:t>
      </w:r>
      <w:r w:rsidR="00612462">
        <w:rPr>
          <w:rFonts w:eastAsiaTheme="minorEastAsia" w:cs="Times New Roman"/>
        </w:rPr>
        <w:t xml:space="preserve">people </w:t>
      </w:r>
      <w:r w:rsidRPr="00E31D6F">
        <w:rPr>
          <w:rFonts w:eastAsiaTheme="minorEastAsia" w:cs="Times New Roman"/>
        </w:rPr>
        <w:t xml:space="preserve">tend to compare themselves with others in similar situations </w:t>
      </w:r>
      <w:r w:rsidR="00612462" w:rsidRPr="00E31D6F">
        <w:rPr>
          <w:rFonts w:eastAsiaTheme="minorEastAsia" w:cs="Times New Roman"/>
        </w:rPr>
        <w:t>to get access to</w:t>
      </w:r>
      <w:r w:rsidR="00612462">
        <w:rPr>
          <w:rFonts w:eastAsiaTheme="minorEastAsia" w:cs="Times New Roman"/>
        </w:rPr>
        <w:t xml:space="preserve"> those indirect</w:t>
      </w:r>
      <w:r w:rsidR="00612462" w:rsidRPr="00E31D6F">
        <w:rPr>
          <w:rFonts w:eastAsiaTheme="minorEastAsia" w:cs="Times New Roman"/>
        </w:rPr>
        <w:t xml:space="preserve"> objective cues and standards</w:t>
      </w:r>
      <w:r w:rsidRPr="00E31D6F">
        <w:rPr>
          <w:rFonts w:eastAsiaTheme="minorEastAsia" w:cs="Times New Roman"/>
        </w:rPr>
        <w:t xml:space="preserve">. </w:t>
      </w:r>
      <w:r w:rsidR="00821E32" w:rsidRPr="00821E32">
        <w:rPr>
          <w:rFonts w:eastAsiaTheme="minorEastAsia" w:cs="Times New Roman"/>
        </w:rPr>
        <w:t xml:space="preserve">The </w:t>
      </w:r>
      <w:r w:rsidR="002C3169">
        <w:rPr>
          <w:rFonts w:eastAsiaTheme="minorEastAsia" w:cs="Times New Roman"/>
        </w:rPr>
        <w:t xml:space="preserve">mobile </w:t>
      </w:r>
      <w:r w:rsidR="00821E32" w:rsidRPr="00821E32">
        <w:rPr>
          <w:rFonts w:eastAsiaTheme="minorEastAsia" w:cs="Times New Roman"/>
        </w:rPr>
        <w:t>App</w:t>
      </w:r>
      <w:r w:rsidR="00821E32">
        <w:rPr>
          <w:rFonts w:eastAsiaTheme="minorEastAsia" w:cs="Times New Roman"/>
        </w:rPr>
        <w:t xml:space="preserve"> will </w:t>
      </w:r>
      <w:r w:rsidR="00821E32" w:rsidRPr="00821E32">
        <w:rPr>
          <w:rFonts w:eastAsiaTheme="minorEastAsia" w:cs="Times New Roman"/>
        </w:rPr>
        <w:t xml:space="preserve">alert </w:t>
      </w:r>
      <w:r w:rsidR="002C3169">
        <w:rPr>
          <w:rFonts w:eastAsiaTheme="minorEastAsia" w:cs="Times New Roman"/>
        </w:rPr>
        <w:t xml:space="preserve">our </w:t>
      </w:r>
      <w:r w:rsidR="00821E32" w:rsidRPr="00821E32">
        <w:rPr>
          <w:rFonts w:eastAsiaTheme="minorEastAsia" w:cs="Times New Roman"/>
        </w:rPr>
        <w:t>drivers when they are engaging in dangerous driving behavior and give a ranking of driving performance at the end of each day</w:t>
      </w:r>
      <w:r w:rsidR="00821E32">
        <w:rPr>
          <w:rFonts w:eastAsiaTheme="minorEastAsia" w:cs="Times New Roman"/>
        </w:rPr>
        <w:t>.</w:t>
      </w:r>
      <w:r w:rsidRPr="00E31D6F">
        <w:rPr>
          <w:rFonts w:eastAsiaTheme="minorEastAsia" w:cs="Times New Roman"/>
        </w:rPr>
        <w:t xml:space="preserve"> In </w:t>
      </w:r>
      <w:r w:rsidR="00D63562">
        <w:rPr>
          <w:rFonts w:eastAsiaTheme="minorEastAsia" w:cs="Times New Roman"/>
        </w:rPr>
        <w:t>other words</w:t>
      </w:r>
      <w:r w:rsidRPr="00E31D6F">
        <w:rPr>
          <w:rFonts w:eastAsiaTheme="minorEastAsia" w:cs="Times New Roman"/>
        </w:rPr>
        <w:t xml:space="preserve">, </w:t>
      </w:r>
      <w:r w:rsidR="00030E79">
        <w:rPr>
          <w:rFonts w:eastAsiaTheme="minorEastAsia" w:cs="Times New Roman" w:hint="eastAsia"/>
        </w:rPr>
        <w:t>the</w:t>
      </w:r>
      <w:r w:rsidR="00030E79">
        <w:rPr>
          <w:rFonts w:eastAsiaTheme="minorEastAsia" w:cs="Times New Roman"/>
        </w:rPr>
        <w:t xml:space="preserve"> </w:t>
      </w:r>
      <w:r w:rsidR="00030E79">
        <w:rPr>
          <w:rFonts w:eastAsiaTheme="minorEastAsia" w:cs="Times New Roman" w:hint="eastAsia"/>
        </w:rPr>
        <w:t>mobile</w:t>
      </w:r>
      <w:r w:rsidR="00030E79">
        <w:rPr>
          <w:rFonts w:eastAsiaTheme="minorEastAsia" w:cs="Times New Roman"/>
        </w:rPr>
        <w:t xml:space="preserve"> A</w:t>
      </w:r>
      <w:r w:rsidR="00030E79">
        <w:rPr>
          <w:rFonts w:eastAsiaTheme="minorEastAsia" w:cs="Times New Roman" w:hint="eastAsia"/>
        </w:rPr>
        <w:t>pp</w:t>
      </w:r>
      <w:r w:rsidRPr="00E31D6F">
        <w:rPr>
          <w:rFonts w:eastAsiaTheme="minorEastAsia" w:cs="Times New Roman"/>
        </w:rPr>
        <w:t xml:space="preserve"> could improve</w:t>
      </w:r>
      <w:r w:rsidR="00030E79">
        <w:rPr>
          <w:rFonts w:eastAsiaTheme="minorEastAsia" w:cs="Times New Roman"/>
        </w:rPr>
        <w:t xml:space="preserve"> driving</w:t>
      </w:r>
      <w:r w:rsidRPr="00E31D6F">
        <w:rPr>
          <w:rFonts w:eastAsiaTheme="minorEastAsia" w:cs="Times New Roman"/>
        </w:rPr>
        <w:t xml:space="preserve"> performance</w:t>
      </w:r>
      <w:r w:rsidR="002746DD">
        <w:rPr>
          <w:rFonts w:eastAsiaTheme="minorEastAsia" w:cs="Times New Roman"/>
        </w:rPr>
        <w:t xml:space="preserve"> and then cut down the CO2 emissions</w:t>
      </w:r>
      <w:r w:rsidRPr="00E31D6F">
        <w:rPr>
          <w:rFonts w:eastAsiaTheme="minorEastAsia" w:cs="Times New Roman"/>
        </w:rPr>
        <w:t xml:space="preserve"> by </w:t>
      </w:r>
      <w:r w:rsidR="0022068F">
        <w:rPr>
          <w:rFonts w:eastAsiaTheme="minorEastAsia" w:cs="Times New Roman"/>
        </w:rPr>
        <w:t>informing</w:t>
      </w:r>
      <w:r w:rsidRPr="00E31D6F">
        <w:rPr>
          <w:rFonts w:eastAsiaTheme="minorEastAsia" w:cs="Times New Roman"/>
        </w:rPr>
        <w:t xml:space="preserve"> </w:t>
      </w:r>
      <w:r w:rsidR="00692ED8">
        <w:rPr>
          <w:rFonts w:eastAsiaTheme="minorEastAsia" w:cs="Times New Roman"/>
        </w:rPr>
        <w:t>driver</w:t>
      </w:r>
      <w:r w:rsidRPr="00E31D6F">
        <w:rPr>
          <w:rFonts w:eastAsiaTheme="minorEastAsia" w:cs="Times New Roman"/>
        </w:rPr>
        <w:t xml:space="preserve">s </w:t>
      </w:r>
      <w:r w:rsidR="0022068F">
        <w:rPr>
          <w:rFonts w:eastAsiaTheme="minorEastAsia" w:cs="Times New Roman"/>
        </w:rPr>
        <w:t>of</w:t>
      </w:r>
      <w:r w:rsidRPr="00E31D6F">
        <w:rPr>
          <w:rFonts w:eastAsiaTheme="minorEastAsia" w:cs="Times New Roman"/>
        </w:rPr>
        <w:t xml:space="preserve"> </w:t>
      </w:r>
      <w:r w:rsidR="0022068F">
        <w:rPr>
          <w:rFonts w:eastAsiaTheme="minorEastAsia" w:cs="Times New Roman"/>
        </w:rPr>
        <w:t>their</w:t>
      </w:r>
      <w:r w:rsidR="00144F6C">
        <w:rPr>
          <w:rFonts w:eastAsiaTheme="minorEastAsia" w:cs="Times New Roman"/>
        </w:rPr>
        <w:t xml:space="preserve"> own driving behavior</w:t>
      </w:r>
      <w:r w:rsidR="0022068F">
        <w:rPr>
          <w:rFonts w:eastAsiaTheme="minorEastAsia" w:cs="Times New Roman"/>
        </w:rPr>
        <w:t xml:space="preserve"> </w:t>
      </w:r>
      <w:r w:rsidR="00144F6C">
        <w:rPr>
          <w:rFonts w:eastAsiaTheme="minorEastAsia" w:cs="Times New Roman"/>
        </w:rPr>
        <w:t xml:space="preserve">and comparing </w:t>
      </w:r>
      <w:r w:rsidR="009370D5">
        <w:rPr>
          <w:rFonts w:eastAsiaTheme="minorEastAsia" w:cs="Times New Roman"/>
        </w:rPr>
        <w:t xml:space="preserve">that with their </w:t>
      </w:r>
      <w:r w:rsidR="0022068F" w:rsidRPr="0022068F">
        <w:rPr>
          <w:rFonts w:eastAsiaTheme="minorEastAsia" w:cs="Times New Roman"/>
        </w:rPr>
        <w:t>colleague</w:t>
      </w:r>
      <w:r w:rsidR="0022068F">
        <w:rPr>
          <w:rFonts w:eastAsiaTheme="minorEastAsia" w:cs="Times New Roman"/>
        </w:rPr>
        <w:t>s’</w:t>
      </w:r>
      <w:r w:rsidRPr="00E31D6F">
        <w:rPr>
          <w:rFonts w:eastAsiaTheme="minorEastAsia" w:cs="Times New Roman"/>
        </w:rPr>
        <w:t>. Thus, we hypothesize:</w:t>
      </w:r>
    </w:p>
    <w:p w14:paraId="16D2A884" w14:textId="166A9191" w:rsidR="00F23D5A" w:rsidRDefault="00B86527" w:rsidP="00F23D5A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H</w:t>
      </w:r>
      <w:r w:rsidR="00E22FAE">
        <w:rPr>
          <w:rFonts w:eastAsiaTheme="minorEastAsia" w:cs="Times New Roman"/>
        </w:rPr>
        <w:t>2</w:t>
      </w:r>
      <w:r>
        <w:rPr>
          <w:rFonts w:eastAsiaTheme="minorEastAsia" w:cs="Times New Roman"/>
        </w:rPr>
        <w:t>:</w:t>
      </w:r>
      <w:r w:rsidR="004D0F88">
        <w:rPr>
          <w:rFonts w:eastAsiaTheme="minorEastAsia" w:cs="Times New Roman"/>
        </w:rPr>
        <w:t xml:space="preserve"> </w:t>
      </w:r>
      <w:r w:rsidR="000019F4">
        <w:rPr>
          <w:rFonts w:eastAsiaTheme="minorEastAsia"/>
        </w:rPr>
        <w:t>M</w:t>
      </w:r>
      <w:r w:rsidR="00A6790B" w:rsidRPr="00DB6630">
        <w:rPr>
          <w:rFonts w:eastAsiaTheme="minorEastAsia"/>
        </w:rPr>
        <w:t xml:space="preserve">obile App </w:t>
      </w:r>
      <w:r w:rsidR="00A6790B">
        <w:rPr>
          <w:rFonts w:eastAsiaTheme="minorEastAsia" w:hint="eastAsia"/>
        </w:rPr>
        <w:t>u</w:t>
      </w:r>
      <w:r w:rsidR="00A6790B" w:rsidRPr="00DB6630">
        <w:rPr>
          <w:rFonts w:eastAsiaTheme="minorEastAsia"/>
        </w:rPr>
        <w:t>sage</w:t>
      </w:r>
      <w:r w:rsidR="005B5571">
        <w:rPr>
          <w:rFonts w:eastAsiaTheme="minorEastAsia"/>
        </w:rPr>
        <w:t xml:space="preserve"> behavior of driver</w:t>
      </w:r>
      <w:r w:rsidR="00E03A9A">
        <w:rPr>
          <w:rFonts w:eastAsiaTheme="minorEastAsia"/>
        </w:rPr>
        <w:t>s</w:t>
      </w:r>
      <w:r w:rsidR="00DA14FC" w:rsidRPr="00DA14FC">
        <w:rPr>
          <w:rFonts w:eastAsiaTheme="minorEastAsia" w:cs="Times New Roman"/>
        </w:rPr>
        <w:t xml:space="preserve"> is positively correlated with</w:t>
      </w:r>
      <w:r w:rsidR="005B5571" w:rsidRPr="005B5571">
        <w:t xml:space="preserve"> </w:t>
      </w:r>
      <w:r w:rsidR="005B5571" w:rsidRPr="005B5571">
        <w:rPr>
          <w:rFonts w:eastAsiaTheme="minorEastAsia" w:cs="Times New Roman"/>
        </w:rPr>
        <w:t>individual level environmental impacts (</w:t>
      </w:r>
      <w:r w:rsidR="006E053F">
        <w:rPr>
          <w:rFonts w:eastAsiaTheme="minorEastAsia" w:cs="Times New Roman"/>
        </w:rPr>
        <w:t xml:space="preserve">measured with </w:t>
      </w:r>
      <w:r w:rsidR="005B5571">
        <w:rPr>
          <w:rFonts w:eastAsiaTheme="minorEastAsia" w:cs="Times New Roman"/>
        </w:rPr>
        <w:t>t</w:t>
      </w:r>
      <w:r w:rsidR="005B5571" w:rsidRPr="005B5571">
        <w:rPr>
          <w:rFonts w:eastAsiaTheme="minorEastAsia" w:cs="Times New Roman"/>
        </w:rPr>
        <w:t>otal daily CO2 emissions</w:t>
      </w:r>
      <w:r w:rsidR="000E3959">
        <w:rPr>
          <w:rFonts w:eastAsiaTheme="minorEastAsia" w:cs="Times New Roman"/>
        </w:rPr>
        <w:t xml:space="preserve"> amounts</w:t>
      </w:r>
      <w:r w:rsidR="005B5571" w:rsidRPr="005B5571">
        <w:rPr>
          <w:rFonts w:eastAsiaTheme="minorEastAsia" w:cs="Times New Roman"/>
        </w:rPr>
        <w:t>)</w:t>
      </w:r>
      <w:r w:rsidR="00DA14FC" w:rsidRPr="00DA14FC">
        <w:rPr>
          <w:rFonts w:eastAsiaTheme="minorEastAsia" w:cs="Times New Roman"/>
        </w:rPr>
        <w:t>.</w:t>
      </w:r>
    </w:p>
    <w:p w14:paraId="115F1F0D" w14:textId="5EA549A8" w:rsidR="00F23D5A" w:rsidRPr="00EC716E" w:rsidRDefault="00F23D5A" w:rsidP="00F23D5A">
      <w:pPr>
        <w:rPr>
          <w:rFonts w:eastAsiaTheme="minorEastAsia" w:cs="Times New Roman"/>
          <w:color w:val="FF0000"/>
        </w:rPr>
      </w:pPr>
      <w:r w:rsidRPr="00EC716E">
        <w:rPr>
          <w:rFonts w:eastAsiaTheme="minorEastAsia" w:cs="Times New Roman" w:hint="eastAsia"/>
          <w:color w:val="FF0000"/>
          <w:highlight w:val="yellow"/>
        </w:rPr>
        <w:t>我在想</w:t>
      </w:r>
      <w:r w:rsidR="00904ACE">
        <w:rPr>
          <w:rFonts w:eastAsiaTheme="minorEastAsia" w:cs="Times New Roman" w:hint="eastAsia"/>
          <w:color w:val="FF0000"/>
          <w:highlight w:val="yellow"/>
        </w:rPr>
        <w:t>后续</w:t>
      </w:r>
      <w:r w:rsidRPr="00EC716E">
        <w:rPr>
          <w:rFonts w:eastAsiaTheme="minorEastAsia" w:cs="Times New Roman" w:hint="eastAsia"/>
          <w:color w:val="FF0000"/>
          <w:highlight w:val="yellow"/>
        </w:rPr>
        <w:t>这里加一个</w:t>
      </w:r>
      <w:r w:rsidRPr="00EC716E">
        <w:rPr>
          <w:rFonts w:eastAsiaTheme="minorEastAsia" w:cs="Times New Roman" w:hint="eastAsia"/>
          <w:color w:val="FF0000"/>
          <w:highlight w:val="yellow"/>
        </w:rPr>
        <w:t>age</w:t>
      </w:r>
      <w:r w:rsidRPr="00EC716E">
        <w:rPr>
          <w:rFonts w:eastAsiaTheme="minorEastAsia" w:cs="Times New Roman" w:hint="eastAsia"/>
          <w:color w:val="FF0000"/>
          <w:highlight w:val="yellow"/>
        </w:rPr>
        <w:t>、</w:t>
      </w:r>
      <w:r w:rsidRPr="00EC716E">
        <w:rPr>
          <w:rFonts w:eastAsiaTheme="minorEastAsia" w:cs="Times New Roman" w:hint="eastAsia"/>
          <w:color w:val="FF0000"/>
          <w:highlight w:val="yellow"/>
        </w:rPr>
        <w:t>gender</w:t>
      </w:r>
      <w:r w:rsidRPr="00EC716E">
        <w:rPr>
          <w:rFonts w:eastAsiaTheme="minorEastAsia" w:cs="Times New Roman" w:hint="eastAsia"/>
          <w:color w:val="FF0000"/>
          <w:highlight w:val="yellow"/>
        </w:rPr>
        <w:t>、</w:t>
      </w:r>
      <w:r w:rsidR="00EC716E" w:rsidRPr="00EC716E">
        <w:rPr>
          <w:rFonts w:eastAsiaTheme="minorEastAsia" w:cs="Times New Roman" w:hint="eastAsia"/>
          <w:color w:val="FF0000"/>
          <w:highlight w:val="yellow"/>
        </w:rPr>
        <w:t>driving</w:t>
      </w:r>
      <w:r w:rsidR="00EC716E" w:rsidRPr="00EC716E">
        <w:rPr>
          <w:rFonts w:eastAsiaTheme="minorEastAsia" w:cs="Times New Roman"/>
          <w:color w:val="FF0000"/>
          <w:highlight w:val="yellow"/>
        </w:rPr>
        <w:t xml:space="preserve"> </w:t>
      </w:r>
      <w:r w:rsidR="00EC716E" w:rsidRPr="00EC716E">
        <w:rPr>
          <w:rFonts w:eastAsiaTheme="minorEastAsia" w:cs="Times New Roman" w:hint="eastAsia"/>
          <w:color w:val="FF0000"/>
          <w:highlight w:val="yellow"/>
        </w:rPr>
        <w:t>experience</w:t>
      </w:r>
      <w:r w:rsidR="00EC716E" w:rsidRPr="00EC716E">
        <w:rPr>
          <w:rFonts w:eastAsiaTheme="minorEastAsia" w:cs="Times New Roman" w:hint="eastAsia"/>
          <w:color w:val="FF0000"/>
          <w:highlight w:val="yellow"/>
        </w:rPr>
        <w:t>、收入、婚姻状况会不会影响</w:t>
      </w:r>
      <w:r w:rsidR="00EC716E" w:rsidRPr="00EC716E">
        <w:rPr>
          <w:rFonts w:eastAsiaTheme="minorEastAsia" w:cs="Times New Roman" w:hint="eastAsia"/>
          <w:color w:val="FF0000"/>
          <w:highlight w:val="yellow"/>
        </w:rPr>
        <w:t>a</w:t>
      </w:r>
      <w:r w:rsidR="00EC716E" w:rsidRPr="00EC716E">
        <w:rPr>
          <w:rFonts w:eastAsiaTheme="minorEastAsia" w:cs="Times New Roman"/>
          <w:color w:val="FF0000"/>
          <w:highlight w:val="yellow"/>
        </w:rPr>
        <w:t>pp</w:t>
      </w:r>
      <w:r w:rsidR="00EC716E" w:rsidRPr="00EC716E">
        <w:rPr>
          <w:rFonts w:eastAsiaTheme="minorEastAsia" w:cs="Times New Roman" w:hint="eastAsia"/>
          <w:color w:val="FF0000"/>
          <w:highlight w:val="yellow"/>
        </w:rPr>
        <w:t>的使用</w:t>
      </w:r>
      <w:r w:rsidR="002D0D8D">
        <w:rPr>
          <w:rFonts w:eastAsiaTheme="minorEastAsia" w:cs="Times New Roman" w:hint="eastAsia"/>
          <w:color w:val="FF0000"/>
        </w:rPr>
        <w:t xml:space="preserve"> </w:t>
      </w:r>
      <w:r w:rsidR="002D0D8D">
        <w:rPr>
          <w:rFonts w:eastAsiaTheme="minorEastAsia" w:cs="Times New Roman" w:hint="eastAsia"/>
          <w:color w:val="FF0000"/>
          <w:highlight w:val="yellow"/>
        </w:rPr>
        <w:t>可不可行</w:t>
      </w:r>
      <w:r w:rsidR="00904ACE">
        <w:rPr>
          <w:rFonts w:eastAsiaTheme="minorEastAsia" w:cs="Times New Roman"/>
          <w:color w:val="FF0000"/>
        </w:rPr>
        <w:t>(</w:t>
      </w:r>
      <w:r w:rsidR="00904ACE">
        <w:rPr>
          <w:rFonts w:eastAsiaTheme="minorEastAsia" w:cs="Times New Roman" w:hint="eastAsia"/>
          <w:color w:val="FF0000"/>
        </w:rPr>
        <w:t>不过目前我们的处理是不行的，一方面那些驾驶员特征缺太多了，另一方面我们现在是把</w:t>
      </w:r>
      <w:proofErr w:type="spellStart"/>
      <w:r w:rsidR="00904ACE">
        <w:rPr>
          <w:rFonts w:eastAsiaTheme="minorEastAsia" w:cs="Times New Roman" w:hint="eastAsia"/>
          <w:color w:val="FF0000"/>
        </w:rPr>
        <w:t>a</w:t>
      </w:r>
      <w:r w:rsidR="00904ACE">
        <w:rPr>
          <w:rFonts w:eastAsiaTheme="minorEastAsia" w:cs="Times New Roman"/>
          <w:color w:val="FF0000"/>
        </w:rPr>
        <w:t>pp_usage</w:t>
      </w:r>
      <w:proofErr w:type="spellEnd"/>
      <w:r w:rsidR="00904ACE">
        <w:rPr>
          <w:rFonts w:eastAsiaTheme="minorEastAsia" w:cs="Times New Roman" w:hint="eastAsia"/>
          <w:color w:val="FF0000"/>
        </w:rPr>
        <w:t>当成是二分类变量的。</w:t>
      </w:r>
      <w:r w:rsidR="00904ACE">
        <w:rPr>
          <w:rFonts w:eastAsiaTheme="minorEastAsia" w:cs="Times New Roman"/>
          <w:color w:val="FF0000"/>
        </w:rPr>
        <w:t>)</w:t>
      </w:r>
    </w:p>
    <w:p w14:paraId="31F6C051" w14:textId="22FE1B9A" w:rsidR="0099769D" w:rsidRDefault="0099769D" w:rsidP="00C07429">
      <w:pPr>
        <w:pStyle w:val="2"/>
      </w:pPr>
      <w:r w:rsidRPr="009E3C38">
        <w:t>Data collection</w:t>
      </w:r>
      <w:r>
        <w:t xml:space="preserve"> </w:t>
      </w:r>
    </w:p>
    <w:p w14:paraId="4CC5E770" w14:textId="70ADC5EE" w:rsidR="0099769D" w:rsidRPr="009924A5" w:rsidRDefault="0099769D" w:rsidP="00D17C26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goal</w:t>
      </w:r>
      <w:r>
        <w:rPr>
          <w:rFonts w:eastAsiaTheme="minorEastAsia"/>
        </w:rPr>
        <w:t xml:space="preserve"> of this work is to discover the impact of </w:t>
      </w:r>
      <w:r w:rsidR="001040A0">
        <w:rPr>
          <w:rFonts w:eastAsiaTheme="minorEastAsia"/>
        </w:rPr>
        <w:t>mobile App</w:t>
      </w:r>
      <w:r>
        <w:rPr>
          <w:rFonts w:eastAsiaTheme="minorEastAsia"/>
        </w:rPr>
        <w:t xml:space="preserve"> usage. Thus, we planned to choose CO2 emissions as dependent variable to show the </w:t>
      </w:r>
      <w:r w:rsidRPr="008B19A0">
        <w:rPr>
          <w:rFonts w:eastAsiaTheme="minorEastAsia"/>
        </w:rPr>
        <w:t xml:space="preserve">drivers’ driving behavior changes and the environmental impact of </w:t>
      </w:r>
      <w:r>
        <w:rPr>
          <w:rFonts w:eastAsiaTheme="minorEastAsia"/>
        </w:rPr>
        <w:t xml:space="preserve">the usage of </w:t>
      </w:r>
      <w:r w:rsidRPr="008B19A0">
        <w:rPr>
          <w:rFonts w:eastAsiaTheme="minorEastAsia"/>
        </w:rPr>
        <w:t>our app</w:t>
      </w:r>
      <w:del w:id="55" w:author="tan xinyu" w:date="2021-02-18T21:46:00Z">
        <w:r w:rsidDel="00D949D0">
          <w:rPr>
            <w:rFonts w:eastAsiaTheme="minorEastAsia"/>
          </w:rPr>
          <w:delText>, a product of Green IT</w:delText>
        </w:r>
      </w:del>
      <w:r>
        <w:rPr>
          <w:rFonts w:eastAsiaTheme="minorEastAsia"/>
        </w:rPr>
        <w:t xml:space="preserve">. </w:t>
      </w:r>
    </w:p>
    <w:p w14:paraId="5F4C98FD" w14:textId="77777777" w:rsidR="0099769D" w:rsidRPr="00A64E39" w:rsidRDefault="0099769D" w:rsidP="00D17C26">
      <w:pPr>
        <w:rPr>
          <w:rFonts w:eastAsiaTheme="minorEastAsia"/>
          <w:i/>
          <w:iCs/>
          <w:color w:val="FF0000"/>
        </w:rPr>
      </w:pPr>
      <w:r w:rsidRPr="00A64E39">
        <w:rPr>
          <w:rFonts w:eastAsiaTheme="minorEastAsia" w:hint="eastAsia"/>
          <w:i/>
          <w:iCs/>
          <w:color w:val="FF0000"/>
        </w:rPr>
        <w:t>（下面这我用了过去时和现在完成时）</w:t>
      </w:r>
    </w:p>
    <w:p w14:paraId="51B0949A" w14:textId="3058B946" w:rsidR="006A024A" w:rsidRDefault="0099769D" w:rsidP="00D17C26">
      <w:pPr>
        <w:rPr>
          <w:rFonts w:eastAsiaTheme="minorEastAsia"/>
        </w:rPr>
      </w:pPr>
      <w:r w:rsidRPr="0043735F">
        <w:rPr>
          <w:rFonts w:eastAsiaTheme="minorEastAsia"/>
        </w:rPr>
        <w:t xml:space="preserve">The sample of vehicles monitored in the </w:t>
      </w:r>
      <w:r>
        <w:rPr>
          <w:rFonts w:eastAsiaTheme="minorEastAsia"/>
        </w:rPr>
        <w:t>experiment</w:t>
      </w:r>
      <w:r w:rsidRPr="0043735F">
        <w:rPr>
          <w:rFonts w:eastAsiaTheme="minorEastAsia"/>
        </w:rPr>
        <w:t xml:space="preserve"> has been selected </w:t>
      </w:r>
      <w:r>
        <w:rPr>
          <w:rFonts w:eastAsiaTheme="minorEastAsia"/>
        </w:rPr>
        <w:t xml:space="preserve">from 63 different taxi drivers in </w:t>
      </w:r>
      <w:r w:rsidRPr="00A64E39">
        <w:rPr>
          <w:rFonts w:eastAsiaTheme="minorEastAsia"/>
          <w:color w:val="FF0000"/>
        </w:rPr>
        <w:t>xxx(</w:t>
      </w:r>
      <w:r w:rsidRPr="00A64E39">
        <w:rPr>
          <w:rFonts w:eastAsiaTheme="minorEastAsia" w:hint="eastAsia"/>
          <w:color w:val="FF0000"/>
        </w:rPr>
        <w:t>公司</w:t>
      </w:r>
      <w:r w:rsidRPr="00A64E39">
        <w:rPr>
          <w:rFonts w:eastAsiaTheme="minorEastAsia"/>
          <w:color w:val="FF0000"/>
        </w:rPr>
        <w:t>).</w:t>
      </w:r>
      <w:r w:rsidRPr="0043735F">
        <w:rPr>
          <w:rFonts w:eastAsiaTheme="minorEastAsia"/>
        </w:rPr>
        <w:t xml:space="preserve"> </w:t>
      </w:r>
      <w:r>
        <w:rPr>
          <w:rFonts w:eastAsiaTheme="minorEastAsia"/>
        </w:rPr>
        <w:t>We obtained their driving data from July 2019</w:t>
      </w:r>
      <w:r w:rsidRPr="00BA099D">
        <w:rPr>
          <w:rFonts w:eastAsiaTheme="minorEastAsia"/>
        </w:rPr>
        <w:t xml:space="preserve"> to </w:t>
      </w:r>
      <w:r>
        <w:rPr>
          <w:rFonts w:eastAsiaTheme="minorEastAsia"/>
        </w:rPr>
        <w:t>October</w:t>
      </w:r>
      <w:r w:rsidRPr="00BA099D">
        <w:rPr>
          <w:rFonts w:eastAsiaTheme="minorEastAsia"/>
        </w:rPr>
        <w:t xml:space="preserve"> 20</w:t>
      </w:r>
      <w:r>
        <w:rPr>
          <w:rFonts w:eastAsiaTheme="minorEastAsia"/>
        </w:rPr>
        <w:t xml:space="preserve">20 using </w:t>
      </w:r>
      <w:bookmarkStart w:id="56" w:name="_Hlk64624052"/>
      <w:r w:rsidR="001047A7" w:rsidRPr="001047A7">
        <w:rPr>
          <w:rFonts w:eastAsiaTheme="minorEastAsia"/>
        </w:rPr>
        <w:t>On Board Diagnostic</w:t>
      </w:r>
      <w:r w:rsidR="001047A7">
        <w:rPr>
          <w:rFonts w:eastAsiaTheme="minorEastAsia"/>
        </w:rPr>
        <w:t xml:space="preserve"> (OBD)</w:t>
      </w:r>
      <w:r w:rsidRPr="00945845">
        <w:rPr>
          <w:rFonts w:eastAsiaTheme="minorEastAsia"/>
        </w:rPr>
        <w:t xml:space="preserve"> systems</w:t>
      </w:r>
      <w:bookmarkEnd w:id="56"/>
      <w:r>
        <w:rPr>
          <w:rFonts w:eastAsiaTheme="minorEastAsia"/>
        </w:rPr>
        <w:t xml:space="preserve">, which </w:t>
      </w:r>
      <w:r w:rsidRPr="00945845">
        <w:rPr>
          <w:rFonts w:eastAsiaTheme="minorEastAsia"/>
        </w:rPr>
        <w:t>have been incorporated into the computers on-board new vehicles to monitor vehicle components and driving behaviors in recent years.</w:t>
      </w:r>
      <w:r w:rsidRPr="00F8475C">
        <w:rPr>
          <w:rFonts w:eastAsiaTheme="minorEastAsia"/>
        </w:rPr>
        <w:t xml:space="preserve"> </w:t>
      </w:r>
      <w:r>
        <w:rPr>
          <w:rFonts w:eastAsiaTheme="minorEastAsia"/>
        </w:rPr>
        <w:t>Meanwhile, w</w:t>
      </w:r>
      <w:r w:rsidRPr="00C249C4">
        <w:rPr>
          <w:rFonts w:eastAsiaTheme="minorEastAsia"/>
        </w:rPr>
        <w:t>e invited these 63 taxi drivers to use our software</w:t>
      </w:r>
      <w:r>
        <w:rPr>
          <w:rFonts w:eastAsiaTheme="minorEastAsia"/>
        </w:rPr>
        <w:t xml:space="preserve"> application</w:t>
      </w:r>
      <w:del w:id="57" w:author="tan xinyu" w:date="2021-02-18T21:47:00Z">
        <w:r w:rsidRPr="00A64E39" w:rsidDel="00067D9B">
          <w:rPr>
            <w:rFonts w:eastAsiaTheme="minorEastAsia"/>
            <w:color w:val="FF0000"/>
          </w:rPr>
          <w:delText xml:space="preserve"> (</w:delText>
        </w:r>
        <w:r w:rsidRPr="00A64E39" w:rsidDel="00067D9B">
          <w:rPr>
            <w:rFonts w:eastAsiaTheme="minorEastAsia" w:hint="eastAsia"/>
            <w:color w:val="FF0000"/>
          </w:rPr>
          <w:delText>护驾宝就是“</w:delText>
        </w:r>
        <w:r w:rsidRPr="00A64E39" w:rsidDel="00067D9B">
          <w:rPr>
            <w:rFonts w:eastAsiaTheme="minorEastAsia" w:hint="eastAsia"/>
            <w:color w:val="FF0000"/>
          </w:rPr>
          <w:delText>Hu</w:delText>
        </w:r>
        <w:r w:rsidRPr="00A64E39" w:rsidDel="00067D9B">
          <w:rPr>
            <w:rFonts w:eastAsiaTheme="minorEastAsia"/>
            <w:color w:val="FF0000"/>
          </w:rPr>
          <w:delText>jiabao</w:delText>
        </w:r>
        <w:r w:rsidRPr="00A64E39" w:rsidDel="00067D9B">
          <w:rPr>
            <w:rFonts w:eastAsiaTheme="minorEastAsia" w:hint="eastAsia"/>
            <w:color w:val="FF0000"/>
          </w:rPr>
          <w:delText>”吗？</w:delText>
        </w:r>
        <w:r w:rsidRPr="00A64E39" w:rsidDel="00067D9B">
          <w:rPr>
            <w:rFonts w:eastAsiaTheme="minorEastAsia"/>
            <w:color w:val="FF0000"/>
          </w:rPr>
          <w:delText>)</w:delText>
        </w:r>
      </w:del>
      <w:r w:rsidRPr="003B12AE">
        <w:rPr>
          <w:rFonts w:eastAsiaTheme="minorEastAsia"/>
        </w:rPr>
        <w:t xml:space="preserve">, which </w:t>
      </w:r>
      <w:r>
        <w:rPr>
          <w:rFonts w:eastAsiaTheme="minorEastAsia"/>
        </w:rPr>
        <w:t xml:space="preserve">can send </w:t>
      </w:r>
      <w:r w:rsidRPr="003B12AE">
        <w:rPr>
          <w:rFonts w:eastAsiaTheme="minorEastAsia"/>
        </w:rPr>
        <w:t>alert</w:t>
      </w:r>
      <w:r>
        <w:rPr>
          <w:rFonts w:eastAsiaTheme="minorEastAsia"/>
        </w:rPr>
        <w:t xml:space="preserve"> to</w:t>
      </w:r>
      <w:r w:rsidRPr="003B12AE">
        <w:rPr>
          <w:rFonts w:eastAsiaTheme="minorEastAsia"/>
        </w:rPr>
        <w:t xml:space="preserve"> them when it detects risky driving behavior</w:t>
      </w:r>
      <w:r>
        <w:rPr>
          <w:rFonts w:eastAsiaTheme="minorEastAsia"/>
        </w:rPr>
        <w:t>s</w:t>
      </w:r>
      <w:r w:rsidRPr="003B12AE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can </w:t>
      </w:r>
      <w:r w:rsidRPr="003B12AE">
        <w:rPr>
          <w:rFonts w:eastAsiaTheme="minorEastAsia"/>
        </w:rPr>
        <w:t xml:space="preserve">provide </w:t>
      </w:r>
      <w:commentRangeStart w:id="58"/>
      <w:r w:rsidRPr="00DE3B42">
        <w:rPr>
          <w:rFonts w:eastAsiaTheme="minorEastAsia"/>
        </w:rPr>
        <w:t>a driving behavior ranking</w:t>
      </w:r>
      <w:r w:rsidRPr="003B12AE">
        <w:rPr>
          <w:rFonts w:eastAsiaTheme="minorEastAsia"/>
        </w:rPr>
        <w:t xml:space="preserve"> </w:t>
      </w:r>
      <w:commentRangeEnd w:id="58"/>
      <w:r w:rsidR="008046EC">
        <w:rPr>
          <w:rStyle w:val="a8"/>
        </w:rPr>
        <w:commentReference w:id="58"/>
      </w:r>
      <w:r w:rsidRPr="003B12AE">
        <w:rPr>
          <w:rFonts w:eastAsiaTheme="minorEastAsia"/>
        </w:rPr>
        <w:t xml:space="preserve">at the end of the day. We used the drivers' check-ins in the </w:t>
      </w:r>
      <w:r>
        <w:rPr>
          <w:rFonts w:eastAsiaTheme="minorEastAsia"/>
        </w:rPr>
        <w:t>app</w:t>
      </w:r>
      <w:r w:rsidRPr="003B12AE">
        <w:rPr>
          <w:rFonts w:eastAsiaTheme="minorEastAsia"/>
        </w:rPr>
        <w:t xml:space="preserve"> to </w:t>
      </w:r>
      <w:r>
        <w:rPr>
          <w:rFonts w:eastAsiaTheme="minorEastAsia"/>
        </w:rPr>
        <w:t>identify</w:t>
      </w:r>
      <w:r w:rsidRPr="003B12AE">
        <w:rPr>
          <w:rFonts w:eastAsiaTheme="minorEastAsia"/>
        </w:rPr>
        <w:t xml:space="preserve"> whether they had used the software that day.</w:t>
      </w:r>
      <w:r w:rsidRPr="00263878">
        <w:rPr>
          <w:rFonts w:eastAsiaTheme="minorEastAsia"/>
        </w:rPr>
        <w:t xml:space="preserve"> </w:t>
      </w:r>
    </w:p>
    <w:p w14:paraId="56C87DBB" w14:textId="65AC7044" w:rsidR="006A024A" w:rsidRDefault="00AA4736" w:rsidP="009A4EA0">
      <w:r>
        <w:rPr>
          <w:rFonts w:eastAsiaTheme="minorEastAsia"/>
        </w:rPr>
        <w:t xml:space="preserve">After </w:t>
      </w:r>
      <w:r w:rsidR="009F2980">
        <w:rPr>
          <w:rFonts w:eastAsiaTheme="minorEastAsia"/>
        </w:rPr>
        <w:t xml:space="preserve">deleting </w:t>
      </w:r>
      <w:r w:rsidR="009F2980" w:rsidRPr="009F2980">
        <w:rPr>
          <w:rFonts w:eastAsiaTheme="minorEastAsia"/>
        </w:rPr>
        <w:t>all records with zero</w:t>
      </w:r>
      <w:r w:rsidR="00112042">
        <w:rPr>
          <w:rFonts w:eastAsiaTheme="minorEastAsia"/>
        </w:rPr>
        <w:t xml:space="preserve"> daily </w:t>
      </w:r>
      <w:r w:rsidR="009F2980">
        <w:rPr>
          <w:rFonts w:eastAsiaTheme="minorEastAsia"/>
        </w:rPr>
        <w:t>CO2</w:t>
      </w:r>
      <w:r w:rsidR="009F2980" w:rsidRPr="009F2980">
        <w:rPr>
          <w:rFonts w:eastAsiaTheme="minorEastAsia"/>
        </w:rPr>
        <w:t xml:space="preserve"> emissions</w:t>
      </w:r>
      <w:r w:rsidR="00112042">
        <w:rPr>
          <w:rFonts w:eastAsiaTheme="minorEastAsia"/>
        </w:rPr>
        <w:t xml:space="preserve"> (</w:t>
      </w:r>
      <w:r w:rsidR="00DA5A1B">
        <w:rPr>
          <w:rFonts w:eastAsiaTheme="minorEastAsia"/>
        </w:rPr>
        <w:t xml:space="preserve">which means the driver </w:t>
      </w:r>
      <w:r w:rsidR="00A06DF7">
        <w:rPr>
          <w:rFonts w:eastAsiaTheme="minorEastAsia"/>
        </w:rPr>
        <w:t xml:space="preserve">didn’t use the car </w:t>
      </w:r>
      <w:r w:rsidR="009E6ADF" w:rsidRPr="009E6ADF">
        <w:rPr>
          <w:rFonts w:eastAsiaTheme="minorEastAsia"/>
        </w:rPr>
        <w:t>that day</w:t>
      </w:r>
      <w:r w:rsidR="00112042">
        <w:rPr>
          <w:rFonts w:eastAsiaTheme="minorEastAsia"/>
        </w:rPr>
        <w:t>)</w:t>
      </w:r>
      <w:r w:rsidR="00736BAE">
        <w:rPr>
          <w:rFonts w:eastAsiaTheme="minorEastAsia"/>
        </w:rPr>
        <w:t xml:space="preserve">, </w:t>
      </w:r>
      <w:r w:rsidR="00BC11AB">
        <w:rPr>
          <w:rFonts w:eastAsiaTheme="minorEastAsia"/>
        </w:rPr>
        <w:t>we’ve got 1118</w:t>
      </w:r>
      <w:r w:rsidR="00F957D7">
        <w:rPr>
          <w:rFonts w:eastAsiaTheme="minorEastAsia"/>
        </w:rPr>
        <w:t>8</w:t>
      </w:r>
      <w:r w:rsidR="00ED26F3">
        <w:rPr>
          <w:rFonts w:eastAsiaTheme="minorEastAsia"/>
        </w:rPr>
        <w:t xml:space="preserve"> observations and 21 variables including </w:t>
      </w:r>
      <w:proofErr w:type="spellStart"/>
      <w:r w:rsidR="006A6BEE">
        <w:rPr>
          <w:rFonts w:hint="eastAsia"/>
        </w:rPr>
        <w:t>app_usage</w:t>
      </w:r>
      <w:proofErr w:type="spellEnd"/>
      <w:r w:rsidR="006A6BEE">
        <w:t xml:space="preserve"> (w</w:t>
      </w:r>
      <w:r w:rsidR="006A6BEE" w:rsidRPr="005D47B5">
        <w:t>hether to check in on the A</w:t>
      </w:r>
      <w:r w:rsidR="006A6BEE">
        <w:t xml:space="preserve">pp), </w:t>
      </w:r>
      <w:proofErr w:type="spellStart"/>
      <w:r w:rsidR="006A6BEE">
        <w:rPr>
          <w:rFonts w:hint="eastAsia"/>
        </w:rPr>
        <w:t>tired_driving</w:t>
      </w:r>
      <w:proofErr w:type="spellEnd"/>
      <w:r w:rsidR="006A6BEE">
        <w:t xml:space="preserve"> (hours of tired driving/day), </w:t>
      </w:r>
      <w:proofErr w:type="spellStart"/>
      <w:r w:rsidR="004C1CF9" w:rsidRPr="004C1CF9">
        <w:t>Speed_KMH</w:t>
      </w:r>
      <w:proofErr w:type="spellEnd"/>
      <w:r w:rsidR="004C1CF9" w:rsidRPr="004C1CF9">
        <w:t xml:space="preserve"> </w:t>
      </w:r>
      <w:r w:rsidR="004C1CF9">
        <w:t>(</w:t>
      </w:r>
      <w:r w:rsidR="004C1CF9" w:rsidRPr="004C1CF9">
        <w:t>average driving speed/day</w:t>
      </w:r>
      <w:r w:rsidR="004C1CF9">
        <w:t xml:space="preserve">), </w:t>
      </w:r>
      <w:r w:rsidR="00BA2282">
        <w:t xml:space="preserve">age, gender, driving years of a driver, </w:t>
      </w:r>
      <w:proofErr w:type="gramStart"/>
      <w:r w:rsidR="006A6BEE">
        <w:t>etc.</w:t>
      </w:r>
      <w:r w:rsidR="00DA3F73">
        <w:t>.</w:t>
      </w:r>
      <w:proofErr w:type="gramEnd"/>
      <w:r w:rsidR="00173EE8">
        <w:t xml:space="preserve"> </w:t>
      </w:r>
      <w:r w:rsidR="007057F7">
        <w:t>The daily CO2</w:t>
      </w:r>
      <w:r w:rsidR="007057F7" w:rsidRPr="007F6B82">
        <w:t xml:space="preserve"> emissions</w:t>
      </w:r>
      <w:r w:rsidR="007057F7">
        <w:t xml:space="preserve"> and c</w:t>
      </w:r>
      <w:r w:rsidR="009A4EA0">
        <w:t>ounts of the total</w:t>
      </w:r>
      <w:r w:rsidR="009A4EA0">
        <w:rPr>
          <w:rFonts w:eastAsiaTheme="minorEastAsia" w:hint="eastAsia"/>
        </w:rPr>
        <w:t xml:space="preserve"> </w:t>
      </w:r>
      <w:r w:rsidR="009A4EA0">
        <w:t>number of the driver’s</w:t>
      </w:r>
      <w:r w:rsidR="009A4EA0" w:rsidRPr="000F3B62">
        <w:t xml:space="preserve"> rapid acceleration</w:t>
      </w:r>
      <w:r w:rsidR="009A4EA0">
        <w:t>, rapid</w:t>
      </w:r>
      <w:r w:rsidR="009A4EA0" w:rsidRPr="001840CA">
        <w:t xml:space="preserve"> deceleration</w:t>
      </w:r>
      <w:r w:rsidR="009A4EA0">
        <w:t>, sharp turn, driving hours, fuel consumption, night driving hours and total miles travelled per day were</w:t>
      </w:r>
      <w:r w:rsidR="00587E2E">
        <w:t xml:space="preserve"> </w:t>
      </w:r>
      <w:r w:rsidR="00587E2E" w:rsidRPr="00587E2E">
        <w:t>remarkabl</w:t>
      </w:r>
      <w:r w:rsidR="00587E2E">
        <w:t>y</w:t>
      </w:r>
      <w:r w:rsidR="00587E2E" w:rsidRPr="00587E2E">
        <w:t xml:space="preserve"> </w:t>
      </w:r>
      <w:r w:rsidR="009A4EA0">
        <w:t>skewed and transformed with logarithmic transformations.</w:t>
      </w:r>
      <w:r w:rsidR="00B83837">
        <w:t xml:space="preserve"> </w:t>
      </w:r>
      <w:r w:rsidR="0071704E" w:rsidRPr="0071704E">
        <w:t>We used the mean value of related attributes of each driver to complete the missing values</w:t>
      </w:r>
      <w:r w:rsidR="0071704E">
        <w:t xml:space="preserve">. </w:t>
      </w:r>
      <w:commentRangeStart w:id="59"/>
      <w:r w:rsidR="003A291E" w:rsidRPr="003A291E">
        <w:t>Some important variables are shown in the table below</w:t>
      </w:r>
      <w:r w:rsidR="003A291E">
        <w:t>.</w:t>
      </w:r>
    </w:p>
    <w:p w14:paraId="235BBAD8" w14:textId="234C8412" w:rsidR="00F91705" w:rsidRDefault="007E74CA" w:rsidP="00227017">
      <w:pPr>
        <w:jc w:val="center"/>
      </w:pPr>
      <w:r w:rsidRPr="007E74CA">
        <w:rPr>
          <w:noProof/>
        </w:rPr>
        <w:lastRenderedPageBreak/>
        <w:drawing>
          <wp:inline distT="0" distB="0" distL="0" distR="0" wp14:anchorId="0CBBE2AC" wp14:editId="1E07A079">
            <wp:extent cx="3873500" cy="188010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84" cy="188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commentRangeEnd w:id="59"/>
    <w:p w14:paraId="741E6642" w14:textId="5C2845C6" w:rsidR="0099769D" w:rsidRPr="007D6553" w:rsidDel="00A5704C" w:rsidRDefault="00E31D6F" w:rsidP="007D6553">
      <w:pPr>
        <w:pStyle w:val="2"/>
        <w:rPr>
          <w:del w:id="60" w:author="tan xinyu" w:date="2021-02-18T22:25:00Z"/>
        </w:rPr>
      </w:pPr>
      <w:r>
        <w:rPr>
          <w:rStyle w:val="a8"/>
        </w:rPr>
        <w:commentReference w:id="59"/>
      </w:r>
      <w:commentRangeStart w:id="61"/>
      <w:commentRangeStart w:id="62"/>
      <w:del w:id="63" w:author="tan xinyu" w:date="2021-02-18T22:25:00Z">
        <w:r w:rsidR="0099769D" w:rsidRPr="00A64E39" w:rsidDel="00A5704C">
          <w:delText>(</w:delText>
        </w:r>
        <w:r w:rsidR="0099769D" w:rsidRPr="00A64E39" w:rsidDel="00A5704C">
          <w:rPr>
            <w:rFonts w:hint="eastAsia"/>
          </w:rPr>
          <w:delText>这里没有介绍数据特征，好像是要放在</w:delText>
        </w:r>
        <w:r w:rsidR="0099769D" w:rsidRPr="00A64E39" w:rsidDel="00A5704C">
          <w:rPr>
            <w:rFonts w:hint="eastAsia"/>
          </w:rPr>
          <w:delText>results</w:delText>
        </w:r>
        <w:r w:rsidR="0099769D" w:rsidRPr="00A64E39" w:rsidDel="00A5704C">
          <w:rPr>
            <w:rFonts w:hint="eastAsia"/>
          </w:rPr>
          <w:delText>里？——去除所有碳排放量为</w:delText>
        </w:r>
        <w:r w:rsidR="0099769D" w:rsidRPr="00A64E39" w:rsidDel="00A5704C">
          <w:rPr>
            <w:rFonts w:hint="eastAsia"/>
          </w:rPr>
          <w:delText>0</w:delText>
        </w:r>
        <w:r w:rsidR="0099769D" w:rsidRPr="00A64E39" w:rsidDel="00A5704C">
          <w:rPr>
            <w:rFonts w:hint="eastAsia"/>
          </w:rPr>
          <w:delText>，即缺失的记录项之后，得到</w:delText>
        </w:r>
        <w:r w:rsidR="0099769D" w:rsidRPr="00A64E39" w:rsidDel="00A5704C">
          <w:delText>11189 observations</w:delText>
        </w:r>
        <w:r w:rsidR="0099769D" w:rsidRPr="00A64E39" w:rsidDel="00A5704C">
          <w:rPr>
            <w:rFonts w:hint="eastAsia"/>
          </w:rPr>
          <w:delText>，</w:delText>
        </w:r>
        <w:r w:rsidR="0099769D" w:rsidRPr="00A64E39" w:rsidDel="00A5704C">
          <w:rPr>
            <w:rFonts w:hint="eastAsia"/>
          </w:rPr>
          <w:delText>2</w:delText>
        </w:r>
        <w:r w:rsidR="0099769D" w:rsidRPr="00A64E39" w:rsidDel="00A5704C">
          <w:delText>1</w:delText>
        </w:r>
        <w:r w:rsidR="0099769D" w:rsidRPr="00A64E39" w:rsidDel="00A5704C">
          <w:rPr>
            <w:rFonts w:hint="eastAsia"/>
          </w:rPr>
          <w:delText>个变量。其中，为了保证正态性，将</w:delText>
        </w:r>
        <w:r w:rsidR="0099769D" w:rsidRPr="00A64E39" w:rsidDel="00A5704C">
          <w:rPr>
            <w:rFonts w:hint="eastAsia"/>
          </w:rPr>
          <w:delText>x</w:delText>
        </w:r>
        <w:r w:rsidR="0099769D" w:rsidRPr="00A64E39" w:rsidDel="00A5704C">
          <w:delText>xxx</w:delText>
        </w:r>
        <w:r w:rsidR="0099769D" w:rsidRPr="00A64E39" w:rsidDel="00A5704C">
          <w:rPr>
            <w:rFonts w:hint="eastAsia"/>
          </w:rPr>
          <w:delText>取</w:delText>
        </w:r>
        <w:r w:rsidR="0099769D" w:rsidRPr="00A64E39" w:rsidDel="00A5704C">
          <w:rPr>
            <w:rFonts w:hint="eastAsia"/>
          </w:rPr>
          <w:delText>l</w:delText>
        </w:r>
        <w:r w:rsidR="0099769D" w:rsidRPr="00A64E39" w:rsidDel="00A5704C">
          <w:delText>ogged data,</w:delText>
        </w:r>
        <w:r w:rsidR="0099769D" w:rsidRPr="00A64E39" w:rsidDel="00A5704C">
          <w:rPr>
            <w:rFonts w:hint="eastAsia"/>
          </w:rPr>
          <w:delText>更名为</w:delText>
        </w:r>
        <w:r w:rsidR="0099769D" w:rsidRPr="00A64E39" w:rsidDel="00A5704C">
          <w:rPr>
            <w:rFonts w:hint="eastAsia"/>
          </w:rPr>
          <w:delText>x</w:delText>
        </w:r>
        <w:r w:rsidR="0099769D" w:rsidRPr="00A64E39" w:rsidDel="00A5704C">
          <w:delText>xxxx</w:delText>
        </w:r>
        <w:r w:rsidR="0099769D" w:rsidRPr="00A64E39" w:rsidDel="00A5704C">
          <w:rPr>
            <w:rFonts w:hint="eastAsia"/>
          </w:rPr>
          <w:delText>。这些变量的缺失值用每个</w:delText>
        </w:r>
        <w:r w:rsidR="0099769D" w:rsidRPr="00A64E39" w:rsidDel="00A5704C">
          <w:rPr>
            <w:rFonts w:hint="eastAsia"/>
          </w:rPr>
          <w:delText>d</w:delText>
        </w:r>
        <w:r w:rsidR="0099769D" w:rsidRPr="00A64E39" w:rsidDel="00A5704C">
          <w:delText>river</w:delText>
        </w:r>
        <w:r w:rsidR="0099769D" w:rsidRPr="00A64E39" w:rsidDel="00A5704C">
          <w:rPr>
            <w:rFonts w:hint="eastAsia"/>
          </w:rPr>
          <w:delText>的每日数据均值替换。这里可以有个变量的表？但是</w:delText>
        </w:r>
        <w:r w:rsidR="0099769D" w:rsidRPr="00A64E39" w:rsidDel="00A5704C">
          <w:rPr>
            <w:rFonts w:hint="eastAsia"/>
          </w:rPr>
          <w:delText>2</w:delText>
        </w:r>
        <w:r w:rsidR="0099769D" w:rsidRPr="00A64E39" w:rsidDel="00A5704C">
          <w:delText>1</w:delText>
        </w:r>
        <w:r w:rsidR="0099769D" w:rsidRPr="00A64E39" w:rsidDel="00A5704C">
          <w:rPr>
            <w:rFonts w:hint="eastAsia"/>
          </w:rPr>
          <w:delText>个变量确实似乎要缩减一点。</w:delText>
        </w:r>
        <w:r w:rsidR="0099769D" w:rsidRPr="00A64E39" w:rsidDel="00A5704C">
          <w:delText>).</w:delText>
        </w:r>
        <w:commentRangeEnd w:id="61"/>
        <w:r w:rsidR="000A0B96" w:rsidDel="00A5704C">
          <w:rPr>
            <w:rStyle w:val="a8"/>
          </w:rPr>
          <w:commentReference w:id="61"/>
        </w:r>
        <w:commentRangeEnd w:id="62"/>
        <w:r w:rsidR="000E76EC" w:rsidDel="00A5704C">
          <w:rPr>
            <w:rStyle w:val="a8"/>
          </w:rPr>
          <w:commentReference w:id="62"/>
        </w:r>
      </w:del>
    </w:p>
    <w:p w14:paraId="4D45E25E" w14:textId="45505BAA" w:rsidR="0099769D" w:rsidRPr="00C07429" w:rsidRDefault="0099769D" w:rsidP="007D6553">
      <w:pPr>
        <w:pStyle w:val="2"/>
      </w:pPr>
      <w:r w:rsidRPr="00C07429">
        <w:rPr>
          <w:rStyle w:val="20"/>
          <w:b/>
          <w:bCs/>
          <w:i/>
        </w:rPr>
        <w:t>Analytic strategy</w:t>
      </w:r>
    </w:p>
    <w:p w14:paraId="0D0A1BAD" w14:textId="5B9CC768" w:rsidR="0099769D" w:rsidRDefault="0099769D" w:rsidP="00D17C26">
      <w:pPr>
        <w:rPr>
          <w:rFonts w:eastAsiaTheme="minorEastAsia"/>
        </w:rPr>
      </w:pPr>
      <w:r w:rsidRPr="00701D64">
        <w:rPr>
          <w:rFonts w:eastAsiaTheme="minorEastAsia"/>
        </w:rPr>
        <w:t xml:space="preserve">We </w:t>
      </w:r>
      <w:r>
        <w:rPr>
          <w:rFonts w:eastAsiaTheme="minorEastAsia" w:hint="eastAsia"/>
        </w:rPr>
        <w:t>planned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o </w:t>
      </w:r>
      <w:r w:rsidRPr="00701D64">
        <w:rPr>
          <w:rFonts w:eastAsiaTheme="minorEastAsia"/>
        </w:rPr>
        <w:t xml:space="preserve">construct a linear regression model to investigate how the </w:t>
      </w:r>
      <w:proofErr w:type="spellStart"/>
      <w:r>
        <w:rPr>
          <w:rFonts w:eastAsiaTheme="minorEastAsia"/>
        </w:rPr>
        <w:t>app</w:t>
      </w:r>
      <w:r w:rsidR="00F342BD">
        <w:rPr>
          <w:rFonts w:eastAsiaTheme="minorEastAsia"/>
        </w:rPr>
        <w:t>_</w:t>
      </w:r>
      <w:r>
        <w:rPr>
          <w:rFonts w:eastAsiaTheme="minorEastAsia"/>
        </w:rPr>
        <w:t>usage</w:t>
      </w:r>
      <w:proofErr w:type="spellEnd"/>
      <w:r>
        <w:rPr>
          <w:rFonts w:eastAsiaTheme="minorEastAsia"/>
        </w:rPr>
        <w:t xml:space="preserve"> and driving behaviors </w:t>
      </w:r>
      <w:r w:rsidRPr="00701D64">
        <w:rPr>
          <w:rFonts w:eastAsiaTheme="minorEastAsia"/>
        </w:rPr>
        <w:t xml:space="preserve">affect the </w:t>
      </w:r>
      <w:r>
        <w:rPr>
          <w:rFonts w:eastAsiaTheme="minorEastAsia"/>
        </w:rPr>
        <w:t>CO2 emissions</w:t>
      </w:r>
      <w:r w:rsidRPr="00701D64">
        <w:rPr>
          <w:rFonts w:eastAsiaTheme="minorEastAsia"/>
        </w:rPr>
        <w:t xml:space="preserve">, </w:t>
      </w:r>
      <w:commentRangeStart w:id="64"/>
      <w:r w:rsidRPr="00701D64">
        <w:rPr>
          <w:rFonts w:eastAsiaTheme="minorEastAsia"/>
        </w:rPr>
        <w:t>as given next</w:t>
      </w:r>
      <w:commentRangeEnd w:id="64"/>
      <w:r w:rsidR="005620A9">
        <w:rPr>
          <w:rStyle w:val="a8"/>
        </w:rPr>
        <w:commentReference w:id="64"/>
      </w:r>
      <w:r w:rsidRPr="00701D64">
        <w:rPr>
          <w:rFonts w:eastAsiaTheme="minorEastAsia"/>
        </w:rPr>
        <w:t>:</w:t>
      </w:r>
    </w:p>
    <w:p w14:paraId="7DE1E979" w14:textId="02A13466" w:rsidR="000C520A" w:rsidRPr="00701D64" w:rsidRDefault="00C85608" w:rsidP="00D17C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log⁡_co2=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AppUsage+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SpeedKMH+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TiredDriving+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Gasoline+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Totalmile+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Drivinghours+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RapidAccelerate+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RapidDeaccelerate+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SharpTurn+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NightDriving+ε</m:t>
          </m:r>
        </m:oMath>
      </m:oMathPara>
    </w:p>
    <w:p w14:paraId="61F1CC54" w14:textId="5E8C16B3" w:rsidR="0099769D" w:rsidRDefault="0099769D" w:rsidP="00D17C26">
      <w:pPr>
        <w:rPr>
          <w:rFonts w:eastAsiaTheme="minorEastAsia"/>
        </w:rPr>
      </w:pPr>
      <w:r w:rsidRPr="00701D64">
        <w:rPr>
          <w:rFonts w:eastAsiaTheme="minorEastAsia"/>
        </w:rPr>
        <w:t xml:space="preserve">As described earlier, </w:t>
      </w:r>
      <w:r>
        <w:rPr>
          <w:rFonts w:eastAsiaTheme="minorEastAsia"/>
        </w:rPr>
        <w:t xml:space="preserve">CO2 </w:t>
      </w:r>
      <w:r>
        <w:rPr>
          <w:rFonts w:eastAsiaTheme="minorEastAsia" w:hint="eastAsia"/>
        </w:rPr>
        <w:t>emissions</w:t>
      </w:r>
      <w:r w:rsidRPr="00357958">
        <w:rPr>
          <w:rFonts w:eastAsiaTheme="minorEastAsia"/>
          <w:i/>
          <w:iCs/>
        </w:rPr>
        <w:t xml:space="preserve"> </w:t>
      </w:r>
      <w:r w:rsidRPr="00003EEB">
        <w:rPr>
          <w:rFonts w:eastAsiaTheme="minorEastAsia"/>
        </w:rPr>
        <w:t>(</w:t>
      </w:r>
      <w:r w:rsidRPr="00003EEB">
        <w:rPr>
          <w:rFonts w:eastAsiaTheme="minorEastAsia" w:hint="eastAsia"/>
        </w:rPr>
        <w:t>l</w:t>
      </w:r>
      <w:r w:rsidRPr="00003EEB">
        <w:rPr>
          <w:rFonts w:eastAsiaTheme="minorEastAsia"/>
        </w:rPr>
        <w:t>og_co2</w:t>
      </w:r>
      <w:r w:rsidR="000F72CB">
        <w:rPr>
          <w:rFonts w:eastAsiaTheme="minorEastAsia"/>
        </w:rPr>
        <w:t xml:space="preserve">) </w:t>
      </w:r>
      <w:r w:rsidRPr="00701D64">
        <w:rPr>
          <w:rFonts w:eastAsiaTheme="minorEastAsia"/>
        </w:rPr>
        <w:t xml:space="preserve">being the dependent variable, is </w:t>
      </w:r>
      <w:r>
        <w:rPr>
          <w:rFonts w:eastAsiaTheme="minorEastAsia"/>
        </w:rPr>
        <w:t>get directly</w:t>
      </w:r>
      <w:r w:rsidRPr="00701D64">
        <w:rPr>
          <w:rFonts w:eastAsiaTheme="minorEastAsia"/>
        </w:rPr>
        <w:t xml:space="preserve"> </w:t>
      </w:r>
      <w:r>
        <w:rPr>
          <w:rFonts w:eastAsiaTheme="minorEastAsia"/>
        </w:rPr>
        <w:t>through</w:t>
      </w:r>
      <w:r w:rsidRPr="00701D64">
        <w:rPr>
          <w:rFonts w:eastAsiaTheme="minorEastAsia"/>
        </w:rPr>
        <w:t xml:space="preserve"> the </w:t>
      </w:r>
      <w:r>
        <w:rPr>
          <w:rFonts w:eastAsiaTheme="minorEastAsia"/>
        </w:rPr>
        <w:t>O</w:t>
      </w:r>
      <w:r w:rsidR="001047A7">
        <w:rPr>
          <w:rFonts w:eastAsiaTheme="minorEastAsia"/>
        </w:rPr>
        <w:t>BD</w:t>
      </w:r>
      <w:r>
        <w:rPr>
          <w:rFonts w:eastAsiaTheme="minorEastAsia"/>
        </w:rPr>
        <w:t xml:space="preserve"> systems </w:t>
      </w:r>
      <w:r w:rsidRPr="00701D64">
        <w:rPr>
          <w:rFonts w:eastAsiaTheme="minorEastAsia"/>
        </w:rPr>
        <w:t xml:space="preserve">of a </w:t>
      </w:r>
      <w:r>
        <w:rPr>
          <w:rFonts w:eastAsiaTheme="minorEastAsia"/>
        </w:rPr>
        <w:t>car per day</w:t>
      </w:r>
      <w:r w:rsidRPr="00701D64">
        <w:rPr>
          <w:rFonts w:eastAsiaTheme="minorEastAsia"/>
        </w:rPr>
        <w:t xml:space="preserve">. </w:t>
      </w:r>
      <w:proofErr w:type="spellStart"/>
      <w:r w:rsidR="00D63D63" w:rsidRPr="00D63D63">
        <w:rPr>
          <w:rFonts w:eastAsiaTheme="minorEastAsia"/>
          <w:highlight w:val="yellow"/>
        </w:rPr>
        <w:t>xxxxxxxx</w:t>
      </w:r>
      <w:proofErr w:type="spellEnd"/>
      <w:r w:rsidR="00D63D63">
        <w:rPr>
          <w:rFonts w:eastAsiaTheme="minorEastAsia"/>
        </w:rPr>
        <w:t xml:space="preserve"> </w:t>
      </w:r>
      <w:r w:rsidR="00F81482">
        <w:rPr>
          <w:rFonts w:eastAsiaTheme="minorEastAsia"/>
        </w:rPr>
        <w:t xml:space="preserve">are </w:t>
      </w:r>
      <w:r w:rsidRPr="00701D64">
        <w:rPr>
          <w:rFonts w:eastAsiaTheme="minorEastAsia"/>
        </w:rPr>
        <w:t>the independent variable</w:t>
      </w:r>
      <w:r w:rsidR="00D63D63">
        <w:rPr>
          <w:rFonts w:eastAsiaTheme="minorEastAsia"/>
        </w:rPr>
        <w:t>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0F5F2F">
        <w:rPr>
          <w:rFonts w:eastAsiaTheme="minorEastAsia"/>
        </w:rPr>
        <w:t>We use the driver's personal features (gender, age, driving experience) as control variables</w:t>
      </w:r>
      <w:r w:rsidR="004C3DEB">
        <w:rPr>
          <w:rFonts w:eastAsiaTheme="minorEastAsia"/>
        </w:rPr>
        <w:t xml:space="preserve">, </w:t>
      </w:r>
      <w:r w:rsidRPr="00701D64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="00C4392F" w:rsidRPr="00C4392F">
        <w:rPr>
          <w:rFonts w:eastAsiaTheme="minorEastAsia"/>
        </w:rPr>
        <w:sym w:font="Symbol" w:char="F065"/>
      </w:r>
      <w:r w:rsidR="00C4392F">
        <w:rPr>
          <w:rFonts w:eastAsiaTheme="minorEastAsia"/>
        </w:rPr>
        <w:t xml:space="preserve"> </w:t>
      </w:r>
      <w:r w:rsidRPr="00701D64">
        <w:rPr>
          <w:rFonts w:eastAsiaTheme="minorEastAsia"/>
        </w:rPr>
        <w:t>is the idiosyncratic error term. Thus, we use</w:t>
      </w:r>
      <w:r w:rsidR="003225CE">
        <w:rPr>
          <w:rFonts w:eastAsiaTheme="minorEastAsia"/>
        </w:rPr>
        <w:t xml:space="preserve"> </w:t>
      </w:r>
      <w:r w:rsidR="003225CE">
        <w:rPr>
          <w:rFonts w:eastAsiaTheme="minorEastAsia" w:hint="eastAsia"/>
        </w:rPr>
        <w:t>the</w:t>
      </w:r>
      <w:r w:rsidR="003225CE">
        <w:rPr>
          <w:rFonts w:eastAsiaTheme="minorEastAsia"/>
        </w:rPr>
        <w:t xml:space="preserve"> equation above </w:t>
      </w:r>
      <w:r w:rsidRPr="00701D64">
        <w:rPr>
          <w:rFonts w:eastAsiaTheme="minorEastAsia"/>
        </w:rPr>
        <w:t>to fit our data.</w:t>
      </w:r>
    </w:p>
    <w:p w14:paraId="3ACB7C03" w14:textId="34AD1241" w:rsidR="0099769D" w:rsidRPr="0050724C" w:rsidRDefault="0099769D" w:rsidP="00D17C26">
      <w:pPr>
        <w:rPr>
          <w:rFonts w:eastAsiaTheme="minorEastAsia"/>
        </w:rPr>
      </w:pPr>
      <w:r>
        <w:rPr>
          <w:rFonts w:eastAsiaTheme="minorEastAsia"/>
        </w:rPr>
        <w:t>S</w:t>
      </w:r>
      <w:r w:rsidRPr="00C2575C">
        <w:rPr>
          <w:rFonts w:eastAsiaTheme="minorEastAsia"/>
        </w:rPr>
        <w:t xml:space="preserve">ignificance of 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equation,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each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independent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variable</w:t>
      </w:r>
      <w:r w:rsidR="009F763A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and coefficient </w:t>
      </w:r>
      <w:r w:rsidRPr="00C2575C">
        <w:rPr>
          <w:rFonts w:eastAsiaTheme="minorEastAsia"/>
        </w:rPr>
        <w:t xml:space="preserve">was assessed using z tests and measured the effects of the presence of </w:t>
      </w:r>
      <w:r>
        <w:rPr>
          <w:rFonts w:eastAsiaTheme="minorEastAsia"/>
        </w:rPr>
        <w:t>each independent variable</w:t>
      </w:r>
      <w:r w:rsidRPr="00C2575C">
        <w:rPr>
          <w:rFonts w:eastAsiaTheme="minorEastAsia"/>
        </w:rPr>
        <w:t xml:space="preserve"> on the strength of predictive relationships in the model.</w:t>
      </w:r>
      <w:r>
        <w:rPr>
          <w:rFonts w:eastAsiaTheme="minorEastAsia" w:hint="eastAsia"/>
        </w:rPr>
        <w:t xml:space="preserve"> </w:t>
      </w:r>
      <w:r w:rsidRPr="00FB4869">
        <w:rPr>
          <w:rFonts w:eastAsiaTheme="minorEastAsia"/>
        </w:rPr>
        <w:t>An α level of</w:t>
      </w:r>
      <w:r>
        <w:rPr>
          <w:rFonts w:eastAsiaTheme="minorEastAsia" w:hint="eastAsia"/>
        </w:rPr>
        <w:t xml:space="preserve"> </w:t>
      </w:r>
      <w:commentRangeStart w:id="65"/>
      <w:r w:rsidRPr="00FB4869">
        <w:rPr>
          <w:rFonts w:eastAsiaTheme="minorEastAsia"/>
        </w:rPr>
        <w:t>0.05</w:t>
      </w:r>
      <w:commentRangeEnd w:id="65"/>
      <w:r w:rsidR="006B6B70">
        <w:rPr>
          <w:rStyle w:val="a8"/>
        </w:rPr>
        <w:commentReference w:id="65"/>
      </w:r>
      <w:r w:rsidR="0062026F">
        <w:rPr>
          <w:rFonts w:eastAsiaTheme="minorEastAsia" w:hint="eastAsia"/>
          <w:i/>
          <w:iCs/>
          <w:color w:val="FF0000"/>
          <w:sz w:val="21"/>
          <w:szCs w:val="21"/>
        </w:rPr>
        <w:t xml:space="preserve"> </w:t>
      </w:r>
      <w:r w:rsidRPr="00FB4869">
        <w:rPr>
          <w:rFonts w:eastAsiaTheme="minorEastAsia"/>
        </w:rPr>
        <w:t xml:space="preserve">was adopted for our </w:t>
      </w:r>
      <w:r w:rsidRPr="00C2575C">
        <w:rPr>
          <w:rFonts w:eastAsiaTheme="minorEastAsia"/>
        </w:rPr>
        <w:t>z test</w:t>
      </w:r>
      <w:r w:rsidRPr="00FB4869">
        <w:rPr>
          <w:rFonts w:eastAsiaTheme="minorEastAsia"/>
        </w:rPr>
        <w:t xml:space="preserve"> on each contributing factor. </w:t>
      </w:r>
      <w:r w:rsidRPr="00701D64">
        <w:rPr>
          <w:rFonts w:eastAsiaTheme="minorEastAsia"/>
        </w:rPr>
        <w:t>Analyses were conducted in 20</w:t>
      </w:r>
      <w:r>
        <w:rPr>
          <w:rFonts w:eastAsiaTheme="minorEastAsia"/>
        </w:rPr>
        <w:t>21</w:t>
      </w:r>
      <w:r w:rsidRPr="00701D64">
        <w:rPr>
          <w:rFonts w:eastAsiaTheme="minorEastAsia"/>
        </w:rPr>
        <w:t>.</w:t>
      </w:r>
    </w:p>
    <w:p w14:paraId="0AFD83CE" w14:textId="3C7F0525" w:rsidR="00574DF1" w:rsidRPr="000B5A1C" w:rsidRDefault="00574DF1" w:rsidP="000B5A1C">
      <w:pPr>
        <w:pStyle w:val="1"/>
      </w:pPr>
      <w:r w:rsidRPr="000B5A1C">
        <w:t>Pr</w:t>
      </w:r>
      <w:r w:rsidR="00E435EC" w:rsidRPr="000B5A1C">
        <w:t>e</w:t>
      </w:r>
      <w:r w:rsidRPr="000B5A1C">
        <w:t xml:space="preserve">liminary </w:t>
      </w:r>
      <w:r w:rsidR="00433922" w:rsidRPr="000B5A1C">
        <w:t>R</w:t>
      </w:r>
      <w:r w:rsidRPr="000B5A1C">
        <w:t>esults</w:t>
      </w:r>
      <w:r w:rsidR="000B5A1C" w:rsidRPr="000B5A1C">
        <w:rPr>
          <w:rFonts w:eastAsia="宋体" w:hint="eastAsia"/>
        </w:rPr>
        <w:t>（</w:t>
      </w:r>
      <w:r w:rsidR="000879AB">
        <w:rPr>
          <w:rFonts w:eastAsia="宋体" w:hint="eastAsia"/>
        </w:rPr>
        <w:t>估计加不上去了</w:t>
      </w:r>
      <w:r w:rsidR="000B5A1C" w:rsidRPr="000B5A1C">
        <w:rPr>
          <w:rFonts w:eastAsia="宋体" w:hint="eastAsia"/>
        </w:rPr>
        <w:t>）</w:t>
      </w:r>
    </w:p>
    <w:p w14:paraId="1354B9DA" w14:textId="5703FB78" w:rsidR="00CE77C2" w:rsidRDefault="00574DF1" w:rsidP="00C07429">
      <w:pPr>
        <w:pStyle w:val="1"/>
      </w:pPr>
      <w:r w:rsidRPr="00077025">
        <w:t>Conclusion</w:t>
      </w:r>
    </w:p>
    <w:p w14:paraId="4A19B523" w14:textId="325633BF" w:rsidR="00285E8B" w:rsidRDefault="00285E8B" w:rsidP="00285E8B">
      <w:pPr>
        <w:rPr>
          <w:rFonts w:eastAsiaTheme="minorEastAsia"/>
        </w:rPr>
      </w:pPr>
      <w:r w:rsidRPr="00285E8B">
        <w:rPr>
          <w:rFonts w:eastAsiaTheme="minorEastAsia"/>
        </w:rPr>
        <w:t>Future</w:t>
      </w:r>
      <w:r>
        <w:rPr>
          <w:rFonts w:eastAsiaTheme="minorEastAsia"/>
        </w:rPr>
        <w:t xml:space="preserve"> </w:t>
      </w:r>
      <w:r w:rsidRPr="00285E8B">
        <w:rPr>
          <w:rFonts w:eastAsiaTheme="minorEastAsia"/>
        </w:rPr>
        <w:t>studies</w:t>
      </w:r>
      <w:r>
        <w:rPr>
          <w:rFonts w:eastAsiaTheme="minorEastAsia"/>
        </w:rPr>
        <w:t xml:space="preserve"> </w:t>
      </w:r>
      <w:r w:rsidRPr="00285E8B">
        <w:rPr>
          <w:rFonts w:eastAsiaTheme="minorEastAsia"/>
        </w:rPr>
        <w:t>may</w:t>
      </w:r>
      <w:r>
        <w:rPr>
          <w:rFonts w:eastAsiaTheme="minorEastAsia"/>
        </w:rPr>
        <w:t xml:space="preserve"> benefit </w:t>
      </w:r>
      <w:r w:rsidRPr="00285E8B">
        <w:rPr>
          <w:rFonts w:eastAsiaTheme="minorEastAsia"/>
        </w:rPr>
        <w:t>from</w:t>
      </w:r>
      <w:r>
        <w:rPr>
          <w:rFonts w:eastAsiaTheme="minorEastAsia"/>
        </w:rPr>
        <w:t xml:space="preserve"> </w:t>
      </w:r>
      <w:r w:rsidR="007723E1">
        <w:rPr>
          <w:rFonts w:eastAsiaTheme="minorEastAsia"/>
        </w:rPr>
        <w:t>including</w:t>
      </w:r>
      <w:r>
        <w:rPr>
          <w:rFonts w:eastAsiaTheme="minorEastAsia"/>
        </w:rPr>
        <w:t xml:space="preserve"> </w:t>
      </w:r>
      <w:commentRangeStart w:id="66"/>
      <w:r w:rsidRPr="00285E8B">
        <w:rPr>
          <w:rFonts w:eastAsiaTheme="minorEastAsia"/>
        </w:rPr>
        <w:t>multiple</w:t>
      </w:r>
      <w:r>
        <w:rPr>
          <w:rFonts w:eastAsiaTheme="minorEastAsia"/>
        </w:rPr>
        <w:t xml:space="preserve"> </w:t>
      </w:r>
      <w:r w:rsidR="00713305">
        <w:rPr>
          <w:rFonts w:eastAsiaTheme="minorEastAsia"/>
        </w:rPr>
        <w:t>traffic conditions</w:t>
      </w:r>
      <w:r>
        <w:rPr>
          <w:rFonts w:eastAsiaTheme="minorEastAsia" w:hint="eastAsia"/>
        </w:rPr>
        <w:t xml:space="preserve"> </w:t>
      </w:r>
      <w:r w:rsidRPr="00285E8B">
        <w:rPr>
          <w:rFonts w:eastAsiaTheme="minorEastAsia"/>
        </w:rPr>
        <w:t xml:space="preserve">of different </w:t>
      </w:r>
      <w:r w:rsidR="00174D77">
        <w:rPr>
          <w:rFonts w:eastAsiaTheme="minorEastAsia"/>
        </w:rPr>
        <w:t>areas</w:t>
      </w:r>
      <w:commentRangeEnd w:id="66"/>
      <w:r w:rsidR="003361FE">
        <w:rPr>
          <w:rStyle w:val="a8"/>
        </w:rPr>
        <w:commentReference w:id="66"/>
      </w:r>
      <w:r w:rsidRPr="00285E8B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 w:rsidR="00CE3EA3">
        <w:rPr>
          <w:rFonts w:eastAsiaTheme="minorEastAsia"/>
        </w:rPr>
        <w:t xml:space="preserve">measuring driving behavior </w:t>
      </w:r>
      <w:r w:rsidR="00BE04B2">
        <w:rPr>
          <w:rFonts w:eastAsiaTheme="minorEastAsia"/>
        </w:rPr>
        <w:t>mainly by CO2 emissions;</w:t>
      </w:r>
      <w:r w:rsidR="004A6527">
        <w:rPr>
          <w:rFonts w:eastAsiaTheme="minorEastAsia"/>
        </w:rPr>
        <w:t xml:space="preserve"> and </w:t>
      </w:r>
      <w:r w:rsidRPr="00285E8B">
        <w:rPr>
          <w:rFonts w:eastAsiaTheme="minorEastAsia"/>
        </w:rPr>
        <w:t xml:space="preserve">examining </w:t>
      </w:r>
      <w:r w:rsidR="00A41A49">
        <w:rPr>
          <w:rFonts w:eastAsiaTheme="minorEastAsia"/>
        </w:rPr>
        <w:t>how the usage of App</w:t>
      </w:r>
      <w:r w:rsidRPr="00285E8B">
        <w:rPr>
          <w:rFonts w:eastAsiaTheme="minorEastAsia"/>
        </w:rPr>
        <w:t xml:space="preserve"> make</w:t>
      </w:r>
      <w:r>
        <w:rPr>
          <w:rFonts w:eastAsiaTheme="minorEastAsia"/>
        </w:rPr>
        <w:t xml:space="preserve"> </w:t>
      </w:r>
      <w:r w:rsidRPr="00285E8B">
        <w:rPr>
          <w:rFonts w:eastAsiaTheme="minorEastAsia"/>
        </w:rPr>
        <w:t xml:space="preserve">difference to </w:t>
      </w:r>
      <w:r w:rsidR="00A41A49">
        <w:rPr>
          <w:rFonts w:eastAsiaTheme="minorEastAsia"/>
        </w:rPr>
        <w:t>individual b</w:t>
      </w:r>
      <w:r w:rsidR="00A41A49" w:rsidRPr="006C2279">
        <w:rPr>
          <w:rFonts w:eastAsiaTheme="minorEastAsia"/>
        </w:rPr>
        <w:t xml:space="preserve">ehavior </w:t>
      </w:r>
      <w:r w:rsidR="00A41A49">
        <w:rPr>
          <w:rFonts w:eastAsiaTheme="minorEastAsia"/>
        </w:rPr>
        <w:t>c</w:t>
      </w:r>
      <w:r w:rsidR="00A41A49" w:rsidRPr="006C2279">
        <w:rPr>
          <w:rFonts w:eastAsiaTheme="minorEastAsia"/>
        </w:rPr>
        <w:t>hanging</w:t>
      </w:r>
      <w:r w:rsidRPr="00285E8B">
        <w:rPr>
          <w:rFonts w:eastAsiaTheme="minorEastAsia"/>
        </w:rPr>
        <w:t>. The present</w:t>
      </w:r>
      <w:r>
        <w:rPr>
          <w:rFonts w:eastAsiaTheme="minorEastAsia"/>
        </w:rPr>
        <w:t xml:space="preserve"> </w:t>
      </w:r>
      <w:r w:rsidRPr="00285E8B">
        <w:rPr>
          <w:rFonts w:eastAsiaTheme="minorEastAsia"/>
        </w:rPr>
        <w:t xml:space="preserve">study provides evidence that </w:t>
      </w:r>
      <w:r w:rsidR="006A15E2">
        <w:rPr>
          <w:rFonts w:eastAsiaTheme="minorEastAsia"/>
        </w:rPr>
        <w:t xml:space="preserve">App </w:t>
      </w:r>
      <w:r w:rsidR="006A15E2">
        <w:rPr>
          <w:rFonts w:eastAsiaTheme="minorEastAsia" w:hint="eastAsia"/>
        </w:rPr>
        <w:t>usage</w:t>
      </w:r>
      <w:r w:rsidRPr="00285E8B">
        <w:rPr>
          <w:rFonts w:eastAsiaTheme="minorEastAsia"/>
        </w:rPr>
        <w:t xml:space="preserve"> has the potential to positively influence</w:t>
      </w:r>
      <w:r w:rsidR="006A15E2">
        <w:rPr>
          <w:rFonts w:eastAsiaTheme="minorEastAsia"/>
        </w:rPr>
        <w:t xml:space="preserve"> </w:t>
      </w:r>
      <w:r w:rsidR="00053767">
        <w:rPr>
          <w:rFonts w:eastAsiaTheme="minorEastAsia"/>
        </w:rPr>
        <w:t>drivers’ driving behavior</w:t>
      </w:r>
      <w:r w:rsidRPr="00285E8B">
        <w:rPr>
          <w:rFonts w:eastAsiaTheme="minorEastAsia"/>
        </w:rPr>
        <w:t xml:space="preserve"> and </w:t>
      </w:r>
      <w:r w:rsidR="00053767">
        <w:rPr>
          <w:rFonts w:eastAsiaTheme="minorEastAsia"/>
        </w:rPr>
        <w:t>their CO2 emissions</w:t>
      </w:r>
      <w:r w:rsidRPr="00285E8B">
        <w:rPr>
          <w:rFonts w:eastAsiaTheme="minorEastAsia"/>
        </w:rPr>
        <w:t xml:space="preserve">. The </w:t>
      </w:r>
      <w:proofErr w:type="spellStart"/>
      <w:r w:rsidRPr="00285E8B">
        <w:rPr>
          <w:rFonts w:eastAsiaTheme="minorEastAsia"/>
        </w:rPr>
        <w:t>fındings</w:t>
      </w:r>
      <w:proofErr w:type="spellEnd"/>
      <w:r w:rsidRPr="00285E8B">
        <w:rPr>
          <w:rFonts w:eastAsiaTheme="minorEastAsia"/>
        </w:rPr>
        <w:t xml:space="preserve"> have implications for future</w:t>
      </w:r>
      <w:r w:rsidR="00053767">
        <w:rPr>
          <w:rFonts w:eastAsiaTheme="minorEastAsia"/>
        </w:rPr>
        <w:t xml:space="preserve"> environmental protection</w:t>
      </w:r>
      <w:r w:rsidRPr="00285E8B">
        <w:rPr>
          <w:rFonts w:eastAsiaTheme="minorEastAsia"/>
        </w:rPr>
        <w:t xml:space="preserve"> projects and can assist </w:t>
      </w:r>
      <w:r w:rsidR="003A48AA">
        <w:rPr>
          <w:rFonts w:eastAsiaTheme="minorEastAsia"/>
        </w:rPr>
        <w:t>public officials</w:t>
      </w:r>
      <w:r w:rsidR="003208AB" w:rsidRPr="003208AB">
        <w:rPr>
          <w:rFonts w:eastAsiaTheme="minorEastAsia"/>
        </w:rPr>
        <w:t xml:space="preserve"> and IT engineers</w:t>
      </w:r>
      <w:r>
        <w:rPr>
          <w:rFonts w:eastAsiaTheme="minorEastAsia"/>
        </w:rPr>
        <w:t xml:space="preserve"> </w:t>
      </w:r>
      <w:r w:rsidRPr="00285E8B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285E8B">
        <w:rPr>
          <w:rFonts w:eastAsiaTheme="minorEastAsia"/>
        </w:rPr>
        <w:t>develop</w:t>
      </w:r>
      <w:r>
        <w:rPr>
          <w:rFonts w:eastAsiaTheme="minorEastAsia"/>
        </w:rPr>
        <w:t xml:space="preserve"> </w:t>
      </w:r>
      <w:r w:rsidR="003208AB">
        <w:rPr>
          <w:rFonts w:eastAsiaTheme="minorEastAsia"/>
        </w:rPr>
        <w:t>apps</w:t>
      </w:r>
      <w:r>
        <w:rPr>
          <w:rFonts w:eastAsiaTheme="minorEastAsia"/>
        </w:rPr>
        <w:t xml:space="preserve"> </w:t>
      </w:r>
      <w:r w:rsidRPr="00285E8B">
        <w:rPr>
          <w:rFonts w:eastAsiaTheme="minorEastAsia"/>
        </w:rPr>
        <w:t>that</w:t>
      </w:r>
      <w:r>
        <w:rPr>
          <w:rFonts w:eastAsiaTheme="minorEastAsia"/>
        </w:rPr>
        <w:t xml:space="preserve"> </w:t>
      </w:r>
      <w:r w:rsidR="00285BD7">
        <w:rPr>
          <w:rFonts w:eastAsiaTheme="minorEastAsia"/>
        </w:rPr>
        <w:t>can</w:t>
      </w:r>
      <w:r>
        <w:rPr>
          <w:rFonts w:eastAsiaTheme="minorEastAsia"/>
        </w:rPr>
        <w:t xml:space="preserve"> </w:t>
      </w:r>
      <w:r w:rsidR="00285BD7">
        <w:rPr>
          <w:rFonts w:eastAsiaTheme="minorEastAsia"/>
        </w:rPr>
        <w:t>help a</w:t>
      </w:r>
      <w:r w:rsidR="00285BD7" w:rsidRPr="00285BD7">
        <w:rPr>
          <w:rFonts w:eastAsiaTheme="minorEastAsia"/>
        </w:rPr>
        <w:t xml:space="preserve">chieve </w:t>
      </w:r>
      <w:r w:rsidR="00285BD7">
        <w:rPr>
          <w:rFonts w:eastAsiaTheme="minorEastAsia"/>
        </w:rPr>
        <w:t xml:space="preserve">the goal of </w:t>
      </w:r>
      <w:r w:rsidR="00285BD7" w:rsidRPr="00285BD7">
        <w:rPr>
          <w:rFonts w:eastAsiaTheme="minorEastAsia"/>
        </w:rPr>
        <w:t>energy conservation and emission reduction and promote sustainable development</w:t>
      </w:r>
      <w:r w:rsidRPr="00285E8B">
        <w:rPr>
          <w:rFonts w:eastAsiaTheme="minorEastAsia"/>
        </w:rPr>
        <w:t>.</w:t>
      </w:r>
    </w:p>
    <w:p w14:paraId="16592ADE" w14:textId="5AF349C5" w:rsidR="00A22219" w:rsidDel="00B32E12" w:rsidRDefault="00A22219" w:rsidP="00A22219">
      <w:pPr>
        <w:rPr>
          <w:del w:id="67" w:author="tan xinyu" w:date="2021-02-19T09:47:00Z"/>
          <w:rFonts w:eastAsiaTheme="minorEastAsia"/>
          <w:color w:val="FF0000"/>
        </w:rPr>
      </w:pPr>
      <w:del w:id="68" w:author="tan xinyu" w:date="2021-02-19T09:47:00Z">
        <w:r w:rsidDel="00B32E12">
          <w:rPr>
            <w:rFonts w:eastAsiaTheme="minorEastAsia" w:hint="eastAsia"/>
            <w:color w:val="FF0000"/>
          </w:rPr>
          <w:delText>在本实验中，我们的</w:delText>
        </w:r>
        <w:r w:rsidDel="00B32E12">
          <w:rPr>
            <w:rFonts w:eastAsiaTheme="minorEastAsia" w:hint="eastAsia"/>
            <w:color w:val="FF0000"/>
          </w:rPr>
          <w:delText>A</w:delText>
        </w:r>
        <w:r w:rsidDel="00B32E12">
          <w:rPr>
            <w:rFonts w:eastAsiaTheme="minorEastAsia"/>
            <w:color w:val="FF0000"/>
          </w:rPr>
          <w:delText>PP</w:delText>
        </w:r>
        <w:r w:rsidDel="00B32E12">
          <w:rPr>
            <w:rFonts w:eastAsiaTheme="minorEastAsia" w:hint="eastAsia"/>
            <w:color w:val="FF0000"/>
          </w:rPr>
          <w:delText>具有提醒、警告、打开</w:delText>
        </w:r>
        <w:r w:rsidDel="00B32E12">
          <w:rPr>
            <w:rFonts w:eastAsiaTheme="minorEastAsia" w:hint="eastAsia"/>
            <w:color w:val="FF0000"/>
          </w:rPr>
          <w:delText>a</w:delText>
        </w:r>
        <w:r w:rsidDel="00B32E12">
          <w:rPr>
            <w:rFonts w:eastAsiaTheme="minorEastAsia"/>
            <w:color w:val="FF0000"/>
          </w:rPr>
          <w:delText>pp</w:delText>
        </w:r>
        <w:r w:rsidDel="00B32E12">
          <w:rPr>
            <w:rFonts w:eastAsiaTheme="minorEastAsia" w:hint="eastAsia"/>
            <w:color w:val="FF0000"/>
          </w:rPr>
          <w:delText>签到领金币等等的激励措施，按理论来说，使用他们的签到次数、领金币多少来表示用户的使用积极性是没有问题的。</w:delText>
        </w:r>
      </w:del>
    </w:p>
    <w:p w14:paraId="4ED2FBE4" w14:textId="7098AF9D" w:rsidR="00BF0141" w:rsidRPr="00220747" w:rsidDel="00B32E12" w:rsidRDefault="00ED0230" w:rsidP="00BF0141">
      <w:pPr>
        <w:rPr>
          <w:del w:id="69" w:author="tan xinyu" w:date="2021-02-19T09:47:00Z"/>
          <w:rFonts w:eastAsiaTheme="minorEastAsia"/>
          <w:color w:val="FF0000"/>
        </w:rPr>
      </w:pPr>
      <w:del w:id="70" w:author="tan xinyu" w:date="2021-02-19T09:47:00Z">
        <w:r w:rsidRPr="00220747" w:rsidDel="00B32E12">
          <w:rPr>
            <w:rFonts w:eastAsiaTheme="minorEastAsia" w:hint="eastAsia"/>
            <w:color w:val="FF0000"/>
          </w:rPr>
          <w:delText>大概是</w:delText>
        </w:r>
        <w:r w:rsidR="00220747" w:rsidDel="00B32E12">
          <w:rPr>
            <w:rFonts w:eastAsiaTheme="minorEastAsia" w:hint="eastAsia"/>
            <w:color w:val="FF0000"/>
          </w:rPr>
          <w:delText>过程中</w:delText>
        </w:r>
        <w:r w:rsidR="00CA507E" w:rsidRPr="00220747" w:rsidDel="00B32E12">
          <w:rPr>
            <w:rFonts w:eastAsiaTheme="minorEastAsia" w:hint="eastAsia"/>
            <w:color w:val="FF0000"/>
          </w:rPr>
          <w:delText>发现什么东西</w:delText>
        </w:r>
        <w:r w:rsidR="00E80BDF" w:rsidDel="00B32E12">
          <w:rPr>
            <w:rFonts w:eastAsiaTheme="minorEastAsia" w:hint="eastAsia"/>
            <w:color w:val="FF0000"/>
          </w:rPr>
          <w:delText>（</w:delText>
        </w:r>
        <w:r w:rsidR="00B232DF" w:rsidDel="00B32E12">
          <w:rPr>
            <w:rFonts w:eastAsiaTheme="minorEastAsia" w:hint="eastAsia"/>
            <w:color w:val="FF0000"/>
          </w:rPr>
          <w:delText>要</w:delText>
        </w:r>
        <w:r w:rsidR="00E80BDF" w:rsidDel="00B32E12">
          <w:rPr>
            <w:rFonts w:eastAsiaTheme="minorEastAsia" w:hint="eastAsia"/>
            <w:color w:val="FF0000"/>
          </w:rPr>
          <w:delText>把那个</w:delText>
        </w:r>
        <w:r w:rsidR="00B232DF" w:rsidDel="00B32E12">
          <w:rPr>
            <w:rFonts w:eastAsiaTheme="minorEastAsia" w:hint="eastAsia"/>
            <w:color w:val="FF0000"/>
          </w:rPr>
          <w:delText>显著性</w:delText>
        </w:r>
        <w:r w:rsidR="00E80BDF" w:rsidDel="00B32E12">
          <w:rPr>
            <w:rFonts w:eastAsiaTheme="minorEastAsia" w:hint="eastAsia"/>
            <w:color w:val="FF0000"/>
          </w:rPr>
          <w:delText>表放上去吗？）</w:delText>
        </w:r>
        <w:r w:rsidR="00CA507E" w:rsidRPr="00220747" w:rsidDel="00B32E12">
          <w:rPr>
            <w:rFonts w:eastAsiaTheme="minorEastAsia" w:hint="eastAsia"/>
            <w:color w:val="FF0000"/>
          </w:rPr>
          <w:delText>，我们的实验进行到哪一步</w:delText>
        </w:r>
        <w:r w:rsidR="0098084E" w:rsidRPr="00220747" w:rsidDel="00B32E12">
          <w:rPr>
            <w:rFonts w:eastAsiaTheme="minorEastAsia" w:hint="eastAsia"/>
            <w:color w:val="FF0000"/>
          </w:rPr>
          <w:delText>（这个地方倒可以介绍一下数据特征吧），</w:delText>
        </w:r>
        <w:r w:rsidR="0098084E" w:rsidRPr="00220747" w:rsidDel="00B32E12">
          <w:rPr>
            <w:rFonts w:eastAsiaTheme="minorEastAsia" w:hint="eastAsia"/>
            <w:color w:val="FF0000"/>
          </w:rPr>
          <w:delText>f</w:delText>
        </w:r>
        <w:r w:rsidR="0098084E" w:rsidRPr="00220747" w:rsidDel="00B32E12">
          <w:rPr>
            <w:rFonts w:eastAsiaTheme="minorEastAsia"/>
            <w:color w:val="FF0000"/>
          </w:rPr>
          <w:delText>uture work</w:delText>
        </w:r>
        <w:r w:rsidR="0098084E" w:rsidRPr="00220747" w:rsidDel="00B32E12">
          <w:rPr>
            <w:rFonts w:eastAsiaTheme="minorEastAsia" w:hint="eastAsia"/>
            <w:color w:val="FF0000"/>
          </w:rPr>
          <w:delText>还有哪些</w:delText>
        </w:r>
        <w:r w:rsidR="00220747" w:rsidDel="00B32E12">
          <w:rPr>
            <w:rFonts w:eastAsiaTheme="minorEastAsia" w:hint="eastAsia"/>
            <w:color w:val="FF0000"/>
          </w:rPr>
          <w:delText>？</w:delText>
        </w:r>
      </w:del>
    </w:p>
    <w:p w14:paraId="3C71C1DF" w14:textId="250FCE6B" w:rsidR="00AD1AD5" w:rsidRPr="00AD1AD5" w:rsidRDefault="00C07429" w:rsidP="00C07429">
      <w:pPr>
        <w:pStyle w:val="1"/>
        <w:rPr>
          <w:rFonts w:eastAsiaTheme="minorEastAsia"/>
        </w:rPr>
      </w:pPr>
      <w:r w:rsidRPr="00C07429">
        <w:t>References</w:t>
      </w:r>
    </w:p>
    <w:p w14:paraId="136BF3AF" w14:textId="77777777" w:rsidR="005358D7" w:rsidRPr="005358D7" w:rsidRDefault="00AD1AD5" w:rsidP="005358D7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358D7" w:rsidRPr="005358D7">
        <w:t xml:space="preserve">Alessandrini, A., Cattivera, A., Filippi, F., and Ortenzi, F. 2012. "Driving Style Influence on Car Co2 Emissions," </w:t>
      </w:r>
      <w:r w:rsidR="005358D7" w:rsidRPr="005358D7">
        <w:rPr>
          <w:i/>
        </w:rPr>
        <w:t>2012 international emission inventory conference</w:t>
      </w:r>
      <w:r w:rsidR="005358D7" w:rsidRPr="005358D7">
        <w:t>.</w:t>
      </w:r>
    </w:p>
    <w:p w14:paraId="2768145E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Alessandrini, A., Orecchini, F., Ortenzi, F., and Campbell, F. V. 2009. "Drive-Style Emissions Testing on the Latest Two Honda Hybrid Technologies," </w:t>
      </w:r>
      <w:r w:rsidRPr="005358D7">
        <w:rPr>
          <w:i/>
        </w:rPr>
        <w:t>European Transport Research Review</w:t>
      </w:r>
      <w:r w:rsidRPr="005358D7">
        <w:t xml:space="preserve"> (1:2), </w:t>
      </w:r>
      <w:r w:rsidRPr="005358D7">
        <w:lastRenderedPageBreak/>
        <w:t>pp. 57-66.</w:t>
      </w:r>
    </w:p>
    <w:p w14:paraId="3AE182F8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rPr>
          <w:rFonts w:hint="eastAsia"/>
        </w:rPr>
        <w:t>Å</w:t>
      </w:r>
      <w:r w:rsidRPr="005358D7">
        <w:t xml:space="preserve">rsand, E., Tatara, N., Østengen, G., and Hartvigsen, G. 2010. "Mobile Phone-Based Self-Management Tools for Type 2 Diabetes: The Few Touch Application," </w:t>
      </w:r>
      <w:r w:rsidRPr="005358D7">
        <w:rPr>
          <w:i/>
        </w:rPr>
        <w:t>Journal of diabetes science and technology</w:t>
      </w:r>
      <w:r w:rsidRPr="005358D7">
        <w:t xml:space="preserve"> (4:2), pp. 328-336.</w:t>
      </w:r>
    </w:p>
    <w:p w14:paraId="1FC840A3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Barkenbus, J. N. 2010. "Eco-Driving: An Overlooked Climate Change Initiative," </w:t>
      </w:r>
      <w:r w:rsidRPr="005358D7">
        <w:rPr>
          <w:i/>
        </w:rPr>
        <w:t>Energy policy</w:t>
      </w:r>
      <w:r w:rsidRPr="005358D7">
        <w:t xml:space="preserve"> (38:2), pp. 762-769.</w:t>
      </w:r>
    </w:p>
    <w:p w14:paraId="54AF8698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Castells, M. 1997. "An Introduction to the Information Age," </w:t>
      </w:r>
      <w:r w:rsidRPr="005358D7">
        <w:rPr>
          <w:i/>
        </w:rPr>
        <w:t>City</w:t>
      </w:r>
      <w:r w:rsidRPr="005358D7">
        <w:t xml:space="preserve"> (2:7), pp. 6-16.</w:t>
      </w:r>
    </w:p>
    <w:p w14:paraId="51C1004C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Chen, C.-Y. 2020. "Smartphone Addiction: Psychological and Social Factors Predict the Use and Abuse of a Social Mobile Application," </w:t>
      </w:r>
      <w:r w:rsidRPr="005358D7">
        <w:rPr>
          <w:i/>
        </w:rPr>
        <w:t>Information, Communication &amp; Society</w:t>
      </w:r>
      <w:r w:rsidRPr="005358D7">
        <w:t xml:space="preserve"> (23:3), pp. 454-467.</w:t>
      </w:r>
    </w:p>
    <w:p w14:paraId="2ACE5633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Cole-Lewis, H., and Kershaw, T. 2010. "Text Messaging as a Tool for Behavior Change in Disease Prevention and Management," </w:t>
      </w:r>
      <w:r w:rsidRPr="005358D7">
        <w:rPr>
          <w:i/>
        </w:rPr>
        <w:t>Epidemiologic reviews</w:t>
      </w:r>
      <w:r w:rsidRPr="005358D7">
        <w:t xml:space="preserve"> (32:1), pp. 56-69.</w:t>
      </w:r>
    </w:p>
    <w:p w14:paraId="797849A5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Devaraj, S., and Kohli, R. 2003. "Performance Impacts of Information Technology: Is Actual Usage the Missing Link?," </w:t>
      </w:r>
      <w:r w:rsidRPr="005358D7">
        <w:rPr>
          <w:i/>
        </w:rPr>
        <w:t>Management science</w:t>
      </w:r>
      <w:r w:rsidRPr="005358D7">
        <w:t xml:space="preserve"> (49:3), pp. 273-289.</w:t>
      </w:r>
    </w:p>
    <w:p w14:paraId="34EA4980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Donovan, D. M., Umlauf, R. L., and Salzberg, P. M. 1988. "Derivation of Personality Subtypes among High-Risk Drivers," </w:t>
      </w:r>
      <w:r w:rsidRPr="005358D7">
        <w:rPr>
          <w:i/>
        </w:rPr>
        <w:t>Alcohol, Drugs &amp; Driving</w:t>
      </w:r>
      <w:r w:rsidRPr="005358D7">
        <w:t>).</w:t>
      </w:r>
    </w:p>
    <w:p w14:paraId="552D7C8A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Erek, K., Loeser, F., Schmidt, N.-H., Zarnekow, R., and Kolbe, L. M. 2011. "Green It Strategies: A Case Study-Based Framework for Aligning Green It with Competitive Environmental Strategies," </w:t>
      </w:r>
      <w:r w:rsidRPr="005358D7">
        <w:rPr>
          <w:i/>
        </w:rPr>
        <w:t>PACIS</w:t>
      </w:r>
      <w:r w:rsidRPr="005358D7">
        <w:t>: Citeseer, p. 59.</w:t>
      </w:r>
    </w:p>
    <w:p w14:paraId="6AEE7AA4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Festinger, L. 1954. "A Theory of Social Comparison Processes," </w:t>
      </w:r>
      <w:r w:rsidRPr="005358D7">
        <w:rPr>
          <w:i/>
        </w:rPr>
        <w:t>Human relations</w:t>
      </w:r>
      <w:r w:rsidRPr="005358D7">
        <w:t xml:space="preserve"> (7:2), pp. 117-140.</w:t>
      </w:r>
    </w:p>
    <w:p w14:paraId="0896652F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Gao, G., Wüthrich, M. V., and Yang, H. 2019. "Evaluation of Driving Risk at Different Speeds," </w:t>
      </w:r>
      <w:r w:rsidRPr="005358D7">
        <w:rPr>
          <w:i/>
        </w:rPr>
        <w:t>Insurance: Mathematics and Economics</w:t>
      </w:r>
      <w:r w:rsidRPr="005358D7">
        <w:t xml:space="preserve"> (88), pp. 108-119.</w:t>
      </w:r>
    </w:p>
    <w:p w14:paraId="35DDA697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Gao, J., Chen, H., Liu, Y., Li, Y., Li, T., Tu, R., Liang, B., and Ma, C. 2021. "The Effect of after-Treatment Techniques on the Correlations between Driving Behaviours and Nox Emissions of Passenger Cars," </w:t>
      </w:r>
      <w:r w:rsidRPr="005358D7">
        <w:rPr>
          <w:i/>
        </w:rPr>
        <w:t>Journal of Cleaner Production</w:t>
      </w:r>
      <w:r w:rsidRPr="005358D7">
        <w:t xml:space="preserve"> (288), p. 125647.</w:t>
      </w:r>
    </w:p>
    <w:p w14:paraId="114D6CE0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Gorham, R. 2002. "Air Pollution from Ground Transportation," </w:t>
      </w:r>
      <w:r w:rsidRPr="005358D7">
        <w:rPr>
          <w:i/>
        </w:rPr>
        <w:t>An Assessment of Causes, Strategies and Tactics, and Proposed Actions for the International Community. New York: United Nations, Division of Sustainable Development, Department of Economic and Social Affairs</w:t>
      </w:r>
      <w:r w:rsidRPr="005358D7">
        <w:t>).</w:t>
      </w:r>
    </w:p>
    <w:p w14:paraId="3EF0BFC0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Green, C. S., and Bavelier, D. 2008. "Exercising Your Brain: A Review of Human Brain Plasticity and Training-Induced Learning," </w:t>
      </w:r>
      <w:r w:rsidRPr="005358D7">
        <w:rPr>
          <w:i/>
        </w:rPr>
        <w:t>Psychology and aging</w:t>
      </w:r>
      <w:r w:rsidRPr="005358D7">
        <w:t xml:space="preserve"> (23:4), p. 692.</w:t>
      </w:r>
    </w:p>
    <w:p w14:paraId="510A5F56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Greengard, S. 2011. "Living in a Digital World," </w:t>
      </w:r>
      <w:r w:rsidRPr="005358D7">
        <w:rPr>
          <w:i/>
        </w:rPr>
        <w:t>Communications of the ACM</w:t>
      </w:r>
      <w:r w:rsidRPr="005358D7">
        <w:t xml:space="preserve"> (54:10).</w:t>
      </w:r>
    </w:p>
    <w:p w14:paraId="7A1FFC9C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Groeger, J. A., and Brown, I. D. 1989. "Assessing One's Own and Others' Driving Ability: Influences of Sex, Age, and Experience," </w:t>
      </w:r>
      <w:r w:rsidRPr="005358D7">
        <w:rPr>
          <w:i/>
        </w:rPr>
        <w:t>Accident Analysis &amp; Prevention</w:t>
      </w:r>
      <w:r w:rsidRPr="005358D7">
        <w:t xml:space="preserve"> (21:2), pp. 155-168.</w:t>
      </w:r>
    </w:p>
    <w:p w14:paraId="5B322CB6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Hebden, L., Cook, A., Van Der Ploeg, H. P., and Allman-Farinelli, M. 2012. "Development of Smartphone Applications for Nutrition and Physical Activity Behavior Change," </w:t>
      </w:r>
      <w:r w:rsidRPr="005358D7">
        <w:rPr>
          <w:i/>
        </w:rPr>
        <w:t>JMIR research protocols</w:t>
      </w:r>
      <w:r w:rsidRPr="005358D7">
        <w:t xml:space="preserve"> (1:2), p. e9.</w:t>
      </w:r>
    </w:p>
    <w:p w14:paraId="657BE078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Hitt, L. M., and Brynjolfsson, E. 1996. "Productivity, Business Profitability, and Consumer Surplus: Three Different Measures of Information Technology Value," </w:t>
      </w:r>
      <w:r w:rsidRPr="005358D7">
        <w:rPr>
          <w:i/>
        </w:rPr>
        <w:t>MIS quarterly</w:t>
      </w:r>
      <w:r w:rsidRPr="005358D7">
        <w:t>), pp. 121-142.</w:t>
      </w:r>
    </w:p>
    <w:p w14:paraId="32FBFD2F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Hughes, D. C., Andrew, A., Denning, T., Hurvitz, P., Lester, J., Beresford, S., Borriello, G., Bruemmer, B., Moudon, A. V., and Duncan, G. E. 2010. "Balance (Bioengineering Approaches for Lifestyle Activity and Nutrition Continuous Engagement): Developing New Technology for Monitoring Energy Balance in Real Time," </w:t>
      </w:r>
      <w:r w:rsidRPr="005358D7">
        <w:rPr>
          <w:i/>
        </w:rPr>
        <w:t>Journal of diabetes science and technology</w:t>
      </w:r>
      <w:r w:rsidRPr="005358D7">
        <w:t xml:space="preserve"> (4:2), pp. 429-434.</w:t>
      </w:r>
    </w:p>
    <w:p w14:paraId="391B24BC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Idso, C. D., Idso, S. B., and Balling Jr, R. C. 1998. "The Urban Co2 Dome of Phoenix, Arizona," </w:t>
      </w:r>
      <w:r w:rsidRPr="005358D7">
        <w:rPr>
          <w:i/>
        </w:rPr>
        <w:t>Physical Geography</w:t>
      </w:r>
      <w:r w:rsidRPr="005358D7">
        <w:t xml:space="preserve"> (19:2), pp. 95-108.</w:t>
      </w:r>
    </w:p>
    <w:p w14:paraId="2606ACE9" w14:textId="223CAE6D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>IEA. 2020. "Co</w:t>
      </w:r>
      <w:r w:rsidRPr="005358D7">
        <w:rPr>
          <w:vertAlign w:val="subscript"/>
        </w:rPr>
        <w:t>2</w:t>
      </w:r>
      <w:r w:rsidRPr="005358D7">
        <w:t xml:space="preserve"> Emissions from Fuel Combustion by Sector in 2018." 2020, from </w:t>
      </w:r>
      <w:hyperlink r:id="rId14" w:history="1">
        <w:r w:rsidRPr="005358D7">
          <w:rPr>
            <w:rStyle w:val="ad"/>
          </w:rPr>
          <w:t>http://www.iea.org/publications/freepublications/publication/co2-emissions-from-fuel-combustion-highlights-2020.html</w:t>
        </w:r>
      </w:hyperlink>
    </w:p>
    <w:p w14:paraId="41DEFEFC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Joorabchi, M. E., Mesbah, A., and Kruchten, P. 2013. "Real Challenges in Mobile App Development," </w:t>
      </w:r>
      <w:r w:rsidRPr="005358D7">
        <w:rPr>
          <w:i/>
        </w:rPr>
        <w:t>2013 ACM/IEEE International Symposium on Empirical Software Engineering and Measurement</w:t>
      </w:r>
      <w:r w:rsidRPr="005358D7">
        <w:t>: IEEE, pp. 15-24.</w:t>
      </w:r>
    </w:p>
    <w:p w14:paraId="5AB5E6A7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Kaur, A. 2013. "Maslow’s Need Hierarchy Theory: Applications and Criticisms," </w:t>
      </w:r>
      <w:r w:rsidRPr="005358D7">
        <w:rPr>
          <w:i/>
        </w:rPr>
        <w:t>Global Journal of Management and Business Studies</w:t>
      </w:r>
      <w:r w:rsidRPr="005358D7">
        <w:t xml:space="preserve"> (3:10), pp. 1061-1064.</w:t>
      </w:r>
    </w:p>
    <w:p w14:paraId="1EDE9EA6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Loeser, F., Erek, K., Schmidt, N.-H., Zarnekow, R., and Kolbe, L. M. 2011. "Aligning Green It with Environmental Strategies: Development of a Conceptual Framework That Leverages Sustainability and Firm Competitiveness," </w:t>
      </w:r>
      <w:r w:rsidRPr="005358D7">
        <w:rPr>
          <w:i/>
        </w:rPr>
        <w:t>AMCIS</w:t>
      </w:r>
      <w:r w:rsidRPr="005358D7">
        <w:t>: Citeseer.</w:t>
      </w:r>
    </w:p>
    <w:p w14:paraId="73EA804B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Lubin, D. A., and Esty, D. C. 2010. "The Sustainability Imperative," </w:t>
      </w:r>
      <w:r w:rsidRPr="005358D7">
        <w:rPr>
          <w:i/>
        </w:rPr>
        <w:t>Harvard business review</w:t>
      </w:r>
      <w:r w:rsidRPr="005358D7">
        <w:t xml:space="preserve"> (88:5), pp. 42-50.</w:t>
      </w:r>
    </w:p>
    <w:p w14:paraId="075AD8F0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Mahmood, M. A., Hall, L., and Swanberg, D. L. 2001. "Factors Affecting Information Technology Usage: A Meta-Analysis of the Empirical Literature," </w:t>
      </w:r>
      <w:r w:rsidRPr="005358D7">
        <w:rPr>
          <w:i/>
        </w:rPr>
        <w:t>Journal of organizational computing and electronic commerce</w:t>
      </w:r>
      <w:r w:rsidRPr="005358D7">
        <w:t xml:space="preserve"> (11:2), pp. 107-130.</w:t>
      </w:r>
    </w:p>
    <w:p w14:paraId="6BC99ED7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5358D7">
        <w:rPr>
          <w:i/>
        </w:rPr>
        <w:t>IEEE Transactions on Information Technology in Biomedicine</w:t>
      </w:r>
      <w:r w:rsidRPr="005358D7">
        <w:t xml:space="preserve"> (14:2), pp. 456-463.</w:t>
      </w:r>
    </w:p>
    <w:p w14:paraId="0AF78ED6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Murugesan, S. 2008. "Harnessing Green It: Principles and Practices," </w:t>
      </w:r>
      <w:r w:rsidRPr="005358D7">
        <w:rPr>
          <w:i/>
        </w:rPr>
        <w:t>IT professional</w:t>
      </w:r>
      <w:r w:rsidRPr="005358D7">
        <w:t xml:space="preserve"> (10:1), pp. 24-33.</w:t>
      </w:r>
    </w:p>
    <w:p w14:paraId="59432C93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Nasrallah, H. A., Balling Jr, R. C., Madi, S. M., and Al-Ansari, L. 2003. "Temporal Variations in Atmospheric Co2 Concentrations in Kuwait City, Kuwait with Comparisons to Phoenix, Arizona, USA," </w:t>
      </w:r>
      <w:r w:rsidRPr="005358D7">
        <w:rPr>
          <w:i/>
        </w:rPr>
        <w:t>Environmental Pollution</w:t>
      </w:r>
      <w:r w:rsidRPr="005358D7">
        <w:t xml:space="preserve"> (121:2), pp. 301-305.</w:t>
      </w:r>
    </w:p>
    <w:p w14:paraId="1443FF31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Nejadkoorki, F., Nicholson, K., Lake, I., and Davies, T. 2008. "An Approach for Modelling Co2 Emissions from Road Traffic in Urban Areas," </w:t>
      </w:r>
      <w:r w:rsidRPr="005358D7">
        <w:rPr>
          <w:i/>
        </w:rPr>
        <w:t>Science of the total environment</w:t>
      </w:r>
      <w:r w:rsidRPr="005358D7">
        <w:t xml:space="preserve"> (406:1-2), pp. 269-278.</w:t>
      </w:r>
    </w:p>
    <w:p w14:paraId="53686FEA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Nishad, P., and Rana, A. S. 2016. "Impact of Mobile Phone Addiction among College Going Students," </w:t>
      </w:r>
      <w:r w:rsidRPr="005358D7">
        <w:rPr>
          <w:i/>
        </w:rPr>
        <w:t>Advance Research Journal of Social Science</w:t>
      </w:r>
      <w:r w:rsidRPr="005358D7">
        <w:t xml:space="preserve"> (7:1), pp. 111-115.</w:t>
      </w:r>
    </w:p>
    <w:p w14:paraId="0051DEDD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Pablos, P. O. d. 2012. </w:t>
      </w:r>
      <w:r w:rsidRPr="005358D7">
        <w:rPr>
          <w:i/>
        </w:rPr>
        <w:t>Green Technologies and Business Practices: An It Approach</w:t>
      </w:r>
      <w:r w:rsidRPr="005358D7">
        <w:t>. Information Science Reference.</w:t>
      </w:r>
    </w:p>
    <w:p w14:paraId="35E75F17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5358D7">
        <w:rPr>
          <w:i/>
        </w:rPr>
        <w:t>Accident Analysis &amp; Prevention</w:t>
      </w:r>
      <w:r w:rsidRPr="005358D7">
        <w:t xml:space="preserve"> (115), pp. 11-24.</w:t>
      </w:r>
    </w:p>
    <w:p w14:paraId="25B7BEC1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Sundaram, S., Schwarz, A., Jones, E., and Chin, W. W. 2007. "Technology Use on the Front Line: How Information Technology Enhances Individual Performance," </w:t>
      </w:r>
      <w:r w:rsidRPr="005358D7">
        <w:rPr>
          <w:i/>
        </w:rPr>
        <w:t>Journal of the Academy of Marketing Science</w:t>
      </w:r>
      <w:r w:rsidRPr="005358D7">
        <w:t xml:space="preserve"> (35:1), pp. 101-112.</w:t>
      </w:r>
    </w:p>
    <w:p w14:paraId="18047E88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Taylor, S., and Todd, P. A. 1995. "Understanding Information Technology Usage: A Test of Competing Models," </w:t>
      </w:r>
      <w:r w:rsidRPr="005358D7">
        <w:rPr>
          <w:i/>
        </w:rPr>
        <w:t>Information systems research</w:t>
      </w:r>
      <w:r w:rsidRPr="005358D7">
        <w:t xml:space="preserve"> (6:2), pp. 144-176.</w:t>
      </w:r>
    </w:p>
    <w:p w14:paraId="666944A9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 xml:space="preserve">Van Mierlo, J., Maggetto, G., Van de Burgwal, E., and Gense, R. 2004. "Driving Style and Traffic Measures-Influence on Vehicle Emissions and Fuel Consumption," </w:t>
      </w:r>
      <w:r w:rsidRPr="005358D7">
        <w:rPr>
          <w:i/>
        </w:rPr>
        <w:t>Proceedings of the Institution of Mechanical Engineers, Part D: Journal of Automobile Engineering</w:t>
      </w:r>
      <w:r w:rsidRPr="005358D7">
        <w:t xml:space="preserve"> (218:1), pp. 43-50.</w:t>
      </w:r>
    </w:p>
    <w:p w14:paraId="4A743906" w14:textId="77777777" w:rsidR="005358D7" w:rsidRPr="005358D7" w:rsidRDefault="005358D7" w:rsidP="005358D7">
      <w:pPr>
        <w:pStyle w:val="EndNoteBibliography"/>
        <w:spacing w:after="0"/>
        <w:ind w:left="720" w:hanging="720"/>
      </w:pPr>
      <w:r w:rsidRPr="005358D7">
        <w:t>Varnfield, M., Karunanithi, M. K., Särelä, A., Garcia, E., Fairfull, A., Oldenburg, B. F., and Walters, D. L. 2011. "Uptake of a Technology</w:t>
      </w:r>
      <w:r w:rsidRPr="005358D7">
        <w:rPr>
          <w:rFonts w:hint="eastAsia"/>
        </w:rPr>
        <w:t>‐</w:t>
      </w:r>
      <w:r w:rsidRPr="005358D7">
        <w:t>Assisted Home</w:t>
      </w:r>
      <w:r w:rsidRPr="005358D7">
        <w:rPr>
          <w:rFonts w:hint="eastAsia"/>
        </w:rPr>
        <w:t>‐</w:t>
      </w:r>
      <w:r w:rsidRPr="005358D7">
        <w:t xml:space="preserve">Care Cardiac Rehabilitation Program," </w:t>
      </w:r>
      <w:r w:rsidRPr="005358D7">
        <w:rPr>
          <w:i/>
        </w:rPr>
        <w:lastRenderedPageBreak/>
        <w:t>Medical Journal of Australia</w:t>
      </w:r>
      <w:r w:rsidRPr="005358D7">
        <w:t xml:space="preserve"> (194), pp. S15-S19.</w:t>
      </w:r>
    </w:p>
    <w:p w14:paraId="46A532AD" w14:textId="77777777" w:rsidR="005358D7" w:rsidRPr="005358D7" w:rsidRDefault="005358D7" w:rsidP="005358D7">
      <w:pPr>
        <w:pStyle w:val="EndNoteBibliography"/>
        <w:ind w:left="720" w:hanging="720"/>
      </w:pPr>
      <w:r w:rsidRPr="005358D7">
        <w:t xml:space="preserve">Venkatesh, V., Morris, M. G., Davis, G. B., and Davis, F. D. 2003. "User Acceptance of Information Technology: Toward a Unified View," </w:t>
      </w:r>
      <w:r w:rsidRPr="005358D7">
        <w:rPr>
          <w:i/>
        </w:rPr>
        <w:t>MIS quarterly</w:t>
      </w:r>
      <w:r w:rsidRPr="005358D7">
        <w:t>), pp. 425-478.</w:t>
      </w:r>
    </w:p>
    <w:p w14:paraId="17B1EF30" w14:textId="01B2C4A9" w:rsidR="007868BB" w:rsidRPr="00077025" w:rsidRDefault="00AD1AD5" w:rsidP="00C07429">
      <w:pPr>
        <w:spacing w:after="0"/>
      </w:pPr>
      <w:r>
        <w:fldChar w:fldCharType="end"/>
      </w:r>
    </w:p>
    <w:sectPr w:rsidR="007868BB" w:rsidRPr="00077025" w:rsidSect="00696187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tan xinyu" w:date="2021-02-07T17:07:00Z" w:initials="tx">
    <w:p w14:paraId="5D148A41" w14:textId="77777777" w:rsidR="00B15CF3" w:rsidRDefault="00B15CF3" w:rsidP="00903258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这个是一个</w:t>
      </w:r>
      <w:r>
        <w:rPr>
          <w:rFonts w:eastAsiaTheme="minorEastAsia" w:hint="eastAsia"/>
        </w:rPr>
        <w:t>w</w:t>
      </w:r>
      <w:r>
        <w:rPr>
          <w:rFonts w:eastAsiaTheme="minorEastAsia"/>
        </w:rPr>
        <w:t>eb page</w:t>
      </w:r>
      <w:r>
        <w:rPr>
          <w:rFonts w:eastAsiaTheme="minorEastAsia" w:hint="eastAsia"/>
        </w:rPr>
        <w:t>里下载看到的数据，格式还不大确定</w:t>
      </w:r>
    </w:p>
    <w:p w14:paraId="32A3C48E" w14:textId="77777777" w:rsidR="00B15CF3" w:rsidRDefault="00B15CF3" w:rsidP="00903258">
      <w:pPr>
        <w:pStyle w:val="a9"/>
        <w:rPr>
          <w:rFonts w:eastAsiaTheme="minorEastAsia"/>
        </w:rPr>
      </w:pPr>
      <w:r w:rsidRPr="00E0481C">
        <w:rPr>
          <w:rFonts w:eastAsiaTheme="minorEastAsia" w:hint="eastAsia"/>
          <w:highlight w:val="yellow"/>
        </w:rPr>
        <w:t>可以以脚注的形式</w:t>
      </w:r>
      <w:r w:rsidRPr="00E0481C">
        <w:rPr>
          <w:rFonts w:eastAsiaTheme="minorEastAsia"/>
          <w:highlight w:val="yellow"/>
          <w:vertAlign w:val="superscript"/>
        </w:rPr>
        <w:t>1</w:t>
      </w:r>
      <w:r>
        <w:rPr>
          <w:rFonts w:eastAsiaTheme="minorEastAsia"/>
          <w:highlight w:val="yellow"/>
          <w:vertAlign w:val="superscript"/>
        </w:rPr>
        <w:t xml:space="preserve"> </w:t>
      </w:r>
      <w:r w:rsidRPr="00E0481C">
        <w:rPr>
          <w:rFonts w:eastAsiaTheme="minorEastAsia" w:hint="eastAsia"/>
          <w:highlight w:val="yellow"/>
        </w:rPr>
        <w:t>网页</w:t>
      </w:r>
      <w:r>
        <w:rPr>
          <w:rFonts w:eastAsiaTheme="minorEastAsia" w:hint="eastAsia"/>
          <w:highlight w:val="yellow"/>
        </w:rPr>
        <w:t>插在页面下方</w:t>
      </w:r>
    </w:p>
    <w:p w14:paraId="6AD22960" w14:textId="77777777" w:rsidR="00B15CF3" w:rsidRDefault="00B15CF3" w:rsidP="00903258">
      <w:pPr>
        <w:pStyle w:val="a9"/>
        <w:rPr>
          <w:rFonts w:eastAsiaTheme="minorEastAsia"/>
        </w:rPr>
      </w:pPr>
    </w:p>
    <w:p w14:paraId="1F163D97" w14:textId="4FB9AC25" w:rsidR="00B15CF3" w:rsidRPr="00BE1A9F" w:rsidRDefault="00B15CF3" w:rsidP="00903258">
      <w:pPr>
        <w:pStyle w:val="a9"/>
        <w:rPr>
          <w:rFonts w:eastAsiaTheme="minorEastAsia"/>
          <w:vertAlign w:val="superscript"/>
        </w:rPr>
      </w:pPr>
      <w:r w:rsidRPr="00792FAA">
        <w:rPr>
          <w:rFonts w:eastAsiaTheme="minorEastAsia" w:hint="eastAsia"/>
          <w:color w:val="FF0000"/>
        </w:rPr>
        <w:t>这玩意儿最后搞一下吧，我先全放在这里，哪个不对就</w:t>
      </w:r>
      <w:proofErr w:type="gramStart"/>
      <w:r w:rsidRPr="00792FAA">
        <w:rPr>
          <w:rFonts w:eastAsiaTheme="minorEastAsia" w:hint="eastAsia"/>
          <w:color w:val="FF0000"/>
        </w:rPr>
        <w:t>删</w:t>
      </w:r>
      <w:proofErr w:type="gramEnd"/>
      <w:r w:rsidRPr="00792FAA">
        <w:rPr>
          <w:rFonts w:eastAsiaTheme="minorEastAsia" w:hint="eastAsia"/>
          <w:color w:val="FF0000"/>
        </w:rPr>
        <w:t>哪个</w:t>
      </w:r>
    </w:p>
  </w:comment>
  <w:comment w:id="2" w:author="tan xinyu" w:date="2021-02-07T13:29:00Z" w:initials="tx">
    <w:p w14:paraId="4143021C" w14:textId="77777777" w:rsidR="00B15CF3" w:rsidRDefault="00B15CF3">
      <w:pPr>
        <w:pStyle w:val="a9"/>
        <w:rPr>
          <w:rFonts w:ascii="宋体" w:eastAsia="宋体" w:hAnsi="宋体" w:cs="宋体"/>
        </w:rPr>
      </w:pPr>
      <w:r>
        <w:rPr>
          <w:rStyle w:val="a8"/>
        </w:rPr>
        <w:annotationRef/>
      </w:r>
      <w:r>
        <w:rPr>
          <w:rFonts w:ascii="宋体" w:eastAsia="宋体" w:hAnsi="宋体" w:cs="宋体"/>
        </w:rPr>
        <w:t>2.1</w:t>
      </w:r>
      <w:r>
        <w:rPr>
          <w:rFonts w:ascii="宋体" w:eastAsia="宋体" w:hAnsi="宋体" w:cs="宋体" w:hint="eastAsia"/>
        </w:rPr>
        <w:t xml:space="preserve">整个这部分可能确实长了点，得麻烦老师提提意见删一删惹（手动狗头） </w:t>
      </w:r>
    </w:p>
    <w:p w14:paraId="58BDD5EB" w14:textId="0887D1A9" w:rsidR="00B15CF3" w:rsidRDefault="00B15CF3">
      <w:pPr>
        <w:pStyle w:val="a9"/>
      </w:pPr>
    </w:p>
  </w:comment>
  <w:comment w:id="3" w:author="Yiyang Bian" w:date="2021-02-18T01:15:00Z" w:initials="MOU">
    <w:p w14:paraId="5D82EBC7" w14:textId="77777777" w:rsidR="00B15CF3" w:rsidRDefault="00B15CF3" w:rsidP="00E0481C">
      <w:pPr>
        <w:pStyle w:val="a9"/>
        <w:rPr>
          <w:rFonts w:ascii="宋体" w:eastAsia="宋体" w:hAnsi="宋体" w:cs="宋体"/>
        </w:rPr>
      </w:pPr>
      <w:r>
        <w:rPr>
          <w:rStyle w:val="a8"/>
        </w:rPr>
        <w:annotationRef/>
      </w:r>
    </w:p>
    <w:p w14:paraId="2B155C3A" w14:textId="029C11A8" w:rsidR="00B15CF3" w:rsidRDefault="00B15CF3" w:rsidP="00E0481C">
      <w:pPr>
        <w:pStyle w:val="a9"/>
      </w:pPr>
      <w:r>
        <w:rPr>
          <w:rFonts w:ascii="宋体" w:eastAsia="宋体" w:hAnsi="宋体" w:cs="宋体" w:hint="eastAsia"/>
        </w:rPr>
        <w:t>最后整体我来一起改</w:t>
      </w:r>
    </w:p>
  </w:comment>
  <w:comment w:id="52" w:author="tan xinyu" w:date="2021-02-18T21:38:00Z" w:initials="tx">
    <w:p w14:paraId="66CCC807" w14:textId="424FC1D9" w:rsidR="00B15CF3" w:rsidRPr="00C22129" w:rsidRDefault="00B15CF3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注：之前有人证明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riving style</w:t>
      </w:r>
      <w:r>
        <w:rPr>
          <w:rFonts w:eastAsiaTheme="minorEastAsia" w:hint="eastAsia"/>
        </w:rPr>
        <w:t>影响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O2emission</w:t>
      </w:r>
      <w:r>
        <w:rPr>
          <w:rFonts w:eastAsiaTheme="minorEastAsia" w:hint="eastAsia"/>
        </w:rPr>
        <w:t>，但不是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atural experiment.</w:t>
      </w:r>
    </w:p>
  </w:comment>
  <w:comment w:id="53" w:author="tan xinyu" w:date="2021-02-19T10:06:00Z" w:initials="tx">
    <w:p w14:paraId="5D958B2C" w14:textId="3F388FEE" w:rsidR="006C4FF6" w:rsidRPr="006C4FF6" w:rsidRDefault="006C4FF6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这个准确吗？</w:t>
      </w:r>
    </w:p>
  </w:comment>
  <w:comment w:id="54" w:author="tan xinyu" w:date="2021-02-19T02:02:00Z" w:initials="tx">
    <w:p w14:paraId="229640B0" w14:textId="77777777" w:rsidR="00B15CF3" w:rsidRDefault="00B15CF3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有必要加个图吗？</w:t>
      </w:r>
    </w:p>
    <w:p w14:paraId="02D7705B" w14:textId="78634687" w:rsidR="00B15CF3" w:rsidRPr="00290CC5" w:rsidRDefault="00B15CF3">
      <w:pPr>
        <w:pStyle w:val="a9"/>
        <w:rPr>
          <w:rFonts w:eastAsiaTheme="minorEastAsia"/>
        </w:rPr>
      </w:pPr>
      <w:r>
        <w:rPr>
          <w:rFonts w:eastAsiaTheme="minorEastAsia" w:hint="eastAsia"/>
        </w:rPr>
        <w:t>然后就是没找到马斯洛本人的文献，引用了别人对他的解释</w:t>
      </w:r>
    </w:p>
  </w:comment>
  <w:comment w:id="58" w:author="tan xinyu" w:date="2021-02-18T21:48:00Z" w:initials="tx">
    <w:p w14:paraId="457BB4B1" w14:textId="25AC847B" w:rsidR="00B15CF3" w:rsidRDefault="00B15CF3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有关驾驶行为的排名，啊这个翻译不大行</w:t>
      </w:r>
    </w:p>
  </w:comment>
  <w:comment w:id="59" w:author="tan xinyu" w:date="2021-02-18T22:52:00Z" w:initials="tx">
    <w:p w14:paraId="0B752007" w14:textId="0D68DDD8" w:rsidR="00B15CF3" w:rsidRPr="00E31D6F" w:rsidRDefault="00B15CF3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感觉写不下，先贴个图示意，暂时不写在这里，另外有一个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“</w:t>
      </w:r>
      <w:r>
        <w:rPr>
          <w:rFonts w:eastAsiaTheme="minorEastAsia" w:hint="eastAsia"/>
        </w:rPr>
        <w:t>table.</w:t>
      </w:r>
      <w:r>
        <w:rPr>
          <w:rFonts w:eastAsiaTheme="minorEastAsia"/>
        </w:rPr>
        <w:t>xlsx</w:t>
      </w:r>
      <w:r>
        <w:rPr>
          <w:rFonts w:eastAsiaTheme="minorEastAsia" w:hint="eastAsia"/>
        </w:rPr>
        <w:t>”，需要加我把它放进来</w:t>
      </w:r>
    </w:p>
  </w:comment>
  <w:comment w:id="61" w:author="tan xinyu" w:date="2021-02-17T08:49:00Z" w:initials="tx">
    <w:p w14:paraId="72F0E6F2" w14:textId="77777777" w:rsidR="00B15CF3" w:rsidRDefault="00B15CF3">
      <w:pPr>
        <w:pStyle w:val="a9"/>
        <w:rPr>
          <w:rFonts w:ascii="宋体" w:eastAsia="宋体" w:hAnsi="宋体" w:cs="宋体"/>
        </w:rPr>
      </w:pPr>
      <w:r>
        <w:rPr>
          <w:rStyle w:val="a8"/>
        </w:rPr>
        <w:annotationRef/>
      </w:r>
      <w:r>
        <w:rPr>
          <w:rFonts w:asciiTheme="minorEastAsia" w:eastAsiaTheme="minorEastAsia" w:hAnsiTheme="minorEastAsia"/>
        </w:rPr>
        <w:t>R</w:t>
      </w:r>
      <w:r>
        <w:rPr>
          <w:rFonts w:asciiTheme="minorEastAsia" w:eastAsiaTheme="minorEastAsia" w:hAnsiTheme="minorEastAsia" w:hint="eastAsia"/>
        </w:rPr>
        <w:t>esearch</w:t>
      </w:r>
      <w:r>
        <w:t>-in-progress paper</w:t>
      </w:r>
      <w:r>
        <w:rPr>
          <w:rFonts w:ascii="宋体" w:eastAsia="宋体" w:hAnsi="宋体" w:cs="宋体" w:hint="eastAsia"/>
        </w:rPr>
        <w:t>这部分是不是不要了</w:t>
      </w:r>
    </w:p>
    <w:p w14:paraId="1C8C26A6" w14:textId="4C26B509" w:rsidR="00B15CF3" w:rsidRDefault="00B15CF3">
      <w:pPr>
        <w:pStyle w:val="a9"/>
        <w:rPr>
          <w:rFonts w:ascii="宋体" w:eastAsia="宋体" w:hAnsi="宋体" w:cs="宋体"/>
        </w:rPr>
      </w:pPr>
    </w:p>
    <w:p w14:paraId="2735C395" w14:textId="29F0F8F9" w:rsidR="00B15CF3" w:rsidRDefault="00B15CF3">
      <w:pPr>
        <w:pStyle w:val="a9"/>
      </w:pPr>
    </w:p>
  </w:comment>
  <w:comment w:id="62" w:author="Yiyang Bian" w:date="2021-02-18T01:28:00Z" w:initials="MOU">
    <w:p w14:paraId="47B37F01" w14:textId="03FC086B" w:rsidR="00B15CF3" w:rsidRDefault="00B15CF3">
      <w:pPr>
        <w:pStyle w:val="a9"/>
      </w:pPr>
      <w:r>
        <w:rPr>
          <w:rStyle w:val="a8"/>
        </w:rPr>
        <w:annotationRef/>
      </w:r>
      <w:proofErr w:type="gramStart"/>
      <w:r>
        <w:rPr>
          <w:rFonts w:ascii="宋体" w:eastAsia="宋体" w:hAnsi="宋体" w:cs="宋体" w:hint="eastAsia"/>
        </w:rPr>
        <w:t>大致写</w:t>
      </w:r>
      <w:proofErr w:type="gramEnd"/>
      <w:r>
        <w:rPr>
          <w:rFonts w:ascii="宋体" w:eastAsia="宋体" w:hAnsi="宋体" w:cs="宋体" w:hint="eastAsia"/>
        </w:rPr>
        <w:t>一下，我来</w:t>
      </w:r>
      <w:proofErr w:type="gramStart"/>
      <w:r>
        <w:rPr>
          <w:rFonts w:ascii="宋体" w:eastAsia="宋体" w:hAnsi="宋体" w:cs="宋体" w:hint="eastAsia"/>
        </w:rPr>
        <w:t>删</w:t>
      </w:r>
      <w:proofErr w:type="gramEnd"/>
    </w:p>
  </w:comment>
  <w:comment w:id="64" w:author="tan xinyu" w:date="2021-02-19T01:28:00Z" w:initials="tx">
    <w:p w14:paraId="3826E7DC" w14:textId="0F186DFC" w:rsidR="00B15CF3" w:rsidRPr="005620A9" w:rsidRDefault="00B15CF3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这个公式待改，最后根据上面放的</w:t>
      </w:r>
      <w:r>
        <w:rPr>
          <w:rFonts w:eastAsiaTheme="minorEastAsia" w:hint="eastAsia"/>
        </w:rPr>
        <w:t>v</w:t>
      </w:r>
      <w:r>
        <w:rPr>
          <w:rFonts w:eastAsiaTheme="minorEastAsia"/>
        </w:rPr>
        <w:t>ariable</w:t>
      </w:r>
      <w:r>
        <w:rPr>
          <w:rFonts w:eastAsiaTheme="minorEastAsia" w:hint="eastAsia"/>
        </w:rPr>
        <w:t>列表来</w:t>
      </w:r>
    </w:p>
  </w:comment>
  <w:comment w:id="65" w:author="tan xinyu" w:date="2021-02-19T01:35:00Z" w:initials="tx">
    <w:p w14:paraId="01D552A5" w14:textId="5F1A5E99" w:rsidR="00B15CF3" w:rsidRPr="006B6B70" w:rsidRDefault="00B15CF3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0</w:t>
      </w:r>
      <w:r>
        <w:rPr>
          <w:rFonts w:eastAsiaTheme="minorEastAsia"/>
        </w:rPr>
        <w:t>.01</w:t>
      </w:r>
      <w:r>
        <w:rPr>
          <w:rFonts w:eastAsiaTheme="minorEastAsia" w:hint="eastAsia"/>
        </w:rPr>
        <w:t>好像也行</w:t>
      </w:r>
    </w:p>
  </w:comment>
  <w:comment w:id="66" w:author="tan xinyu" w:date="2021-02-19T10:07:00Z" w:initials="tx">
    <w:p w14:paraId="1BA79AD1" w14:textId="2A489ED2" w:rsidR="003361FE" w:rsidRDefault="003361FE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表明是无人为影响的natural</w:t>
      </w:r>
      <w:r>
        <w:rPr>
          <w:rFonts w:ascii="宋体" w:eastAsia="宋体" w:hAnsi="宋体" w:cs="宋体"/>
        </w:rPr>
        <w:t xml:space="preserve"> experiment.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163D97" w15:done="0"/>
  <w15:commentEx w15:paraId="58BDD5EB" w15:done="0"/>
  <w15:commentEx w15:paraId="2B155C3A" w15:paraIdParent="58BDD5EB" w15:done="0"/>
  <w15:commentEx w15:paraId="66CCC807" w15:done="0"/>
  <w15:commentEx w15:paraId="5D958B2C" w15:done="0"/>
  <w15:commentEx w15:paraId="02D7705B" w15:done="0"/>
  <w15:commentEx w15:paraId="457BB4B1" w15:done="0"/>
  <w15:commentEx w15:paraId="0B752007" w15:done="0"/>
  <w15:commentEx w15:paraId="2735C395" w15:done="1"/>
  <w15:commentEx w15:paraId="47B37F01" w15:paraIdParent="2735C395" w15:done="1"/>
  <w15:commentEx w15:paraId="3826E7DC" w15:done="0"/>
  <w15:commentEx w15:paraId="01D552A5" w15:done="0"/>
  <w15:commentEx w15:paraId="1BA79A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A9CCF" w16cex:dateUtc="2021-02-07T09:07:00Z"/>
  <w16cex:commentExtensible w16cex:durableId="23CA69BE" w16cex:dateUtc="2021-02-07T05:29:00Z"/>
  <w16cex:commentExtensible w16cex:durableId="23D95CD6" w16cex:dateUtc="2021-02-18T13:38:00Z"/>
  <w16cex:commentExtensible w16cex:durableId="23DA0C29" w16cex:dateUtc="2021-02-19T02:06:00Z"/>
  <w16cex:commentExtensible w16cex:durableId="23D99AAD" w16cex:dateUtc="2021-02-18T18:02:00Z"/>
  <w16cex:commentExtensible w16cex:durableId="23D95F39" w16cex:dateUtc="2021-02-18T13:48:00Z"/>
  <w16cex:commentExtensible w16cex:durableId="23D96E1A" w16cex:dateUtc="2021-02-18T14:52:00Z"/>
  <w16cex:commentExtensible w16cex:durableId="23D75733" w16cex:dateUtc="2021-02-17T00:49:00Z"/>
  <w16cex:commentExtensible w16cex:durableId="23D992D5" w16cex:dateUtc="2021-02-18T17:28:00Z"/>
  <w16cex:commentExtensible w16cex:durableId="23D99478" w16cex:dateUtc="2021-02-18T17:35:00Z"/>
  <w16cex:commentExtensible w16cex:durableId="23DA0C47" w16cex:dateUtc="2021-02-19T0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163D97" w16cid:durableId="23CA9CCF"/>
  <w16cid:commentId w16cid:paraId="58BDD5EB" w16cid:durableId="23CA69BE"/>
  <w16cid:commentId w16cid:paraId="2B155C3A" w16cid:durableId="23D83E1A"/>
  <w16cid:commentId w16cid:paraId="66CCC807" w16cid:durableId="23D95CD6"/>
  <w16cid:commentId w16cid:paraId="5D958B2C" w16cid:durableId="23DA0C29"/>
  <w16cid:commentId w16cid:paraId="02D7705B" w16cid:durableId="23D99AAD"/>
  <w16cid:commentId w16cid:paraId="457BB4B1" w16cid:durableId="23D95F39"/>
  <w16cid:commentId w16cid:paraId="0B752007" w16cid:durableId="23D96E1A"/>
  <w16cid:commentId w16cid:paraId="2735C395" w16cid:durableId="23D75733"/>
  <w16cid:commentId w16cid:paraId="47B37F01" w16cid:durableId="23D84140"/>
  <w16cid:commentId w16cid:paraId="3826E7DC" w16cid:durableId="23D992D5"/>
  <w16cid:commentId w16cid:paraId="01D552A5" w16cid:durableId="23D99478"/>
  <w16cid:commentId w16cid:paraId="1BA79AD1" w16cid:durableId="23DA0C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6BDE4" w14:textId="77777777" w:rsidR="002B782A" w:rsidRDefault="002B782A" w:rsidP="005E355A">
      <w:r>
        <w:separator/>
      </w:r>
    </w:p>
  </w:endnote>
  <w:endnote w:type="continuationSeparator" w:id="0">
    <w:p w14:paraId="1D57BFEF" w14:textId="77777777" w:rsidR="002B782A" w:rsidRDefault="002B782A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A11F" w14:textId="2BF4C3E8" w:rsidR="00696187" w:rsidRPr="00696187" w:rsidRDefault="00696187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10789" w14:textId="77777777" w:rsidR="002B782A" w:rsidRDefault="002B782A" w:rsidP="005E355A">
      <w:r>
        <w:separator/>
      </w:r>
    </w:p>
  </w:footnote>
  <w:footnote w:type="continuationSeparator" w:id="0">
    <w:p w14:paraId="5B01EC46" w14:textId="77777777" w:rsidR="002B782A" w:rsidRDefault="002B782A" w:rsidP="005E355A">
      <w:r>
        <w:continuationSeparator/>
      </w:r>
    </w:p>
  </w:footnote>
  <w:footnote w:id="1">
    <w:p w14:paraId="7C2BFA68" w14:textId="51B2D7B1" w:rsidR="00B15CF3" w:rsidRPr="00F467E3" w:rsidRDefault="00B15CF3">
      <w:pPr>
        <w:pStyle w:val="af2"/>
        <w:rPr>
          <w:rFonts w:eastAsiaTheme="minorEastAsia"/>
        </w:rPr>
      </w:pPr>
      <w:r>
        <w:rPr>
          <w:rStyle w:val="af4"/>
        </w:rPr>
        <w:footnoteRef/>
      </w:r>
      <w:r>
        <w:t xml:space="preserve"> </w:t>
      </w:r>
      <w:hyperlink r:id="rId1" w:history="1">
        <w:r w:rsidRPr="00445B80">
          <w:rPr>
            <w:rStyle w:val="ad"/>
            <w:noProof/>
          </w:rPr>
          <w:t>http://www.iea.org/publications/freepublications/publication/co2-emissions-from-fuel-combustion-highlights-2020.html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3BB1" w14:textId="7D064B20" w:rsidR="00072C03" w:rsidRPr="00F41E68" w:rsidRDefault="00072C03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n xinyu">
    <w15:presenceInfo w15:providerId="Windows Live" w15:userId="21913592512dd232"/>
  </w15:person>
  <w15:person w15:author="Yiyang Bian">
    <w15:presenceInfo w15:providerId="None" w15:userId="Yiyang B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2sdxzxyppx5jedtfkvpvsn9sve2252dadz&quot;&gt;My EndNote Library&lt;record-ids&gt;&lt;item&gt;21&lt;/item&gt;&lt;item&gt;35&lt;/item&gt;&lt;item&gt;78&lt;/item&gt;&lt;item&gt;91&lt;/item&gt;&lt;item&gt;93&lt;/item&gt;&lt;item&gt;95&lt;/item&gt;&lt;item&gt;97&lt;/item&gt;&lt;item&gt;100&lt;/item&gt;&lt;item&gt;102&lt;/item&gt;&lt;item&gt;103&lt;/item&gt;&lt;item&gt;104&lt;/item&gt;&lt;item&gt;115&lt;/item&gt;&lt;item&gt;116&lt;/item&gt;&lt;item&gt;118&lt;/item&gt;&lt;item&gt;119&lt;/item&gt;&lt;item&gt;120&lt;/item&gt;&lt;item&gt;122&lt;/item&gt;&lt;item&gt;124&lt;/item&gt;&lt;item&gt;125&lt;/item&gt;&lt;item&gt;126&lt;/item&gt;&lt;item&gt;127&lt;/item&gt;&lt;item&gt;128&lt;/item&gt;&lt;item&gt;129&lt;/item&gt;&lt;item&gt;131&lt;/item&gt;&lt;item&gt;136&lt;/item&gt;&lt;item&gt;137&lt;/item&gt;&lt;item&gt;140&lt;/item&gt;&lt;item&gt;141&lt;/item&gt;&lt;item&gt;142&lt;/item&gt;&lt;item&gt;143&lt;/item&gt;&lt;item&gt;145&lt;/item&gt;&lt;item&gt;146&lt;/item&gt;&lt;item&gt;147&lt;/item&gt;&lt;item&gt;149&lt;/item&gt;&lt;item&gt;150&lt;/item&gt;&lt;item&gt;151&lt;/item&gt;&lt;item&gt;155&lt;/item&gt;&lt;item&gt;156&lt;/item&gt;&lt;item&gt;157&lt;/item&gt;&lt;/record-ids&gt;&lt;/item&gt;&lt;/Libraries&gt;"/>
  </w:docVars>
  <w:rsids>
    <w:rsidRoot w:val="00D703BD"/>
    <w:rsid w:val="00000AB0"/>
    <w:rsid w:val="000019F4"/>
    <w:rsid w:val="00002A6D"/>
    <w:rsid w:val="00003EEB"/>
    <w:rsid w:val="00004B88"/>
    <w:rsid w:val="00012DEE"/>
    <w:rsid w:val="00012E9F"/>
    <w:rsid w:val="00015727"/>
    <w:rsid w:val="00017296"/>
    <w:rsid w:val="00025FFA"/>
    <w:rsid w:val="0002627C"/>
    <w:rsid w:val="00030721"/>
    <w:rsid w:val="00030E79"/>
    <w:rsid w:val="000314C2"/>
    <w:rsid w:val="0003350C"/>
    <w:rsid w:val="00037B76"/>
    <w:rsid w:val="00053767"/>
    <w:rsid w:val="00054031"/>
    <w:rsid w:val="0005696B"/>
    <w:rsid w:val="00060225"/>
    <w:rsid w:val="00061460"/>
    <w:rsid w:val="00061651"/>
    <w:rsid w:val="00067D9B"/>
    <w:rsid w:val="000701A9"/>
    <w:rsid w:val="000706B6"/>
    <w:rsid w:val="0007147C"/>
    <w:rsid w:val="00071C8D"/>
    <w:rsid w:val="00072C03"/>
    <w:rsid w:val="0007410E"/>
    <w:rsid w:val="000752C8"/>
    <w:rsid w:val="00076A76"/>
    <w:rsid w:val="00077025"/>
    <w:rsid w:val="0008650C"/>
    <w:rsid w:val="00086E09"/>
    <w:rsid w:val="000879AB"/>
    <w:rsid w:val="00091131"/>
    <w:rsid w:val="00091177"/>
    <w:rsid w:val="00094BBC"/>
    <w:rsid w:val="00094C95"/>
    <w:rsid w:val="00096AEE"/>
    <w:rsid w:val="000A0B96"/>
    <w:rsid w:val="000A32A5"/>
    <w:rsid w:val="000A5BFF"/>
    <w:rsid w:val="000A763A"/>
    <w:rsid w:val="000B08A1"/>
    <w:rsid w:val="000B16FA"/>
    <w:rsid w:val="000B1C10"/>
    <w:rsid w:val="000B5591"/>
    <w:rsid w:val="000B58F3"/>
    <w:rsid w:val="000B5A1C"/>
    <w:rsid w:val="000C520A"/>
    <w:rsid w:val="000C5D08"/>
    <w:rsid w:val="000C6963"/>
    <w:rsid w:val="000D6CF9"/>
    <w:rsid w:val="000E0199"/>
    <w:rsid w:val="000E2BAD"/>
    <w:rsid w:val="000E3246"/>
    <w:rsid w:val="000E3959"/>
    <w:rsid w:val="000E76EC"/>
    <w:rsid w:val="000F201E"/>
    <w:rsid w:val="000F2E66"/>
    <w:rsid w:val="000F5F2F"/>
    <w:rsid w:val="000F72CB"/>
    <w:rsid w:val="000F7E9B"/>
    <w:rsid w:val="001040A0"/>
    <w:rsid w:val="001047A7"/>
    <w:rsid w:val="00105387"/>
    <w:rsid w:val="001053A6"/>
    <w:rsid w:val="00105C5D"/>
    <w:rsid w:val="00105D2A"/>
    <w:rsid w:val="00107A0B"/>
    <w:rsid w:val="0011001E"/>
    <w:rsid w:val="00112042"/>
    <w:rsid w:val="00113CFE"/>
    <w:rsid w:val="00114B3B"/>
    <w:rsid w:val="00122971"/>
    <w:rsid w:val="00125D43"/>
    <w:rsid w:val="00125D97"/>
    <w:rsid w:val="00127C3E"/>
    <w:rsid w:val="00131309"/>
    <w:rsid w:val="00135436"/>
    <w:rsid w:val="001406B7"/>
    <w:rsid w:val="00144F6C"/>
    <w:rsid w:val="001454A8"/>
    <w:rsid w:val="00146E10"/>
    <w:rsid w:val="0015008A"/>
    <w:rsid w:val="001559F7"/>
    <w:rsid w:val="001574D3"/>
    <w:rsid w:val="00161183"/>
    <w:rsid w:val="00162F0D"/>
    <w:rsid w:val="00167248"/>
    <w:rsid w:val="00170603"/>
    <w:rsid w:val="001713CA"/>
    <w:rsid w:val="00173EE8"/>
    <w:rsid w:val="00174D77"/>
    <w:rsid w:val="00176F0C"/>
    <w:rsid w:val="0018132D"/>
    <w:rsid w:val="001825FE"/>
    <w:rsid w:val="001850E0"/>
    <w:rsid w:val="00185F38"/>
    <w:rsid w:val="00190380"/>
    <w:rsid w:val="00194E92"/>
    <w:rsid w:val="00195F25"/>
    <w:rsid w:val="001A3E52"/>
    <w:rsid w:val="001A6775"/>
    <w:rsid w:val="001B0C24"/>
    <w:rsid w:val="001B1981"/>
    <w:rsid w:val="001C4702"/>
    <w:rsid w:val="001C6BF7"/>
    <w:rsid w:val="001D05A2"/>
    <w:rsid w:val="001D3755"/>
    <w:rsid w:val="001D6CFD"/>
    <w:rsid w:val="001D7E16"/>
    <w:rsid w:val="001E257B"/>
    <w:rsid w:val="001E2FE6"/>
    <w:rsid w:val="001E5D59"/>
    <w:rsid w:val="001F3525"/>
    <w:rsid w:val="001F428D"/>
    <w:rsid w:val="001F6FC8"/>
    <w:rsid w:val="002013EA"/>
    <w:rsid w:val="00203660"/>
    <w:rsid w:val="002039FC"/>
    <w:rsid w:val="00206F29"/>
    <w:rsid w:val="002078C8"/>
    <w:rsid w:val="00211C2C"/>
    <w:rsid w:val="00217735"/>
    <w:rsid w:val="0022068F"/>
    <w:rsid w:val="00220747"/>
    <w:rsid w:val="00222313"/>
    <w:rsid w:val="00223855"/>
    <w:rsid w:val="0022585B"/>
    <w:rsid w:val="00227017"/>
    <w:rsid w:val="002370DB"/>
    <w:rsid w:val="0024444B"/>
    <w:rsid w:val="00245B38"/>
    <w:rsid w:val="00250F0B"/>
    <w:rsid w:val="002520EB"/>
    <w:rsid w:val="002535ED"/>
    <w:rsid w:val="002613E4"/>
    <w:rsid w:val="00263878"/>
    <w:rsid w:val="002713AE"/>
    <w:rsid w:val="0027237B"/>
    <w:rsid w:val="002746DD"/>
    <w:rsid w:val="00277268"/>
    <w:rsid w:val="002801BF"/>
    <w:rsid w:val="00282EBF"/>
    <w:rsid w:val="00285BD7"/>
    <w:rsid w:val="00285E8B"/>
    <w:rsid w:val="00290CC5"/>
    <w:rsid w:val="002A24C9"/>
    <w:rsid w:val="002A480E"/>
    <w:rsid w:val="002A5D8B"/>
    <w:rsid w:val="002A7E5D"/>
    <w:rsid w:val="002B38B9"/>
    <w:rsid w:val="002B39BD"/>
    <w:rsid w:val="002B782A"/>
    <w:rsid w:val="002C292E"/>
    <w:rsid w:val="002C3169"/>
    <w:rsid w:val="002D0D8D"/>
    <w:rsid w:val="002D17EF"/>
    <w:rsid w:val="002D1BAA"/>
    <w:rsid w:val="002D3DFB"/>
    <w:rsid w:val="002D716B"/>
    <w:rsid w:val="002E550B"/>
    <w:rsid w:val="002F5D98"/>
    <w:rsid w:val="002F61E4"/>
    <w:rsid w:val="00303513"/>
    <w:rsid w:val="00305BB3"/>
    <w:rsid w:val="00315B84"/>
    <w:rsid w:val="003208AB"/>
    <w:rsid w:val="003225CE"/>
    <w:rsid w:val="003246AE"/>
    <w:rsid w:val="0032731F"/>
    <w:rsid w:val="00333F53"/>
    <w:rsid w:val="003361FE"/>
    <w:rsid w:val="0034381B"/>
    <w:rsid w:val="0034406B"/>
    <w:rsid w:val="00345162"/>
    <w:rsid w:val="003459E4"/>
    <w:rsid w:val="00352EFB"/>
    <w:rsid w:val="003536E0"/>
    <w:rsid w:val="00353B97"/>
    <w:rsid w:val="00354842"/>
    <w:rsid w:val="00354F46"/>
    <w:rsid w:val="00362127"/>
    <w:rsid w:val="00365BEA"/>
    <w:rsid w:val="00367903"/>
    <w:rsid w:val="00376514"/>
    <w:rsid w:val="00384439"/>
    <w:rsid w:val="00384B5E"/>
    <w:rsid w:val="0038653A"/>
    <w:rsid w:val="00396D8A"/>
    <w:rsid w:val="003A291E"/>
    <w:rsid w:val="003A48AA"/>
    <w:rsid w:val="003A495C"/>
    <w:rsid w:val="003B12AE"/>
    <w:rsid w:val="003C4143"/>
    <w:rsid w:val="003E0801"/>
    <w:rsid w:val="003E3404"/>
    <w:rsid w:val="003E4C77"/>
    <w:rsid w:val="003E6147"/>
    <w:rsid w:val="003F2AC5"/>
    <w:rsid w:val="003F3A75"/>
    <w:rsid w:val="003F3D13"/>
    <w:rsid w:val="003F60F9"/>
    <w:rsid w:val="00400B6A"/>
    <w:rsid w:val="00407869"/>
    <w:rsid w:val="00414E92"/>
    <w:rsid w:val="00424957"/>
    <w:rsid w:val="00433922"/>
    <w:rsid w:val="00433DAD"/>
    <w:rsid w:val="0043480A"/>
    <w:rsid w:val="00434EF3"/>
    <w:rsid w:val="004360EF"/>
    <w:rsid w:val="0043735F"/>
    <w:rsid w:val="00445B80"/>
    <w:rsid w:val="00447489"/>
    <w:rsid w:val="00450F03"/>
    <w:rsid w:val="00456189"/>
    <w:rsid w:val="00456AE4"/>
    <w:rsid w:val="0046666C"/>
    <w:rsid w:val="00470B54"/>
    <w:rsid w:val="004720B3"/>
    <w:rsid w:val="00476D89"/>
    <w:rsid w:val="004836F7"/>
    <w:rsid w:val="00485490"/>
    <w:rsid w:val="004869F0"/>
    <w:rsid w:val="00494606"/>
    <w:rsid w:val="00497740"/>
    <w:rsid w:val="004A33E5"/>
    <w:rsid w:val="004A3B97"/>
    <w:rsid w:val="004A6527"/>
    <w:rsid w:val="004A6634"/>
    <w:rsid w:val="004A6C18"/>
    <w:rsid w:val="004B4396"/>
    <w:rsid w:val="004B7E12"/>
    <w:rsid w:val="004C1CF9"/>
    <w:rsid w:val="004C3DEB"/>
    <w:rsid w:val="004D006B"/>
    <w:rsid w:val="004D0F88"/>
    <w:rsid w:val="004D479B"/>
    <w:rsid w:val="004E2151"/>
    <w:rsid w:val="004E41C0"/>
    <w:rsid w:val="004E51FD"/>
    <w:rsid w:val="004F61A8"/>
    <w:rsid w:val="004F6603"/>
    <w:rsid w:val="0050724C"/>
    <w:rsid w:val="005130FF"/>
    <w:rsid w:val="00515BE9"/>
    <w:rsid w:val="00516AF3"/>
    <w:rsid w:val="00517ECB"/>
    <w:rsid w:val="00524C51"/>
    <w:rsid w:val="00527D99"/>
    <w:rsid w:val="00530422"/>
    <w:rsid w:val="00531B3F"/>
    <w:rsid w:val="00532DF6"/>
    <w:rsid w:val="0053371B"/>
    <w:rsid w:val="005358D7"/>
    <w:rsid w:val="00542094"/>
    <w:rsid w:val="0055349A"/>
    <w:rsid w:val="00556035"/>
    <w:rsid w:val="00556E50"/>
    <w:rsid w:val="005620A9"/>
    <w:rsid w:val="00566263"/>
    <w:rsid w:val="005707D0"/>
    <w:rsid w:val="00574DF1"/>
    <w:rsid w:val="00586D72"/>
    <w:rsid w:val="00587E2E"/>
    <w:rsid w:val="0059031A"/>
    <w:rsid w:val="00590D29"/>
    <w:rsid w:val="00590E9B"/>
    <w:rsid w:val="00593AD1"/>
    <w:rsid w:val="005A547F"/>
    <w:rsid w:val="005A7F1C"/>
    <w:rsid w:val="005B1F84"/>
    <w:rsid w:val="005B2894"/>
    <w:rsid w:val="005B3EDF"/>
    <w:rsid w:val="005B5571"/>
    <w:rsid w:val="005B73F5"/>
    <w:rsid w:val="005C2399"/>
    <w:rsid w:val="005C55F6"/>
    <w:rsid w:val="005C731B"/>
    <w:rsid w:val="005D0D8B"/>
    <w:rsid w:val="005D17C9"/>
    <w:rsid w:val="005E0756"/>
    <w:rsid w:val="005E2F21"/>
    <w:rsid w:val="005E355A"/>
    <w:rsid w:val="005E78EB"/>
    <w:rsid w:val="005F1ADA"/>
    <w:rsid w:val="00600A59"/>
    <w:rsid w:val="00611106"/>
    <w:rsid w:val="00612462"/>
    <w:rsid w:val="0062026F"/>
    <w:rsid w:val="006206DB"/>
    <w:rsid w:val="00623A52"/>
    <w:rsid w:val="00633F0D"/>
    <w:rsid w:val="00642C4B"/>
    <w:rsid w:val="006442FA"/>
    <w:rsid w:val="00645DD5"/>
    <w:rsid w:val="00652A1B"/>
    <w:rsid w:val="00653AE6"/>
    <w:rsid w:val="006543DC"/>
    <w:rsid w:val="00657E11"/>
    <w:rsid w:val="00661D0F"/>
    <w:rsid w:val="00662120"/>
    <w:rsid w:val="00662414"/>
    <w:rsid w:val="00666B44"/>
    <w:rsid w:val="0066708A"/>
    <w:rsid w:val="00667D66"/>
    <w:rsid w:val="00672A70"/>
    <w:rsid w:val="00685210"/>
    <w:rsid w:val="00685E19"/>
    <w:rsid w:val="00692ED8"/>
    <w:rsid w:val="00696187"/>
    <w:rsid w:val="00697204"/>
    <w:rsid w:val="006A024A"/>
    <w:rsid w:val="006A15E2"/>
    <w:rsid w:val="006A6BEE"/>
    <w:rsid w:val="006A782D"/>
    <w:rsid w:val="006B244D"/>
    <w:rsid w:val="006B26D0"/>
    <w:rsid w:val="006B4904"/>
    <w:rsid w:val="006B6B70"/>
    <w:rsid w:val="006C2279"/>
    <w:rsid w:val="006C476D"/>
    <w:rsid w:val="006C4C49"/>
    <w:rsid w:val="006C4FF6"/>
    <w:rsid w:val="006C6A4F"/>
    <w:rsid w:val="006C77F1"/>
    <w:rsid w:val="006D1E46"/>
    <w:rsid w:val="006E053F"/>
    <w:rsid w:val="006E230B"/>
    <w:rsid w:val="006E3EF9"/>
    <w:rsid w:val="006E6114"/>
    <w:rsid w:val="006E6A0F"/>
    <w:rsid w:val="006E77D6"/>
    <w:rsid w:val="006F4D0F"/>
    <w:rsid w:val="007002B5"/>
    <w:rsid w:val="00701D64"/>
    <w:rsid w:val="00702287"/>
    <w:rsid w:val="00703DA8"/>
    <w:rsid w:val="007057F7"/>
    <w:rsid w:val="00706DCE"/>
    <w:rsid w:val="00712906"/>
    <w:rsid w:val="00713305"/>
    <w:rsid w:val="0071566F"/>
    <w:rsid w:val="0071683D"/>
    <w:rsid w:val="00716D82"/>
    <w:rsid w:val="0071704E"/>
    <w:rsid w:val="007234E9"/>
    <w:rsid w:val="00723D0E"/>
    <w:rsid w:val="00724EE4"/>
    <w:rsid w:val="0073681B"/>
    <w:rsid w:val="00736BAE"/>
    <w:rsid w:val="007433EF"/>
    <w:rsid w:val="007474A6"/>
    <w:rsid w:val="00747814"/>
    <w:rsid w:val="007511EC"/>
    <w:rsid w:val="0075416E"/>
    <w:rsid w:val="00754AB1"/>
    <w:rsid w:val="0075519B"/>
    <w:rsid w:val="00755D5B"/>
    <w:rsid w:val="007622D9"/>
    <w:rsid w:val="00764113"/>
    <w:rsid w:val="00765EBD"/>
    <w:rsid w:val="007712C0"/>
    <w:rsid w:val="007723E1"/>
    <w:rsid w:val="00773042"/>
    <w:rsid w:val="007733F8"/>
    <w:rsid w:val="00776898"/>
    <w:rsid w:val="007768A0"/>
    <w:rsid w:val="00781B81"/>
    <w:rsid w:val="007823E3"/>
    <w:rsid w:val="00783325"/>
    <w:rsid w:val="00783E71"/>
    <w:rsid w:val="007868BB"/>
    <w:rsid w:val="00790CF8"/>
    <w:rsid w:val="00791605"/>
    <w:rsid w:val="00792FAA"/>
    <w:rsid w:val="007A1680"/>
    <w:rsid w:val="007A7A66"/>
    <w:rsid w:val="007B0259"/>
    <w:rsid w:val="007B2340"/>
    <w:rsid w:val="007B2FC7"/>
    <w:rsid w:val="007C2CE0"/>
    <w:rsid w:val="007C54D5"/>
    <w:rsid w:val="007C6848"/>
    <w:rsid w:val="007D0703"/>
    <w:rsid w:val="007D1057"/>
    <w:rsid w:val="007D1F58"/>
    <w:rsid w:val="007D2EC6"/>
    <w:rsid w:val="007D3728"/>
    <w:rsid w:val="007D6553"/>
    <w:rsid w:val="007D6905"/>
    <w:rsid w:val="007E01D4"/>
    <w:rsid w:val="007E224E"/>
    <w:rsid w:val="007E39BA"/>
    <w:rsid w:val="007E3BE9"/>
    <w:rsid w:val="007E6E77"/>
    <w:rsid w:val="007E74CA"/>
    <w:rsid w:val="007F03F6"/>
    <w:rsid w:val="007F3FCE"/>
    <w:rsid w:val="007F5985"/>
    <w:rsid w:val="007F740E"/>
    <w:rsid w:val="00801FA7"/>
    <w:rsid w:val="008046EC"/>
    <w:rsid w:val="0081047C"/>
    <w:rsid w:val="008159DB"/>
    <w:rsid w:val="00816C93"/>
    <w:rsid w:val="00821E32"/>
    <w:rsid w:val="008225A2"/>
    <w:rsid w:val="00822FA7"/>
    <w:rsid w:val="008232FC"/>
    <w:rsid w:val="0082560C"/>
    <w:rsid w:val="00825B21"/>
    <w:rsid w:val="0083019A"/>
    <w:rsid w:val="00833D3D"/>
    <w:rsid w:val="00834E6B"/>
    <w:rsid w:val="008364E4"/>
    <w:rsid w:val="008376D8"/>
    <w:rsid w:val="00840B8E"/>
    <w:rsid w:val="00844133"/>
    <w:rsid w:val="00844B8C"/>
    <w:rsid w:val="00844E5A"/>
    <w:rsid w:val="008509C2"/>
    <w:rsid w:val="00867B42"/>
    <w:rsid w:val="00873AC7"/>
    <w:rsid w:val="0087408A"/>
    <w:rsid w:val="0087532B"/>
    <w:rsid w:val="008872DD"/>
    <w:rsid w:val="008935D1"/>
    <w:rsid w:val="008947EC"/>
    <w:rsid w:val="0089534B"/>
    <w:rsid w:val="008A14FA"/>
    <w:rsid w:val="008A2A03"/>
    <w:rsid w:val="008A33A5"/>
    <w:rsid w:val="008A5695"/>
    <w:rsid w:val="008A6321"/>
    <w:rsid w:val="008B19A0"/>
    <w:rsid w:val="008B675A"/>
    <w:rsid w:val="008E49C2"/>
    <w:rsid w:val="008E6ECB"/>
    <w:rsid w:val="008F6A0D"/>
    <w:rsid w:val="009026CA"/>
    <w:rsid w:val="00903258"/>
    <w:rsid w:val="00903502"/>
    <w:rsid w:val="00904ACE"/>
    <w:rsid w:val="009061A9"/>
    <w:rsid w:val="00910957"/>
    <w:rsid w:val="00912CD8"/>
    <w:rsid w:val="00915914"/>
    <w:rsid w:val="00927979"/>
    <w:rsid w:val="00935402"/>
    <w:rsid w:val="009358C2"/>
    <w:rsid w:val="009359E0"/>
    <w:rsid w:val="00936F1D"/>
    <w:rsid w:val="009370D5"/>
    <w:rsid w:val="00945845"/>
    <w:rsid w:val="00945C05"/>
    <w:rsid w:val="00951E17"/>
    <w:rsid w:val="009538AF"/>
    <w:rsid w:val="00953DB0"/>
    <w:rsid w:val="00956E80"/>
    <w:rsid w:val="00956FC6"/>
    <w:rsid w:val="0096109A"/>
    <w:rsid w:val="0097072F"/>
    <w:rsid w:val="00973234"/>
    <w:rsid w:val="009733DE"/>
    <w:rsid w:val="0098084E"/>
    <w:rsid w:val="00983CB0"/>
    <w:rsid w:val="009868E5"/>
    <w:rsid w:val="00991F91"/>
    <w:rsid w:val="009924A5"/>
    <w:rsid w:val="0099769D"/>
    <w:rsid w:val="009A38AE"/>
    <w:rsid w:val="009A3EE1"/>
    <w:rsid w:val="009A4EA0"/>
    <w:rsid w:val="009A62ED"/>
    <w:rsid w:val="009B22CF"/>
    <w:rsid w:val="009B3268"/>
    <w:rsid w:val="009B3940"/>
    <w:rsid w:val="009B4C4C"/>
    <w:rsid w:val="009B7604"/>
    <w:rsid w:val="009C1A49"/>
    <w:rsid w:val="009C2A46"/>
    <w:rsid w:val="009C48CA"/>
    <w:rsid w:val="009D02D6"/>
    <w:rsid w:val="009D38AF"/>
    <w:rsid w:val="009D3FBE"/>
    <w:rsid w:val="009D6FAE"/>
    <w:rsid w:val="009D7578"/>
    <w:rsid w:val="009D7F35"/>
    <w:rsid w:val="009E067B"/>
    <w:rsid w:val="009E3C38"/>
    <w:rsid w:val="009E4E9D"/>
    <w:rsid w:val="009E6ADF"/>
    <w:rsid w:val="009F2980"/>
    <w:rsid w:val="009F2EAC"/>
    <w:rsid w:val="009F3445"/>
    <w:rsid w:val="009F763A"/>
    <w:rsid w:val="00A00373"/>
    <w:rsid w:val="00A00601"/>
    <w:rsid w:val="00A014B1"/>
    <w:rsid w:val="00A03029"/>
    <w:rsid w:val="00A05EB6"/>
    <w:rsid w:val="00A06DF7"/>
    <w:rsid w:val="00A1445B"/>
    <w:rsid w:val="00A147C9"/>
    <w:rsid w:val="00A169E7"/>
    <w:rsid w:val="00A20345"/>
    <w:rsid w:val="00A20703"/>
    <w:rsid w:val="00A216E5"/>
    <w:rsid w:val="00A22219"/>
    <w:rsid w:val="00A22745"/>
    <w:rsid w:val="00A26609"/>
    <w:rsid w:val="00A26EEA"/>
    <w:rsid w:val="00A30D19"/>
    <w:rsid w:val="00A31CA9"/>
    <w:rsid w:val="00A32269"/>
    <w:rsid w:val="00A34B24"/>
    <w:rsid w:val="00A369FA"/>
    <w:rsid w:val="00A41A49"/>
    <w:rsid w:val="00A520C2"/>
    <w:rsid w:val="00A5487C"/>
    <w:rsid w:val="00A5704C"/>
    <w:rsid w:val="00A62AD1"/>
    <w:rsid w:val="00A64E39"/>
    <w:rsid w:val="00A66830"/>
    <w:rsid w:val="00A6790B"/>
    <w:rsid w:val="00A679F0"/>
    <w:rsid w:val="00A71C4B"/>
    <w:rsid w:val="00A727B5"/>
    <w:rsid w:val="00A72FB4"/>
    <w:rsid w:val="00A742D0"/>
    <w:rsid w:val="00A743CE"/>
    <w:rsid w:val="00A77EB3"/>
    <w:rsid w:val="00A81E2A"/>
    <w:rsid w:val="00A95EB7"/>
    <w:rsid w:val="00AA4736"/>
    <w:rsid w:val="00AA6DE8"/>
    <w:rsid w:val="00AA6E05"/>
    <w:rsid w:val="00AB0D81"/>
    <w:rsid w:val="00AB1D53"/>
    <w:rsid w:val="00AC1FC1"/>
    <w:rsid w:val="00AC2EC4"/>
    <w:rsid w:val="00AC7789"/>
    <w:rsid w:val="00AD1AD5"/>
    <w:rsid w:val="00AD337D"/>
    <w:rsid w:val="00AD4CAB"/>
    <w:rsid w:val="00AE0C54"/>
    <w:rsid w:val="00AF1A61"/>
    <w:rsid w:val="00AF1CBD"/>
    <w:rsid w:val="00AF7896"/>
    <w:rsid w:val="00B003B9"/>
    <w:rsid w:val="00B032F4"/>
    <w:rsid w:val="00B11C2A"/>
    <w:rsid w:val="00B15CF3"/>
    <w:rsid w:val="00B175DC"/>
    <w:rsid w:val="00B232A7"/>
    <w:rsid w:val="00B232DF"/>
    <w:rsid w:val="00B23ABB"/>
    <w:rsid w:val="00B24CA7"/>
    <w:rsid w:val="00B26BE2"/>
    <w:rsid w:val="00B32E12"/>
    <w:rsid w:val="00B33314"/>
    <w:rsid w:val="00B33CE3"/>
    <w:rsid w:val="00B3713C"/>
    <w:rsid w:val="00B41A39"/>
    <w:rsid w:val="00B41CA4"/>
    <w:rsid w:val="00B458CD"/>
    <w:rsid w:val="00B46E57"/>
    <w:rsid w:val="00B5275D"/>
    <w:rsid w:val="00B5412B"/>
    <w:rsid w:val="00B5450C"/>
    <w:rsid w:val="00B61C7D"/>
    <w:rsid w:val="00B62F2F"/>
    <w:rsid w:val="00B632BE"/>
    <w:rsid w:val="00B652A2"/>
    <w:rsid w:val="00B65A3B"/>
    <w:rsid w:val="00B80035"/>
    <w:rsid w:val="00B8068B"/>
    <w:rsid w:val="00B825EF"/>
    <w:rsid w:val="00B83837"/>
    <w:rsid w:val="00B84DDD"/>
    <w:rsid w:val="00B86527"/>
    <w:rsid w:val="00B87704"/>
    <w:rsid w:val="00B91C98"/>
    <w:rsid w:val="00B94676"/>
    <w:rsid w:val="00BA099D"/>
    <w:rsid w:val="00BA2282"/>
    <w:rsid w:val="00BA2E46"/>
    <w:rsid w:val="00BA7A39"/>
    <w:rsid w:val="00BB0AEE"/>
    <w:rsid w:val="00BB1655"/>
    <w:rsid w:val="00BB4FE3"/>
    <w:rsid w:val="00BB6A30"/>
    <w:rsid w:val="00BB76E2"/>
    <w:rsid w:val="00BC11AB"/>
    <w:rsid w:val="00BC55E7"/>
    <w:rsid w:val="00BC5C4B"/>
    <w:rsid w:val="00BD1008"/>
    <w:rsid w:val="00BD1CAD"/>
    <w:rsid w:val="00BD3732"/>
    <w:rsid w:val="00BE04B2"/>
    <w:rsid w:val="00BE1A9F"/>
    <w:rsid w:val="00BE230D"/>
    <w:rsid w:val="00BE7491"/>
    <w:rsid w:val="00BF0141"/>
    <w:rsid w:val="00BF10FE"/>
    <w:rsid w:val="00BF199A"/>
    <w:rsid w:val="00BF4106"/>
    <w:rsid w:val="00BF4260"/>
    <w:rsid w:val="00BF7EEA"/>
    <w:rsid w:val="00C056B4"/>
    <w:rsid w:val="00C07429"/>
    <w:rsid w:val="00C13BC7"/>
    <w:rsid w:val="00C2005F"/>
    <w:rsid w:val="00C22129"/>
    <w:rsid w:val="00C249C4"/>
    <w:rsid w:val="00C2575C"/>
    <w:rsid w:val="00C31DC6"/>
    <w:rsid w:val="00C37681"/>
    <w:rsid w:val="00C4392F"/>
    <w:rsid w:val="00C53FDB"/>
    <w:rsid w:val="00C557AC"/>
    <w:rsid w:val="00C61EAD"/>
    <w:rsid w:val="00C627C5"/>
    <w:rsid w:val="00C651CA"/>
    <w:rsid w:val="00C8134D"/>
    <w:rsid w:val="00C85608"/>
    <w:rsid w:val="00C877D0"/>
    <w:rsid w:val="00C9101C"/>
    <w:rsid w:val="00C96303"/>
    <w:rsid w:val="00CA1C77"/>
    <w:rsid w:val="00CA1DDB"/>
    <w:rsid w:val="00CA507E"/>
    <w:rsid w:val="00CA5708"/>
    <w:rsid w:val="00CA63EA"/>
    <w:rsid w:val="00CB09D2"/>
    <w:rsid w:val="00CB0B26"/>
    <w:rsid w:val="00CB2457"/>
    <w:rsid w:val="00CB32F0"/>
    <w:rsid w:val="00CB6CFF"/>
    <w:rsid w:val="00CC2763"/>
    <w:rsid w:val="00CC2B79"/>
    <w:rsid w:val="00CC77CE"/>
    <w:rsid w:val="00CD012B"/>
    <w:rsid w:val="00CD51F1"/>
    <w:rsid w:val="00CD5857"/>
    <w:rsid w:val="00CE02C3"/>
    <w:rsid w:val="00CE124E"/>
    <w:rsid w:val="00CE176D"/>
    <w:rsid w:val="00CE3AC1"/>
    <w:rsid w:val="00CE3EA3"/>
    <w:rsid w:val="00CE6ECA"/>
    <w:rsid w:val="00CE77C2"/>
    <w:rsid w:val="00CF0B58"/>
    <w:rsid w:val="00CF1EBD"/>
    <w:rsid w:val="00CF21D7"/>
    <w:rsid w:val="00CF5A78"/>
    <w:rsid w:val="00CF7119"/>
    <w:rsid w:val="00CF7671"/>
    <w:rsid w:val="00D06937"/>
    <w:rsid w:val="00D075A9"/>
    <w:rsid w:val="00D078B2"/>
    <w:rsid w:val="00D15818"/>
    <w:rsid w:val="00D166C9"/>
    <w:rsid w:val="00D17C26"/>
    <w:rsid w:val="00D203E6"/>
    <w:rsid w:val="00D20F07"/>
    <w:rsid w:val="00D25302"/>
    <w:rsid w:val="00D31809"/>
    <w:rsid w:val="00D349E3"/>
    <w:rsid w:val="00D52622"/>
    <w:rsid w:val="00D54139"/>
    <w:rsid w:val="00D56A3A"/>
    <w:rsid w:val="00D57155"/>
    <w:rsid w:val="00D62168"/>
    <w:rsid w:val="00D63562"/>
    <w:rsid w:val="00D63D63"/>
    <w:rsid w:val="00D703BD"/>
    <w:rsid w:val="00D736B5"/>
    <w:rsid w:val="00D830F7"/>
    <w:rsid w:val="00D86F03"/>
    <w:rsid w:val="00D87055"/>
    <w:rsid w:val="00D872A1"/>
    <w:rsid w:val="00D93DF5"/>
    <w:rsid w:val="00D949D0"/>
    <w:rsid w:val="00D97352"/>
    <w:rsid w:val="00DA14FC"/>
    <w:rsid w:val="00DA3F73"/>
    <w:rsid w:val="00DA4E18"/>
    <w:rsid w:val="00DA5652"/>
    <w:rsid w:val="00DA5A1B"/>
    <w:rsid w:val="00DA5B48"/>
    <w:rsid w:val="00DB00C8"/>
    <w:rsid w:val="00DB6630"/>
    <w:rsid w:val="00DC2E62"/>
    <w:rsid w:val="00DC3D28"/>
    <w:rsid w:val="00DE3B42"/>
    <w:rsid w:val="00DF12E3"/>
    <w:rsid w:val="00DF218F"/>
    <w:rsid w:val="00DF39E9"/>
    <w:rsid w:val="00DF6FE5"/>
    <w:rsid w:val="00DF7B5B"/>
    <w:rsid w:val="00E03A9A"/>
    <w:rsid w:val="00E0481C"/>
    <w:rsid w:val="00E10844"/>
    <w:rsid w:val="00E1547D"/>
    <w:rsid w:val="00E20ACD"/>
    <w:rsid w:val="00E21C2D"/>
    <w:rsid w:val="00E22FAE"/>
    <w:rsid w:val="00E27DB2"/>
    <w:rsid w:val="00E3060D"/>
    <w:rsid w:val="00E30E11"/>
    <w:rsid w:val="00E31D6F"/>
    <w:rsid w:val="00E33252"/>
    <w:rsid w:val="00E34793"/>
    <w:rsid w:val="00E37CA9"/>
    <w:rsid w:val="00E40160"/>
    <w:rsid w:val="00E4091D"/>
    <w:rsid w:val="00E42171"/>
    <w:rsid w:val="00E435EC"/>
    <w:rsid w:val="00E50DBE"/>
    <w:rsid w:val="00E5448A"/>
    <w:rsid w:val="00E64894"/>
    <w:rsid w:val="00E80BDF"/>
    <w:rsid w:val="00E8493E"/>
    <w:rsid w:val="00E86081"/>
    <w:rsid w:val="00E906D8"/>
    <w:rsid w:val="00E91A66"/>
    <w:rsid w:val="00E93339"/>
    <w:rsid w:val="00E95FB5"/>
    <w:rsid w:val="00E96A7E"/>
    <w:rsid w:val="00EA1C42"/>
    <w:rsid w:val="00EA57D8"/>
    <w:rsid w:val="00EA74A9"/>
    <w:rsid w:val="00EB0304"/>
    <w:rsid w:val="00EB11CC"/>
    <w:rsid w:val="00EB2674"/>
    <w:rsid w:val="00EB422D"/>
    <w:rsid w:val="00EC59B4"/>
    <w:rsid w:val="00EC716E"/>
    <w:rsid w:val="00ED0230"/>
    <w:rsid w:val="00ED26F3"/>
    <w:rsid w:val="00ED27BC"/>
    <w:rsid w:val="00EE0F24"/>
    <w:rsid w:val="00EF0DFD"/>
    <w:rsid w:val="00EF28F6"/>
    <w:rsid w:val="00EF36ED"/>
    <w:rsid w:val="00EF3D22"/>
    <w:rsid w:val="00EF568C"/>
    <w:rsid w:val="00EF64A5"/>
    <w:rsid w:val="00EF6F55"/>
    <w:rsid w:val="00F107D3"/>
    <w:rsid w:val="00F13C0F"/>
    <w:rsid w:val="00F1523E"/>
    <w:rsid w:val="00F23D5A"/>
    <w:rsid w:val="00F24CDD"/>
    <w:rsid w:val="00F255DD"/>
    <w:rsid w:val="00F25CC9"/>
    <w:rsid w:val="00F2706F"/>
    <w:rsid w:val="00F342BD"/>
    <w:rsid w:val="00F34516"/>
    <w:rsid w:val="00F41E68"/>
    <w:rsid w:val="00F467E3"/>
    <w:rsid w:val="00F514D2"/>
    <w:rsid w:val="00F52885"/>
    <w:rsid w:val="00F662F6"/>
    <w:rsid w:val="00F7695C"/>
    <w:rsid w:val="00F8035A"/>
    <w:rsid w:val="00F81482"/>
    <w:rsid w:val="00F82C2C"/>
    <w:rsid w:val="00F84187"/>
    <w:rsid w:val="00F84489"/>
    <w:rsid w:val="00F8475C"/>
    <w:rsid w:val="00F84B15"/>
    <w:rsid w:val="00F85EBE"/>
    <w:rsid w:val="00F90955"/>
    <w:rsid w:val="00F91705"/>
    <w:rsid w:val="00F957D7"/>
    <w:rsid w:val="00FA4431"/>
    <w:rsid w:val="00FA77D5"/>
    <w:rsid w:val="00FB4869"/>
    <w:rsid w:val="00FC0B05"/>
    <w:rsid w:val="00FC2934"/>
    <w:rsid w:val="00FC507B"/>
    <w:rsid w:val="00FC5EE2"/>
    <w:rsid w:val="00FD57DD"/>
    <w:rsid w:val="00FD7FDA"/>
    <w:rsid w:val="00FE3139"/>
    <w:rsid w:val="00FE7130"/>
    <w:rsid w:val="00FE7F31"/>
    <w:rsid w:val="00FF32C3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5788"/>
  <w15:chartTrackingRefBased/>
  <w15:docId w15:val="{2C67D854-D2D0-4413-BD2E-8CA3143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29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07429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429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723D0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3D0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3D0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7474A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74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07429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07429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CF5A78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5A78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600A59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600A59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F467E3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F467E3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F467E3"/>
    <w:rPr>
      <w:vertAlign w:val="superscript"/>
    </w:rPr>
  </w:style>
  <w:style w:type="character" w:styleId="af5">
    <w:name w:val="Placeholder Text"/>
    <w:basedOn w:val="a0"/>
    <w:uiPriority w:val="99"/>
    <w:semiHidden/>
    <w:rsid w:val="000C520A"/>
    <w:rPr>
      <w:color w:val="808080"/>
    </w:rPr>
  </w:style>
  <w:style w:type="table" w:styleId="af6">
    <w:name w:val="Table Grid"/>
    <w:basedOn w:val="a1"/>
    <w:uiPriority w:val="39"/>
    <w:rsid w:val="00F9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733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22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5C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iea.org/publications/freepublications/publication/co2-emissions-from-fuel-combustion-highlights-2020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a.org/publications/freepublications/publication/co2-emissions-from-fuel-combustion-highlights-202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A66FA-0BD1-4E76-A9A6-F588A8D2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6765</Words>
  <Characters>38564</Characters>
  <Application>Microsoft Office Word</Application>
  <DocSecurity>0</DocSecurity>
  <Lines>321</Lines>
  <Paragraphs>90</Paragraphs>
  <ScaleCrop>false</ScaleCrop>
  <Company/>
  <LinksUpToDate>false</LinksUpToDate>
  <CharactersWithSpaces>45239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295</cp:revision>
  <dcterms:created xsi:type="dcterms:W3CDTF">2021-02-17T03:04:00Z</dcterms:created>
  <dcterms:modified xsi:type="dcterms:W3CDTF">2021-02-19T09:09:00Z</dcterms:modified>
</cp:coreProperties>
</file>