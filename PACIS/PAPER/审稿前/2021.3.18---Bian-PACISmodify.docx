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60F4" w14:textId="02F024DF" w:rsidR="002A5D8B" w:rsidRDefault="00D81A6D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D81A6D">
        <w:rPr>
          <w:rFonts w:cs="Times New Roman"/>
          <w:b/>
          <w:kern w:val="28"/>
          <w:sz w:val="40"/>
          <w:szCs w:val="40"/>
        </w:rPr>
        <w:t xml:space="preserve">Do I Need A </w:t>
      </w:r>
      <w:r w:rsidRPr="00D6739E">
        <w:rPr>
          <w:rFonts w:cs="Times New Roman"/>
          <w:b/>
          <w:kern w:val="28"/>
          <w:sz w:val="40"/>
          <w:szCs w:val="40"/>
          <w:highlight w:val="yellow"/>
        </w:rPr>
        <w:t>Tune-up?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 xml:space="preserve">An </w:t>
      </w:r>
      <w:r>
        <w:rPr>
          <w:rFonts w:cs="Times New Roman" w:hint="eastAsia"/>
          <w:b/>
          <w:kern w:val="28"/>
          <w:sz w:val="40"/>
          <w:szCs w:val="40"/>
        </w:rPr>
        <w:t>Experimental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>Study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of</w:t>
      </w:r>
      <w:r w:rsidR="002A5D8B" w:rsidRPr="002A5D8B">
        <w:rPr>
          <w:rFonts w:cs="Times New Roman"/>
          <w:b/>
          <w:kern w:val="28"/>
          <w:sz w:val="40"/>
          <w:szCs w:val="40"/>
        </w:rPr>
        <w:t xml:space="preserve"> </w:t>
      </w:r>
      <w:r w:rsidR="003B52AC">
        <w:rPr>
          <w:rFonts w:cs="Times New Roman" w:hint="eastAsia"/>
          <w:b/>
          <w:kern w:val="28"/>
          <w:sz w:val="40"/>
          <w:szCs w:val="40"/>
        </w:rPr>
        <w:t>App</w:t>
      </w:r>
      <w:r w:rsidR="002A5D8B">
        <w:rPr>
          <w:rFonts w:cs="Times New Roman"/>
          <w:b/>
          <w:kern w:val="28"/>
          <w:sz w:val="40"/>
          <w:szCs w:val="40"/>
        </w:rPr>
        <w:t xml:space="preserve"> </w:t>
      </w:r>
      <w:r w:rsidR="002A5D8B">
        <w:rPr>
          <w:rFonts w:cs="Times New Roman" w:hint="eastAsia"/>
          <w:b/>
          <w:kern w:val="28"/>
          <w:sz w:val="40"/>
          <w:szCs w:val="40"/>
        </w:rPr>
        <w:t>Usage</w:t>
      </w:r>
      <w:r w:rsidR="002A5D8B" w:rsidRPr="002A5D8B">
        <w:rPr>
          <w:rFonts w:cs="Times New Roman"/>
          <w:b/>
          <w:kern w:val="28"/>
          <w:sz w:val="40"/>
          <w:szCs w:val="40"/>
        </w:rPr>
        <w:t xml:space="preserve"> on </w:t>
      </w:r>
      <w:r>
        <w:rPr>
          <w:rFonts w:cs="Times New Roman" w:hint="eastAsia"/>
          <w:b/>
          <w:kern w:val="28"/>
          <w:sz w:val="40"/>
          <w:szCs w:val="40"/>
        </w:rPr>
        <w:t>Driving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="00AB3D98">
        <w:rPr>
          <w:rFonts w:cs="Times New Roman" w:hint="eastAsia"/>
          <w:b/>
          <w:kern w:val="28"/>
          <w:sz w:val="40"/>
          <w:szCs w:val="40"/>
        </w:rPr>
        <w:t>Performance</w:t>
      </w:r>
      <w:r w:rsidR="00AB3D98">
        <w:rPr>
          <w:rFonts w:cs="Times New Roman"/>
          <w:b/>
          <w:kern w:val="28"/>
          <w:sz w:val="40"/>
          <w:szCs w:val="40"/>
        </w:rPr>
        <w:t xml:space="preserve"> </w:t>
      </w:r>
      <w:bookmarkEnd w:id="0"/>
      <w:r w:rsidR="00AB3D98">
        <w:rPr>
          <w:rFonts w:cs="Times New Roman" w:hint="eastAsia"/>
          <w:b/>
          <w:kern w:val="28"/>
          <w:sz w:val="40"/>
          <w:szCs w:val="40"/>
        </w:rPr>
        <w:t>Improvement</w:t>
      </w:r>
    </w:p>
    <w:p w14:paraId="3284B9A8" w14:textId="61836BA4" w:rsidR="0008650C" w:rsidRPr="0008650C" w:rsidRDefault="0008650C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</w:p>
    <w:p w14:paraId="28D3362D" w14:textId="77777777" w:rsidR="0008650C" w:rsidRPr="0008650C" w:rsidRDefault="0008650C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49D23583" wp14:editId="205BC247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683C" w14:textId="08F84CA2" w:rsidR="00F34516" w:rsidRPr="00F34516" w:rsidRDefault="00F34516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7EDDBE25" w14:textId="70C1238C" w:rsidR="00B65115" w:rsidRPr="00B65115" w:rsidRDefault="00156EFF" w:rsidP="007906E3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="00990B99" w:rsidRPr="00990B99">
        <w:rPr>
          <w:rFonts w:eastAsiaTheme="minorEastAsia" w:cs="Times New Roman"/>
          <w:i/>
          <w:kern w:val="0"/>
        </w:rPr>
        <w:t>nformation technology</w:t>
      </w:r>
      <w:r w:rsidR="00990B99">
        <w:rPr>
          <w:rFonts w:eastAsiaTheme="minorEastAsia" w:cs="Times New Roman"/>
          <w:i/>
          <w:kern w:val="0"/>
        </w:rPr>
        <w:t xml:space="preserve"> </w:t>
      </w:r>
      <w:r w:rsidR="00EE6E59">
        <w:rPr>
          <w:rFonts w:eastAsiaTheme="minorEastAsia" w:cs="Times New Roman" w:hint="eastAsia"/>
          <w:i/>
          <w:kern w:val="0"/>
        </w:rPr>
        <w:t>is</w:t>
      </w:r>
      <w:r w:rsidR="00EE6E59">
        <w:rPr>
          <w:rFonts w:eastAsiaTheme="minorEastAsia" w:cs="Times New Roman"/>
          <w:i/>
          <w:kern w:val="0"/>
        </w:rPr>
        <w:t xml:space="preserve"> playing an </w:t>
      </w:r>
      <w:r w:rsidR="00B65115" w:rsidRPr="00B65115">
        <w:rPr>
          <w:rFonts w:eastAsiaTheme="minorEastAsia" w:cs="Times New Roman"/>
          <w:i/>
          <w:kern w:val="0"/>
        </w:rPr>
        <w:t xml:space="preserve">increasingly </w:t>
      </w:r>
      <w:r w:rsidR="00EE6E59">
        <w:rPr>
          <w:rFonts w:eastAsiaTheme="minorEastAsia" w:cs="Times New Roman"/>
          <w:i/>
          <w:kern w:val="0"/>
        </w:rPr>
        <w:t>essential role in</w:t>
      </w:r>
      <w:r w:rsidR="002D7F1F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reducing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driving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risk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031E3">
        <w:rPr>
          <w:rFonts w:eastAsiaTheme="minorEastAsia" w:cs="Times New Roman" w:hint="eastAsia"/>
          <w:i/>
          <w:kern w:val="0"/>
        </w:rPr>
        <w:t>by</w:t>
      </w:r>
      <w:r w:rsidR="00CA4BC8">
        <w:rPr>
          <w:rFonts w:eastAsiaTheme="minorEastAsia" w:cs="Times New Roman"/>
          <w:i/>
          <w:kern w:val="0"/>
        </w:rPr>
        <w:t xml:space="preserve"> helping individuals improve their</w:t>
      </w:r>
      <w:r w:rsidR="001A5343">
        <w:rPr>
          <w:rFonts w:eastAsiaTheme="minorEastAsia" w:cs="Times New Roman"/>
          <w:i/>
          <w:kern w:val="0"/>
        </w:rPr>
        <w:t xml:space="preserve"> </w:t>
      </w:r>
      <w:r w:rsidR="00926092">
        <w:rPr>
          <w:rFonts w:eastAsiaTheme="minorEastAsia" w:cs="Times New Roman"/>
          <w:i/>
          <w:kern w:val="0"/>
        </w:rPr>
        <w:t>safe driving behavior</w:t>
      </w:r>
      <w:r w:rsidR="00990B99" w:rsidRPr="00856B86">
        <w:rPr>
          <w:rFonts w:eastAsiaTheme="minorEastAsia" w:cs="Times New Roman"/>
          <w:i/>
          <w:kern w:val="0"/>
        </w:rPr>
        <w:t xml:space="preserve">. </w:t>
      </w:r>
      <w:r w:rsidR="00B65115" w:rsidRPr="00B65115">
        <w:rPr>
          <w:rFonts w:eastAsiaTheme="minorEastAsia" w:cs="Times New Roman"/>
          <w:i/>
          <w:kern w:val="0"/>
        </w:rPr>
        <w:t>The purpose</w:t>
      </w:r>
      <w:r w:rsidR="00B65115">
        <w:rPr>
          <w:rFonts w:eastAsiaTheme="minorEastAsia" w:cs="Times New Roman" w:hint="eastAsia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this research is to empirically examine the </w:t>
      </w:r>
      <w:r w:rsidR="00B65115">
        <w:rPr>
          <w:rFonts w:eastAsiaTheme="minorEastAsia" w:cs="Times New Roman" w:hint="eastAsia"/>
          <w:i/>
          <w:kern w:val="0"/>
        </w:rPr>
        <w:t>effects</w:t>
      </w:r>
      <w:r w:rsidR="00B65115">
        <w:rPr>
          <w:rFonts w:eastAsiaTheme="minorEastAsia" w:cs="Times New Roman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</w:t>
      </w:r>
      <w:r w:rsidR="00B65115">
        <w:rPr>
          <w:rFonts w:eastAsiaTheme="minorEastAsia" w:cs="Times New Roman"/>
          <w:i/>
          <w:kern w:val="0"/>
        </w:rPr>
        <w:t>IT</w:t>
      </w:r>
      <w:r w:rsidR="00926092" w:rsidRPr="00856B86">
        <w:rPr>
          <w:rFonts w:eastAsiaTheme="minorEastAsia" w:cs="Times New Roman"/>
          <w:i/>
          <w:kern w:val="0"/>
        </w:rPr>
        <w:t>,</w:t>
      </w:r>
      <w:r w:rsidR="00180752" w:rsidRPr="00856B86">
        <w:rPr>
          <w:rFonts w:eastAsiaTheme="minorEastAsia" w:cs="Times New Roman"/>
          <w:i/>
          <w:kern w:val="0"/>
        </w:rPr>
        <w:t xml:space="preserve"> exposure to</w:t>
      </w:r>
      <w:r w:rsidR="00926092" w:rsidRPr="00856B86">
        <w:rPr>
          <w:rFonts w:eastAsiaTheme="minorEastAsia" w:cs="Times New Roman"/>
          <w:i/>
          <w:kern w:val="0"/>
        </w:rPr>
        <w:t xml:space="preserve"> </w:t>
      </w:r>
      <w:r w:rsidR="00B65115" w:rsidRPr="00856B86">
        <w:rPr>
          <w:rFonts w:eastAsiaTheme="minorEastAsia" w:cs="Times New Roman"/>
          <w:i/>
          <w:kern w:val="0"/>
        </w:rPr>
        <w:t xml:space="preserve">mobile </w:t>
      </w:r>
      <w:r w:rsidR="003B52AC" w:rsidRPr="00856B86">
        <w:rPr>
          <w:rFonts w:eastAsiaTheme="minorEastAsia" w:cs="Times New Roman"/>
          <w:i/>
          <w:kern w:val="0"/>
        </w:rPr>
        <w:t>app</w:t>
      </w:r>
      <w:r w:rsidR="00B65115" w:rsidRPr="00856B86">
        <w:rPr>
          <w:rFonts w:eastAsiaTheme="minorEastAsia" w:cs="Times New Roman"/>
          <w:i/>
          <w:kern w:val="0"/>
        </w:rPr>
        <w:t xml:space="preserve"> </w:t>
      </w:r>
      <w:r w:rsidR="00102235" w:rsidRPr="00856B86">
        <w:rPr>
          <w:rFonts w:eastAsiaTheme="minorEastAsia" w:cs="Times New Roman" w:hint="eastAsia"/>
          <w:i/>
          <w:kern w:val="0"/>
        </w:rPr>
        <w:t>usage</w:t>
      </w:r>
      <w:r w:rsidR="00926092" w:rsidRPr="00856B86">
        <w:rPr>
          <w:rFonts w:eastAsiaTheme="minorEastAsia" w:cs="Times New Roman"/>
          <w:i/>
          <w:kern w:val="0"/>
        </w:rPr>
        <w:t>,</w:t>
      </w:r>
      <w:r w:rsidR="00B65115" w:rsidRPr="00856B86">
        <w:rPr>
          <w:rFonts w:eastAsiaTheme="minorEastAsia" w:cs="Times New Roman"/>
          <w:i/>
          <w:kern w:val="0"/>
        </w:rPr>
        <w:t xml:space="preserve"> </w:t>
      </w:r>
      <w:r w:rsidR="00B65115" w:rsidRPr="00DD6C4C">
        <w:rPr>
          <w:rFonts w:eastAsiaTheme="minorEastAsia" w:cs="Times New Roman" w:hint="eastAsia"/>
          <w:i/>
          <w:kern w:val="0"/>
        </w:rPr>
        <w:t>on</w:t>
      </w:r>
      <w:r w:rsidR="00C32EAC" w:rsidRPr="00856B86">
        <w:rPr>
          <w:rFonts w:eastAsiaTheme="minorEastAsia" w:cs="Times New Roman"/>
          <w:i/>
          <w:kern w:val="0"/>
        </w:rPr>
        <w:t xml:space="preserve"> </w:t>
      </w:r>
      <w:r w:rsidR="00B65115" w:rsidRPr="003B0CCB">
        <w:rPr>
          <w:rFonts w:eastAsiaTheme="minorEastAsia" w:cs="Times New Roman"/>
          <w:i/>
          <w:kern w:val="0"/>
        </w:rPr>
        <w:t>individua</w:t>
      </w:r>
      <w:r w:rsidR="005035B9" w:rsidRPr="003B0CCB">
        <w:rPr>
          <w:rFonts w:eastAsiaTheme="minorEastAsia" w:cs="Times New Roman"/>
          <w:i/>
          <w:kern w:val="0"/>
        </w:rPr>
        <w:t>l’s</w:t>
      </w:r>
      <w:r w:rsidR="001A5343" w:rsidRPr="003B0CCB">
        <w:rPr>
          <w:rFonts w:eastAsiaTheme="minorEastAsia" w:cs="Times New Roman"/>
          <w:i/>
          <w:kern w:val="0"/>
        </w:rPr>
        <w:t xml:space="preserve"> </w:t>
      </w:r>
      <w:r w:rsidR="001A5343" w:rsidRPr="00DD6C4C">
        <w:rPr>
          <w:rFonts w:eastAsiaTheme="minorEastAsia" w:cs="Times New Roman"/>
          <w:i/>
          <w:kern w:val="0"/>
        </w:rPr>
        <w:t>driving behavior changing</w:t>
      </w:r>
      <w:r w:rsidR="00B65115" w:rsidRPr="00F30768">
        <w:rPr>
          <w:rFonts w:eastAsiaTheme="minorEastAsia" w:cs="Times New Roman"/>
          <w:i/>
          <w:kern w:val="0"/>
        </w:rPr>
        <w:t xml:space="preserve">. </w:t>
      </w:r>
      <w:r w:rsidR="007906E3" w:rsidRPr="00F30768">
        <w:rPr>
          <w:rFonts w:eastAsiaTheme="minorEastAsia" w:cs="Times New Roman"/>
          <w:i/>
          <w:kern w:val="0"/>
        </w:rPr>
        <w:t xml:space="preserve">Based on </w:t>
      </w:r>
      <w:r w:rsidR="007906E3" w:rsidRPr="00DD6C4C">
        <w:rPr>
          <w:rFonts w:eastAsiaTheme="minorEastAsia" w:cs="Times New Roman"/>
          <w:i/>
          <w:kern w:val="0"/>
        </w:rPr>
        <w:t>motivation</w:t>
      </w:r>
      <w:r w:rsidR="00723B66" w:rsidRPr="00DD6C4C">
        <w:rPr>
          <w:rFonts w:eastAsiaTheme="minorEastAsia" w:cs="Times New Roman"/>
          <w:i/>
          <w:kern w:val="0"/>
        </w:rPr>
        <w:t>al</w:t>
      </w:r>
      <w:r w:rsidR="007906E3" w:rsidRPr="00DD6C4C">
        <w:rPr>
          <w:rFonts w:eastAsiaTheme="minorEastAsia" w:cs="Times New Roman"/>
          <w:i/>
          <w:kern w:val="0"/>
        </w:rPr>
        <w:t xml:space="preserve"> theory, </w:t>
      </w:r>
      <w:r w:rsidR="00B65115" w:rsidRPr="00DD6C4C">
        <w:rPr>
          <w:rFonts w:eastAsiaTheme="minorEastAsia" w:cs="Times New Roman"/>
          <w:i/>
          <w:kern w:val="0"/>
        </w:rPr>
        <w:t>this study investigates how</w:t>
      </w:r>
      <w:r w:rsidR="00A34D30" w:rsidRPr="003B0CCB">
        <w:rPr>
          <w:rFonts w:eastAsiaTheme="minorEastAsia" w:cs="Times New Roman"/>
          <w:i/>
          <w:kern w:val="0"/>
        </w:rPr>
        <w:t xml:space="preserve"> </w:t>
      </w:r>
      <w:r w:rsidR="008154CB" w:rsidRPr="00DD6C4C">
        <w:rPr>
          <w:rFonts w:eastAsiaTheme="minorEastAsia" w:cs="Times New Roman"/>
          <w:i/>
          <w:kern w:val="0"/>
        </w:rPr>
        <w:t xml:space="preserve">driving-assistant </w:t>
      </w:r>
      <w:r w:rsidR="003B52AC" w:rsidRPr="00DD6C4C">
        <w:rPr>
          <w:rFonts w:eastAsiaTheme="minorEastAsia" w:cs="Times New Roman"/>
          <w:i/>
          <w:kern w:val="0"/>
        </w:rPr>
        <w:t>app</w:t>
      </w:r>
      <w:r w:rsidR="00A34D30" w:rsidRPr="00DD6C4C">
        <w:rPr>
          <w:rFonts w:eastAsiaTheme="minorEastAsia" w:cs="Times New Roman"/>
          <w:i/>
          <w:kern w:val="0"/>
        </w:rPr>
        <w:t xml:space="preserve"> usage</w:t>
      </w:r>
      <w:r w:rsidR="00B65115" w:rsidRPr="00DD6C4C">
        <w:rPr>
          <w:rFonts w:eastAsiaTheme="minorEastAsia" w:cs="Times New Roman"/>
          <w:i/>
          <w:kern w:val="0"/>
        </w:rPr>
        <w:t xml:space="preserve"> influences </w:t>
      </w:r>
      <w:r w:rsidR="00C5345F" w:rsidRPr="00DD6C4C">
        <w:rPr>
          <w:rFonts w:eastAsiaTheme="minorEastAsia" w:cs="Times New Roman"/>
          <w:i/>
          <w:kern w:val="0"/>
        </w:rPr>
        <w:t xml:space="preserve">driver’s behavior and further </w:t>
      </w:r>
      <w:r w:rsidR="00C5345F" w:rsidRPr="003B0CCB">
        <w:rPr>
          <w:rFonts w:eastAsiaTheme="minorEastAsia" w:cs="Times New Roman"/>
          <w:i/>
          <w:kern w:val="0"/>
        </w:rPr>
        <w:t>influence</w:t>
      </w:r>
      <w:r w:rsidR="005035B9" w:rsidRPr="003B0CCB">
        <w:rPr>
          <w:rFonts w:eastAsiaTheme="minorEastAsia" w:cs="Times New Roman"/>
          <w:i/>
          <w:kern w:val="0"/>
        </w:rPr>
        <w:t>s</w:t>
      </w:r>
      <w:r w:rsidR="00C5345F" w:rsidRPr="00DD6C4C">
        <w:rPr>
          <w:rFonts w:eastAsiaTheme="minorEastAsia" w:cs="Times New Roman"/>
          <w:i/>
          <w:kern w:val="0"/>
        </w:rPr>
        <w:t xml:space="preserve"> their </w:t>
      </w:r>
      <w:r w:rsidR="004D7F70" w:rsidRPr="00F30768">
        <w:rPr>
          <w:rFonts w:eastAsiaTheme="minorEastAsia" w:cs="Times New Roman" w:hint="eastAsia"/>
          <w:i/>
          <w:kern w:val="0"/>
        </w:rPr>
        <w:t>driving</w:t>
      </w:r>
      <w:r w:rsidR="004D7F70" w:rsidRPr="00F30768">
        <w:rPr>
          <w:rFonts w:eastAsiaTheme="minorEastAsia" w:cs="Times New Roman"/>
          <w:i/>
          <w:kern w:val="0"/>
        </w:rPr>
        <w:t xml:space="preserve"> </w:t>
      </w:r>
      <w:r w:rsidR="004D7F70" w:rsidRPr="00DD6C4C">
        <w:rPr>
          <w:rFonts w:eastAsiaTheme="minorEastAsia" w:cs="Times New Roman"/>
          <w:i/>
          <w:kern w:val="0"/>
        </w:rPr>
        <w:t>performance</w:t>
      </w:r>
      <w:r w:rsidR="00C5345F" w:rsidRPr="00DD6C4C">
        <w:rPr>
          <w:rFonts w:eastAsiaTheme="minorEastAsia" w:cs="Times New Roman"/>
          <w:i/>
          <w:kern w:val="0"/>
        </w:rPr>
        <w:t>.</w:t>
      </w:r>
      <w:r w:rsidR="007906E3" w:rsidRPr="00DD6C4C">
        <w:rPr>
          <w:rFonts w:eastAsiaTheme="minorEastAsia" w:cs="Times New Roman"/>
          <w:i/>
          <w:kern w:val="0"/>
        </w:rPr>
        <w:t xml:space="preserve"> A natural experiment is designed to </w:t>
      </w:r>
      <w:r w:rsidR="00F310B9" w:rsidRPr="00DD6C4C">
        <w:rPr>
          <w:rFonts w:eastAsiaTheme="minorEastAsia" w:cs="Times New Roman"/>
          <w:i/>
          <w:kern w:val="0"/>
        </w:rPr>
        <w:t xml:space="preserve">collect the individual </w:t>
      </w:r>
      <w:r w:rsidR="003B52AC" w:rsidRPr="003B0CCB">
        <w:rPr>
          <w:rFonts w:eastAsiaTheme="minorEastAsia" w:cs="Times New Roman"/>
          <w:i/>
          <w:kern w:val="0"/>
        </w:rPr>
        <w:t>app</w:t>
      </w:r>
      <w:r w:rsidR="00F310B9" w:rsidRPr="003B0CCB">
        <w:rPr>
          <w:rFonts w:eastAsiaTheme="minorEastAsia" w:cs="Times New Roman"/>
          <w:i/>
          <w:kern w:val="0"/>
        </w:rPr>
        <w:t xml:space="preserve"> </w:t>
      </w:r>
      <w:r w:rsidR="00F310B9" w:rsidRPr="00DD6C4C">
        <w:rPr>
          <w:rFonts w:eastAsiaTheme="minorEastAsia" w:cs="Times New Roman"/>
          <w:i/>
          <w:kern w:val="0"/>
        </w:rPr>
        <w:t>usage and behavior</w:t>
      </w:r>
      <w:r w:rsidR="00D234C7" w:rsidRPr="00F30768">
        <w:rPr>
          <w:rFonts w:eastAsiaTheme="minorEastAsia" w:cs="Times New Roman"/>
          <w:i/>
          <w:kern w:val="0"/>
        </w:rPr>
        <w:t>al</w:t>
      </w:r>
      <w:r w:rsidR="00F310B9" w:rsidRPr="00F30768">
        <w:rPr>
          <w:rFonts w:eastAsiaTheme="minorEastAsia" w:cs="Times New Roman"/>
          <w:i/>
          <w:kern w:val="0"/>
        </w:rPr>
        <w:t xml:space="preserve"> data</w:t>
      </w:r>
      <w:r w:rsidR="002B2C92" w:rsidRPr="00DD6C4C">
        <w:rPr>
          <w:rFonts w:eastAsiaTheme="minorEastAsia" w:cs="Times New Roman"/>
          <w:i/>
          <w:kern w:val="0"/>
        </w:rPr>
        <w:t xml:space="preserve"> from </w:t>
      </w:r>
      <w:r w:rsidR="00EB5845" w:rsidRPr="00DD6C4C">
        <w:rPr>
          <w:rFonts w:eastAsiaTheme="minorEastAsia" w:cs="Times New Roman"/>
          <w:i/>
          <w:kern w:val="0"/>
        </w:rPr>
        <w:t>20</w:t>
      </w:r>
      <w:r w:rsidR="002B2C92" w:rsidRPr="00DD6C4C">
        <w:rPr>
          <w:rFonts w:eastAsiaTheme="minorEastAsia" w:cs="Times New Roman"/>
          <w:i/>
          <w:kern w:val="0"/>
        </w:rPr>
        <w:t>0 drivers.</w:t>
      </w:r>
      <w:r w:rsidR="00F310B9" w:rsidRPr="00DD6C4C">
        <w:rPr>
          <w:rFonts w:eastAsiaTheme="minorEastAsia" w:cs="Times New Roman"/>
          <w:i/>
          <w:kern w:val="0"/>
        </w:rPr>
        <w:t xml:space="preserve"> </w:t>
      </w:r>
      <w:r w:rsidR="002B2C92" w:rsidRPr="00DD6C4C">
        <w:rPr>
          <w:rFonts w:eastAsiaTheme="minorEastAsia" w:cs="Times New Roman"/>
          <w:i/>
          <w:kern w:val="0"/>
        </w:rPr>
        <w:t xml:space="preserve">The research results will benefit both IT </w:t>
      </w:r>
      <w:r w:rsidR="002B2C92" w:rsidRPr="003B0CCB">
        <w:rPr>
          <w:rFonts w:eastAsiaTheme="minorEastAsia" w:cs="Times New Roman"/>
          <w:i/>
          <w:kern w:val="0"/>
        </w:rPr>
        <w:t>designer</w:t>
      </w:r>
      <w:r w:rsidR="005035B9" w:rsidRPr="003B0CCB">
        <w:rPr>
          <w:rFonts w:eastAsiaTheme="minorEastAsia" w:cs="Times New Roman"/>
          <w:i/>
          <w:kern w:val="0"/>
        </w:rPr>
        <w:t>s</w:t>
      </w:r>
      <w:r w:rsidR="002B2C92" w:rsidRPr="003B0CCB">
        <w:rPr>
          <w:rFonts w:eastAsiaTheme="minorEastAsia" w:cs="Times New Roman"/>
          <w:i/>
          <w:kern w:val="0"/>
        </w:rPr>
        <w:t xml:space="preserve"> </w:t>
      </w:r>
      <w:r w:rsidR="002B2C92" w:rsidRPr="00DD6C4C">
        <w:rPr>
          <w:rFonts w:eastAsiaTheme="minorEastAsia" w:cs="Times New Roman"/>
          <w:i/>
          <w:kern w:val="0"/>
        </w:rPr>
        <w:t>and driv</w:t>
      </w:r>
      <w:r w:rsidR="002B2C92" w:rsidRPr="00F30768">
        <w:rPr>
          <w:rFonts w:eastAsiaTheme="minorEastAsia" w:cs="Times New Roman"/>
          <w:i/>
          <w:kern w:val="0"/>
        </w:rPr>
        <w:t>e</w:t>
      </w:r>
      <w:r w:rsidR="002B2C92">
        <w:rPr>
          <w:rFonts w:eastAsiaTheme="minorEastAsia" w:cs="Times New Roman"/>
          <w:i/>
          <w:kern w:val="0"/>
        </w:rPr>
        <w:t>rs theoretically and practically.</w:t>
      </w:r>
    </w:p>
    <w:p w14:paraId="729B9A41" w14:textId="78100010" w:rsidR="00F34516" w:rsidRPr="00F34516" w:rsidRDefault="00F34516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 w:rsidR="00434EF3"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 w:rsidR="003B52AC">
        <w:rPr>
          <w:rFonts w:eastAsia="宋体" w:cs="Times New Roman" w:hint="eastAsia"/>
          <w:bCs/>
          <w:kern w:val="0"/>
          <w:szCs w:val="20"/>
        </w:rPr>
        <w:t>App</w:t>
      </w:r>
      <w:r w:rsidR="00434EF3">
        <w:rPr>
          <w:rFonts w:eastAsia="宋体" w:cs="Times New Roman"/>
          <w:kern w:val="0"/>
          <w:szCs w:val="20"/>
          <w:lang w:eastAsia="en-US"/>
        </w:rPr>
        <w:t xml:space="preserve"> </w:t>
      </w:r>
      <w:r w:rsidR="00434EF3">
        <w:rPr>
          <w:rFonts w:eastAsia="宋体" w:cs="Times New Roman" w:hint="eastAsia"/>
          <w:kern w:val="0"/>
          <w:szCs w:val="20"/>
        </w:rPr>
        <w:t>usage</w:t>
      </w:r>
      <w:r w:rsidR="00F255DD">
        <w:rPr>
          <w:rFonts w:eastAsia="宋体" w:cs="Times New Roman"/>
          <w:kern w:val="0"/>
          <w:szCs w:val="20"/>
          <w:lang w:eastAsia="en-US"/>
        </w:rPr>
        <w:t xml:space="preserve">, </w:t>
      </w:r>
      <w:r w:rsidR="00434EF3">
        <w:rPr>
          <w:rFonts w:eastAsia="宋体" w:cs="Times New Roman"/>
          <w:kern w:val="0"/>
          <w:szCs w:val="20"/>
          <w:lang w:eastAsia="en-US"/>
        </w:rPr>
        <w:t>behavior changing</w:t>
      </w:r>
      <w:r w:rsidR="00151D4F">
        <w:rPr>
          <w:rFonts w:eastAsia="宋体" w:cs="Times New Roman" w:hint="eastAsia"/>
          <w:kern w:val="0"/>
          <w:szCs w:val="20"/>
        </w:rPr>
        <w:t>,</w:t>
      </w:r>
      <w:r w:rsidR="00151D4F">
        <w:rPr>
          <w:rFonts w:eastAsia="宋体" w:cs="Times New Roman"/>
          <w:kern w:val="0"/>
          <w:szCs w:val="20"/>
        </w:rPr>
        <w:t xml:space="preserve"> driving performance</w:t>
      </w:r>
      <w:r w:rsidR="001078EE">
        <w:rPr>
          <w:rFonts w:eastAsia="宋体" w:cs="Times New Roman"/>
          <w:kern w:val="0"/>
          <w:szCs w:val="20"/>
        </w:rPr>
        <w:t xml:space="preserve">, </w:t>
      </w:r>
      <w:r w:rsidR="00361C67">
        <w:rPr>
          <w:rFonts w:eastAsia="宋体" w:cs="Times New Roman"/>
          <w:kern w:val="0"/>
          <w:szCs w:val="20"/>
        </w:rPr>
        <w:t>intrinsic motivation, extrinsic motivation</w:t>
      </w:r>
    </w:p>
    <w:p w14:paraId="59C38129" w14:textId="2319F66C" w:rsidR="00574DF1" w:rsidRDefault="00206F29" w:rsidP="00D17C26">
      <w:pPr>
        <w:pStyle w:val="1"/>
      </w:pPr>
      <w:r>
        <w:t>I</w:t>
      </w:r>
      <w:r w:rsidR="00574DF1" w:rsidRPr="00077025">
        <w:t>ntroduction</w:t>
      </w:r>
    </w:p>
    <w:p w14:paraId="1ED6FA39" w14:textId="4B59D038" w:rsidR="00113CFE" w:rsidRPr="000D37F5" w:rsidRDefault="00061460" w:rsidP="00017296">
      <w:pPr>
        <w:rPr>
          <w:rFonts w:eastAsiaTheme="minorEastAsia"/>
        </w:rPr>
      </w:pPr>
      <w:r>
        <w:t>With</w:t>
      </w:r>
      <w:r w:rsidRPr="00354842">
        <w:t xml:space="preserve"> the development of </w:t>
      </w:r>
      <w:r w:rsidRPr="005035B9">
        <w:rPr>
          <w:i/>
          <w:iCs/>
        </w:rPr>
        <w:t xml:space="preserve">Internet of </w:t>
      </w:r>
      <w:r w:rsidR="005035B9" w:rsidRPr="005035B9">
        <w:rPr>
          <w:i/>
          <w:iCs/>
        </w:rPr>
        <w:t>V</w:t>
      </w:r>
      <w:r w:rsidRPr="005035B9">
        <w:rPr>
          <w:i/>
          <w:iCs/>
        </w:rPr>
        <w:t>ehicles</w:t>
      </w:r>
      <w:r w:rsidRPr="00D9630A">
        <w:rPr>
          <w:color w:val="FFFF00"/>
        </w:rPr>
        <w:t xml:space="preserve"> </w:t>
      </w:r>
      <w:r w:rsidRPr="00354842">
        <w:t xml:space="preserve">(IOV), </w:t>
      </w:r>
      <w:r w:rsidR="00B5423E">
        <w:t xml:space="preserve">more and </w:t>
      </w:r>
      <w:r w:rsidRPr="00354842">
        <w:t xml:space="preserve">more organizations including government agents and </w:t>
      </w:r>
      <w:r>
        <w:t xml:space="preserve">IT </w:t>
      </w:r>
      <w:r w:rsidRPr="00354842">
        <w:t xml:space="preserve">companies </w:t>
      </w:r>
      <w:r w:rsidR="00B9323B" w:rsidRPr="00B9323B">
        <w:t>seek to</w:t>
      </w:r>
      <w:r w:rsidRPr="00B64125">
        <w:rPr>
          <w:color w:val="FFFF00"/>
        </w:rPr>
        <w:t xml:space="preserve"> </w:t>
      </w:r>
      <w:r w:rsidRPr="00B9323B">
        <w:t>leverage</w:t>
      </w:r>
      <w:r w:rsidRPr="00B64125">
        <w:rPr>
          <w:color w:val="FF0000"/>
        </w:rPr>
        <w:t xml:space="preserve"> </w:t>
      </w:r>
      <w:r w:rsidRPr="00354842">
        <w:t>information technology</w:t>
      </w:r>
      <w:r>
        <w:t xml:space="preserve"> </w:t>
      </w:r>
      <w:r w:rsidRPr="00354842">
        <w:t>to improve driving</w:t>
      </w:r>
      <w:r>
        <w:t xml:space="preserve"> behaviors</w:t>
      </w:r>
      <w:r w:rsidRPr="00354842">
        <w:t>.</w:t>
      </w:r>
      <w:r w:rsidR="0095582F">
        <w:rPr>
          <w:rFonts w:eastAsiaTheme="minorEastAsia" w:hint="eastAsia"/>
        </w:rPr>
        <w:t xml:space="preserve"> </w:t>
      </w:r>
      <w:r w:rsidR="00BB6A30">
        <w:t>It is acknowledged</w:t>
      </w:r>
      <w:r w:rsidR="00BB6A30" w:rsidRPr="00BB6A30">
        <w:t xml:space="preserve"> </w:t>
      </w:r>
      <w:r w:rsidR="00BB6A30">
        <w:t>that t</w:t>
      </w:r>
      <w:r w:rsidR="008935D1" w:rsidRPr="00077025">
        <w:t>he diffusion and deepening of the IT revolution</w:t>
      </w:r>
      <w:r w:rsidR="005E2F21">
        <w:t xml:space="preserve"> is a </w:t>
      </w:r>
      <w:r w:rsidR="005E2F21" w:rsidRPr="00077025">
        <w:t xml:space="preserve">hallmark of the emerging </w:t>
      </w:r>
      <w:r w:rsidR="005E2F21" w:rsidRPr="00F30768">
        <w:t>‘information age’</w:t>
      </w:r>
      <w:r w:rsidR="008935D1" w:rsidRPr="00F30768">
        <w:t xml:space="preserve"> </w:t>
      </w:r>
      <w:r w:rsidR="008935D1" w:rsidRPr="00F30768">
        <w:fldChar w:fldCharType="begin"/>
      </w:r>
      <w:r w:rsidR="008935D1" w:rsidRPr="000D37F5">
        <w:instrText xml:space="preserve"> ADDIN EN.CITE &lt;EndNote&gt;&lt;Cite&gt;&lt;Author&gt;Castells&lt;/Author&gt;&lt;Year&gt;1997&lt;/Year&gt;&lt;RecNum&gt;116&lt;/RecNum&gt;&lt;DisplayText&gt;(Castells 1997)&lt;/DisplayText&gt;&lt;record&gt;&lt;rec-number&gt;116&lt;/rec-number&gt;&lt;foreign-keys&gt;&lt;key app="EN" db-id="xx2sdxzxyppx5jedtfkvpvsn9sve2252dadz" timestamp="1612631092"&gt;116&lt;/key&gt;&lt;/foreign-keys&gt;&lt;ref-type name="Journal Article"&gt;17&lt;/ref-type&gt;&lt;contributors&gt;&lt;authors&gt;&lt;author&gt;Castells, Manuel&lt;/author&gt;&lt;/authors&gt;&lt;/contributors&gt;&lt;titles&gt;&lt;title&gt;An introduction to the information age&lt;/title&gt;&lt;secondary-title&gt;City&lt;/secondary-title&gt;&lt;/titles&gt;&lt;periodical&gt;&lt;full-title&gt;City&lt;/full-title&gt;&lt;/periodical&gt;&lt;pages&gt;6-16&lt;/pages&gt;&lt;volume&gt;2&lt;/volume&gt;&lt;number&gt;7&lt;/number&gt;&lt;dates&gt;&lt;year&gt;1997&lt;/year&gt;&lt;/dates&gt;&lt;isbn&gt;1360-4813&lt;/isbn&gt;&lt;urls&gt;&lt;/urls&gt;&lt;/record&gt;&lt;/Cite&gt;&lt;/EndNote&gt;</w:instrText>
      </w:r>
      <w:r w:rsidR="008935D1" w:rsidRPr="00F30768">
        <w:fldChar w:fldCharType="separate"/>
      </w:r>
      <w:r w:rsidR="008935D1" w:rsidRPr="00F30768">
        <w:rPr>
          <w:noProof/>
        </w:rPr>
        <w:t>(Castells 1997)</w:t>
      </w:r>
      <w:r w:rsidR="008935D1" w:rsidRPr="00F30768">
        <w:fldChar w:fldCharType="end"/>
      </w:r>
      <w:r w:rsidR="008935D1" w:rsidRPr="00F30768">
        <w:t xml:space="preserve">. </w:t>
      </w:r>
      <w:r w:rsidR="006A3D71" w:rsidRPr="00F30768">
        <w:t>M</w:t>
      </w:r>
      <w:r w:rsidR="006A3D71" w:rsidRPr="000D37F5">
        <w:t>oreover,</w:t>
      </w:r>
      <w:r w:rsidR="006A3D71" w:rsidRPr="003B0CCB">
        <w:t xml:space="preserve"> </w:t>
      </w:r>
      <w:r w:rsidR="009359E0" w:rsidRPr="00F30768">
        <w:t>t</w:t>
      </w:r>
      <w:r w:rsidR="008935D1" w:rsidRPr="00F30768">
        <w:t>he rapid development of IT brings many gadgets wit</w:t>
      </w:r>
      <w:r w:rsidR="008935D1" w:rsidRPr="000D37F5">
        <w:t xml:space="preserve">h </w:t>
      </w:r>
      <w:r w:rsidR="008935D1" w:rsidRPr="003B0CCB">
        <w:t xml:space="preserve">it, such as </w:t>
      </w:r>
      <w:r w:rsidR="008935D1" w:rsidRPr="00F30768">
        <w:rPr>
          <w:rFonts w:eastAsia="宋体" w:cs="Times New Roman"/>
        </w:rPr>
        <w:t xml:space="preserve">mobile </w:t>
      </w:r>
      <w:r w:rsidR="003B52AC" w:rsidRPr="000D37F5">
        <w:rPr>
          <w:rFonts w:eastAsia="宋体" w:cs="Times New Roman"/>
        </w:rPr>
        <w:t>app</w:t>
      </w:r>
      <w:r w:rsidR="008935D1" w:rsidRPr="000D37F5">
        <w:rPr>
          <w:rFonts w:eastAsia="宋体" w:cs="Times New Roman"/>
        </w:rPr>
        <w:t>s</w:t>
      </w:r>
      <w:r w:rsidR="008935D1" w:rsidRPr="000D37F5">
        <w:rPr>
          <w:rFonts w:cs="Times New Roman"/>
        </w:rPr>
        <w:t xml:space="preserve"> </w:t>
      </w:r>
      <w:r w:rsidR="008935D1" w:rsidRPr="00F30768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 w:rsidRPr="000D37F5">
        <w:instrText xml:space="preserve"> ADDIN EN.CITE </w:instrText>
      </w:r>
      <w:r w:rsidR="008935D1" w:rsidRPr="003B0CCB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 w:rsidRPr="000D37F5">
        <w:instrText xml:space="preserve"> ADDIN EN.CITE.DATA </w:instrText>
      </w:r>
      <w:r w:rsidR="008935D1" w:rsidRPr="003B0CCB">
        <w:fldChar w:fldCharType="end"/>
      </w:r>
      <w:r w:rsidR="008935D1" w:rsidRPr="00F30768">
        <w:fldChar w:fldCharType="separate"/>
      </w:r>
      <w:r w:rsidR="008935D1" w:rsidRPr="00F30768">
        <w:rPr>
          <w:noProof/>
        </w:rPr>
        <w:t>(Joorabchi et al. 2013; Mahmood et al. 2001; Nishad and Rana 2016)</w:t>
      </w:r>
      <w:r w:rsidR="008935D1" w:rsidRPr="00F30768">
        <w:fldChar w:fldCharType="end"/>
      </w:r>
      <w:r w:rsidR="008935D1" w:rsidRPr="00F30768">
        <w:t xml:space="preserve">. </w:t>
      </w:r>
      <w:r w:rsidR="00354F46" w:rsidRPr="00F30768">
        <w:t xml:space="preserve">People use these </w:t>
      </w:r>
      <w:r w:rsidR="00E5448A" w:rsidRPr="000D37F5">
        <w:t xml:space="preserve">IT </w:t>
      </w:r>
      <w:r w:rsidR="00354F46" w:rsidRPr="000D37F5">
        <w:t>products</w:t>
      </w:r>
      <w:r w:rsidR="00BB0AEE" w:rsidRPr="000D37F5">
        <w:t xml:space="preserve"> and </w:t>
      </w:r>
      <w:r w:rsidR="003B52AC" w:rsidRPr="000D37F5">
        <w:t>app</w:t>
      </w:r>
      <w:r w:rsidR="00BB0AEE" w:rsidRPr="000D37F5">
        <w:t>lications</w:t>
      </w:r>
      <w:r w:rsidR="00354F46" w:rsidRPr="000D37F5">
        <w:t xml:space="preserve"> </w:t>
      </w:r>
      <w:r w:rsidR="00EE0F24" w:rsidRPr="000D37F5">
        <w:t>for different purposes</w:t>
      </w:r>
      <w:r w:rsidR="00873AC7" w:rsidRPr="000D37F5">
        <w:t>.</w:t>
      </w:r>
      <w:r w:rsidR="00873AC7" w:rsidRPr="000D37F5">
        <w:rPr>
          <w:rFonts w:eastAsiaTheme="minorEastAsia"/>
        </w:rPr>
        <w:t xml:space="preserve"> And </w:t>
      </w:r>
      <w:r w:rsidR="00873AC7" w:rsidRPr="000D37F5">
        <w:t>not surprisingly, as people use</w:t>
      </w:r>
      <w:r w:rsidR="00873AC7" w:rsidRPr="000D37F5">
        <w:rPr>
          <w:rFonts w:eastAsiaTheme="minorEastAsia"/>
        </w:rPr>
        <w:t xml:space="preserve"> </w:t>
      </w:r>
      <w:r w:rsidR="00873AC7" w:rsidRPr="000D37F5">
        <w:t>IT more frequently, researchers</w:t>
      </w:r>
      <w:r w:rsidR="00873AC7" w:rsidRPr="000D37F5">
        <w:rPr>
          <w:rFonts w:eastAsiaTheme="minorEastAsia"/>
        </w:rPr>
        <w:t xml:space="preserve"> </w:t>
      </w:r>
      <w:r w:rsidR="00873AC7" w:rsidRPr="000D37F5">
        <w:t>are studying</w:t>
      </w:r>
      <w:r w:rsidR="00953DB0" w:rsidRPr="000D37F5">
        <w:t xml:space="preserve"> the effects</w:t>
      </w:r>
      <w:r w:rsidR="00873AC7" w:rsidRPr="000D37F5">
        <w:t xml:space="preserve"> with growing</w:t>
      </w:r>
      <w:r w:rsidR="00873AC7" w:rsidRPr="000D37F5">
        <w:rPr>
          <w:rFonts w:eastAsiaTheme="minorEastAsia"/>
        </w:rPr>
        <w:t xml:space="preserve"> </w:t>
      </w:r>
      <w:r w:rsidR="00873AC7" w:rsidRPr="000D37F5">
        <w:t xml:space="preserve">interest </w:t>
      </w:r>
      <w:r w:rsidR="00873AC7" w:rsidRPr="00F30768">
        <w:fldChar w:fldCharType="begin"/>
      </w:r>
      <w:r w:rsidR="00873AC7" w:rsidRPr="000D37F5">
        <w:instrText xml:space="preserve"> ADDIN EN.CITE &lt;EndNote&gt;&lt;Cite&gt;&lt;Author&gt;Greengard&lt;/Author&gt;&lt;Year&gt;2011&lt;/Year&gt;&lt;RecNum&gt;104&lt;/RecNum&gt;&lt;DisplayText&gt;(Greengard 2011)&lt;/DisplayText&gt;&lt;record&gt;&lt;rec-number&gt;104&lt;/rec-number&gt;&lt;foreign-keys&gt;&lt;key app="EN" db-id="xx2sdxzxyppx5jedtfkvpvsn9sve2252dadz" timestamp="1612621313"&gt;104&lt;/key&gt;&lt;/foreign-keys&gt;&lt;ref-type name="Journal Article"&gt;17&lt;/ref-type&gt;&lt;contributors&gt;&lt;authors&gt;&lt;author&gt;Samuel Greengard&lt;/author&gt;&lt;/authors&gt;&lt;/contributors&gt;&lt;titles&gt;&lt;title&gt;Living in a digital world&lt;/title&gt;&lt;secondary-title&gt;Communications of the ACM&lt;/secondary-title&gt;&lt;/titles&gt;&lt;periodical&gt;&lt;full-title&gt;Communications of the ACM&lt;/full-title&gt;&lt;/periodical&gt;&lt;volume&gt;54&lt;/volume&gt;&lt;number&gt;10&lt;/number&gt;&lt;dates&gt;&lt;year&gt;2011&lt;/year&gt;&lt;/dates&gt;&lt;isbn&gt;0001-0782&lt;/isbn&gt;&lt;urls&gt;&lt;/urls&gt;&lt;remote-database-provider&gt;Cnki&lt;/remote-database-provider&gt;&lt;/record&gt;&lt;/Cite&gt;&lt;/EndNote&gt;</w:instrText>
      </w:r>
      <w:r w:rsidR="00873AC7" w:rsidRPr="00F30768">
        <w:fldChar w:fldCharType="separate"/>
      </w:r>
      <w:r w:rsidR="00873AC7" w:rsidRPr="00F30768">
        <w:rPr>
          <w:noProof/>
        </w:rPr>
        <w:t>(Greengard 2011)</w:t>
      </w:r>
      <w:r w:rsidR="00873AC7" w:rsidRPr="00F30768">
        <w:fldChar w:fldCharType="end"/>
      </w:r>
      <w:r w:rsidR="00873AC7" w:rsidRPr="00F30768">
        <w:t>.</w:t>
      </w:r>
      <w:r w:rsidR="00EE0F24" w:rsidRPr="00F30768">
        <w:t xml:space="preserve"> </w:t>
      </w:r>
    </w:p>
    <w:p w14:paraId="799E4668" w14:textId="42BFFF7A" w:rsidR="002548E8" w:rsidRDefault="002C3216" w:rsidP="00017296">
      <w:r w:rsidRPr="000D37F5">
        <w:t xml:space="preserve">Prior </w:t>
      </w:r>
      <w:r w:rsidR="00EE0F24" w:rsidRPr="000D37F5">
        <w:t>studies</w:t>
      </w:r>
      <w:r w:rsidR="00EE0F24" w:rsidRPr="000D37F5">
        <w:rPr>
          <w:rFonts w:eastAsiaTheme="minorEastAsia"/>
        </w:rPr>
        <w:t xml:space="preserve"> </w:t>
      </w:r>
      <w:r w:rsidR="00EE0F24" w:rsidRPr="000D37F5">
        <w:t xml:space="preserve">have </w:t>
      </w:r>
      <w:r w:rsidR="00335817" w:rsidRPr="000D37F5">
        <w:t>put</w:t>
      </w:r>
      <w:r w:rsidR="00335817" w:rsidRPr="003B0CCB">
        <w:t xml:space="preserve"> </w:t>
      </w:r>
      <w:r w:rsidR="00335817" w:rsidRPr="00F30768">
        <w:t>emphasis on</w:t>
      </w:r>
      <w:r w:rsidR="00EE0F24" w:rsidRPr="00F30768">
        <w:t xml:space="preserve"> </w:t>
      </w:r>
      <w:r w:rsidR="00091131" w:rsidRPr="003B0CCB">
        <w:t xml:space="preserve">positive </w:t>
      </w:r>
      <w:r w:rsidR="00335817" w:rsidRPr="003B0CCB">
        <w:t>effect</w:t>
      </w:r>
      <w:r w:rsidR="006A3D71" w:rsidRPr="003B0CCB">
        <w:t>ive IT</w:t>
      </w:r>
      <w:r w:rsidR="00E779C1" w:rsidRPr="00F30768">
        <w:t>,</w:t>
      </w:r>
      <w:r w:rsidR="00EE0F24" w:rsidRPr="00F30768">
        <w:t xml:space="preserve"> including </w:t>
      </w:r>
      <w:r w:rsidR="00604D69" w:rsidRPr="000D37F5">
        <w:t>promoting the development of</w:t>
      </w:r>
      <w:r w:rsidR="00205656" w:rsidRPr="000D37F5">
        <w:t xml:space="preserve"> </w:t>
      </w:r>
      <w:r w:rsidR="00EE0F24" w:rsidRPr="003B0CCB">
        <w:t xml:space="preserve">health </w:t>
      </w:r>
      <w:r w:rsidR="000F79DE" w:rsidRPr="003B0CCB">
        <w:t>care</w:t>
      </w:r>
      <w:r w:rsidR="00EE0F24" w:rsidRPr="00F30768">
        <w:t>, educa</w:t>
      </w:r>
      <w:r w:rsidR="00EE0F24">
        <w:t xml:space="preserve">tion, </w:t>
      </w:r>
      <w:r w:rsidR="00211C2C">
        <w:t xml:space="preserve">business, </w:t>
      </w:r>
      <w:r w:rsidR="00EE0F24">
        <w:t xml:space="preserve">communication, </w:t>
      </w:r>
      <w:r w:rsidR="00211C2C">
        <w:t xml:space="preserve">entertainment </w:t>
      </w:r>
      <w:r w:rsidR="00EE0F24">
        <w:t xml:space="preserve">and global connectivity </w:t>
      </w:r>
      <w:r w:rsidR="00EE0F24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 </w:instrText>
      </w:r>
      <w:r w:rsidR="00433DAD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EN.CITE.DATA </w:instrText>
      </w:r>
      <w:r w:rsidR="00433DAD">
        <w:fldChar w:fldCharType="end"/>
      </w:r>
      <w:r w:rsidR="00EE0F24">
        <w:fldChar w:fldCharType="separate"/>
      </w:r>
      <w:r w:rsidR="00433DAD">
        <w:rPr>
          <w:noProof/>
        </w:rPr>
        <w:t>(Chen 2020; Cole-Lewis and Kershaw 2010; Green and Bavelier 2008; Hitt and Brynjolfsson 1996)</w:t>
      </w:r>
      <w:r w:rsidR="00EE0F24">
        <w:fldChar w:fldCharType="end"/>
      </w:r>
      <w:r w:rsidR="00EE0F24">
        <w:t>.</w:t>
      </w:r>
      <w:r w:rsidR="00867B42">
        <w:t xml:space="preserve"> </w:t>
      </w:r>
      <w:r w:rsidR="00EA313A">
        <w:t>R</w:t>
      </w:r>
      <w:r w:rsidR="009A2BD6" w:rsidRPr="009A2BD6">
        <w:t xml:space="preserve">esearchers </w:t>
      </w:r>
      <w:r w:rsidR="00BD1A27">
        <w:t>start</w:t>
      </w:r>
      <w:r w:rsidR="00434417">
        <w:rPr>
          <w:rFonts w:hint="eastAsia"/>
        </w:rPr>
        <w:t>ed</w:t>
      </w:r>
      <w:r w:rsidR="00434417">
        <w:t xml:space="preserve"> </w:t>
      </w:r>
      <w:r w:rsidR="00434417">
        <w:rPr>
          <w:rFonts w:hint="eastAsia"/>
        </w:rPr>
        <w:lastRenderedPageBreak/>
        <w:t>t</w:t>
      </w:r>
      <w:r w:rsidR="00434417" w:rsidRPr="00EA313A">
        <w:rPr>
          <w:rFonts w:hint="eastAsia"/>
        </w:rPr>
        <w:t>o</w:t>
      </w:r>
      <w:r w:rsidR="00434417" w:rsidRPr="00EA313A">
        <w:t xml:space="preserve"> </w:t>
      </w:r>
      <w:r w:rsidR="00434417" w:rsidRPr="00EA313A">
        <w:rPr>
          <w:rFonts w:hint="eastAsia"/>
        </w:rPr>
        <w:t>explor</w:t>
      </w:r>
      <w:r w:rsidR="00EA313A" w:rsidRPr="00EA313A">
        <w:t>e</w:t>
      </w:r>
      <w:r w:rsidR="00434417" w:rsidRPr="00D83FA9">
        <w:rPr>
          <w:color w:val="FF0000"/>
        </w:rPr>
        <w:t xml:space="preserve"> </w:t>
      </w:r>
      <w:r w:rsidR="00434417">
        <w:rPr>
          <w:rFonts w:hint="eastAsia"/>
        </w:rPr>
        <w:t>how</w:t>
      </w:r>
      <w:r w:rsidR="00434417">
        <w:t xml:space="preserve"> </w:t>
      </w:r>
      <w:r w:rsidR="00434417">
        <w:rPr>
          <w:rFonts w:hint="eastAsia"/>
        </w:rPr>
        <w:t>to</w:t>
      </w:r>
      <w:r w:rsidR="00BD1A27">
        <w:t xml:space="preserve"> </w:t>
      </w:r>
      <w:r w:rsidR="009A2BD6" w:rsidRPr="009A2BD6">
        <w:t>us</w:t>
      </w:r>
      <w:r w:rsidR="00434417">
        <w:rPr>
          <w:rFonts w:hint="eastAsia"/>
        </w:rPr>
        <w:t>e</w:t>
      </w:r>
      <w:r w:rsidR="009A2BD6" w:rsidRPr="009A2BD6">
        <w:t xml:space="preserve"> </w:t>
      </w:r>
      <w:r w:rsidR="009A2BD6">
        <w:t>IT</w:t>
      </w:r>
      <w:r w:rsidR="009A2BD6" w:rsidRPr="009A2BD6">
        <w:t xml:space="preserve"> to </w:t>
      </w:r>
      <w:r w:rsidR="00CA7580">
        <w:t>influence</w:t>
      </w:r>
      <w:r w:rsidR="009A2BD6" w:rsidRPr="009A2BD6">
        <w:t xml:space="preserve"> human behavior</w:t>
      </w:r>
      <w:r w:rsidR="00113CFE">
        <w:t xml:space="preserve"> </w: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 </w:instrTex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EN.CITE.DATA </w:instrText>
      </w:r>
      <w:r w:rsidR="00113CFE">
        <w:fldChar w:fldCharType="end"/>
      </w:r>
      <w:r w:rsidR="00113CFE">
        <w:fldChar w:fldCharType="separate"/>
      </w:r>
      <w:r w:rsidR="00113CFE">
        <w:rPr>
          <w:noProof/>
        </w:rPr>
        <w:t>(Årsand et al. 2010; Hebden et al. 2012; Hughes et al. 2010; Mattila et al. 2009; Sundaram et al. 2007; Varnfield et al. 2011)</w:t>
      </w:r>
      <w:r w:rsidR="00113CFE">
        <w:fldChar w:fldCharType="end"/>
      </w:r>
      <w:r w:rsidR="00AF1A61">
        <w:t>.</w:t>
      </w:r>
      <w:r w:rsidR="001454A8">
        <w:t xml:space="preserve"> However, </w:t>
      </w:r>
      <w:r w:rsidR="00CE6ECA">
        <w:t>there is</w:t>
      </w:r>
      <w:r w:rsidR="00C83E10">
        <w:t xml:space="preserve"> still</w:t>
      </w:r>
      <w:r w:rsidR="00CE6ECA">
        <w:t xml:space="preserve"> a lack of its </w:t>
      </w:r>
      <w:r w:rsidR="003B52AC">
        <w:t>app</w:t>
      </w:r>
      <w:r w:rsidR="00CE6ECA">
        <w:t xml:space="preserve">lication </w:t>
      </w:r>
      <w:r w:rsidR="00090358" w:rsidRPr="00090358">
        <w:t>for</w:t>
      </w:r>
      <w:r w:rsidR="00CE6ECA" w:rsidRPr="00090358">
        <w:t xml:space="preserve"> </w:t>
      </w:r>
      <w:r w:rsidR="008509C2">
        <w:t xml:space="preserve">the </w:t>
      </w:r>
      <w:r w:rsidR="008509C2" w:rsidRPr="00EA313A">
        <w:t xml:space="preserve">purpose of </w:t>
      </w:r>
      <w:r w:rsidR="001E63AD">
        <w:t xml:space="preserve">improving </w:t>
      </w:r>
      <w:r w:rsidR="005F2C5E" w:rsidRPr="00EA313A">
        <w:t>driving safety</w:t>
      </w:r>
      <w:r w:rsidR="00CB0B26">
        <w:t xml:space="preserve">. Thus, </w:t>
      </w:r>
      <w:r w:rsidR="00434417">
        <w:rPr>
          <w:rFonts w:hint="eastAsia"/>
        </w:rPr>
        <w:t>this</w:t>
      </w:r>
      <w:r w:rsidR="00434417">
        <w:t xml:space="preserve"> </w:t>
      </w:r>
      <w:r w:rsidR="00434417">
        <w:rPr>
          <w:rFonts w:hint="eastAsia"/>
        </w:rPr>
        <w:t>study</w:t>
      </w:r>
      <w:r w:rsidR="00434417">
        <w:t xml:space="preserve"> </w:t>
      </w:r>
      <w:r w:rsidR="00434417">
        <w:rPr>
          <w:rFonts w:hint="eastAsia"/>
        </w:rPr>
        <w:t>plans</w:t>
      </w:r>
      <w:r w:rsidR="00CB0B26">
        <w:rPr>
          <w:rFonts w:hint="eastAsia"/>
        </w:rPr>
        <w:t xml:space="preserve"> </w:t>
      </w:r>
      <w:r w:rsidR="00CB0B26">
        <w:t>to</w:t>
      </w:r>
      <w:r w:rsidR="00CB0B26" w:rsidRPr="00F30768">
        <w:t xml:space="preserve"> </w:t>
      </w:r>
      <w:r w:rsidR="00090358" w:rsidRPr="003B0CCB">
        <w:t>ass</w:t>
      </w:r>
      <w:r w:rsidR="002548E8" w:rsidRPr="003B0CCB">
        <w:t>ess</w:t>
      </w:r>
      <w:r w:rsidR="002548E8" w:rsidRPr="006E2ED8">
        <w:rPr>
          <w:color w:val="FF0000"/>
        </w:rPr>
        <w:t xml:space="preserve"> </w:t>
      </w:r>
      <w:r w:rsidR="002548E8">
        <w:t xml:space="preserve">the IT effect on </w:t>
      </w:r>
      <w:r w:rsidR="002548E8">
        <w:rPr>
          <w:rFonts w:hint="eastAsia"/>
        </w:rPr>
        <w:t>individual</w:t>
      </w:r>
      <w:r w:rsidR="002548E8">
        <w:t xml:space="preserve"> driving behavior </w:t>
      </w:r>
      <w:r w:rsidR="002548E8">
        <w:rPr>
          <w:rFonts w:hint="eastAsia"/>
        </w:rPr>
        <w:t>changing</w:t>
      </w:r>
      <w:r w:rsidR="002548E8">
        <w:t xml:space="preserve"> by investigating the research question of</w:t>
      </w:r>
      <w:r w:rsidR="002A19AF">
        <w:t xml:space="preserve"> whether the </w:t>
      </w:r>
      <w:r w:rsidR="00A11100" w:rsidRPr="003B0CCB">
        <w:t>a</w:t>
      </w:r>
      <w:r w:rsidR="003B52AC" w:rsidRPr="003B0CCB">
        <w:t>pp</w:t>
      </w:r>
      <w:r w:rsidR="002A19AF" w:rsidRPr="0043455C">
        <w:rPr>
          <w:color w:val="4472C4" w:themeColor="accent1"/>
        </w:rPr>
        <w:t xml:space="preserve"> </w:t>
      </w:r>
      <w:r w:rsidR="002A19AF">
        <w:t>usage</w:t>
      </w:r>
      <w:r w:rsidR="00B25EEF">
        <w:t>,</w:t>
      </w:r>
      <w:r w:rsidR="002A19AF">
        <w:t xml:space="preserve"> </w:t>
      </w:r>
      <w:r w:rsidR="003D1835">
        <w:t xml:space="preserve">drivers’ </w:t>
      </w:r>
      <w:r w:rsidR="00B25EEF">
        <w:t xml:space="preserve">desire and characteristics can have some influence on </w:t>
      </w:r>
      <w:r w:rsidR="00F91077">
        <w:t xml:space="preserve">their individual </w:t>
      </w:r>
      <w:r w:rsidR="009F073D">
        <w:t>driving performance</w:t>
      </w:r>
      <w:r w:rsidR="009E3624" w:rsidRPr="00090358">
        <w:t xml:space="preserve"> and how</w:t>
      </w:r>
      <w:r w:rsidR="00090358">
        <w:t xml:space="preserve"> su</w:t>
      </w:r>
      <w:r w:rsidR="00090358" w:rsidRPr="00090358">
        <w:t>ch change</w:t>
      </w:r>
      <w:r w:rsidR="00090358">
        <w:t xml:space="preserve"> occurs.</w:t>
      </w:r>
    </w:p>
    <w:p w14:paraId="3C3EDA3C" w14:textId="592CF312" w:rsidR="00574DF1" w:rsidRPr="00077025" w:rsidRDefault="00206F29" w:rsidP="00C07429">
      <w:pPr>
        <w:pStyle w:val="1"/>
      </w:pPr>
      <w:r>
        <w:t>L</w:t>
      </w:r>
      <w:r w:rsidR="00574DF1" w:rsidRPr="00077025">
        <w:t xml:space="preserve">iterature </w:t>
      </w:r>
      <w:r>
        <w:t>R</w:t>
      </w:r>
      <w:r w:rsidR="00574DF1" w:rsidRPr="00077025">
        <w:t>eview</w:t>
      </w:r>
    </w:p>
    <w:p w14:paraId="52D3F786" w14:textId="538451EF" w:rsidR="005130FF" w:rsidRPr="00025FFA" w:rsidRDefault="00574DF1" w:rsidP="00D17C26">
      <w:pPr>
        <w:pStyle w:val="2"/>
        <w:rPr>
          <w:rFonts w:eastAsiaTheme="minorEastAsia"/>
        </w:rPr>
      </w:pPr>
      <w:r w:rsidRPr="00077025">
        <w:t xml:space="preserve">IT </w:t>
      </w:r>
      <w:r w:rsidR="00E20ACD">
        <w:t>U</w:t>
      </w:r>
      <w:r w:rsidRPr="00077025">
        <w:t xml:space="preserve">sage and </w:t>
      </w:r>
      <w:r w:rsidR="00E20ACD">
        <w:t>B</w:t>
      </w:r>
      <w:r w:rsidRPr="00077025">
        <w:t xml:space="preserve">ehavior </w:t>
      </w:r>
      <w:r w:rsidR="00E20ACD">
        <w:t>C</w:t>
      </w:r>
      <w:r w:rsidRPr="00077025">
        <w:t>hanging</w:t>
      </w:r>
    </w:p>
    <w:p w14:paraId="4E5B95F9" w14:textId="2BAB33AD" w:rsidR="005B6745" w:rsidRPr="006D6E51" w:rsidRDefault="002A7E5D">
      <w:pPr>
        <w:rPr>
          <w:rFonts w:eastAsiaTheme="minorEastAsia"/>
          <w:color w:val="FFC000" w:themeColor="accent4"/>
        </w:rPr>
      </w:pPr>
      <w:r>
        <w:t>A</w:t>
      </w:r>
      <w:r w:rsidR="00131309" w:rsidRPr="00077025">
        <w:t xml:space="preserve"> </w:t>
      </w:r>
      <w:r w:rsidR="0075519B">
        <w:t>typical</w:t>
      </w:r>
      <w:r w:rsidR="00131309" w:rsidRPr="00077025">
        <w:t xml:space="preserve"> objective of m</w:t>
      </w:r>
      <w:r>
        <w:t>ost</w:t>
      </w:r>
      <w:r w:rsidR="00131309" w:rsidRPr="00077025">
        <w:t xml:space="preserve"> </w:t>
      </w:r>
      <w:r>
        <w:t xml:space="preserve">prior </w:t>
      </w:r>
      <w:r w:rsidR="00131309" w:rsidRPr="00077025">
        <w:t xml:space="preserve">IT research is to explain the factors influencing the </w:t>
      </w:r>
      <w:r>
        <w:t xml:space="preserve">IT usage </w:t>
      </w:r>
      <w:r w:rsidR="00CD4256">
        <w:t>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 w:rsidR="001F3824">
        <w:t>R</w:t>
      </w:r>
      <w:r w:rsidR="00CA63EA">
        <w:t xml:space="preserve">esearchers </w:t>
      </w:r>
      <w:r w:rsidR="00DA341E">
        <w:t xml:space="preserve">have </w:t>
      </w:r>
      <w:r w:rsidR="00CA63EA">
        <w:t>built and tested several theorical models of IT usage</w:t>
      </w:r>
      <w:r w:rsidR="00B05CFB">
        <w:t xml:space="preserve">, such as </w:t>
      </w:r>
      <w:r w:rsidR="00B05CFB" w:rsidRPr="00B05CFB">
        <w:rPr>
          <w:i/>
          <w:iCs/>
        </w:rPr>
        <w:t>theory of planned behavior</w:t>
      </w:r>
      <w:r w:rsidR="00B05CFB">
        <w:t xml:space="preserve"> (TPB), and the </w:t>
      </w:r>
      <w:r w:rsidR="00B05CFB" w:rsidRPr="00B05CFB">
        <w:rPr>
          <w:i/>
          <w:iCs/>
        </w:rPr>
        <w:t>technology acceptance model</w:t>
      </w:r>
      <w:r w:rsidR="00B05CFB">
        <w:t xml:space="preserve"> (TAM)</w:t>
      </w:r>
      <w:r w:rsidR="00CA63EA">
        <w:t xml:space="preserve"> </w:t>
      </w:r>
      <w:r w:rsidR="00CA63EA">
        <w:fldChar w:fldCharType="begin"/>
      </w:r>
      <w:r w:rsidR="00B11C2A">
        <w:instrText xml:space="preserve"> ADDIN EN.CITE &lt;EndNote&gt;&lt;Cite&gt;&lt;Author&gt;Taylor&lt;/Author&gt;&lt;Year&gt;1995&lt;/Year&gt;&lt;RecNum&gt;93&lt;/RecNum&gt;&lt;DisplayText&gt;(Taylor and Todd 1995; Venkatesh et al. 2003)&lt;/DisplayText&gt;&lt;record&gt;&lt;rec-number&gt;93&lt;/rec-number&gt;&lt;foreign-keys&gt;&lt;key app="EN" db-id="xx2sdxzxyppx5jedtfkvpvsn9sve2252dadz" timestamp="1612596759"&gt;93&lt;/key&gt;&lt;/foreign-keys&gt;&lt;ref-type name="Journal Article"&gt;17&lt;/ref-type&gt;&lt;contributors&gt;&lt;authors&gt;&lt;author&gt;Taylor, Shirley&lt;/author&gt;&lt;author&gt;Todd, Peter A&lt;/author&gt;&lt;/authors&gt;&lt;/contributors&gt;&lt;titles&gt;&lt;title&gt;Understanding information technology usage: A test of competing models&lt;/title&gt;&lt;secondary-title&gt;Information systems research&lt;/secondary-title&gt;&lt;/titles&gt;&lt;periodical&gt;&lt;full-title&gt;Information systems research&lt;/full-title&gt;&lt;/periodical&gt;&lt;pages&gt;144-176&lt;/pages&gt;&lt;volume&gt;6&lt;/volume&gt;&lt;number&gt;2&lt;/number&gt;&lt;dates&gt;&lt;year&gt;1995&lt;/year&gt;&lt;/dates&gt;&lt;isbn&gt;1047-7047&lt;/isbn&gt;&lt;urls&gt;&lt;/urls&gt;&lt;/record&gt;&lt;/Cite&gt;&lt;Cite&gt;&lt;Author&gt;Venkatesh&lt;/Author&gt;&lt;Year&gt;2003&lt;/Year&gt;&lt;RecNum&gt;124&lt;/RecNum&gt;&lt;record&gt;&lt;rec-number&gt;124&lt;/rec-number&gt;&lt;foreign-keys&gt;&lt;key app="EN" db-id="xx2sdxzxyppx5jedtfkvpvsn9sve2252dadz" timestamp="1612666141"&gt;124&lt;/key&gt;&lt;/foreign-keys&gt;&lt;ref-type name="Journal Article"&gt;17&lt;/ref-type&gt;&lt;contributors&gt;&lt;authors&gt;&lt;author&gt;Venkatesh, Viswanath&lt;/author&gt;&lt;author&gt;Morris, Michael G&lt;/author&gt;&lt;author&gt;Davis, Gordon B&lt;/author&gt;&lt;author&gt;Davis, Fred D&lt;/author&gt;&lt;/authors&gt;&lt;/contributors&gt;&lt;titles&gt;&lt;title&gt;User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quarterly&lt;/full-title&gt;&lt;/periodical&gt;&lt;pages&gt;425-478&lt;/pages&gt;&lt;dates&gt;&lt;year&gt;2003&lt;/year&gt;&lt;/dates&gt;&lt;isbn&gt;0276-7783&lt;/isbn&gt;&lt;urls&gt;&lt;/urls&gt;&lt;/record&gt;&lt;/Cite&gt;&lt;/EndNote&gt;</w:instrText>
      </w:r>
      <w:r w:rsidR="00CA63EA">
        <w:fldChar w:fldCharType="separate"/>
      </w:r>
      <w:r w:rsidR="00B11C2A">
        <w:rPr>
          <w:noProof/>
        </w:rPr>
        <w:t>(Taylor and Todd 1995; Venkatesh et al. 2003)</w:t>
      </w:r>
      <w:r w:rsidR="00CA63EA">
        <w:fldChar w:fldCharType="end"/>
      </w:r>
      <w:r w:rsidR="003C4143">
        <w:t>.</w:t>
      </w:r>
      <w:r w:rsidR="00E906D8">
        <w:rPr>
          <w:rFonts w:eastAsiaTheme="minorEastAsia"/>
        </w:rPr>
        <w:t xml:space="preserve"> </w:t>
      </w:r>
      <w:r w:rsidR="00BB2FD9">
        <w:rPr>
          <w:rFonts w:eastAsia="宋体" w:cs="Times New Roman"/>
        </w:rPr>
        <w:t>Another major objective of IT research</w:t>
      </w:r>
      <w:r w:rsidR="00BB2FD9">
        <w:t xml:space="preserve"> is</w:t>
      </w:r>
      <w:r w:rsidR="00BB2FD9" w:rsidRPr="00077025">
        <w:t xml:space="preserve"> to asses</w:t>
      </w:r>
      <w:r w:rsidR="00EF1128">
        <w:t>s the value of IT</w:t>
      </w:r>
      <w:r w:rsidR="005B60FA">
        <w:t xml:space="preserve"> in terms of organizational performance</w:t>
      </w:r>
      <w:r w:rsidR="00BB2FD9">
        <w:t xml:space="preserve">. </w:t>
      </w:r>
      <w:r w:rsidR="00BB2FD9" w:rsidRPr="0059509B">
        <w:t xml:space="preserve">Studies show that </w:t>
      </w:r>
      <w:r w:rsidR="00BB2FD9" w:rsidRPr="0059509B">
        <w:rPr>
          <w:rFonts w:eastAsia="宋体" w:cs="Times New Roman"/>
        </w:rPr>
        <w:t>IT usage is a key driver of</w:t>
      </w:r>
      <w:r w:rsidR="00BB2FD9" w:rsidRPr="0059509B">
        <w:rPr>
          <w:rFonts w:eastAsia="宋体" w:cs="Times New Roman" w:hint="eastAsia"/>
        </w:rPr>
        <w:t xml:space="preserve"> </w:t>
      </w:r>
      <w:r w:rsidR="00BB2FD9" w:rsidRPr="0059509B">
        <w:rPr>
          <w:rFonts w:eastAsia="宋体" w:cs="Times New Roman"/>
        </w:rPr>
        <w:t>good organizational performance</w:t>
      </w:r>
      <w:r w:rsidR="008A3134" w:rsidRPr="0059509B">
        <w:rPr>
          <w:rFonts w:eastAsia="宋体" w:cs="Times New Roman" w:hint="eastAsia"/>
        </w:rPr>
        <w:t>.</w:t>
      </w:r>
      <w:r w:rsidR="00BB2FD9" w:rsidRPr="0059509B">
        <w:rPr>
          <w:rFonts w:eastAsia="宋体" w:cs="Times New Roman"/>
        </w:rPr>
        <w:t xml:space="preserve"> </w:t>
      </w:r>
      <w:r w:rsidR="008A3134" w:rsidRPr="0059509B">
        <w:rPr>
          <w:rFonts w:eastAsia="宋体" w:cs="Times New Roman"/>
        </w:rPr>
        <w:t>For example, it</w:t>
      </w:r>
      <w:r w:rsidR="00BB2FD9" w:rsidRPr="0059509B">
        <w:rPr>
          <w:rFonts w:eastAsia="宋体" w:cs="Times New Roman"/>
        </w:rPr>
        <w:t xml:space="preserve"> can effectively improve productivity </w:t>
      </w:r>
      <w:r w:rsidR="00BB2FD9" w:rsidRPr="0059509B">
        <w:rPr>
          <w:rFonts w:eastAsia="宋体" w:cs="Times New Roman"/>
        </w:rPr>
        <w:fldChar w:fldCharType="begin"/>
      </w:r>
      <w:r w:rsidR="00BB2FD9" w:rsidRPr="0059509B">
        <w:rPr>
          <w:rFonts w:eastAsia="宋体" w:cs="Times New Roman"/>
        </w:rPr>
        <w:instrText xml:space="preserve"> ADDIN EN.CITE &lt;EndNote&gt;&lt;Cite&gt;&lt;Author&gt;Devaraj&lt;/Author&gt;&lt;Year&gt;2003&lt;/Year&gt;&lt;RecNum&gt;125&lt;/RecNum&gt;&lt;DisplayText&gt;(Devaraj and Kohli 2003; Hitt and Brynjolfsson 1996)&lt;/DisplayText&gt;&lt;record&gt;&lt;rec-number&gt;125&lt;/rec-number&gt;&lt;foreign-keys&gt;&lt;key app="EN" db-id="xx2sdxzxyppx5jedtfkvpvsn9sve2252dadz" timestamp="1612667875"&gt;125&lt;/key&gt;&lt;/foreign-keys&gt;&lt;ref-type name="Journal Article"&gt;17&lt;/ref-type&gt;&lt;contributors&gt;&lt;authors&gt;&lt;author&gt;Devaraj, Sarv&lt;/author&gt;&lt;author&gt;Kohli, Rajiv&lt;/author&gt;&lt;/authors&gt;&lt;/contributors&gt;&lt;titles&gt;&lt;title&gt;Performance impacts of information technology: Is actual usage the missing link?&lt;/title&gt;&lt;secondary-title&gt;Management science&lt;/secondary-title&gt;&lt;/titles&gt;&lt;periodical&gt;&lt;full-title&gt;Management science&lt;/full-title&gt;&lt;/periodical&gt;&lt;pages&gt;273-289&lt;/pages&gt;&lt;volume&gt;49&lt;/volume&gt;&lt;number&gt;3&lt;/number&gt;&lt;dates&gt;&lt;year&gt;2003&lt;/year&gt;&lt;/dates&gt;&lt;isbn&gt;0025-1909&lt;/isbn&gt;&lt;urls&gt;&lt;/urls&gt;&lt;/record&gt;&lt;/Cite&gt;&lt;Cite&gt;&lt;Author&gt;Hitt&lt;/Author&gt;&lt;Year&gt;1996&lt;/Year&gt;&lt;RecNum&gt;103&lt;/RecNum&gt;&lt;record&gt;&lt;rec-number&gt;103&lt;/rec-number&gt;&lt;foreign-keys&gt;&lt;key app="EN" db-id="xx2sdxzxyppx5jedtfkvpvsn9sve2252dadz" timestamp="1612620346"&gt;103&lt;/key&gt;&lt;/foreign-keys&gt;&lt;ref-type name="Journal Article"&gt;17&lt;/ref-type&gt;&lt;contributors&gt;&lt;authors&gt;&lt;author&gt;Hitt, Lorin M&lt;/author&gt;&lt;author&gt;Brynjolfsson, Erik&lt;/author&gt;&lt;/authors&gt;&lt;/contributors&gt;&lt;titles&gt;&lt;title&gt;Productivity, business profitability, and consumer surplus: Three different measures of information technology value&lt;/title&gt;&lt;secondary-title&gt;MIS quarterly&lt;/secondary-title&gt;&lt;/titles&gt;&lt;periodical&gt;&lt;full-title&gt;MIS quarterly&lt;/full-title&gt;&lt;/periodical&gt;&lt;pages&gt;121-142&lt;/pages&gt;&lt;dates&gt;&lt;year&gt;1996&lt;/year&gt;&lt;/dates&gt;&lt;isbn&gt;0276-7783&lt;/isbn&gt;&lt;urls&gt;&lt;/urls&gt;&lt;/record&gt;&lt;/Cite&gt;&lt;/EndNote&gt;</w:instrText>
      </w:r>
      <w:r w:rsidR="00BB2FD9" w:rsidRPr="0059509B">
        <w:rPr>
          <w:rFonts w:eastAsia="宋体" w:cs="Times New Roman"/>
        </w:rPr>
        <w:fldChar w:fldCharType="separate"/>
      </w:r>
      <w:r w:rsidR="00BB2FD9" w:rsidRPr="0059509B">
        <w:rPr>
          <w:rFonts w:eastAsia="宋体" w:cs="Times New Roman"/>
          <w:noProof/>
        </w:rPr>
        <w:t>(Devaraj and Kohli 2003; Hitt and Brynjolfsson 1996)</w:t>
      </w:r>
      <w:r w:rsidR="00BB2FD9" w:rsidRPr="0059509B">
        <w:rPr>
          <w:rFonts w:eastAsia="宋体" w:cs="Times New Roman"/>
        </w:rPr>
        <w:fldChar w:fldCharType="end"/>
      </w:r>
      <w:r w:rsidR="007B18F9" w:rsidRPr="0059509B">
        <w:rPr>
          <w:rFonts w:eastAsia="宋体" w:cs="Times New Roman"/>
        </w:rPr>
        <w:t xml:space="preserve"> and allow for company-wide emission reductions </w:t>
      </w:r>
      <w:r w:rsidR="007B18F9" w:rsidRPr="0059509B">
        <w:rPr>
          <w:rFonts w:eastAsia="宋体" w:cs="Times New Roman"/>
        </w:rPr>
        <w:fldChar w:fldCharType="begin"/>
      </w:r>
      <w:r w:rsidR="007B18F9" w:rsidRPr="0059509B">
        <w:rPr>
          <w:rFonts w:eastAsia="宋体" w:cs="Times New Roman"/>
        </w:rPr>
        <w:instrText xml:space="preserve"> ADDIN EN.CITE &lt;EndNote&gt;&lt;Cite&gt;&lt;Author&gt;Pablos&lt;/Author&gt;&lt;Year&gt;2012&lt;/Year&gt;&lt;RecNum&gt;155&lt;/RecNum&gt;&lt;DisplayText&gt;(Pablos 2012)&lt;/DisplayText&gt;&lt;record&gt;&lt;rec-number&gt;155&lt;/rec-number&gt;&lt;foreign-keys&gt;&lt;key app="EN" db-id="xx2sdxzxyppx5jedtfkvpvsn9sve2252dadz" timestamp="1613667316"&gt;155&lt;/key&gt;&lt;/foreign-keys&gt;&lt;ref-type name="Book"&gt;6&lt;/ref-type&gt;&lt;contributors&gt;&lt;authors&gt;&lt;author&gt;Patricia Ordóñez de Pablos&lt;/author&gt;&lt;/authors&gt;&lt;/contributors&gt;&lt;titles&gt;&lt;title&gt;Green Technologies and Business Practices: An IT Approach&lt;/title&gt;&lt;/titles&gt;&lt;pages&gt;59&lt;/pages&gt;&lt;section&gt;59&lt;/section&gt;&lt;dates&gt;&lt;year&gt;2012&lt;/year&gt;&lt;/dates&gt;&lt;publisher&gt;Information Science Reference&lt;/publisher&gt;&lt;isbn&gt;9781466619722&lt;/isbn&gt;&lt;urls&gt;&lt;related-urls&gt;&lt;url&gt;https://books.google.co.uk/books?id=NTnBuAAACAAJ&lt;/url&gt;&lt;/related-urls&gt;&lt;/urls&gt;&lt;/record&gt;&lt;/Cite&gt;&lt;/EndNote&gt;</w:instrText>
      </w:r>
      <w:r w:rsidR="007B18F9" w:rsidRPr="0059509B">
        <w:rPr>
          <w:rFonts w:eastAsia="宋体" w:cs="Times New Roman"/>
        </w:rPr>
        <w:fldChar w:fldCharType="separate"/>
      </w:r>
      <w:r w:rsidR="007B18F9" w:rsidRPr="0059509B">
        <w:rPr>
          <w:rFonts w:eastAsia="宋体" w:cs="Times New Roman"/>
          <w:noProof/>
        </w:rPr>
        <w:t>(Pablos 2012)</w:t>
      </w:r>
      <w:r w:rsidR="007B18F9" w:rsidRPr="0059509B">
        <w:rPr>
          <w:rFonts w:eastAsia="宋体" w:cs="Times New Roman"/>
        </w:rPr>
        <w:fldChar w:fldCharType="end"/>
      </w:r>
      <w:r w:rsidR="007B18F9" w:rsidRPr="0059509B">
        <w:rPr>
          <w:rFonts w:eastAsia="宋体" w:cs="Times New Roman"/>
        </w:rPr>
        <w:t>.</w:t>
      </w:r>
    </w:p>
    <w:p w14:paraId="621A57FC" w14:textId="0093E60E" w:rsidR="00025FFA" w:rsidRDefault="00861CE1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>However</w:t>
      </w:r>
      <w:r w:rsidR="00E906D8">
        <w:rPr>
          <w:rFonts w:eastAsiaTheme="minorEastAsia"/>
        </w:rPr>
        <w:t>,</w:t>
      </w:r>
      <w:r w:rsidR="00AE0C54">
        <w:rPr>
          <w:rFonts w:eastAsiaTheme="minorEastAsia"/>
        </w:rPr>
        <w:t xml:space="preserve"> </w:t>
      </w:r>
      <w:r w:rsidR="0003350C" w:rsidRPr="00F30768">
        <w:rPr>
          <w:rFonts w:eastAsiaTheme="minorEastAsia"/>
        </w:rPr>
        <w:t xml:space="preserve">few </w:t>
      </w:r>
      <w:r w:rsidR="0003350C" w:rsidRPr="0003350C">
        <w:rPr>
          <w:rFonts w:eastAsiaTheme="minorEastAsia"/>
        </w:rPr>
        <w:t xml:space="preserve">researchers have reported on the use of </w:t>
      </w:r>
      <w:r w:rsidR="0003350C">
        <w:rPr>
          <w:rFonts w:eastAsiaTheme="minorEastAsia"/>
        </w:rPr>
        <w:t xml:space="preserve">IT products and </w:t>
      </w:r>
      <w:r w:rsidR="003B52AC">
        <w:rPr>
          <w:rFonts w:eastAsiaTheme="minorEastAsia"/>
        </w:rPr>
        <w:t>app</w:t>
      </w:r>
      <w:r w:rsidR="0003350C">
        <w:rPr>
          <w:rFonts w:eastAsiaTheme="minorEastAsia"/>
        </w:rPr>
        <w:t>lications</w:t>
      </w:r>
      <w:r w:rsidR="0003350C" w:rsidRPr="0003350C">
        <w:rPr>
          <w:rFonts w:eastAsiaTheme="minorEastAsia"/>
        </w:rPr>
        <w:t xml:space="preserve"> for </w:t>
      </w:r>
      <w:r w:rsidR="0003350C" w:rsidRPr="00282EBF">
        <w:rPr>
          <w:rFonts w:eastAsiaTheme="minorEastAsia"/>
        </w:rPr>
        <w:t>individual behavior changing.</w:t>
      </w:r>
      <w:r w:rsidR="009358C2">
        <w:rPr>
          <w:rFonts w:eastAsiaTheme="minorEastAsia"/>
        </w:rPr>
        <w:t xml:space="preserve"> Research</w:t>
      </w:r>
      <w:r w:rsidR="00FD0CEE">
        <w:rPr>
          <w:rFonts w:eastAsiaTheme="minorEastAsia"/>
        </w:rPr>
        <w:t xml:space="preserve"> is</w:t>
      </w:r>
      <w:r w:rsidR="009358C2">
        <w:rPr>
          <w:rFonts w:eastAsiaTheme="minorEastAsia"/>
        </w:rPr>
        <w:t xml:space="preserve"> usually </w:t>
      </w:r>
      <w:r w:rsidR="005F3720">
        <w:rPr>
          <w:rFonts w:eastAsiaTheme="minorEastAsia"/>
        </w:rPr>
        <w:t>seen</w:t>
      </w:r>
      <w:r w:rsidR="009358C2">
        <w:rPr>
          <w:rFonts w:eastAsiaTheme="minorEastAsia"/>
        </w:rPr>
        <w:t xml:space="preserve"> 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certain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fields</w:t>
      </w:r>
      <w:r w:rsidR="00F22D23">
        <w:rPr>
          <w:rFonts w:eastAsiaTheme="minorEastAsia"/>
        </w:rPr>
        <w:t xml:space="preserve"> such as</w:t>
      </w:r>
      <w:r w:rsidR="007D0703">
        <w:rPr>
          <w:rFonts w:eastAsiaTheme="minorEastAsia"/>
        </w:rPr>
        <w:t xml:space="preserve"> </w:t>
      </w:r>
      <w:r w:rsidR="009358C2" w:rsidRPr="009358C2">
        <w:rPr>
          <w:rFonts w:eastAsiaTheme="minorEastAsia"/>
        </w:rPr>
        <w:t>public health</w:t>
      </w:r>
      <w:r w:rsidR="007D0703">
        <w:rPr>
          <w:rFonts w:eastAsiaTheme="minorEastAsia"/>
        </w:rPr>
        <w:t xml:space="preserve"> </w:t>
      </w:r>
      <w:r w:rsidR="002C57C0" w:rsidRPr="003B0CCB">
        <w:rPr>
          <w:rFonts w:eastAsiaTheme="minorEastAsia"/>
        </w:rPr>
        <w:t>or</w:t>
      </w:r>
      <w:r w:rsidR="007D0703" w:rsidRPr="003B0CCB">
        <w:rPr>
          <w:rFonts w:eastAsiaTheme="minorEastAsia"/>
        </w:rPr>
        <w:t xml:space="preserve"> </w:t>
      </w:r>
      <w:r w:rsidR="007D0703" w:rsidRPr="00F30768">
        <w:rPr>
          <w:rFonts w:eastAsiaTheme="minorEastAsia"/>
        </w:rPr>
        <w:t>b</w:t>
      </w:r>
      <w:r w:rsidR="007D0703">
        <w:rPr>
          <w:rFonts w:eastAsiaTheme="minorEastAsia"/>
        </w:rPr>
        <w:t>usiness</w:t>
      </w:r>
      <w:r w:rsidR="009358C2">
        <w:rPr>
          <w:rFonts w:eastAsiaTheme="minorEastAsia"/>
        </w:rPr>
        <w:t>.</w:t>
      </w:r>
      <w:r w:rsidR="0003350C" w:rsidRPr="0003350C">
        <w:rPr>
          <w:rFonts w:eastAsiaTheme="minorEastAsia"/>
        </w:rPr>
        <w:t xml:space="preserve"> </w:t>
      </w:r>
      <w:r w:rsidR="00B6346E">
        <w:rPr>
          <w:rFonts w:eastAsiaTheme="minorEastAsia"/>
        </w:rPr>
        <w:t xml:space="preserve">In </w:t>
      </w:r>
      <w:r w:rsidR="00FD20FD">
        <w:rPr>
          <w:rFonts w:eastAsiaTheme="minorEastAsia"/>
        </w:rPr>
        <w:t xml:space="preserve">the field of </w:t>
      </w:r>
      <w:r w:rsidR="00B6346E">
        <w:rPr>
          <w:rFonts w:eastAsiaTheme="minorEastAsia"/>
        </w:rPr>
        <w:t xml:space="preserve">public health, </w:t>
      </w:r>
      <w:r w:rsidR="007E01D4" w:rsidRPr="007E01D4">
        <w:rPr>
          <w:rFonts w:eastAsiaTheme="minorEastAsia"/>
        </w:rPr>
        <w:t>Mattila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</w:t>
      </w:r>
      <w:r w:rsidR="002039FC">
        <w:rPr>
          <w:rFonts w:eastAsiaTheme="minorEastAsia"/>
        </w:rPr>
        <w:t>tried to</w:t>
      </w:r>
      <w:r w:rsidR="007E01D4" w:rsidRPr="007E01D4">
        <w:rPr>
          <w:rFonts w:eastAsiaTheme="minorEastAsia"/>
        </w:rPr>
        <w:t xml:space="preserve"> record self-management of weight-related behaviors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&lt;EndNote&gt;&lt;Cite&gt;&lt;Author&gt;Mattila&lt;/Author&gt;&lt;Year&gt;2009&lt;/Year&gt;&lt;RecNum&gt;126&lt;/RecNum&gt;&lt;DisplayText&gt;(Mattila et al. 2009)&lt;/DisplayText&gt;&lt;record&gt;&lt;rec-number&gt;126&lt;/rec-number&gt;&lt;foreign-keys&gt;&lt;key app="EN" db-id="xx2sdxzxyppx5jedtfkvpvsn9sve2252dadz" timestamp="1612669760"&gt;126&lt;/key&gt;&lt;/foreign-keys&gt;&lt;ref-type name="Journal Article"&gt;17&lt;/ref-type&gt;&lt;contributors&gt;&lt;authors&gt;&lt;author&gt;Mattila, Elina&lt;/author&gt;&lt;author&gt;Korhonen, Ilkka&lt;/author&gt;&lt;author&gt;Salminen, Jukka H&lt;/author&gt;&lt;author&gt;Ahtinen, Aino&lt;/author&gt;&lt;author&gt;Koskinen, Esa&lt;/author&gt;&lt;author&gt;Särelä, Antti&lt;/author&gt;&lt;author&gt;Pärkkä, Juha&lt;/author&gt;&lt;author&gt;Lappalainen, Raimo&lt;/author&gt;&lt;/authors&gt;&lt;/contributors&gt;&lt;titles&gt;&lt;title&gt;Empowering citizens for well-being and chronic disease management with wellness diary&lt;/title&gt;&lt;secondary-title&gt;IEEE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456-463&lt;/pages&gt;&lt;volume&gt;14&lt;/volume&gt;&lt;number&gt;2&lt;/number&gt;&lt;dates&gt;&lt;year&gt;2009&lt;/year&gt;&lt;/dates&gt;&lt;isbn&gt;1089-7771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(Mattila et al. 2009)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>, Hughes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developed an </w:t>
      </w:r>
      <w:r w:rsidR="003B52AC">
        <w:rPr>
          <w:rFonts w:eastAsiaTheme="minorEastAsia"/>
        </w:rPr>
        <w:t>app</w:t>
      </w:r>
      <w:r w:rsidR="007E01D4" w:rsidRPr="007E01D4">
        <w:rPr>
          <w:rFonts w:eastAsiaTheme="minorEastAsia"/>
        </w:rPr>
        <w:t xml:space="preserve"> for monitoring energy balance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&lt;EndNote&gt;&lt;Cite&gt;&lt;Author&gt;Hughes&lt;/Author&gt;&lt;Year&gt;2010&lt;/Year&gt;&lt;RecNum&gt;127&lt;/RecNum&gt;&lt;DisplayText&gt;(Hughes et al. 2010)&lt;/DisplayText&gt;&lt;record&gt;&lt;rec-number&gt;127&lt;/rec-number&gt;&lt;foreign-keys&gt;&lt;key app="EN" db-id="xx2sdxzxyppx5jedtfkvpvsn9sve2252dadz" timestamp="1612669768"&gt;127&lt;/key&gt;&lt;/foreign-keys&gt;&lt;ref-type name="Journal Article"&gt;17&lt;/ref-type&gt;&lt;contributors&gt;&lt;authors&gt;&lt;author&gt;Hughes, Deonna C&lt;/author&gt;&lt;author&gt;Andrew, Adrienne&lt;/author&gt;&lt;author&gt;Denning, Tamara&lt;/author&gt;&lt;author&gt;Hurvitz, Philip&lt;/author&gt;&lt;author&gt;Lester, Jonathan&lt;/author&gt;&lt;author&gt;Beresford, Shirley&lt;/author&gt;&lt;author&gt;Borriello, Gaetano&lt;/author&gt;&lt;author&gt;Bruemmer, Barbara&lt;/author&gt;&lt;author&gt;Moudon, Anne Vernez&lt;/author&gt;&lt;author&gt;Duncan, Glen E&lt;/author&gt;&lt;/authors&gt;&lt;/contributors&gt;&lt;titles&gt;&lt;title&gt;BALANCE (Bioengineering Approaches for Lifestyle Activity and Nutrition Continuous Engagement): developing new technology for monitoring energy balance in real time&lt;/title&gt;&lt;secondary-title&gt;Journal of diabetes science and technology&lt;/secondary-title&gt;&lt;/titles&gt;&lt;periodical&gt;&lt;full-title&gt;Journal of diabetes science and technology&lt;/full-title&gt;&lt;/periodical&gt;&lt;pages&gt;429-434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(Hughes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, </w:t>
      </w:r>
      <w:r w:rsidR="00CD5857">
        <w:rPr>
          <w:rFonts w:eastAsiaTheme="minorEastAsia"/>
        </w:rPr>
        <w:t>and</w:t>
      </w:r>
      <w:r w:rsidR="007E01D4" w:rsidRPr="007E01D4">
        <w:rPr>
          <w:rFonts w:eastAsiaTheme="minorEastAsia"/>
        </w:rPr>
        <w:t xml:space="preserve"> others have monitored diet or physical activity as part of a program for diabetes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&lt;EndNote&gt;&lt;Cite&gt;&lt;Author&gt;Årsand&lt;/Author&gt;&lt;Year&gt;2010&lt;/Year&gt;&lt;RecNum&gt;128&lt;/RecNum&gt;&lt;DisplayText&gt;(Årsand et al. 2010)&lt;/DisplayText&gt;&lt;record&gt;&lt;rec-number&gt;128&lt;/rec-number&gt;&lt;foreign-keys&gt;&lt;key app="EN" db-id="xx2sdxzxyppx5jedtfkvpvsn9sve2252dadz" timestamp="1612669776"&gt;128&lt;/key&gt;&lt;/foreign-keys&gt;&lt;ref-type name="Journal Article"&gt;17&lt;/ref-type&gt;&lt;contributors&gt;&lt;authors&gt;&lt;author&gt;Årsand, Eirik&lt;/author&gt;&lt;author&gt;Tatara, Naoe&lt;/author&gt;&lt;author&gt;Østengen, Geir&lt;/author&gt;&lt;author&gt;Hartvigsen, Gunnar&lt;/author&gt;&lt;/authors&gt;&lt;/contributors&gt;&lt;titles&gt;&lt;title&gt;Mobile phone-based self-management tools for type 2 diabetes: the few touch application&lt;/title&gt;&lt;secondary-title&gt;Journal of diabetes science and technology&lt;/secondary-title&gt;&lt;/titles&gt;&lt;periodical&gt;&lt;full-title&gt;Journal of diabetes science and technology&lt;/full-title&gt;&lt;/periodical&gt;&lt;pages&gt;328-336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(Årsand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 or cardiac rehabilitation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&lt;EndNote&gt;&lt;Cite&gt;&lt;Author&gt;Varnfield&lt;/Author&gt;&lt;Year&gt;2011&lt;/Year&gt;&lt;RecNum&gt;129&lt;/RecNum&gt;&lt;DisplayText&gt;(Varnfield et al. 2011)&lt;/DisplayText&gt;&lt;record&gt;&lt;rec-number&gt;129&lt;/rec-number&gt;&lt;foreign-keys&gt;&lt;key app="EN" db-id="xx2sdxzxyppx5jedtfkvpvsn9sve2252dadz" timestamp="1612669785"&gt;129&lt;/key&gt;&lt;/foreign-keys&gt;&lt;ref-type name="Journal Article"&gt;17&lt;/ref-type&gt;&lt;contributors&gt;&lt;authors&gt;&lt;author&gt;Varnfield, Marlien&lt;/author&gt;&lt;author&gt;Karunanithi, Mohanraj K&lt;/author&gt;&lt;author&gt;Särelä, Antti&lt;/author&gt;&lt;author&gt;Garcia, Elsa&lt;/author&gt;&lt;author&gt;</w:instrText>
      </w:r>
      <w:r w:rsidR="00CD5857">
        <w:rPr>
          <w:rFonts w:eastAsiaTheme="minorEastAsia" w:hint="eastAsia"/>
        </w:rPr>
        <w:instrText>Fairfull, Anita&lt;/author&gt;&lt;author&gt;Oldenburg, Brian F&lt;/author&gt;&lt;author&gt;Walters, Darren L&lt;/author&gt;&lt;/authors&gt;&lt;/contributors&gt;&lt;titles&gt;&lt;title&gt;Uptake of a technology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assisted home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care cardiac rehabilitation program&lt;/title&gt;&lt;secondary-title&gt;Medical Journal of Austra</w:instrText>
      </w:r>
      <w:r w:rsidR="00CD5857">
        <w:rPr>
          <w:rFonts w:eastAsiaTheme="minorEastAsia"/>
        </w:rPr>
        <w:instrText>lia&lt;/secondary-title&gt;&lt;/titles&gt;&lt;periodical&gt;&lt;full-title&gt;Medical Journal of Australia&lt;/full-title&gt;&lt;/periodical&gt;&lt;pages&gt;S15-S19&lt;/pages&gt;&lt;volume&gt;194&lt;/volume&gt;&lt;dates&gt;&lt;year&gt;2011&lt;/year&gt;&lt;/dates&gt;&lt;isbn&gt;0025-729X&lt;/isbn&gt;&lt;urls&gt;&lt;/urls&gt;&lt;/record&gt;&lt;/Cite&gt;&lt;/EndNote&gt;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(Varnfield et al. 2011)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. </w:t>
      </w:r>
      <w:r w:rsidR="00116F85">
        <w:rPr>
          <w:rFonts w:eastAsiaTheme="minorEastAsia"/>
        </w:rPr>
        <w:t>When i</w:t>
      </w:r>
      <w:r w:rsidR="00116F85" w:rsidRPr="002C57C0">
        <w:rPr>
          <w:rFonts w:eastAsiaTheme="minorEastAsia"/>
        </w:rPr>
        <w:t xml:space="preserve">t comes to </w:t>
      </w:r>
      <w:r w:rsidR="002C57C0" w:rsidRPr="002C57C0">
        <w:rPr>
          <w:rFonts w:eastAsiaTheme="minorEastAsia"/>
        </w:rPr>
        <w:t xml:space="preserve">commence, </w:t>
      </w:r>
      <w:r w:rsidR="007D0703">
        <w:rPr>
          <w:rFonts w:eastAsiaTheme="minorEastAsia"/>
          <w:noProof/>
        </w:rPr>
        <w:t xml:space="preserve">Sundaram et al. suggested that </w:t>
      </w:r>
      <w:r w:rsidR="007D0703">
        <w:rPr>
          <w:rFonts w:eastAsiaTheme="minorEastAsia"/>
        </w:rPr>
        <w:t>t</w:t>
      </w:r>
      <w:r w:rsidR="007D0703" w:rsidRPr="007D0703">
        <w:rPr>
          <w:rFonts w:eastAsiaTheme="minorEastAsia"/>
        </w:rPr>
        <w:t>he effective and efficient use of technology enhances salesperson performance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/>
        </w:rPr>
        <w:fldChar w:fldCharType="begin"/>
      </w:r>
      <w:r w:rsidR="007D0703">
        <w:rPr>
          <w:rFonts w:eastAsiaTheme="minorEastAsia"/>
        </w:rPr>
        <w:instrText xml:space="preserve"> ADDIN EN.CITE &lt;EndNote&gt;&lt;Cite&gt;&lt;Author&gt;Sundaram&lt;/Author&gt;&lt;Year&gt;2007&lt;/Year&gt;&lt;RecNum&gt;95&lt;/RecNum&gt;&lt;DisplayText&gt;(Sundaram et al. 2007)&lt;/DisplayText&gt;&lt;record&gt;&lt;rec-number&gt;95&lt;/rec-number&gt;&lt;foreign-keys&gt;&lt;key app="EN" db-id="xx2sdxzxyppx5jedtfkvpvsn9sve2252dadz" timestamp="1612620262"&gt;95&lt;/key&gt;&lt;/foreign-keys&gt;&lt;ref-type name="Journal Article"&gt;17&lt;/ref-type&gt;&lt;contributors&gt;&lt;authors&gt;&lt;author&gt;Sundaram, Suresh&lt;/author&gt;&lt;author&gt;Schwarz, Andrew&lt;/author&gt;&lt;author&gt;Jones, Eli&lt;/author&gt;&lt;author&gt;Chin, Wynne W&lt;/author&gt;&lt;/authors&gt;&lt;/contributors&gt;&lt;titles&gt;&lt;title&gt;Technology use on the front line: how information technology enhances individual performance&lt;/title&gt;&lt;secondary-title&gt;Journal of the Academy of Marketing Science&lt;/secondary-title&gt;&lt;/titles&gt;&lt;periodical&gt;&lt;full-title&gt;Journal of the Academy of Marketing Science&lt;/full-title&gt;&lt;/periodical&gt;&lt;pages&gt;101-112&lt;/pages&gt;&lt;volume&gt;35&lt;/volume&gt;&lt;number&gt;1&lt;/number&gt;&lt;dates&gt;&lt;year&gt;2007&lt;/year&gt;&lt;/dates&gt;&lt;isbn&gt;1552-7824&lt;/isbn&gt;&lt;urls&gt;&lt;/urls&gt;&lt;/record&gt;&lt;/Cite&gt;&lt;/EndNote&gt;</w:instrText>
      </w:r>
      <w:r w:rsidR="007D0703">
        <w:rPr>
          <w:rFonts w:eastAsiaTheme="minorEastAsia"/>
        </w:rPr>
        <w:fldChar w:fldCharType="separate"/>
      </w:r>
      <w:r w:rsidR="007D0703">
        <w:rPr>
          <w:rFonts w:eastAsiaTheme="minorEastAsia"/>
          <w:noProof/>
        </w:rPr>
        <w:t>(Sundaram et al. 2007)</w:t>
      </w:r>
      <w:r w:rsidR="007D0703">
        <w:rPr>
          <w:rFonts w:eastAsiaTheme="minorEastAsia"/>
        </w:rPr>
        <w:fldChar w:fldCharType="end"/>
      </w:r>
      <w:r w:rsidR="007D0703">
        <w:rPr>
          <w:rFonts w:eastAsiaTheme="minorEastAsia"/>
        </w:rPr>
        <w:t>.</w:t>
      </w:r>
      <w:r w:rsidR="00611106">
        <w:rPr>
          <w:rFonts w:ascii="宋体" w:eastAsia="宋体" w:hAnsi="宋体" w:cs="宋体" w:hint="eastAsia"/>
        </w:rPr>
        <w:t xml:space="preserve"> </w:t>
      </w:r>
    </w:p>
    <w:p w14:paraId="0B2C99AC" w14:textId="605BC4E2" w:rsidR="00574DF1" w:rsidRDefault="00574DF1" w:rsidP="0050724C">
      <w:pPr>
        <w:pStyle w:val="2"/>
      </w:pPr>
      <w:r w:rsidRPr="00077025">
        <w:t xml:space="preserve">Driving </w:t>
      </w:r>
      <w:r w:rsidR="001F027B">
        <w:t>Risk</w:t>
      </w:r>
    </w:p>
    <w:p w14:paraId="6401A1B5" w14:textId="13EF38FB" w:rsidR="00337A6D" w:rsidRPr="002C0CF0" w:rsidRDefault="0005280C" w:rsidP="002C0CF0">
      <w:pPr>
        <w:rPr>
          <w:rFonts w:eastAsiaTheme="minorEastAsia" w:cs="Times New Roman"/>
          <w:szCs w:val="21"/>
        </w:rPr>
      </w:pPr>
      <w:r>
        <w:rPr>
          <w:rFonts w:cs="Times New Roman"/>
          <w:szCs w:val="21"/>
        </w:rPr>
        <w:t>P</w:t>
      </w:r>
      <w:r w:rsidR="007047B4">
        <w:rPr>
          <w:rFonts w:cs="Times New Roman"/>
          <w:szCs w:val="21"/>
        </w:rPr>
        <w:t>rior</w:t>
      </w:r>
      <w:r w:rsidR="00337A6D" w:rsidRPr="00A170A1">
        <w:rPr>
          <w:rFonts w:cs="Times New Roman"/>
          <w:szCs w:val="21"/>
        </w:rPr>
        <w:t xml:space="preserve"> studies have assessed various contributing factor</w:t>
      </w:r>
      <w:r w:rsidR="00337A6D" w:rsidRPr="007B4156">
        <w:rPr>
          <w:rFonts w:cs="Times New Roman"/>
          <w:szCs w:val="21"/>
        </w:rPr>
        <w:t xml:space="preserve">s </w:t>
      </w:r>
      <w:r w:rsidR="00337A6D" w:rsidRPr="003B0CCB">
        <w:rPr>
          <w:rFonts w:cs="Times New Roman"/>
          <w:szCs w:val="21"/>
        </w:rPr>
        <w:t xml:space="preserve">in </w:t>
      </w:r>
      <w:r w:rsidR="002C57C0" w:rsidRPr="003B0CCB">
        <w:rPr>
          <w:rFonts w:cs="Times New Roman"/>
          <w:szCs w:val="21"/>
        </w:rPr>
        <w:t>to</w:t>
      </w:r>
      <w:r w:rsidR="002C57C0">
        <w:rPr>
          <w:rFonts w:cs="Times New Roman"/>
          <w:color w:val="ED7D31" w:themeColor="accent2"/>
          <w:szCs w:val="21"/>
        </w:rPr>
        <w:t xml:space="preserve"> </w:t>
      </w:r>
      <w:r w:rsidR="00337A6D" w:rsidRPr="00A170A1">
        <w:rPr>
          <w:rFonts w:cs="Times New Roman"/>
          <w:szCs w:val="21"/>
        </w:rPr>
        <w:t>driving risk</w:t>
      </w:r>
      <w:r>
        <w:rPr>
          <w:rFonts w:cs="Times New Roman"/>
          <w:szCs w:val="21"/>
        </w:rPr>
        <w:t xml:space="preserve">, which is </w:t>
      </w:r>
      <w:r w:rsidRPr="00A170A1">
        <w:rPr>
          <w:rFonts w:cs="Times New Roman"/>
          <w:szCs w:val="21"/>
        </w:rPr>
        <w:t>defined as a potential threat that may cause vehicle crashes or other accidents</w:t>
      </w:r>
      <w:r>
        <w:rPr>
          <w:rFonts w:cs="Times New Roman"/>
          <w:szCs w:val="21"/>
        </w:rPr>
        <w:t xml:space="preserve"> </w:t>
      </w:r>
      <w:r w:rsidRPr="00CA5959"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ADDIN EN.CITE &lt;EndNote&gt;&lt;Cite&gt;&lt;Author&gt;Zheng&lt;/Author&gt;&lt;Year&gt;2014&lt;/Year&gt;&lt;RecNum&gt;4&lt;/RecNum&gt;&lt;DisplayText&gt;(Zheng et al. 2014)&lt;/DisplayText&gt;&lt;record&gt;&lt;rec-number&gt;4&lt;/rec-number&gt;&lt;foreign-keys&gt;&lt;key app="EN" db-id="xx2sdxzxyppx5jedtfkvpvsn9sve2252dadz" timestamp="1605057198"&gt;4&lt;/key&gt;&lt;/foreign-keys&gt;&lt;ref-type name="Conference Proceedings"&gt;10&lt;/ref-type&gt;&lt;contributors&gt;&lt;authors&gt;&lt;author&gt;Zheng, Yang&lt;/author&gt;&lt;author&gt;Wang, Jianqiang&lt;/author&gt;&lt;author&gt;Li, Xiaofei&lt;/author&gt;&lt;author&gt;Yu, Chenfei&lt;/author&gt;&lt;author&gt;Kodaka, Kenji&lt;/author&gt;&lt;author&gt;Li, Keqiang&lt;/author&gt;&lt;/authors&gt;&lt;/contributors&gt;&lt;titles&gt;&lt;title&gt;Driving risk assessment using cluster analysis based on naturalistic driving data&lt;/title&gt;&lt;secondary-title&gt;17th International IEEE Conference on Intelligent Transportation Systems (ITSC)&lt;/secondary-title&gt;&lt;/titles&gt;&lt;pages&gt;2584-2589&lt;/pages&gt;&lt;dates&gt;&lt;year&gt;2014&lt;/year&gt;&lt;/dates&gt;&lt;publisher&gt;IEEE&lt;/publisher&gt;&lt;isbn&gt;1479960780&lt;/isbn&gt;&lt;urls&gt;&lt;/urls&gt;&lt;/record&gt;&lt;/Cite&gt;&lt;/EndNote&gt;</w:instrText>
      </w:r>
      <w:r w:rsidRPr="00CA5959">
        <w:rPr>
          <w:rFonts w:cs="Times New Roman"/>
          <w:szCs w:val="21"/>
        </w:rPr>
        <w:fldChar w:fldCharType="separate"/>
      </w:r>
      <w:r>
        <w:rPr>
          <w:rFonts w:cs="Times New Roman"/>
          <w:noProof/>
          <w:szCs w:val="21"/>
        </w:rPr>
        <w:t>(Zheng et al. 2014)</w:t>
      </w:r>
      <w:r w:rsidRPr="00CA5959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  <w:t>.</w:t>
      </w:r>
      <w:r w:rsidR="00337A6D" w:rsidRPr="002C57C0">
        <w:rPr>
          <w:rFonts w:cs="Times New Roman"/>
          <w:szCs w:val="21"/>
        </w:rPr>
        <w:t xml:space="preserve"> </w:t>
      </w:r>
      <w:r w:rsidR="00D10AD0" w:rsidRPr="002C57C0">
        <w:rPr>
          <w:rFonts w:cs="Times New Roman"/>
          <w:szCs w:val="21"/>
        </w:rPr>
        <w:t>Researchers</w:t>
      </w:r>
      <w:r w:rsidR="00337A6D" w:rsidRPr="002C57C0">
        <w:rPr>
          <w:rFonts w:cs="Times New Roman"/>
          <w:szCs w:val="21"/>
        </w:rPr>
        <w:t xml:space="preserve"> </w:t>
      </w:r>
      <w:r w:rsidR="002C57C0">
        <w:rPr>
          <w:rFonts w:cs="Times New Roman"/>
          <w:szCs w:val="21"/>
        </w:rPr>
        <w:t>conclude the factors to</w:t>
      </w:r>
      <w:r w:rsidR="00337A6D" w:rsidRPr="002C57C0">
        <w:rPr>
          <w:rFonts w:cs="Times New Roman"/>
          <w:szCs w:val="21"/>
        </w:rPr>
        <w:t xml:space="preserve"> </w:t>
      </w:r>
      <w:r w:rsidR="00337A6D" w:rsidRPr="00A170A1">
        <w:rPr>
          <w:rFonts w:cs="Times New Roman"/>
          <w:szCs w:val="21"/>
        </w:rPr>
        <w:t xml:space="preserve">drivers’ driving behaviors, </w:t>
      </w:r>
      <w:r w:rsidR="00337A6D">
        <w:rPr>
          <w:rFonts w:cs="Times New Roman"/>
          <w:szCs w:val="21"/>
        </w:rPr>
        <w:t>traits</w:t>
      </w:r>
      <w:r w:rsidR="00337A6D" w:rsidRPr="00A170A1">
        <w:rPr>
          <w:rFonts w:cs="Times New Roman"/>
          <w:szCs w:val="21"/>
        </w:rPr>
        <w:t>, the road condition, environment state</w:t>
      </w:r>
      <w:r w:rsidR="00337A6D">
        <w:rPr>
          <w:rFonts w:cs="Times New Roman"/>
          <w:szCs w:val="21"/>
        </w:rPr>
        <w:t xml:space="preserve"> and vehicle failures </w:t>
      </w:r>
      <w:r w:rsidR="00337A6D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 w:rsidR="00337A6D">
        <w:rPr>
          <w:rFonts w:cs="Times New Roman"/>
          <w:szCs w:val="21"/>
        </w:rPr>
        <w:instrText xml:space="preserve"> ADDIN EN.CITE </w:instrText>
      </w:r>
      <w:r w:rsidR="00337A6D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 w:rsidR="00337A6D">
        <w:rPr>
          <w:rFonts w:cs="Times New Roman"/>
          <w:szCs w:val="21"/>
        </w:rPr>
        <w:instrText xml:space="preserve"> ADDIN EN.CITE.DATA </w:instrText>
      </w:r>
      <w:r w:rsidR="00337A6D">
        <w:rPr>
          <w:rFonts w:cs="Times New Roman"/>
          <w:szCs w:val="21"/>
        </w:rPr>
      </w:r>
      <w:r w:rsidR="00337A6D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</w:r>
      <w:r w:rsidR="00337A6D">
        <w:rPr>
          <w:rFonts w:cs="Times New Roman"/>
          <w:szCs w:val="21"/>
        </w:rPr>
        <w:fldChar w:fldCharType="separate"/>
      </w:r>
      <w:r w:rsidR="00337A6D">
        <w:rPr>
          <w:rFonts w:cs="Times New Roman"/>
          <w:noProof/>
          <w:szCs w:val="21"/>
        </w:rPr>
        <w:t>(Cai et al. 2016; Donovan and Marlatt 1982; Donovan et al. 1988; McMillen et al. 1992; Rolison et al. 2018)</w:t>
      </w:r>
      <w:r w:rsidR="00337A6D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  <w:t>.</w:t>
      </w:r>
      <w:r w:rsidR="00337A6D" w:rsidRPr="00A170A1">
        <w:rPr>
          <w:rFonts w:cs="Times New Roman"/>
          <w:szCs w:val="21"/>
        </w:rPr>
        <w:t xml:space="preserve"> </w:t>
      </w:r>
      <w:bookmarkStart w:id="1" w:name="_Hlk57036863"/>
      <w:r w:rsidR="00337A6D">
        <w:rPr>
          <w:rFonts w:cs="Times New Roman"/>
          <w:szCs w:val="21"/>
        </w:rPr>
        <w:t xml:space="preserve">From the perspective of drivers themselves, </w:t>
      </w:r>
      <w:bookmarkEnd w:id="1"/>
      <w:r w:rsidR="00337A6D">
        <w:rPr>
          <w:rFonts w:cs="Times New Roman"/>
          <w:szCs w:val="21"/>
        </w:rPr>
        <w:t>r</w:t>
      </w:r>
      <w:r w:rsidR="00337A6D" w:rsidRPr="00CC195E">
        <w:rPr>
          <w:rFonts w:cs="Times New Roman"/>
          <w:szCs w:val="21"/>
        </w:rPr>
        <w:t>esearch distinguishes between driving skills and driving style</w:t>
      </w:r>
      <w:r w:rsidR="00BD1DE5">
        <w:rPr>
          <w:rFonts w:cs="Times New Roman"/>
          <w:szCs w:val="21"/>
        </w:rPr>
        <w:t xml:space="preserve"> </w:t>
      </w:r>
      <w:r w:rsidR="00BD1DE5">
        <w:rPr>
          <w:rFonts w:cs="Times New Roman"/>
          <w:szCs w:val="21"/>
        </w:rPr>
        <w:fldChar w:fldCharType="begin"/>
      </w:r>
      <w:r w:rsidR="00BD1DE5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BD1DE5">
        <w:rPr>
          <w:rFonts w:cs="Times New Roman"/>
          <w:szCs w:val="21"/>
        </w:rPr>
        <w:fldChar w:fldCharType="separate"/>
      </w:r>
      <w:r w:rsidR="00BD1DE5">
        <w:rPr>
          <w:rFonts w:cs="Times New Roman"/>
          <w:noProof/>
          <w:szCs w:val="21"/>
        </w:rPr>
        <w:t>(Rolison et al. 2018)</w:t>
      </w:r>
      <w:r w:rsidR="00BD1DE5">
        <w:rPr>
          <w:rFonts w:cs="Times New Roman"/>
          <w:szCs w:val="21"/>
        </w:rPr>
        <w:fldChar w:fldCharType="end"/>
      </w:r>
      <w:r w:rsidR="00337A6D" w:rsidRPr="00CC195E">
        <w:rPr>
          <w:rFonts w:cs="Times New Roman"/>
          <w:szCs w:val="21"/>
        </w:rPr>
        <w:t>.</w:t>
      </w:r>
      <w:r w:rsidR="00337A6D">
        <w:rPr>
          <w:rFonts w:cs="Times New Roman" w:hint="eastAsia"/>
          <w:szCs w:val="21"/>
        </w:rPr>
        <w:t xml:space="preserve"> </w:t>
      </w:r>
      <w:r w:rsidR="00337A6D" w:rsidRPr="00191F8C">
        <w:rPr>
          <w:rFonts w:cs="Times New Roman"/>
          <w:szCs w:val="21"/>
        </w:rPr>
        <w:t xml:space="preserve">The skills component includes practice, </w:t>
      </w:r>
      <w:r w:rsidR="00337A6D" w:rsidRPr="00A170A1">
        <w:rPr>
          <w:rFonts w:cs="Times New Roman"/>
          <w:kern w:val="0"/>
          <w:szCs w:val="21"/>
        </w:rPr>
        <w:t>exposure to the diversity of traffic situations</w:t>
      </w:r>
      <w:r w:rsidR="00337A6D">
        <w:rPr>
          <w:rFonts w:cs="Times New Roman"/>
          <w:szCs w:val="21"/>
        </w:rPr>
        <w:t xml:space="preserve"> </w:t>
      </w:r>
      <w:r w:rsidR="00DB4C43">
        <w:rPr>
          <w:rFonts w:cs="Times New Roman"/>
          <w:szCs w:val="21"/>
        </w:rPr>
        <w:t xml:space="preserve">and </w:t>
      </w:r>
      <w:r w:rsidR="00337A6D" w:rsidRPr="00191F8C">
        <w:rPr>
          <w:rFonts w:cs="Times New Roman"/>
          <w:szCs w:val="21"/>
        </w:rPr>
        <w:t>reaction time</w:t>
      </w:r>
      <w:r w:rsidR="00337A6D">
        <w:rPr>
          <w:rFonts w:cs="Times New Roman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 </w:instrTex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EN.CITE.DATA </w:instrText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(Boyce and Geller 2002; Groeger and Brown 1989; Lajunen and Summala 1995; Li et al. 2016; McMillen et al. 1992; Özkan and Lajunen 2006)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191F8C">
        <w:rPr>
          <w:rFonts w:cs="Times New Roman"/>
          <w:szCs w:val="21"/>
        </w:rPr>
        <w:t>. Driving style</w:t>
      </w:r>
      <w:r w:rsidR="00B9532E" w:rsidRPr="00DD6C4C">
        <w:rPr>
          <w:rFonts w:cs="Times New Roman"/>
          <w:szCs w:val="21"/>
        </w:rPr>
        <w:t xml:space="preserve"> </w:t>
      </w:r>
      <w:r w:rsidR="00286B57" w:rsidRPr="003B0CCB">
        <w:rPr>
          <w:rFonts w:cs="Times New Roman"/>
          <w:szCs w:val="21"/>
        </w:rPr>
        <w:t xml:space="preserve">refers to </w:t>
      </w:r>
      <w:r w:rsidR="00337A6D" w:rsidRPr="003B0CCB">
        <w:rPr>
          <w:rFonts w:cs="Times New Roman"/>
          <w:szCs w:val="21"/>
        </w:rPr>
        <w:t xml:space="preserve">the ways an </w:t>
      </w:r>
      <w:r w:rsidR="00337A6D" w:rsidRPr="00DD6C4C">
        <w:rPr>
          <w:rFonts w:cs="Times New Roman"/>
          <w:szCs w:val="21"/>
        </w:rPr>
        <w:t>individual chooses to drive</w:t>
      </w:r>
      <w:r w:rsidR="00B9532E" w:rsidRPr="00F30768">
        <w:rPr>
          <w:rFonts w:cs="Times New Roman"/>
          <w:szCs w:val="21"/>
        </w:rPr>
        <w:t xml:space="preserve"> </w:t>
      </w:r>
      <w:r w:rsidR="00337A6D" w:rsidRPr="00F30768">
        <w:rPr>
          <w:rFonts w:cs="Times New Roman"/>
          <w:szCs w:val="21"/>
        </w:rPr>
        <w:fldChar w:fldCharType="begin"/>
      </w:r>
      <w:r w:rsidR="00B9532E" w:rsidRPr="003B52AC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337A6D" w:rsidRPr="00F30768">
        <w:rPr>
          <w:rFonts w:cs="Times New Roman"/>
          <w:szCs w:val="21"/>
        </w:rPr>
        <w:fldChar w:fldCharType="separate"/>
      </w:r>
      <w:r w:rsidR="00B9532E" w:rsidRPr="00F30768">
        <w:rPr>
          <w:rFonts w:cs="Times New Roman"/>
          <w:noProof/>
          <w:szCs w:val="21"/>
        </w:rPr>
        <w:t>(Rolison et al. 2018)</w:t>
      </w:r>
      <w:r w:rsidR="00337A6D" w:rsidRPr="00F30768">
        <w:rPr>
          <w:rFonts w:cs="Times New Roman"/>
          <w:szCs w:val="21"/>
        </w:rPr>
        <w:fldChar w:fldCharType="end"/>
      </w:r>
      <w:r w:rsidR="00337A6D" w:rsidRPr="00DD6C4C">
        <w:rPr>
          <w:rFonts w:cs="Times New Roman"/>
          <w:szCs w:val="21"/>
        </w:rPr>
        <w:t>.</w:t>
      </w:r>
      <w:r w:rsidR="002C0CF0" w:rsidRPr="00F30768">
        <w:rPr>
          <w:rFonts w:eastAsiaTheme="minorEastAsia" w:cs="Times New Roman" w:hint="eastAsia"/>
          <w:szCs w:val="21"/>
        </w:rPr>
        <w:t xml:space="preserve"> </w:t>
      </w:r>
      <w:r w:rsidR="00712F1C" w:rsidRPr="00F30768">
        <w:rPr>
          <w:rFonts w:cs="Times New Roman"/>
          <w:kern w:val="0"/>
          <w:szCs w:val="21"/>
        </w:rPr>
        <w:t>D</w:t>
      </w:r>
      <w:r w:rsidR="00337A6D" w:rsidRPr="003B52AC">
        <w:rPr>
          <w:rFonts w:cs="Times New Roman"/>
          <w:kern w:val="0"/>
          <w:szCs w:val="21"/>
        </w:rPr>
        <w:t>riving characteristics</w:t>
      </w:r>
      <w:r w:rsidR="002E48C7" w:rsidRPr="003B52AC">
        <w:rPr>
          <w:rFonts w:cs="Times New Roman"/>
          <w:kern w:val="0"/>
          <w:szCs w:val="21"/>
        </w:rPr>
        <w:t>,</w:t>
      </w:r>
      <w:r w:rsidR="00337A6D" w:rsidRPr="003B52AC">
        <w:rPr>
          <w:rFonts w:cs="Times New Roman"/>
          <w:kern w:val="0"/>
          <w:szCs w:val="21"/>
        </w:rPr>
        <w:t xml:space="preserve"> a complex</w:t>
      </w:r>
      <w:r w:rsidR="000A08B9" w:rsidRPr="003B52AC">
        <w:rPr>
          <w:rFonts w:cs="Times New Roman"/>
          <w:kern w:val="0"/>
          <w:szCs w:val="21"/>
        </w:rPr>
        <w:t xml:space="preserve"> </w:t>
      </w:r>
      <w:r w:rsidR="00337A6D" w:rsidRPr="003B52AC">
        <w:rPr>
          <w:rFonts w:cs="Times New Roman"/>
          <w:kern w:val="0"/>
          <w:szCs w:val="21"/>
        </w:rPr>
        <w:t>interaction of diving skills and styles</w:t>
      </w:r>
      <w:r w:rsidR="002E48C7" w:rsidRPr="003B52AC">
        <w:rPr>
          <w:rFonts w:cs="Times New Roman"/>
          <w:kern w:val="0"/>
          <w:szCs w:val="21"/>
        </w:rPr>
        <w:t>,</w:t>
      </w:r>
      <w:r w:rsidR="00712F1C" w:rsidRPr="003B52AC">
        <w:rPr>
          <w:rFonts w:cs="Times New Roman"/>
          <w:kern w:val="0"/>
          <w:szCs w:val="21"/>
        </w:rPr>
        <w:t xml:space="preserve"> are explained in prior studies</w:t>
      </w:r>
      <w:r w:rsidR="00337A6D" w:rsidRPr="003B52AC">
        <w:rPr>
          <w:rFonts w:cs="Times New Roman"/>
          <w:kern w:val="0"/>
          <w:szCs w:val="21"/>
        </w:rPr>
        <w:t xml:space="preserve">. </w:t>
      </w:r>
      <w:r w:rsidR="006018BB" w:rsidRPr="003B52AC">
        <w:rPr>
          <w:rFonts w:cs="Times New Roman"/>
          <w:kern w:val="0"/>
          <w:szCs w:val="21"/>
        </w:rPr>
        <w:t>For example, d</w:t>
      </w:r>
      <w:r w:rsidR="00337A6D" w:rsidRPr="003B52AC">
        <w:rPr>
          <w:rFonts w:cs="Times New Roman"/>
          <w:kern w:val="0"/>
          <w:szCs w:val="21"/>
        </w:rPr>
        <w:t xml:space="preserve">riving experience was confirmed to be a significant predictor of safety and skill-oriented driving </w:t>
      </w:r>
      <w:r w:rsidR="00337A6D" w:rsidRPr="00F30768">
        <w:rPr>
          <w:rFonts w:cs="Times New Roman"/>
          <w:kern w:val="0"/>
          <w:szCs w:val="21"/>
        </w:rPr>
        <w:fldChar w:fldCharType="begin"/>
      </w:r>
      <w:r w:rsidR="00337A6D" w:rsidRPr="003B52AC">
        <w:rPr>
          <w:rFonts w:cs="Times New Roman"/>
          <w:kern w:val="0"/>
          <w:szCs w:val="21"/>
        </w:rPr>
        <w:instrText xml:space="preserve"> ADDIN EN.CITE &lt;EndNote&gt;&lt;Cite&gt;&lt;Author&gt;Lajunen&lt;/Author&gt;&lt;Year&gt;1995&lt;/Year&gt;&lt;RecNum&gt;61&lt;/RecNum&gt;&lt;DisplayText&gt;(Lajunen and Summala 1995)&lt;/DisplayText&gt;&lt;record&gt;&lt;rec-number&gt;61&lt;/rec-number&gt;&lt;foreign-keys&gt;&lt;key app="EN" db-id="xx2sdxzxyppx5jedtfkvpvsn9sve2252dadz" timestamp="1606046132"&gt;61&lt;/key&gt;&lt;/foreign-keys&gt;&lt;ref-type name="Journal Article"&gt;17&lt;/ref-type&gt;&lt;contributors&gt;&lt;authors&gt;&lt;author&gt;Lajunen, Timo&lt;/author&gt;&lt;author&gt;Summala, Heikki&lt;/author&gt;&lt;/authors&gt;&lt;/contributors&gt;&lt;titles&gt;&lt;title&gt;Driving experience, personality, and skill and safety-motive dimensions in drivers&amp;apos; self-assessments&lt;/title&gt;&lt;secondary-title&gt;Personality and Individual Differences&lt;/secondary-title&gt;&lt;/titles&gt;&lt;periodical&gt;&lt;full-title&gt;Personality and Individual Differences&lt;/full-title&gt;&lt;/periodical&gt;&lt;pages&gt;307-318&lt;/pages&gt;&lt;volume&gt;19&lt;/volume&gt;&lt;number&gt;3&lt;/number&gt;&lt;dates&gt;&lt;year&gt;1995&lt;/year&gt;&lt;/dates&gt;&lt;isbn&gt;0191-8869&lt;/isbn&gt;&lt;urls&gt;&lt;/urls&gt;&lt;/record&gt;&lt;/Cite&gt;&lt;/EndNote&gt;</w:instrText>
      </w:r>
      <w:r w:rsidR="00337A6D" w:rsidRPr="00F30768">
        <w:rPr>
          <w:rFonts w:cs="Times New Roman"/>
          <w:kern w:val="0"/>
          <w:szCs w:val="21"/>
        </w:rPr>
        <w:fldChar w:fldCharType="separate"/>
      </w:r>
      <w:r w:rsidR="00337A6D" w:rsidRPr="00F30768">
        <w:rPr>
          <w:rFonts w:cs="Times New Roman"/>
          <w:noProof/>
          <w:kern w:val="0"/>
          <w:szCs w:val="21"/>
        </w:rPr>
        <w:t>(Lajunen and Summala 1995)</w:t>
      </w:r>
      <w:r w:rsidR="00337A6D" w:rsidRPr="00F30768">
        <w:rPr>
          <w:rFonts w:cs="Times New Roman"/>
          <w:kern w:val="0"/>
          <w:szCs w:val="21"/>
        </w:rPr>
        <w:fldChar w:fldCharType="end"/>
      </w:r>
      <w:r w:rsidR="00337A6D" w:rsidRPr="00DD6C4C">
        <w:rPr>
          <w:rFonts w:cs="Times New Roman"/>
          <w:kern w:val="0"/>
          <w:szCs w:val="21"/>
        </w:rPr>
        <w:t>, for wh</w:t>
      </w:r>
      <w:r w:rsidR="00337A6D" w:rsidRPr="00F30768">
        <w:rPr>
          <w:rFonts w:cs="Times New Roman"/>
          <w:kern w:val="0"/>
          <w:szCs w:val="21"/>
        </w:rPr>
        <w:t xml:space="preserve">ich </w:t>
      </w:r>
      <w:r w:rsidR="00337A6D" w:rsidRPr="003B0CCB">
        <w:rPr>
          <w:rFonts w:cs="Times New Roman"/>
          <w:kern w:val="0"/>
          <w:szCs w:val="21"/>
        </w:rPr>
        <w:t xml:space="preserve">researchers explain </w:t>
      </w:r>
      <w:r w:rsidR="00337A6D" w:rsidRPr="00DD6C4C">
        <w:rPr>
          <w:rFonts w:cs="Times New Roman"/>
          <w:kern w:val="0"/>
          <w:szCs w:val="21"/>
        </w:rPr>
        <w:t xml:space="preserve">that practice and increased exposure </w:t>
      </w:r>
      <w:r w:rsidR="00337A6D" w:rsidRPr="003B0CCB">
        <w:rPr>
          <w:rFonts w:cs="Times New Roman"/>
          <w:kern w:val="0"/>
          <w:szCs w:val="21"/>
        </w:rPr>
        <w:t xml:space="preserve">to </w:t>
      </w:r>
      <w:r w:rsidR="00B65A0D" w:rsidRPr="003B0CCB">
        <w:rPr>
          <w:rFonts w:cs="Times New Roman"/>
          <w:kern w:val="0"/>
          <w:szCs w:val="21"/>
        </w:rPr>
        <w:t>diverse</w:t>
      </w:r>
      <w:r w:rsidR="00337A6D" w:rsidRPr="003B0CCB">
        <w:rPr>
          <w:rFonts w:cs="Times New Roman"/>
          <w:kern w:val="0"/>
          <w:szCs w:val="21"/>
        </w:rPr>
        <w:t xml:space="preserve"> </w:t>
      </w:r>
      <w:r w:rsidR="00337A6D" w:rsidRPr="00DD6C4C">
        <w:rPr>
          <w:rFonts w:cs="Times New Roman"/>
          <w:kern w:val="0"/>
          <w:szCs w:val="21"/>
        </w:rPr>
        <w:t>traffic si</w:t>
      </w:r>
      <w:r w:rsidR="00337A6D" w:rsidRPr="00A170A1">
        <w:rPr>
          <w:rFonts w:cs="Times New Roman"/>
          <w:kern w:val="0"/>
          <w:szCs w:val="21"/>
        </w:rPr>
        <w:t xml:space="preserve">tuations </w:t>
      </w:r>
      <w:r w:rsidR="00337A6D" w:rsidRPr="00DD6C4C">
        <w:rPr>
          <w:rFonts w:cs="Times New Roman"/>
          <w:kern w:val="0"/>
          <w:szCs w:val="21"/>
        </w:rPr>
        <w:t>could be expected to improve</w:t>
      </w:r>
      <w:r w:rsidR="003B52AC" w:rsidRPr="003B52AC">
        <w:rPr>
          <w:rFonts w:cs="Times New Roman"/>
          <w:kern w:val="0"/>
          <w:szCs w:val="21"/>
        </w:rPr>
        <w:t xml:space="preserve"> driving performance</w:t>
      </w:r>
      <w:r w:rsidR="00337A6D" w:rsidRPr="00DD6C4C">
        <w:rPr>
          <w:rFonts w:cs="Times New Roman"/>
          <w:kern w:val="0"/>
          <w:szCs w:val="21"/>
        </w:rPr>
        <w:t xml:space="preserve">, but also increase </w:t>
      </w:r>
      <w:r w:rsidR="00337A6D" w:rsidRPr="003B0CCB">
        <w:rPr>
          <w:rFonts w:cs="Times New Roman"/>
          <w:kern w:val="0"/>
          <w:szCs w:val="21"/>
        </w:rPr>
        <w:t xml:space="preserve">subjective control over driving </w:t>
      </w:r>
      <w:r w:rsidR="00337A6D" w:rsidRPr="00DD6C4C">
        <w:rPr>
          <w:rFonts w:cs="Times New Roman"/>
          <w:kern w:val="0"/>
          <w:szCs w:val="21"/>
        </w:rPr>
        <w:t>and reduce concerns about safety</w:t>
      </w:r>
      <w:r w:rsidR="00337A6D" w:rsidRPr="00F30768">
        <w:rPr>
          <w:rFonts w:cs="Times New Roman"/>
          <w:kern w:val="0"/>
          <w:szCs w:val="21"/>
        </w:rPr>
        <w:t xml:space="preserve"> </w:t>
      </w:r>
      <w:r w:rsidR="00337A6D" w:rsidRPr="00F30768">
        <w:rPr>
          <w:rFonts w:cs="Times New Roman"/>
          <w:kern w:val="0"/>
          <w:szCs w:val="21"/>
        </w:rPr>
        <w:fldChar w:fldCharType="begin"/>
      </w:r>
      <w:r w:rsidR="008B005B"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name="Book"&gt;6&lt;/ref-type&gt;&lt;contributors&gt;&lt;authors&gt;&lt;author&gt;Spolander, K&lt;/author&gt;&lt;/authors&gt;&lt;/contributors&gt;&lt;titles&gt;&lt;title&gt;DRIVERS&amp;apos; ASSESSMENT OF THEIR OWN DRIVING ABILITY&lt;/title&gt;&lt;/titles&gt;&lt;dates&gt;&lt;year&gt;1983&lt;/year&gt;&lt;/dates&gt;&lt;publisher&gt;Swedish National Road and Transport Research Institute (VTI)&lt;/publisher&gt;&lt;isbn&gt;0347-6030&lt;/isbn&gt;&lt;accession-num&gt;00380013&lt;/accession-num&gt;&lt;urls&gt;&lt;/urls&gt;&lt;custom2&gt;VIT Rapport 252, HS-036 809&lt;/custom2&gt;&lt;/record&gt;&lt;/Cite&gt;&lt;/EndNote&gt;</w:instrText>
      </w:r>
      <w:r w:rsidR="00337A6D" w:rsidRPr="00F30768">
        <w:rPr>
          <w:rFonts w:cs="Times New Roman"/>
          <w:kern w:val="0"/>
          <w:szCs w:val="21"/>
        </w:rPr>
        <w:fldChar w:fldCharType="separate"/>
      </w:r>
      <w:r w:rsidR="005B32F3">
        <w:rPr>
          <w:rFonts w:cs="Times New Roman"/>
          <w:noProof/>
          <w:kern w:val="0"/>
          <w:szCs w:val="21"/>
        </w:rPr>
        <w:t>(Näätänen and Summala 1976; Spolander 1983)</w:t>
      </w:r>
      <w:r w:rsidR="00337A6D" w:rsidRPr="00F30768">
        <w:rPr>
          <w:rFonts w:cs="Times New Roman"/>
          <w:kern w:val="0"/>
          <w:szCs w:val="21"/>
        </w:rPr>
        <w:fldChar w:fldCharType="end"/>
      </w:r>
      <w:r w:rsidR="00337A6D" w:rsidRPr="00DD6C4C">
        <w:rPr>
          <w:rFonts w:cs="Times New Roman"/>
          <w:kern w:val="0"/>
          <w:szCs w:val="21"/>
        </w:rPr>
        <w:t>.</w:t>
      </w:r>
      <w:r w:rsidR="00337A6D" w:rsidRPr="003B0CCB">
        <w:rPr>
          <w:rFonts w:cs="Times New Roman"/>
          <w:kern w:val="0"/>
          <w:szCs w:val="21"/>
        </w:rPr>
        <w:t xml:space="preserve"> </w:t>
      </w:r>
      <w:r w:rsidR="003B52AC" w:rsidRPr="003B0CCB">
        <w:rPr>
          <w:rFonts w:cs="Times New Roman"/>
          <w:kern w:val="0"/>
          <w:szCs w:val="21"/>
        </w:rPr>
        <w:t>Additionally, a</w:t>
      </w:r>
      <w:r w:rsidR="00337A6D" w:rsidRPr="003B0CCB">
        <w:rPr>
          <w:rFonts w:cs="Times New Roman"/>
          <w:kern w:val="0"/>
          <w:szCs w:val="21"/>
        </w:rPr>
        <w:t>ge</w:t>
      </w:r>
      <w:r w:rsidR="003B52AC" w:rsidRPr="003B0CCB">
        <w:rPr>
          <w:rFonts w:cs="Times New Roman"/>
          <w:kern w:val="0"/>
          <w:szCs w:val="21"/>
        </w:rPr>
        <w:t xml:space="preserve"> is also </w:t>
      </w:r>
      <w:r w:rsidR="00337A6D" w:rsidRPr="00DD6C4C">
        <w:rPr>
          <w:rFonts w:cs="Times New Roman"/>
          <w:kern w:val="0"/>
          <w:szCs w:val="21"/>
        </w:rPr>
        <w:t>related to driving</w:t>
      </w:r>
      <w:r w:rsidR="00337A6D" w:rsidRPr="00F30768">
        <w:rPr>
          <w:rFonts w:cs="Times New Roman"/>
          <w:kern w:val="0"/>
          <w:szCs w:val="21"/>
        </w:rPr>
        <w:t xml:space="preserve"> experience, thus many of the younger drivers</w:t>
      </w:r>
      <w:r w:rsidR="00851C60" w:rsidRPr="00F30768">
        <w:rPr>
          <w:rFonts w:cs="Times New Roman"/>
          <w:kern w:val="0"/>
          <w:szCs w:val="21"/>
        </w:rPr>
        <w:t xml:space="preserve"> </w:t>
      </w:r>
      <w:r w:rsidR="00337A6D" w:rsidRPr="00F30768">
        <w:rPr>
          <w:rFonts w:cs="Times New Roman"/>
          <w:kern w:val="0"/>
          <w:szCs w:val="21"/>
        </w:rPr>
        <w:t xml:space="preserve">tend to have </w:t>
      </w:r>
      <w:r w:rsidR="00337A6D" w:rsidRPr="003B0CCB">
        <w:rPr>
          <w:rFonts w:cs="Times New Roman"/>
          <w:kern w:val="0"/>
          <w:szCs w:val="21"/>
        </w:rPr>
        <w:t>higher</w:t>
      </w:r>
      <w:r w:rsidR="003B52AC" w:rsidRPr="003B0CCB">
        <w:rPr>
          <w:rFonts w:cs="Times New Roman"/>
          <w:kern w:val="0"/>
          <w:szCs w:val="21"/>
        </w:rPr>
        <w:t xml:space="preserve"> driving</w:t>
      </w:r>
      <w:r w:rsidR="00337A6D" w:rsidRPr="003B0CCB">
        <w:rPr>
          <w:rFonts w:cs="Times New Roman"/>
          <w:kern w:val="0"/>
          <w:szCs w:val="21"/>
        </w:rPr>
        <w:t xml:space="preserve"> risk </w:t>
      </w:r>
      <w:r w:rsidR="003B52AC" w:rsidRPr="003B0CCB">
        <w:rPr>
          <w:rFonts w:cs="Times New Roman"/>
          <w:kern w:val="0"/>
          <w:szCs w:val="21"/>
        </w:rPr>
        <w:t xml:space="preserve">compared to </w:t>
      </w:r>
      <w:r w:rsidR="00337A6D" w:rsidRPr="00DD6C4C">
        <w:rPr>
          <w:rFonts w:cs="Times New Roman"/>
          <w:kern w:val="0"/>
          <w:szCs w:val="21"/>
        </w:rPr>
        <w:t>older drivers</w:t>
      </w:r>
      <w:r w:rsidR="00337A6D" w:rsidRPr="00F30768">
        <w:rPr>
          <w:rFonts w:cs="Times New Roman"/>
          <w:kern w:val="0"/>
          <w:szCs w:val="21"/>
        </w:rPr>
        <w:t xml:space="preserve"> </w:t>
      </w:r>
      <w:r w:rsidR="00337A6D" w:rsidRPr="00F30768">
        <w:rPr>
          <w:rFonts w:cs="Times New Roman"/>
          <w:kern w:val="0"/>
          <w:szCs w:val="21"/>
        </w:rPr>
        <w:fldChar w:fldCharType="begin"/>
      </w:r>
      <w:r w:rsidR="00337A6D" w:rsidRPr="003B52AC">
        <w:rPr>
          <w:rFonts w:cs="Times New Roman"/>
          <w:kern w:val="0"/>
          <w:szCs w:val="21"/>
        </w:rPr>
        <w:instrText xml:space="preserve"> ADDIN EN.CITE &lt;EndNote&gt;&lt;Cite&gt;&lt;Author&gt;Sharkin&lt;/Author&gt;&lt;Year&gt;2004&lt;/Year&gt;&lt;RecNum&gt;50&lt;/RecNum&gt;&lt;DisplayText&gt;(Sharkin 2004)&lt;/DisplayText&gt;&lt;record&gt;&lt;rec-number&gt;50&lt;/rec-number&gt;&lt;foreign-keys&gt;&lt;key app="EN" db-id="xx2sdxzxyppx5jedtfkvpvsn9sve2252dadz" timestamp="1605057389"&gt;50&lt;/key&gt;&lt;/foreign-keys&gt;&lt;ref-type name="Journal Article"&gt;17&lt;/ref-type&gt;&lt;contributors&gt;&lt;authors&gt;&lt;author&gt;Sharkin, Bruce S&lt;/author&gt;&lt;/authors&gt;&lt;/contributors&gt;&lt;titles&gt;&lt;title&gt;Road rage: Risk factors, assessment, and intervention strategies&lt;/title&gt;&lt;secondary-title&gt;Journal of Counseling &amp;amp; Development&lt;/secondary-title&gt;&lt;/titles&gt;&lt;periodical&gt;&lt;full-title&gt;Journal of Counseling &amp;amp; Development&lt;/full-title&gt;&lt;/periodical&gt;&lt;pages&gt;191-198&lt;/pages&gt;&lt;volume&gt;82&lt;/volume&gt;&lt;number&gt;2&lt;/number&gt;&lt;dates&gt;&lt;year&gt;2004&lt;/year&gt;&lt;/dates&gt;&lt;isbn&gt;0748-9633&lt;/isbn&gt;&lt;urls&gt;&lt;/urls&gt;&lt;/record&gt;&lt;/Cite&gt;&lt;/EndNote&gt;</w:instrText>
      </w:r>
      <w:r w:rsidR="00337A6D" w:rsidRPr="00F30768">
        <w:rPr>
          <w:rFonts w:cs="Times New Roman"/>
          <w:kern w:val="0"/>
          <w:szCs w:val="21"/>
        </w:rPr>
        <w:fldChar w:fldCharType="separate"/>
      </w:r>
      <w:r w:rsidR="00337A6D" w:rsidRPr="00F30768">
        <w:rPr>
          <w:rFonts w:cs="Times New Roman"/>
          <w:noProof/>
          <w:kern w:val="0"/>
          <w:szCs w:val="21"/>
        </w:rPr>
        <w:t>(Sharkin 2004)</w:t>
      </w:r>
      <w:r w:rsidR="00337A6D" w:rsidRPr="00F30768">
        <w:rPr>
          <w:rFonts w:cs="Times New Roman"/>
          <w:kern w:val="0"/>
          <w:szCs w:val="21"/>
        </w:rPr>
        <w:fldChar w:fldCharType="end"/>
      </w:r>
      <w:r w:rsidR="00337A6D" w:rsidRPr="00DD6C4C">
        <w:rPr>
          <w:rFonts w:cs="Times New Roman"/>
          <w:kern w:val="0"/>
          <w:szCs w:val="21"/>
        </w:rPr>
        <w:t>.</w:t>
      </w:r>
      <w:r w:rsidR="00337A6D" w:rsidRPr="00A170A1">
        <w:rPr>
          <w:rFonts w:cs="Times New Roman"/>
          <w:kern w:val="0"/>
          <w:szCs w:val="21"/>
        </w:rPr>
        <w:t xml:space="preserve"> </w:t>
      </w:r>
    </w:p>
    <w:p w14:paraId="72F3E40A" w14:textId="1211460A" w:rsidR="00337A6D" w:rsidRPr="0043556E" w:rsidRDefault="005B1711" w:rsidP="0043556E">
      <w:pPr>
        <w:rPr>
          <w:rFonts w:eastAsiaTheme="minorEastAsia" w:cs="Times New Roman"/>
        </w:rPr>
      </w:pPr>
      <w:r>
        <w:rPr>
          <w:rFonts w:cs="Times New Roman"/>
          <w:kern w:val="0"/>
          <w:szCs w:val="21"/>
        </w:rPr>
        <w:lastRenderedPageBreak/>
        <w:t>E</w:t>
      </w:r>
      <w:r w:rsidR="00337A6D">
        <w:rPr>
          <w:rFonts w:cs="Times New Roman"/>
          <w:kern w:val="0"/>
          <w:szCs w:val="21"/>
        </w:rPr>
        <w:t>fforts have been taken to improve</w:t>
      </w:r>
      <w:r w:rsidR="00337A6D" w:rsidRPr="009B39DA">
        <w:rPr>
          <w:rFonts w:cs="Times New Roman"/>
          <w:color w:val="00B050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t>driving risk assessment</w:t>
      </w:r>
      <w:ins w:id="2" w:author="tan xinyu" w:date="2021-03-18T15:28:00Z">
        <w:r w:rsidR="009D2B8E">
          <w:rPr>
            <w:rFonts w:cs="Times New Roman"/>
            <w:kern w:val="0"/>
            <w:szCs w:val="21"/>
          </w:rPr>
          <w:t xml:space="preserve"> </w:t>
        </w:r>
      </w:ins>
      <w:bookmarkStart w:id="3" w:name="_Hlk66973722"/>
      <w:r w:rsidR="009D2B8E">
        <w:rPr>
          <w:rFonts w:cs="Times New Roman"/>
          <w:kern w:val="0"/>
          <w:szCs w:val="21"/>
        </w:rPr>
        <w:fldChar w:fldCharType="begin"/>
      </w:r>
      <w:r w:rsidR="009D2B8E">
        <w:rPr>
          <w:rFonts w:cs="Times New Roman"/>
          <w:kern w:val="0"/>
          <w:szCs w:val="21"/>
        </w:rPr>
        <w:instrText xml:space="preserve"> ADDIN EN.CITE &lt;EndNote&gt;&lt;Cite&gt;&lt;Author&gt;Bian&lt;/Author&gt;&lt;Year&gt;2018&lt;/Year&gt;&lt;RecNum&gt;207&lt;/RecNum&gt;&lt;DisplayText&gt;(Bian et al. 2018)&lt;/DisplayText&gt;&lt;record&gt;&lt;rec-number&gt;207&lt;/rec-number&gt;&lt;foreign-keys&gt;&lt;key app="EN" db-id="xx2sdxzxyppx5jedtfkvpvsn9sve2252dadz" timestamp="1616052420"&gt;207&lt;/key&gt;&lt;/foreign-keys&gt;&lt;ref-type name="Journal Article"&gt;17&lt;/ref-type&gt;&lt;contributors&gt;&lt;authors&gt;&lt;author&gt;Bian, Yiyang&lt;/author&gt;&lt;author&gt;Yang, Chen&lt;/author&gt;&lt;author&gt;Zhao, J Leon&lt;/author&gt;&lt;author&gt;Liang, Liang&lt;/author&gt;&lt;/authors&gt;&lt;/contributors&gt;&lt;titles&gt;&lt;title&gt;Good drivers pay less: A study of usage-based vehicle insurance models&lt;/title&gt;&lt;secondary-title&gt;Transportation research part A: policy and practice&lt;/secondary-title&gt;&lt;/titles&gt;&lt;periodical&gt;&lt;full-title&gt;Transportation research part A: policy and practice&lt;/full-title&gt;&lt;/periodical&gt;&lt;pages&gt;20-34&lt;/pages&gt;&lt;volume&gt;107&lt;/volume&gt;&lt;dates&gt;&lt;year&gt;2018&lt;/year&gt;&lt;/dates&gt;&lt;isbn&gt;0965-8564&lt;/isbn&gt;&lt;urls&gt;&lt;/urls&gt;&lt;/record&gt;&lt;/Cite&gt;&lt;/EndNote&gt;</w:instrText>
      </w:r>
      <w:r w:rsidR="009D2B8E">
        <w:rPr>
          <w:rFonts w:cs="Times New Roman"/>
          <w:kern w:val="0"/>
          <w:szCs w:val="21"/>
        </w:rPr>
        <w:fldChar w:fldCharType="separate"/>
      </w:r>
      <w:r w:rsidR="009D2B8E">
        <w:rPr>
          <w:rFonts w:cs="Times New Roman"/>
          <w:noProof/>
          <w:kern w:val="0"/>
          <w:szCs w:val="21"/>
        </w:rPr>
        <w:t>(Bian et al. 2018)</w:t>
      </w:r>
      <w:r w:rsidR="009D2B8E">
        <w:rPr>
          <w:rFonts w:cs="Times New Roman"/>
          <w:kern w:val="0"/>
          <w:szCs w:val="21"/>
        </w:rPr>
        <w:fldChar w:fldCharType="end"/>
      </w:r>
      <w:bookmarkEnd w:id="3"/>
      <w:r w:rsidR="00337A6D">
        <w:rPr>
          <w:rFonts w:cs="Times New Roman"/>
          <w:kern w:val="0"/>
          <w:szCs w:val="21"/>
        </w:rPr>
        <w:t xml:space="preserve">. However, </w:t>
      </w:r>
      <w:r w:rsidR="009A3CEF">
        <w:rPr>
          <w:rFonts w:cs="Times New Roman"/>
          <w:kern w:val="0"/>
          <w:szCs w:val="21"/>
        </w:rPr>
        <w:t>traditional</w:t>
      </w:r>
      <w:r w:rsidR="00E577BC">
        <w:rPr>
          <w:rFonts w:cs="Times New Roman"/>
          <w:kern w:val="0"/>
          <w:szCs w:val="21"/>
        </w:rPr>
        <w:t xml:space="preserve"> ways to reduce driving risks </w:t>
      </w:r>
      <w:r w:rsidR="00D67D1C">
        <w:rPr>
          <w:rFonts w:cs="Times New Roman"/>
          <w:kern w:val="0"/>
          <w:szCs w:val="21"/>
        </w:rPr>
        <w:t xml:space="preserve">are not </w:t>
      </w:r>
      <w:r w:rsidR="00D67D1C" w:rsidRPr="00D67D1C">
        <w:rPr>
          <w:rFonts w:cs="Times New Roman"/>
          <w:kern w:val="0"/>
          <w:szCs w:val="21"/>
        </w:rPr>
        <w:t>taking full advantage of technology</w:t>
      </w:r>
      <w:r w:rsidR="00E74B7B">
        <w:rPr>
          <w:rFonts w:cs="Times New Roman"/>
          <w:kern w:val="0"/>
          <w:szCs w:val="21"/>
        </w:rPr>
        <w:t>.</w:t>
      </w:r>
      <w:r w:rsidR="00B102BD">
        <w:rPr>
          <w:rFonts w:cs="Times New Roman"/>
          <w:kern w:val="0"/>
          <w:szCs w:val="21"/>
        </w:rPr>
        <w:t xml:space="preserve"> </w:t>
      </w:r>
      <w:r w:rsidR="00B102BD">
        <w:rPr>
          <w:rFonts w:eastAsia="宋体" w:cs="Times New Roman"/>
        </w:rPr>
        <w:t xml:space="preserve">Given that </w:t>
      </w:r>
      <w:r w:rsidR="00B102BD">
        <w:rPr>
          <w:rFonts w:eastAsiaTheme="minorEastAsia"/>
        </w:rPr>
        <w:t>m</w:t>
      </w:r>
      <w:r w:rsidR="00B102BD">
        <w:t xml:space="preserve">obile </w:t>
      </w:r>
      <w:r w:rsidR="003B52AC">
        <w:t>app</w:t>
      </w:r>
      <w:r w:rsidR="00B102BD">
        <w:t xml:space="preserve">s </w:t>
      </w:r>
      <w:r w:rsidR="00B102BD" w:rsidRPr="00764113">
        <w:t>are a novel technology that can be used to deliver behavior change interventions directly to individuals</w:t>
      </w:r>
      <w:r w:rsidR="00B102BD">
        <w:t xml:space="preserve"> and </w:t>
      </w:r>
      <w:r w:rsidR="00B102BD" w:rsidRPr="00724EE4">
        <w:t>have the potential to</w:t>
      </w:r>
      <w:r w:rsidR="00B102BD">
        <w:t xml:space="preserve"> make a difference </w:t>
      </w:r>
      <w:r w:rsidR="00B102BD">
        <w:fldChar w:fldCharType="begin"/>
      </w:r>
      <w:r w:rsidR="00B102BD">
        <w:instrText xml:space="preserve"> ADDIN EN.CITE &lt;EndNote&gt;&lt;Cite&gt;&lt;Author&gt;Hebden&lt;/Author&gt;&lt;Year&gt;2012&lt;/Year&gt;&lt;RecNum&gt;118&lt;/RecNum&gt;&lt;DisplayText&gt;(Hebden et al. 2012)&lt;/DisplayText&gt;&lt;record&gt;&lt;rec-number&gt;118&lt;/rec-number&gt;&lt;foreign-keys&gt;&lt;key app="EN" db-id="xx2sdxzxyppx5jedtfkvpvsn9sve2252dadz" timestamp="1612635538"&gt;118&lt;/key&gt;&lt;/foreign-keys&gt;&lt;ref-type name="Journal Article"&gt;17&lt;/ref-type&gt;&lt;contributors&gt;&lt;authors&gt;&lt;author&gt;Hebden, Lana&lt;/author&gt;&lt;author&gt;Cook, Amelia&lt;/author&gt;&lt;author&gt;Van Der Ploeg, Hidde P&lt;/author&gt;&lt;author&gt;Allman-Farinelli, Margaret&lt;/author&gt;&lt;/authors&gt;&lt;/contributors&gt;&lt;titles&gt;&lt;title&gt;Development of smartphone applications for nutrition and physical activity behavior change&lt;/title&gt;&lt;secondary-title&gt;JMIR research protocols&lt;/secondary-title&gt;&lt;/titles&gt;&lt;periodical&gt;&lt;full-title&gt;JMIR research protocols&lt;/full-title&gt;&lt;/periodical&gt;&lt;pages&gt;e9&lt;/pages&gt;&lt;volume&gt;1&lt;/volume&gt;&lt;number&gt;2&lt;/number&gt;&lt;dates&gt;&lt;year&gt;2012&lt;/year&gt;&lt;/dates&gt;&lt;urls&gt;&lt;/urls&gt;&lt;/record&gt;&lt;/Cite&gt;&lt;/EndNote&gt;</w:instrText>
      </w:r>
      <w:r w:rsidR="00B102BD">
        <w:fldChar w:fldCharType="separate"/>
      </w:r>
      <w:r w:rsidR="00B102BD">
        <w:rPr>
          <w:noProof/>
        </w:rPr>
        <w:t>(Hebden et al. 2012)</w:t>
      </w:r>
      <w:r w:rsidR="00B102BD">
        <w:fldChar w:fldCharType="end"/>
      </w:r>
      <w:r w:rsidR="00B102BD">
        <w:t xml:space="preserve">, and </w:t>
      </w:r>
      <w:r w:rsidR="00B102BD">
        <w:rPr>
          <w:rFonts w:eastAsia="宋体" w:cs="Times New Roman" w:hint="eastAsia"/>
        </w:rPr>
        <w:t>little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research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explore</w:t>
      </w:r>
      <w:r w:rsidR="00B102BD">
        <w:rPr>
          <w:rFonts w:eastAsia="宋体" w:cs="Times New Roman"/>
        </w:rPr>
        <w:t xml:space="preserve">s the IT </w:t>
      </w:r>
      <w:r w:rsidR="00B102BD">
        <w:rPr>
          <w:rFonts w:eastAsia="宋体" w:cs="Times New Roman" w:hint="eastAsia"/>
        </w:rPr>
        <w:t>in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terms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of</w:t>
      </w:r>
      <w:r w:rsidR="00B102BD">
        <w:rPr>
          <w:rFonts w:eastAsia="宋体" w:cs="Times New Roman"/>
        </w:rPr>
        <w:t xml:space="preserve"> human driving behaviors, this study will investigate the relationship between individual level driving behavior changing an</w:t>
      </w:r>
      <w:r w:rsidR="00B102BD" w:rsidRPr="00DD6C4C">
        <w:rPr>
          <w:rFonts w:eastAsia="宋体" w:cs="Times New Roman"/>
        </w:rPr>
        <w:t xml:space="preserve">d </w:t>
      </w:r>
      <w:r w:rsidR="003B52AC" w:rsidRPr="003B0CCB">
        <w:rPr>
          <w:rFonts w:eastAsia="宋体" w:cs="Times New Roman"/>
        </w:rPr>
        <w:t xml:space="preserve">app </w:t>
      </w:r>
      <w:r w:rsidR="00B102BD" w:rsidRPr="00DD6C4C">
        <w:rPr>
          <w:rFonts w:eastAsia="宋体" w:cs="Times New Roman"/>
        </w:rPr>
        <w:t>us</w:t>
      </w:r>
      <w:r w:rsidR="00B102BD">
        <w:rPr>
          <w:rFonts w:eastAsia="宋体" w:cs="Times New Roman"/>
        </w:rPr>
        <w:t>age behavior of the drivers.</w:t>
      </w:r>
    </w:p>
    <w:p w14:paraId="168B6E9E" w14:textId="29E30C18" w:rsidR="00CD4FA7" w:rsidRPr="00440EAD" w:rsidRDefault="00D166CF" w:rsidP="0014124F">
      <w:pPr>
        <w:pStyle w:val="1"/>
      </w:pPr>
      <w:r w:rsidRPr="00D166CF">
        <w:t>Theoretical Foundations</w:t>
      </w:r>
    </w:p>
    <w:p w14:paraId="0617C98D" w14:textId="452FCC53" w:rsidR="00A64465" w:rsidRDefault="00447879" w:rsidP="00E2195D">
      <w:pPr>
        <w:rPr>
          <w:rFonts w:eastAsiaTheme="minorEastAsia"/>
        </w:rPr>
      </w:pPr>
      <w:r w:rsidRPr="00447879">
        <w:rPr>
          <w:rFonts w:eastAsiaTheme="minorEastAsia"/>
        </w:rPr>
        <w:t xml:space="preserve">Although research on the </w:t>
      </w:r>
      <w:r w:rsidR="00CA0821"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</w:t>
      </w:r>
      <w:r w:rsidRPr="002D64AE">
        <w:rPr>
          <w:rFonts w:eastAsiaTheme="minorEastAsia"/>
        </w:rPr>
        <w:t xml:space="preserve"> </w:t>
      </w:r>
      <w:r w:rsidR="003B52AC" w:rsidRPr="003B0CCB">
        <w:rPr>
          <w:rFonts w:eastAsiaTheme="minorEastAsia"/>
        </w:rPr>
        <w:t>apps</w:t>
      </w:r>
      <w:r w:rsidR="003B52AC" w:rsidRPr="0043455C">
        <w:rPr>
          <w:rFonts w:eastAsiaTheme="minorEastAsia"/>
          <w:color w:val="4472C4" w:themeColor="accent1"/>
        </w:rPr>
        <w:t xml:space="preserve"> </w:t>
      </w:r>
      <w:r w:rsidR="00EC0F7D">
        <w:rPr>
          <w:rFonts w:eastAsiaTheme="minorEastAsia"/>
        </w:rPr>
        <w:t>on individual</w:t>
      </w:r>
      <w:r w:rsidRPr="00447879">
        <w:rPr>
          <w:rFonts w:eastAsiaTheme="minorEastAsia"/>
        </w:rPr>
        <w:t xml:space="preserve"> </w:t>
      </w:r>
      <w:r w:rsidR="00203237">
        <w:rPr>
          <w:rFonts w:eastAsiaTheme="minorEastAsia" w:hint="eastAsia"/>
        </w:rPr>
        <w:t>behavior</w:t>
      </w:r>
      <w:r w:rsidR="00203237"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 w:rsidR="00C21987">
        <w:rPr>
          <w:rFonts w:eastAsiaTheme="minorEastAsia"/>
        </w:rPr>
        <w:t xml:space="preserve"> </w:t>
      </w:r>
      <w:r w:rsidR="00FC1EE8">
        <w:rPr>
          <w:rFonts w:eastAsiaTheme="minorEastAsia" w:hint="eastAsia"/>
        </w:rPr>
        <w:t>factor</w:t>
      </w:r>
      <w:r w:rsidR="00C21987"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="00E53CCD" w:rsidRPr="00E53CCD">
        <w:rPr>
          <w:rFonts w:eastAsiaTheme="minorEastAsia"/>
        </w:rPr>
        <w:t>arous</w:t>
      </w:r>
      <w:r w:rsidR="00B00181">
        <w:rPr>
          <w:rFonts w:eastAsiaTheme="minorEastAsia"/>
        </w:rPr>
        <w:t>ing and</w:t>
      </w:r>
      <w:r w:rsidR="00E53CCD" w:rsidRPr="00E53CCD">
        <w:rPr>
          <w:rFonts w:eastAsiaTheme="minorEastAsia"/>
        </w:rPr>
        <w:t xml:space="preserve"> direct</w:t>
      </w:r>
      <w:r w:rsidR="00B00181">
        <w:rPr>
          <w:rFonts w:eastAsiaTheme="minorEastAsia"/>
        </w:rPr>
        <w:t>ing</w:t>
      </w:r>
      <w:r w:rsidR="00E53CCD">
        <w:rPr>
          <w:rFonts w:eastAsiaTheme="minorEastAsia" w:hint="eastAsia"/>
        </w:rPr>
        <w:t xml:space="preserve"> </w:t>
      </w:r>
      <w:r w:rsidR="00E53CCD" w:rsidRPr="00E53CCD">
        <w:rPr>
          <w:rFonts w:eastAsiaTheme="minorEastAsia"/>
        </w:rPr>
        <w:t>a person</w:t>
      </w:r>
      <w:r w:rsidR="00395804">
        <w:rPr>
          <w:rFonts w:eastAsiaTheme="minorEastAsia"/>
        </w:rPr>
        <w:t>’s</w:t>
      </w:r>
      <w:r w:rsidR="00E53CCD" w:rsidRPr="00E53CCD">
        <w:rPr>
          <w:rFonts w:eastAsiaTheme="minorEastAsia"/>
        </w:rPr>
        <w:t xml:space="preserve"> behavior </w:t>
      </w:r>
      <w:r w:rsidR="003B52AC" w:rsidRPr="003B0CCB">
        <w:rPr>
          <w:rFonts w:eastAsiaTheme="minorEastAsia"/>
        </w:rPr>
        <w:t>exists</w:t>
      </w:r>
      <w:r w:rsidR="00C74065" w:rsidRPr="003B0CCB">
        <w:rPr>
          <w:rFonts w:eastAsiaTheme="minorEastAsia"/>
        </w:rPr>
        <w:t xml:space="preserve"> </w:t>
      </w:r>
      <w:r w:rsidR="00C74065">
        <w:rPr>
          <w:rFonts w:eastAsiaTheme="minorEastAsia"/>
        </w:rPr>
        <w:fldChar w:fldCharType="begin"/>
      </w:r>
      <w:r w:rsidR="008B005B">
        <w:rPr>
          <w:rFonts w:eastAsiaTheme="minorEastAsia"/>
        </w:rPr>
        <w:instrText xml:space="preserve"> ADDIN EN.CITE &lt;EndNote&gt;&lt;Cite&gt;&lt;Author&gt;Halepota&lt;/Author&gt;&lt;Year&gt;2005&lt;/Year&gt;&lt;RecNum&gt;178&lt;/RecNum&gt;&lt;DisplayText&gt;(Halepota 2005; Hull 1943; Iso-Ahola 1980)&lt;/DisplayText&gt;&lt;record&gt;&lt;rec-number&gt;178&lt;/rec-number&gt;&lt;foreign-keys&gt;&lt;key app="EN" db-id="xx2sdxzxyppx5jedtfkvpvsn9sve2252dadz" timestamp="1614263716"&gt;178&lt;/key&gt;&lt;/foreign-keys&gt;&lt;ref-type name="Journal Article"&gt;17&lt;/ref-type&gt;&lt;contributors&gt;&lt;authors&gt;&lt;author&gt;Halepota, Hassan Ali&lt;/author&gt;&lt;/authors&gt;&lt;/contributors&gt;&lt;titles&gt;&lt;title&gt;Motivational theories and their application in construction&lt;/title&gt;&lt;secondary-title&gt;Cost engineering&lt;/secondary-title&gt;&lt;/titles&gt;&lt;periodical&gt;&lt;full-title&gt;Cost engineering&lt;/full-title&gt;&lt;/periodical&gt;&lt;pages&gt;14&lt;/pages&gt;&lt;volume&gt;47&lt;/volume&gt;&lt;number&gt;3&lt;/number&gt;&lt;dates&gt;&lt;year&gt;2005&lt;/year&gt;&lt;/dates&gt;&lt;isbn&gt;0274-9696&lt;/isbn&gt;&lt;urls&gt;&lt;/urls&gt;&lt;/record&gt;&lt;/Cite&gt;&lt;Cite&gt;&lt;Author&gt;Iso-Ahola&lt;/Author&gt;&lt;Year&gt;1980&lt;/Year&gt;&lt;RecNum&gt;181&lt;/RecNum&gt;&lt;record&gt;&lt;rec-number&gt;181&lt;/rec-number&gt;&lt;foreign-keys&gt;&lt;key app="EN" db-id="xx2sdxzxyppx5jedtfkvpvsn9sve2252dadz" timestamp="1614264824"&gt;181&lt;/key&gt;&lt;/foreign-keys&gt;&lt;ref-type name="Book"&gt;6&lt;/ref-type&gt;&lt;contributors&gt;&lt;authors&gt;&lt;author&gt;Iso-Ahola, Seppo E&lt;/author&gt;&lt;/authors&gt;&lt;/contributors&gt;&lt;titles&gt;&lt;title&gt;The social psychology of leisure and recreation&lt;/title&gt;&lt;/titles&gt;&lt;dates&gt;&lt;year&gt;1980&lt;/year&gt;&lt;/dates&gt;&lt;pub-location&gt;Dubuque, Iowa&lt;/pub-location&gt;&lt;publisher&gt;W. C. Brown Co. Publishers&lt;/publisher&gt;&lt;isbn&gt;0697071677&lt;/isbn&gt;&lt;urls&gt;&lt;/urls&gt;&lt;/record&gt;&lt;/Cite&gt;&lt;Cite&gt;&lt;Author&gt;Hull&lt;/Author&gt;&lt;Year&gt;1943&lt;/Year&gt;&lt;RecNum&gt;193&lt;/RecNum&gt;&lt;record&gt;&lt;rec-number&gt;193&lt;/rec-number&gt;&lt;foreign-keys&gt;&lt;key app="EN" db-id="xx2sdxzxyppx5jedtfkvpvsn9sve2252dadz" timestamp="1615908232"&gt;193&lt;/key&gt;&lt;/foreign-keys&gt;&lt;ref-type name="Book"&gt;6&lt;/ref-type&gt;&lt;contributors&gt;&lt;authors&gt;&lt;author&gt;Hull, Clark L&lt;/author&gt;&lt;/authors&gt;&lt;/contributors&gt;&lt;titles&gt;&lt;title&gt;Principles of behavior&lt;/title&gt;&lt;/titles&gt;&lt;volume&gt;422&lt;/volume&gt;&lt;dates&gt;&lt;year&gt;1943&lt;/year&gt;&lt;/dates&gt;&lt;publisher&gt;Appleton-century-crofts New York&lt;/publisher&gt;&lt;urls&gt;&lt;/urls&gt;&lt;/record&gt;&lt;/Cite&gt;&lt;/EndNote&gt;</w:instrText>
      </w:r>
      <w:r w:rsidR="00C74065">
        <w:rPr>
          <w:rFonts w:eastAsiaTheme="minorEastAsia"/>
        </w:rPr>
        <w:fldChar w:fldCharType="separate"/>
      </w:r>
      <w:r w:rsidR="00821275">
        <w:rPr>
          <w:rFonts w:eastAsiaTheme="minorEastAsia"/>
          <w:noProof/>
        </w:rPr>
        <w:t>(Halepota 2005; Hull 1943; Iso-Ahola 1980)</w:t>
      </w:r>
      <w:r w:rsidR="00C74065">
        <w:rPr>
          <w:rFonts w:eastAsiaTheme="minorEastAsia"/>
        </w:rPr>
        <w:fldChar w:fldCharType="end"/>
      </w:r>
      <w:r w:rsidR="00C74065">
        <w:rPr>
          <w:rFonts w:eastAsiaTheme="minorEastAsia"/>
        </w:rPr>
        <w:t>,</w:t>
      </w:r>
      <w:r w:rsidR="0037391C">
        <w:rPr>
          <w:rFonts w:eastAsiaTheme="minorEastAsia"/>
        </w:rPr>
        <w:t xml:space="preserve"> </w:t>
      </w:r>
      <w:r w:rsidR="00C74065" w:rsidRPr="003B0CCB">
        <w:rPr>
          <w:rFonts w:eastAsiaTheme="minorEastAsia"/>
        </w:rPr>
        <w:t>a</w:t>
      </w:r>
      <w:r w:rsidR="0037391C" w:rsidRPr="003B0CCB">
        <w:rPr>
          <w:rFonts w:eastAsiaTheme="minorEastAsia"/>
        </w:rPr>
        <w:t>nd</w:t>
      </w:r>
      <w:r w:rsidR="003B52AC" w:rsidRPr="003B0CCB">
        <w:rPr>
          <w:rFonts w:eastAsiaTheme="minorEastAsia"/>
        </w:rPr>
        <w:t xml:space="preserve"> a group of</w:t>
      </w:r>
      <w:r w:rsidR="0037391C" w:rsidRPr="003B0CCB">
        <w:rPr>
          <w:rFonts w:eastAsiaTheme="minorEastAsia"/>
        </w:rPr>
        <w:t xml:space="preserve"> </w:t>
      </w:r>
      <w:r w:rsidR="00395804" w:rsidRPr="003B0CCB">
        <w:rPr>
          <w:rFonts w:eastAsiaTheme="minorEastAsia"/>
        </w:rPr>
        <w:t xml:space="preserve">the </w:t>
      </w:r>
      <w:r w:rsidR="003B52AC" w:rsidRPr="003B0CCB">
        <w:rPr>
          <w:rFonts w:eastAsiaTheme="minorEastAsia"/>
        </w:rPr>
        <w:t xml:space="preserve">theories </w:t>
      </w:r>
      <w:r w:rsidR="00395804" w:rsidRPr="003B0CCB">
        <w:rPr>
          <w:rFonts w:eastAsiaTheme="minorEastAsia"/>
        </w:rPr>
        <w:t>is</w:t>
      </w:r>
      <w:r w:rsidRPr="003B0CCB">
        <w:rPr>
          <w:rFonts w:eastAsiaTheme="minorEastAsia"/>
        </w:rPr>
        <w:t xml:space="preserve"> </w:t>
      </w:r>
      <w:r w:rsidRPr="00DD6C4C">
        <w:rPr>
          <w:rFonts w:eastAsiaTheme="minorEastAsia"/>
        </w:rPr>
        <w:t xml:space="preserve">emerging as an </w:t>
      </w:r>
      <w:r w:rsidR="003B52AC" w:rsidRPr="003B52AC">
        <w:rPr>
          <w:rFonts w:eastAsiaTheme="minorEastAsia"/>
        </w:rPr>
        <w:t>app</w:t>
      </w:r>
      <w:r w:rsidRPr="003B52AC">
        <w:rPr>
          <w:rFonts w:eastAsiaTheme="minorEastAsia"/>
        </w:rPr>
        <w:t>ropriate lens for its examination</w:t>
      </w:r>
      <w:r w:rsidR="00BC48E7" w:rsidRPr="003B52AC">
        <w:rPr>
          <w:rFonts w:eastAsiaTheme="minorEastAsia"/>
        </w:rPr>
        <w:t xml:space="preserve"> </w:t>
      </w:r>
      <w:r w:rsidR="00BC48E7" w:rsidRPr="00F30768">
        <w:rPr>
          <w:rFonts w:eastAsiaTheme="minorEastAsia"/>
        </w:rPr>
        <w:fldChar w:fldCharType="begin"/>
      </w:r>
      <w:r w:rsidR="001775D9" w:rsidRPr="003B52AC">
        <w:rPr>
          <w:rFonts w:eastAsiaTheme="minorEastAsia"/>
        </w:rPr>
        <w:instrText xml:space="preserve"> ADDIN EN.CITE &lt;EndNote&gt;&lt;Cite&gt;&lt;Author&gt;Chang&lt;/Author&gt;&lt;Year&gt;2013&lt;/Year&gt;&lt;RecNum&gt;176&lt;/RecNum&gt;&lt;DisplayText&gt;(Chang et al. 2013; Lee et al. 2005)&lt;/DisplayText&gt;&lt;record&gt;&lt;rec-number&gt;176&lt;/rec-number&gt;&lt;foreign-keys&gt;&lt;key app="EN" db-id="xx2sdxzxyppx5jedtfkvpvsn9sve2252dadz" timestamp="1614176125"&gt;176&lt;/key&gt;&lt;/foreign-keys&gt;&lt;ref-type name="Journal Article"&gt;17&lt;/ref-type&gt;&lt;contributors&gt;&lt;authors&gt;&lt;author&gt;Chang, Chi-Cheng&lt;/author&gt;&lt;author&gt;Liang, Chaoyun&lt;/author&gt;&lt;author&gt;Yan, Chi-Fang&lt;/author&gt;&lt;author&gt;Tseng, Ju-Shih&lt;/author&gt;&lt;/authors&gt;&lt;/contributors&gt;&lt;titles&gt;&lt;title&gt;The impact of college students’ intrinsic and extrinsic motivation on continuance intention to use English mobile learning systems&lt;/title&gt;&lt;secondary-title&gt;The Asia-Pacific Education Researcher&lt;/secondary-title&gt;&lt;/titles&gt;&lt;periodical&gt;&lt;full-title&gt;The Asia-Pacific Education Researcher&lt;/full-title&gt;&lt;/periodical&gt;&lt;pages&gt;181-192&lt;/pages&gt;&lt;volume&gt;22&lt;/volume&gt;&lt;number&gt;2&lt;/number&gt;&lt;dates&gt;&lt;year&gt;2013&lt;/year&gt;&lt;/dates&gt;&lt;isbn&gt;0119-5646&lt;/isbn&gt;&lt;urls&gt;&lt;/urls&gt;&lt;/record&gt;&lt;/Cite&gt;&lt;Cite&gt;&lt;Author&gt;Lee&lt;/Author&gt;&lt;Year&gt;2005&lt;/Year&gt;&lt;RecNum&gt;177&lt;/RecNum&gt;&lt;record&gt;&lt;rec-number&gt;177&lt;/rec-number&gt;&lt;foreign-keys&gt;&lt;key app="EN" db-id="xx2sdxzxyppx5jedtfkvpvsn9sve2252dadz" timestamp="1614176135"&gt;177&lt;/key&gt;&lt;/foreign-keys&gt;&lt;ref-type name="Journal Article"&gt;17&lt;/ref-type&gt;&lt;contributors&gt;&lt;authors&gt;&lt;author&gt;Lee, Matthew KO&lt;/author&gt;&lt;author&gt;Cheung, Christy MK&lt;/author&gt;&lt;author&gt;Chen, Zhaohui&lt;/author&gt;&lt;/authors&gt;&lt;/contributors&gt;&lt;titles&gt;&lt;title&gt;Acceptance of Internet-based learning medium: the role of extrinsic and intrinsic motivation&lt;/title&gt;&lt;secondary-title&gt;Information &amp;amp; management&lt;/secondary-title&gt;&lt;/titles&gt;&lt;periodical&gt;&lt;full-title&gt;Information &amp;amp; Management&lt;/full-title&gt;&lt;/periodical&gt;&lt;pages&gt;1095-1104&lt;/pages&gt;&lt;volume&gt;42&lt;/volume&gt;&lt;number&gt;8&lt;/number&gt;&lt;dates&gt;&lt;year&gt;2005&lt;/year&gt;&lt;/dates&gt;&lt;isbn&gt;0378-7206&lt;/isbn&gt;&lt;urls&gt;&lt;/urls&gt;&lt;/record&gt;&lt;/Cite&gt;&lt;/EndNote&gt;</w:instrText>
      </w:r>
      <w:r w:rsidR="00BC48E7" w:rsidRPr="00F30768">
        <w:rPr>
          <w:rFonts w:eastAsiaTheme="minorEastAsia"/>
        </w:rPr>
        <w:fldChar w:fldCharType="separate"/>
      </w:r>
      <w:r w:rsidR="001775D9" w:rsidRPr="00F30768">
        <w:rPr>
          <w:rFonts w:eastAsiaTheme="minorEastAsia"/>
          <w:noProof/>
        </w:rPr>
        <w:t>(Chang et al. 2013; Lee et al. 2005)</w:t>
      </w:r>
      <w:r w:rsidR="00BC48E7" w:rsidRPr="00F30768">
        <w:rPr>
          <w:rFonts w:eastAsiaTheme="minorEastAsia"/>
        </w:rPr>
        <w:fldChar w:fldCharType="end"/>
      </w:r>
      <w:r w:rsidRPr="00DD6C4C">
        <w:rPr>
          <w:rFonts w:eastAsiaTheme="minorEastAsia"/>
        </w:rPr>
        <w:t xml:space="preserve">. </w:t>
      </w:r>
      <w:r w:rsidR="00AA3CBC" w:rsidRPr="003B0CCB">
        <w:rPr>
          <w:rFonts w:eastAsiaTheme="minorEastAsia"/>
        </w:rPr>
        <w:t>Since</w:t>
      </w:r>
      <w:r w:rsidR="003B52AC" w:rsidRPr="003B0CCB">
        <w:rPr>
          <w:rFonts w:eastAsiaTheme="minorEastAsia"/>
        </w:rPr>
        <w:t xml:space="preserve"> the</w:t>
      </w:r>
      <w:r w:rsidR="00AA3CBC" w:rsidRPr="003B0CCB">
        <w:rPr>
          <w:rFonts w:eastAsiaTheme="minorEastAsia"/>
        </w:rPr>
        <w:t xml:space="preserve"> 1970s</w:t>
      </w:r>
      <w:r w:rsidR="00AA3CBC" w:rsidRPr="00DD6C4C">
        <w:rPr>
          <w:rFonts w:eastAsiaTheme="minorEastAsia"/>
        </w:rPr>
        <w:t xml:space="preserve">, </w:t>
      </w:r>
      <w:r w:rsidR="00693F4C" w:rsidRPr="00F30768">
        <w:rPr>
          <w:rFonts w:eastAsiaTheme="minorEastAsia"/>
        </w:rPr>
        <w:t>R</w:t>
      </w:r>
      <w:r w:rsidR="00693F4C" w:rsidRPr="00693F4C">
        <w:rPr>
          <w:rFonts w:eastAsiaTheme="minorEastAsia"/>
        </w:rPr>
        <w:t>ichard M. Ryan and Edward L. Deci</w:t>
      </w:r>
      <w:r w:rsidR="00AA3CBC">
        <w:rPr>
          <w:rFonts w:eastAsiaTheme="minorEastAsia"/>
        </w:rPr>
        <w:t xml:space="preserve"> </w:t>
      </w:r>
      <w:r w:rsidR="00C2233A">
        <w:rPr>
          <w:rFonts w:eastAsiaTheme="minorEastAsia"/>
        </w:rPr>
        <w:t xml:space="preserve">have </w:t>
      </w:r>
      <w:r w:rsidR="00D9524D">
        <w:rPr>
          <w:rFonts w:eastAsiaTheme="minorEastAsia"/>
        </w:rPr>
        <w:t xml:space="preserve">started researching on </w:t>
      </w:r>
      <w:r w:rsidR="00367FBB">
        <w:rPr>
          <w:rFonts w:eastAsiaTheme="minorEastAsia"/>
        </w:rPr>
        <w:t>motivational theories</w:t>
      </w:r>
      <w:r w:rsidR="00205ADA">
        <w:rPr>
          <w:rFonts w:eastAsiaTheme="minorEastAsia"/>
        </w:rPr>
        <w:t>. They</w:t>
      </w:r>
      <w:r w:rsidR="00367FBB">
        <w:rPr>
          <w:rFonts w:eastAsiaTheme="minorEastAsia"/>
        </w:rPr>
        <w:t xml:space="preserve"> </w:t>
      </w:r>
      <w:r w:rsidR="00205ADA">
        <w:rPr>
          <w:rFonts w:eastAsiaTheme="minorEastAsia"/>
        </w:rPr>
        <w:t xml:space="preserve">generated </w:t>
      </w:r>
      <w:r w:rsidR="005E4E88">
        <w:rPr>
          <w:rFonts w:eastAsiaTheme="minorEastAsia"/>
        </w:rPr>
        <w:t xml:space="preserve">the definition of </w:t>
      </w:r>
      <w:r w:rsidR="00104E9D">
        <w:rPr>
          <w:rFonts w:eastAsiaTheme="minorEastAsia"/>
        </w:rPr>
        <w:t xml:space="preserve">two important types of motivation, </w:t>
      </w:r>
      <w:r w:rsidR="001F7F76">
        <w:rPr>
          <w:rFonts w:eastAsiaTheme="minorEastAsia"/>
        </w:rPr>
        <w:t>i</w:t>
      </w:r>
      <w:r w:rsidR="001F7F76" w:rsidRPr="001F7F76">
        <w:rPr>
          <w:rFonts w:eastAsiaTheme="minorEastAsia"/>
        </w:rPr>
        <w:t xml:space="preserve">ntrinsic motivation </w:t>
      </w:r>
      <w:r w:rsidR="001F7F76">
        <w:rPr>
          <w:rFonts w:eastAsiaTheme="minorEastAsia"/>
        </w:rPr>
        <w:t>and extrinsic motivation</w:t>
      </w:r>
      <w:r w:rsidR="00104E9D">
        <w:rPr>
          <w:rFonts w:eastAsiaTheme="minorEastAsia"/>
        </w:rPr>
        <w:t>,</w:t>
      </w:r>
      <w:r w:rsidR="00EB220E">
        <w:rPr>
          <w:rFonts w:eastAsiaTheme="minorEastAsia"/>
        </w:rPr>
        <w:t xml:space="preserve"> </w:t>
      </w:r>
      <w:r w:rsidR="00205ADA">
        <w:rPr>
          <w:rFonts w:eastAsiaTheme="minorEastAsia"/>
        </w:rPr>
        <w:t xml:space="preserve">from </w:t>
      </w:r>
      <w:r w:rsidR="00EB220E">
        <w:rPr>
          <w:rFonts w:eastAsiaTheme="minorEastAsia"/>
        </w:rPr>
        <w:t>prior theories</w:t>
      </w:r>
      <w:r w:rsidR="005E4E88">
        <w:rPr>
          <w:rFonts w:eastAsiaTheme="minorEastAsia"/>
        </w:rPr>
        <w:t xml:space="preserve"> </w:t>
      </w:r>
      <w:r w:rsidR="00CC4004">
        <w:rPr>
          <w:rFonts w:eastAsiaTheme="minorEastAsia"/>
        </w:rPr>
        <w:fldChar w:fldCharType="begin">
          <w:fldData xml:space="preserve">PEVuZE5vdGU+PENpdGU+PEF1dGhvcj5SeWFuPC9BdXRob3I+PFllYXI+MjAwMDwvWWVhcj48UmVj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</w:fldData>
        </w:fldChar>
      </w:r>
      <w:r w:rsidR="000C2CCD">
        <w:rPr>
          <w:rFonts w:eastAsiaTheme="minorEastAsia"/>
        </w:rPr>
        <w:instrText xml:space="preserve"> ADDIN EN.CITE </w:instrText>
      </w:r>
      <w:r w:rsidR="000C2CCD">
        <w:rPr>
          <w:rFonts w:eastAsiaTheme="minorEastAsia"/>
        </w:rPr>
        <w:fldChar w:fldCharType="begin">
          <w:fldData xml:space="preserve">PEVuZE5vdGU+PENpdGU+PEF1dGhvcj5SeWFuPC9BdXRob3I+PFllYXI+MjAwMDwvWWVhcj48UmVj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</w:fldData>
        </w:fldChar>
      </w:r>
      <w:r w:rsidR="000C2CCD">
        <w:rPr>
          <w:rFonts w:eastAsiaTheme="minorEastAsia"/>
        </w:rPr>
        <w:instrText xml:space="preserve"> ADDIN EN.CITE.DATA </w:instrText>
      </w:r>
      <w:r w:rsidR="000C2CCD">
        <w:rPr>
          <w:rFonts w:eastAsiaTheme="minorEastAsia"/>
        </w:rPr>
      </w:r>
      <w:r w:rsidR="000C2CCD">
        <w:rPr>
          <w:rFonts w:eastAsiaTheme="minorEastAsia"/>
        </w:rPr>
        <w:fldChar w:fldCharType="end"/>
      </w:r>
      <w:r w:rsidR="00CC4004">
        <w:rPr>
          <w:rFonts w:eastAsiaTheme="minorEastAsia"/>
        </w:rPr>
        <w:fldChar w:fldCharType="separate"/>
      </w:r>
      <w:r w:rsidR="000C2CCD">
        <w:rPr>
          <w:rFonts w:eastAsiaTheme="minorEastAsia"/>
          <w:noProof/>
        </w:rPr>
        <w:t>(Deci 1972; Deci and Moller 2005; Deci and Ryan 2010; Ryan and Deci 2000)</w:t>
      </w:r>
      <w:r w:rsidR="00CC4004">
        <w:rPr>
          <w:rFonts w:eastAsiaTheme="minorEastAsia"/>
        </w:rPr>
        <w:fldChar w:fldCharType="end"/>
      </w:r>
      <w:r w:rsidR="005E4E88">
        <w:rPr>
          <w:rFonts w:eastAsiaTheme="minorEastAsia"/>
        </w:rPr>
        <w:t>.</w:t>
      </w:r>
      <w:r w:rsidR="00EB220E">
        <w:rPr>
          <w:rFonts w:eastAsiaTheme="minorEastAsia"/>
        </w:rPr>
        <w:t xml:space="preserve"> </w:t>
      </w:r>
      <w:r w:rsidR="00E2195D" w:rsidRPr="00E2195D">
        <w:rPr>
          <w:rFonts w:eastAsiaTheme="minorEastAsia"/>
        </w:rPr>
        <w:t>Intrinsic motivation is a type of motivation based in</w:t>
      </w:r>
      <w:r w:rsidR="00E2195D">
        <w:rPr>
          <w:rFonts w:eastAsiaTheme="minorEastAsia" w:hint="eastAsia"/>
        </w:rPr>
        <w:t xml:space="preserve"> </w:t>
      </w:r>
      <w:r w:rsidR="00E2195D" w:rsidRPr="00E2195D">
        <w:rPr>
          <w:rFonts w:eastAsiaTheme="minorEastAsia"/>
        </w:rPr>
        <w:t>people’s natural interest in various activities that provide</w:t>
      </w:r>
      <w:r w:rsidR="00E2195D">
        <w:rPr>
          <w:rFonts w:eastAsiaTheme="minorEastAsia" w:hint="eastAsia"/>
        </w:rPr>
        <w:t xml:space="preserve"> </w:t>
      </w:r>
      <w:r w:rsidR="00E2195D" w:rsidRPr="00E2195D">
        <w:rPr>
          <w:rFonts w:eastAsiaTheme="minorEastAsia"/>
        </w:rPr>
        <w:t>novelty and challenge</w:t>
      </w:r>
      <w:r w:rsidR="00BC2E44">
        <w:rPr>
          <w:rFonts w:eastAsiaTheme="minorEastAsia"/>
        </w:rPr>
        <w:t>, a</w:t>
      </w:r>
      <w:r w:rsidR="001B4337">
        <w:rPr>
          <w:rFonts w:eastAsiaTheme="minorEastAsia"/>
        </w:rPr>
        <w:t>nd e</w:t>
      </w:r>
      <w:r w:rsidR="00FB2697" w:rsidRPr="00975F54">
        <w:rPr>
          <w:rFonts w:eastAsiaTheme="minorEastAsia"/>
        </w:rPr>
        <w:t>xtrinsic motivations focus on the outcome of the activity</w:t>
      </w:r>
      <w:r w:rsidR="00D71C10">
        <w:rPr>
          <w:rFonts w:eastAsiaTheme="minorEastAsia"/>
        </w:rPr>
        <w:t>,</w:t>
      </w:r>
      <w:r w:rsidR="00FB2697" w:rsidRPr="00975F54">
        <w:rPr>
          <w:rFonts w:eastAsiaTheme="minorEastAsia"/>
        </w:rPr>
        <w:t xml:space="preserve"> </w:t>
      </w:r>
      <w:proofErr w:type="gramStart"/>
      <w:r w:rsidR="00FB2697" w:rsidRPr="00975F54">
        <w:rPr>
          <w:rFonts w:eastAsiaTheme="minorEastAsia"/>
        </w:rPr>
        <w:t>i.e.</w:t>
      </w:r>
      <w:proofErr w:type="gramEnd"/>
      <w:r w:rsidR="00FB2697" w:rsidRPr="00975F54">
        <w:rPr>
          <w:rFonts w:eastAsiaTheme="minorEastAsia"/>
        </w:rPr>
        <w:t xml:space="preserve"> individuals are driven by the outcome rather than the activity itself</w:t>
      </w:r>
      <w:r w:rsidR="00EA71CA">
        <w:rPr>
          <w:rFonts w:eastAsiaTheme="minorEastAsia"/>
        </w:rPr>
        <w:t xml:space="preserve"> </w:t>
      </w:r>
      <w:r w:rsidR="00EA71CA">
        <w:rPr>
          <w:rFonts w:eastAsiaTheme="minorEastAsia"/>
        </w:rPr>
        <w:fldChar w:fldCharType="begin">
          <w:fldData xml:space="preserve">PEVuZE5vdGU+PENpdGU+PEF1dGhvcj5Nb29uPC9BdXRob3I+PFllYXI+MjAwMTwvWWVhcj48UmVj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</w:fldData>
        </w:fldChar>
      </w:r>
      <w:r w:rsidR="000C2CCD">
        <w:rPr>
          <w:rFonts w:eastAsiaTheme="minorEastAsia"/>
        </w:rPr>
        <w:instrText xml:space="preserve"> ADDIN EN.CITE </w:instrText>
      </w:r>
      <w:r w:rsidR="000C2CCD">
        <w:rPr>
          <w:rFonts w:eastAsiaTheme="minorEastAsia"/>
        </w:rPr>
        <w:fldChar w:fldCharType="begin">
          <w:fldData xml:space="preserve">PEVuZE5vdGU+PENpdGU+PEF1dGhvcj5Nb29uPC9BdXRob3I+PFllYXI+MjAwMTwvWWVhcj48UmVj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</w:fldData>
        </w:fldChar>
      </w:r>
      <w:r w:rsidR="000C2CCD">
        <w:rPr>
          <w:rFonts w:eastAsiaTheme="minorEastAsia"/>
        </w:rPr>
        <w:instrText xml:space="preserve"> ADDIN EN.CITE.DATA </w:instrText>
      </w:r>
      <w:r w:rsidR="000C2CCD">
        <w:rPr>
          <w:rFonts w:eastAsiaTheme="minorEastAsia"/>
        </w:rPr>
      </w:r>
      <w:r w:rsidR="000C2CCD">
        <w:rPr>
          <w:rFonts w:eastAsiaTheme="minorEastAsia"/>
        </w:rPr>
        <w:fldChar w:fldCharType="end"/>
      </w:r>
      <w:r w:rsidR="00EA71CA">
        <w:rPr>
          <w:rFonts w:eastAsiaTheme="minorEastAsia"/>
        </w:rPr>
        <w:fldChar w:fldCharType="separate"/>
      </w:r>
      <w:r w:rsidR="000C2CCD">
        <w:rPr>
          <w:rFonts w:eastAsiaTheme="minorEastAsia"/>
          <w:noProof/>
        </w:rPr>
        <w:t>(Deci and Ryan 2010; Moon and Kim 2001; Ramayah et al. 2003)</w:t>
      </w:r>
      <w:r w:rsidR="00EA71CA">
        <w:rPr>
          <w:rFonts w:eastAsiaTheme="minorEastAsia"/>
        </w:rPr>
        <w:fldChar w:fldCharType="end"/>
      </w:r>
      <w:r w:rsidR="00FB2697" w:rsidRPr="00975F54">
        <w:rPr>
          <w:rFonts w:eastAsiaTheme="minorEastAsia"/>
        </w:rPr>
        <w:t>.</w:t>
      </w:r>
      <w:r w:rsidR="000C2B11" w:rsidRPr="00DD6C4C">
        <w:rPr>
          <w:rFonts w:eastAsiaTheme="minorEastAsia"/>
        </w:rPr>
        <w:t xml:space="preserve"> </w:t>
      </w:r>
      <w:r w:rsidR="000C2B11" w:rsidRPr="003B0CCB">
        <w:rPr>
          <w:rFonts w:eastAsiaTheme="minorEastAsia"/>
        </w:rPr>
        <w:t>Over</w:t>
      </w:r>
      <w:r w:rsidR="009B1AF8" w:rsidRPr="003B0CCB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the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past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decades</w:t>
      </w:r>
      <w:r w:rsidR="009B1AF8">
        <w:rPr>
          <w:rFonts w:eastAsiaTheme="minorEastAsia"/>
        </w:rPr>
        <w:t xml:space="preserve">, </w:t>
      </w:r>
      <w:r w:rsidR="0042723D">
        <w:rPr>
          <w:rFonts w:eastAsiaTheme="minorEastAsia"/>
        </w:rPr>
        <w:t xml:space="preserve">people’s </w:t>
      </w:r>
      <w:r w:rsidR="0042723D">
        <w:rPr>
          <w:rFonts w:eastAsiaTheme="minorEastAsia" w:hint="eastAsia"/>
        </w:rPr>
        <w:t>i</w:t>
      </w:r>
      <w:r w:rsidR="0042723D">
        <w:rPr>
          <w:rFonts w:eastAsiaTheme="minorEastAsia"/>
        </w:rPr>
        <w:t xml:space="preserve">ntrinsic and extrinsic </w:t>
      </w:r>
      <w:r w:rsidR="0042723D">
        <w:rPr>
          <w:rFonts w:eastAsiaTheme="minorEastAsia" w:hint="eastAsia"/>
        </w:rPr>
        <w:t>drives</w:t>
      </w:r>
      <w:r w:rsidR="0042723D">
        <w:rPr>
          <w:rFonts w:eastAsiaTheme="minorEastAsia"/>
        </w:rPr>
        <w:t xml:space="preserve"> have been </w:t>
      </w:r>
      <w:r w:rsidR="001F5063">
        <w:rPr>
          <w:rFonts w:eastAsiaTheme="minorEastAsia"/>
        </w:rPr>
        <w:t xml:space="preserve">utilized </w:t>
      </w:r>
      <w:r w:rsidR="001F5063" w:rsidRPr="003B0CCB">
        <w:rPr>
          <w:rFonts w:eastAsiaTheme="minorEastAsia"/>
        </w:rPr>
        <w:t xml:space="preserve">to </w:t>
      </w:r>
      <w:r w:rsidR="000C2B11" w:rsidRPr="003B0CCB">
        <w:rPr>
          <w:rFonts w:eastAsiaTheme="minorEastAsia"/>
        </w:rPr>
        <w:t>explain</w:t>
      </w:r>
      <w:r w:rsidR="000E728C" w:rsidRPr="00E357F4">
        <w:rPr>
          <w:rFonts w:eastAsiaTheme="minorEastAsia"/>
          <w:color w:val="00B050"/>
        </w:rPr>
        <w:t xml:space="preserve"> </w:t>
      </w:r>
      <w:r w:rsidR="000E728C">
        <w:rPr>
          <w:rFonts w:eastAsiaTheme="minorEastAsia"/>
        </w:rPr>
        <w:t>individual behavior</w:t>
      </w:r>
      <w:r w:rsidR="001461D9">
        <w:rPr>
          <w:rFonts w:eastAsiaTheme="minorEastAsia"/>
        </w:rPr>
        <w:t>.</w:t>
      </w:r>
      <w:r w:rsidR="00AB17F0">
        <w:rPr>
          <w:rFonts w:eastAsiaTheme="minorEastAsia"/>
        </w:rPr>
        <w:t xml:space="preserve"> For example,</w:t>
      </w:r>
      <w:r w:rsidR="00066B31">
        <w:rPr>
          <w:rFonts w:eastAsiaTheme="minorEastAsia"/>
        </w:rPr>
        <w:t xml:space="preserve"> </w:t>
      </w:r>
      <w:r w:rsidR="00066B31">
        <w:rPr>
          <w:rFonts w:eastAsiaTheme="minorEastAsia" w:hint="eastAsia"/>
        </w:rPr>
        <w:t>researchers</w:t>
      </w:r>
      <w:r w:rsidR="00066B31">
        <w:rPr>
          <w:rFonts w:eastAsiaTheme="minorEastAsia"/>
        </w:rPr>
        <w:t xml:space="preserve"> </w:t>
      </w:r>
      <w:r w:rsidR="00F2052A">
        <w:rPr>
          <w:rFonts w:eastAsiaTheme="minorEastAsia"/>
        </w:rPr>
        <w:t>put p</w:t>
      </w:r>
      <w:r w:rsidR="00F2052A" w:rsidRPr="00F2052A">
        <w:rPr>
          <w:rFonts w:eastAsiaTheme="minorEastAsia"/>
        </w:rPr>
        <w:t>erceived enjoyment</w:t>
      </w:r>
      <w:r w:rsidR="00F2052A">
        <w:rPr>
          <w:rFonts w:eastAsiaTheme="minorEastAsia"/>
        </w:rPr>
        <w:t>, p</w:t>
      </w:r>
      <w:r w:rsidR="00F2052A" w:rsidRPr="00F2052A">
        <w:rPr>
          <w:rFonts w:eastAsiaTheme="minorEastAsia"/>
        </w:rPr>
        <w:t>erceived ease of use</w:t>
      </w:r>
      <w:r w:rsidR="00F2052A">
        <w:rPr>
          <w:rFonts w:eastAsiaTheme="minorEastAsia"/>
        </w:rPr>
        <w:t xml:space="preserve"> as int</w:t>
      </w:r>
      <w:r w:rsidR="008B1E56">
        <w:rPr>
          <w:rFonts w:eastAsiaTheme="minorEastAsia"/>
        </w:rPr>
        <w:t xml:space="preserve">rinsic motivation </w:t>
      </w:r>
      <w:r w:rsidR="00FE2E62">
        <w:rPr>
          <w:rFonts w:eastAsiaTheme="minorEastAsia"/>
        </w:rPr>
        <w:t>while</w:t>
      </w:r>
      <w:r w:rsidR="006473F0">
        <w:rPr>
          <w:rFonts w:eastAsiaTheme="minorEastAsia"/>
        </w:rPr>
        <w:t xml:space="preserve"> p</w:t>
      </w:r>
      <w:r w:rsidR="006473F0" w:rsidRPr="006473F0">
        <w:rPr>
          <w:rFonts w:eastAsiaTheme="minorEastAsia"/>
        </w:rPr>
        <w:t>erceived usefulness</w:t>
      </w:r>
      <w:r w:rsidR="004B2353">
        <w:rPr>
          <w:rFonts w:eastAsiaTheme="minorEastAsia"/>
        </w:rPr>
        <w:t xml:space="preserve"> as</w:t>
      </w:r>
      <w:r w:rsidR="00FE2E62">
        <w:rPr>
          <w:rFonts w:eastAsiaTheme="minorEastAsia"/>
        </w:rPr>
        <w:t xml:space="preserve"> </w:t>
      </w:r>
      <w:r w:rsidR="006473F0">
        <w:rPr>
          <w:rFonts w:eastAsiaTheme="minorEastAsia"/>
        </w:rPr>
        <w:t xml:space="preserve">extrinsic motivation </w:t>
      </w:r>
      <w:r w:rsidR="00DC376D">
        <w:rPr>
          <w:rFonts w:eastAsiaTheme="minorEastAsia"/>
        </w:rPr>
        <w:t>o</w:t>
      </w:r>
      <w:r w:rsidR="00DC376D" w:rsidRPr="00DD6C4C">
        <w:rPr>
          <w:rFonts w:eastAsiaTheme="minorEastAsia"/>
        </w:rPr>
        <w:t>f</w:t>
      </w:r>
      <w:r w:rsidR="008B1E56" w:rsidRPr="00F30768">
        <w:rPr>
          <w:rFonts w:eastAsiaTheme="minorEastAsia"/>
        </w:rPr>
        <w:t xml:space="preserve"> </w:t>
      </w:r>
      <w:r w:rsidR="000C2B11">
        <w:rPr>
          <w:rFonts w:eastAsiaTheme="minorEastAsia"/>
        </w:rPr>
        <w:t>i</w:t>
      </w:r>
      <w:r w:rsidR="008B1E56" w:rsidRPr="003B0CCB">
        <w:rPr>
          <w:rFonts w:eastAsiaTheme="minorEastAsia"/>
        </w:rPr>
        <w:t xml:space="preserve">nternet </w:t>
      </w:r>
      <w:r w:rsidR="008B1E56" w:rsidRPr="00DD6C4C">
        <w:rPr>
          <w:rFonts w:eastAsiaTheme="minorEastAsia"/>
        </w:rPr>
        <w:t>u</w:t>
      </w:r>
      <w:r w:rsidR="008B1E56">
        <w:rPr>
          <w:rFonts w:eastAsiaTheme="minorEastAsia"/>
        </w:rPr>
        <w:t>sage</w:t>
      </w:r>
      <w:r w:rsidR="00440C4C">
        <w:rPr>
          <w:rFonts w:eastAsiaTheme="minorEastAsia"/>
        </w:rPr>
        <w:t xml:space="preserve"> </w: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 </w:instrTex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EN.CITE.DATA </w:instrText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end"/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separate"/>
      </w:r>
      <w:r w:rsidR="00440C4C">
        <w:rPr>
          <w:rFonts w:eastAsiaTheme="minorEastAsia"/>
          <w:noProof/>
        </w:rPr>
        <w:t>(Lee et al. 2005; Moon and Kim 2001; Ramayah et al. 2003; Teo et al. 1999; Zhang et al. 2008)</w:t>
      </w:r>
      <w:r w:rsidR="00440C4C">
        <w:rPr>
          <w:rFonts w:eastAsiaTheme="minorEastAsia"/>
        </w:rPr>
        <w:fldChar w:fldCharType="end"/>
      </w:r>
      <w:r w:rsidR="001A018D">
        <w:rPr>
          <w:rFonts w:eastAsiaTheme="minorEastAsia" w:hint="eastAsia"/>
        </w:rPr>
        <w:t>.</w:t>
      </w:r>
      <w:r w:rsidR="001A018D">
        <w:rPr>
          <w:rFonts w:eastAsiaTheme="minorEastAsia"/>
        </w:rPr>
        <w:t xml:space="preserve"> </w:t>
      </w:r>
      <w:r w:rsidR="000C2B11">
        <w:rPr>
          <w:rFonts w:eastAsiaTheme="minorEastAsia"/>
        </w:rPr>
        <w:t>In addition,</w:t>
      </w:r>
      <w:r w:rsidR="001A38EB">
        <w:rPr>
          <w:rFonts w:eastAsiaTheme="minorEastAsia"/>
        </w:rPr>
        <w:t xml:space="preserve"> according</w:t>
      </w:r>
      <w:r w:rsidR="00966FFC" w:rsidRPr="003B0CCB">
        <w:rPr>
          <w:rFonts w:eastAsiaTheme="minorEastAsia"/>
        </w:rPr>
        <w:t xml:space="preserve"> to</w:t>
      </w:r>
      <w:r w:rsidR="00966FFC" w:rsidRPr="00571F46">
        <w:rPr>
          <w:rFonts w:eastAsiaTheme="minorEastAsia"/>
          <w:color w:val="FF0000"/>
        </w:rPr>
        <w:t xml:space="preserve"> </w:t>
      </w:r>
      <w:r w:rsidR="00966FFC" w:rsidRPr="00966FFC">
        <w:rPr>
          <w:rFonts w:eastAsiaTheme="minorEastAsia"/>
        </w:rPr>
        <w:t xml:space="preserve">Steg and </w:t>
      </w:r>
      <w:proofErr w:type="spellStart"/>
      <w:r w:rsidR="00966FFC" w:rsidRPr="00966FFC">
        <w:rPr>
          <w:rFonts w:eastAsiaTheme="minorEastAsia"/>
        </w:rPr>
        <w:t>Vlek</w:t>
      </w:r>
      <w:proofErr w:type="spellEnd"/>
      <w:r w:rsidR="00184EE0">
        <w:rPr>
          <w:rFonts w:eastAsiaTheme="minorEastAsia"/>
        </w:rPr>
        <w:t xml:space="preserve"> </w:t>
      </w:r>
      <w:r w:rsidR="00184EE0">
        <w:rPr>
          <w:rFonts w:eastAsiaTheme="minorEastAsia"/>
        </w:rPr>
        <w:fldChar w:fldCharType="begin"/>
      </w:r>
      <w:r w:rsidR="00184EE0">
        <w:rPr>
          <w:rFonts w:eastAsiaTheme="minorEastAsia"/>
        </w:rPr>
        <w:instrText xml:space="preserve"> ADDIN EN.CITE &lt;EndNote&gt;&lt;Cite&gt;&lt;Author&gt;Steg&lt;/Author&gt;&lt;Year&gt;2009&lt;/Year&gt;&lt;RecNum&gt;184&lt;/RecNum&gt;&lt;DisplayText&gt;(Steg and Vlek 2009)&lt;/DisplayText&gt;&lt;record&gt;&lt;rec-number&gt;184&lt;/rec-number&gt;&lt;foreign-keys&gt;&lt;key app="EN" db-id="xx2sdxzxyppx5jedtfkvpvsn9sve2252dadz" timestamp="1614307064"&gt;184&lt;/key&gt;&lt;/foreign-keys&gt;&lt;ref-type name="Journal Article"&gt;17&lt;/ref-type&gt;&lt;contributors&gt;&lt;authors&gt;&lt;author&gt;Steg, Linda&lt;/author&gt;&lt;author&gt;Vlek, Charles&lt;/author&gt;&lt;/authors&gt;&lt;/contributors&gt;&lt;titles&gt;&lt;title&gt;Encouraging pro-environmental behaviour: An integrative review and research agenda&lt;/title&gt;&lt;secondary-title&gt;Journal of environmental psychology&lt;/secondary-title&gt;&lt;/titles&gt;&lt;periodical&gt;&lt;full-title&gt;Journal of environmental psychology&lt;/full-title&gt;&lt;/periodical&gt;&lt;pages&gt;309-317&lt;/pages&gt;&lt;volume&gt;29&lt;/volume&gt;&lt;number&gt;3&lt;/number&gt;&lt;dates&gt;&lt;year&gt;2009&lt;/year&gt;&lt;/dates&gt;&lt;isbn&gt;0272-4944&lt;/isbn&gt;&lt;urls&gt;&lt;/urls&gt;&lt;/record&gt;&lt;/Cite&gt;&lt;/EndNote&gt;</w:instrText>
      </w:r>
      <w:r w:rsidR="00184EE0">
        <w:rPr>
          <w:rFonts w:eastAsiaTheme="minorEastAsia"/>
        </w:rPr>
        <w:fldChar w:fldCharType="separate"/>
      </w:r>
      <w:r w:rsidR="00184EE0">
        <w:rPr>
          <w:rFonts w:eastAsiaTheme="minorEastAsia"/>
          <w:noProof/>
        </w:rPr>
        <w:t>(Steg and Vlek 2009)</w:t>
      </w:r>
      <w:r w:rsidR="00184EE0">
        <w:rPr>
          <w:rFonts w:eastAsiaTheme="minorEastAsia"/>
        </w:rPr>
        <w:fldChar w:fldCharType="end"/>
      </w:r>
      <w:r w:rsidR="00966FFC">
        <w:rPr>
          <w:rFonts w:eastAsiaTheme="minorEastAsia"/>
        </w:rPr>
        <w:t>,</w:t>
      </w:r>
      <w:r w:rsidR="00935694">
        <w:rPr>
          <w:rFonts w:eastAsiaTheme="minorEastAsia"/>
        </w:rPr>
        <w:t xml:space="preserve"> behaviors</w:t>
      </w:r>
      <w:r w:rsidR="007703EB">
        <w:rPr>
          <w:rFonts w:eastAsiaTheme="minorEastAsia"/>
        </w:rPr>
        <w:t xml:space="preserve"> can be</w:t>
      </w:r>
      <w:r w:rsidR="0004061D">
        <w:rPr>
          <w:rFonts w:eastAsiaTheme="minorEastAsia"/>
        </w:rPr>
        <w:t xml:space="preserve"> motivated by </w:t>
      </w:r>
      <w:r w:rsidR="00985029">
        <w:rPr>
          <w:rFonts w:eastAsiaTheme="minorEastAsia"/>
        </w:rPr>
        <w:t>i</w:t>
      </w:r>
      <w:r w:rsidR="00985029" w:rsidRPr="00985029">
        <w:rPr>
          <w:rFonts w:eastAsiaTheme="minorEastAsia"/>
        </w:rPr>
        <w:t>nformational</w:t>
      </w:r>
      <w:r w:rsidR="00F13A55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strategies</w:t>
      </w:r>
      <w:r w:rsidR="00F13A55">
        <w:rPr>
          <w:rFonts w:eastAsiaTheme="minorEastAsia"/>
        </w:rPr>
        <w:t xml:space="preserve"> aiming to influence</w:t>
      </w:r>
      <w:r w:rsidR="004F45ED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perceptions</w:t>
      </w:r>
      <w:r w:rsidR="00985029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and knowledge</w:t>
      </w:r>
      <w:r w:rsidR="00B711BF">
        <w:rPr>
          <w:rFonts w:eastAsiaTheme="minorEastAsia"/>
        </w:rPr>
        <w:t>,</w:t>
      </w:r>
      <w:r w:rsidR="00F13A55">
        <w:rPr>
          <w:rFonts w:eastAsiaTheme="minorEastAsia"/>
        </w:rPr>
        <w:t xml:space="preserve"> and</w:t>
      </w:r>
      <w:r w:rsidR="00985029" w:rsidRPr="00985029">
        <w:rPr>
          <w:rFonts w:eastAsiaTheme="minorEastAsia"/>
        </w:rPr>
        <w:t xml:space="preserve"> </w:t>
      </w:r>
      <w:r w:rsidR="006E66B1">
        <w:rPr>
          <w:rFonts w:eastAsiaTheme="minorEastAsia"/>
        </w:rPr>
        <w:t xml:space="preserve">by </w:t>
      </w:r>
      <w:r w:rsidR="00985029" w:rsidRPr="00985029">
        <w:rPr>
          <w:rFonts w:eastAsiaTheme="minorEastAsia"/>
        </w:rPr>
        <w:t>structural strategies aim</w:t>
      </w:r>
      <w:r w:rsidR="00F13A55">
        <w:rPr>
          <w:rFonts w:eastAsiaTheme="minorEastAsia"/>
        </w:rPr>
        <w:t>ing</w:t>
      </w:r>
      <w:r w:rsidR="00985029" w:rsidRPr="00985029">
        <w:rPr>
          <w:rFonts w:eastAsiaTheme="minorEastAsia"/>
        </w:rPr>
        <w:t xml:space="preserve"> to change external</w:t>
      </w:r>
      <w:r w:rsidR="00985029">
        <w:rPr>
          <w:rFonts w:eastAsiaTheme="minorEastAsia" w:hint="eastAsia"/>
        </w:rPr>
        <w:t xml:space="preserve"> </w:t>
      </w:r>
      <w:r w:rsidR="00985029" w:rsidRPr="00985029">
        <w:rPr>
          <w:rFonts w:eastAsiaTheme="minorEastAsia"/>
        </w:rPr>
        <w:t>factors such as policy and technology</w:t>
      </w:r>
      <w:r w:rsidR="00F13A55">
        <w:rPr>
          <w:rFonts w:eastAsiaTheme="minorEastAsia"/>
        </w:rPr>
        <w:t>.</w:t>
      </w:r>
      <w:r w:rsidR="009D7802">
        <w:rPr>
          <w:rFonts w:eastAsiaTheme="minorEastAsia"/>
        </w:rPr>
        <w:t xml:space="preserve"> </w:t>
      </w:r>
    </w:p>
    <w:p w14:paraId="26D69194" w14:textId="1CE1D8E5" w:rsidR="006875AF" w:rsidRPr="00DF1F53" w:rsidRDefault="007F07A6" w:rsidP="00DF1F53">
      <w:pPr>
        <w:rPr>
          <w:rFonts w:eastAsiaTheme="minorEastAsia"/>
        </w:rPr>
      </w:pPr>
      <w:r w:rsidRPr="00F30768">
        <w:rPr>
          <w:rFonts w:eastAsiaTheme="minorEastAsia"/>
        </w:rPr>
        <w:t xml:space="preserve">In our research, the participants </w:t>
      </w:r>
      <w:r w:rsidRPr="00AE20C9">
        <w:rPr>
          <w:rFonts w:eastAsiaTheme="minorEastAsia"/>
        </w:rPr>
        <w:t>will have access to an</w:t>
      </w:r>
      <w:r w:rsidRPr="00AF1FAB">
        <w:rPr>
          <w:rFonts w:eastAsiaTheme="minorEastAsia"/>
        </w:rPr>
        <w:t xml:space="preserve"> app </w:t>
      </w:r>
      <w:r w:rsidRPr="00DD6C4C">
        <w:rPr>
          <w:rFonts w:eastAsiaTheme="minorEastAsia"/>
        </w:rPr>
        <w:t xml:space="preserve">which will </w:t>
      </w:r>
      <w:r w:rsidRPr="00AF1FAB">
        <w:rPr>
          <w:rFonts w:eastAsiaTheme="minorEastAsia"/>
        </w:rPr>
        <w:t xml:space="preserve">send an alert </w:t>
      </w:r>
      <w:r w:rsidRPr="00DD6C4C">
        <w:rPr>
          <w:rFonts w:eastAsiaTheme="minorEastAsia"/>
        </w:rPr>
        <w:t>to</w:t>
      </w:r>
      <w:r w:rsidRPr="00F30768">
        <w:rPr>
          <w:rFonts w:eastAsiaTheme="minorEastAsia"/>
        </w:rPr>
        <w:t xml:space="preserve"> them when it detects risky driving behavior</w:t>
      </w:r>
      <w:r w:rsidRPr="00AE20C9">
        <w:rPr>
          <w:rFonts w:eastAsiaTheme="minorEastAsia"/>
        </w:rPr>
        <w:t xml:space="preserve"> and provide a performance ranking at the end of the day.</w:t>
      </w:r>
      <w:r>
        <w:rPr>
          <w:rFonts w:eastAsiaTheme="minorEastAsia"/>
        </w:rPr>
        <w:t xml:space="preserve"> Considering </w:t>
      </w:r>
      <w:r w:rsidR="003F0186">
        <w:rPr>
          <w:rFonts w:eastAsiaTheme="minorEastAsia"/>
        </w:rPr>
        <w:t xml:space="preserve">that </w:t>
      </w:r>
      <w:r w:rsidR="00AD3D42">
        <w:rPr>
          <w:rFonts w:eastAsiaTheme="minorEastAsia"/>
        </w:rPr>
        <w:t>the</w:t>
      </w:r>
      <w:r w:rsidR="003F0186">
        <w:rPr>
          <w:rFonts w:eastAsiaTheme="minorEastAsia"/>
        </w:rPr>
        <w:t xml:space="preserve"> </w:t>
      </w:r>
      <w:r w:rsidR="003B52AC" w:rsidRPr="003B0CCB">
        <w:rPr>
          <w:rFonts w:eastAsiaTheme="minorEastAsia"/>
        </w:rPr>
        <w:t xml:space="preserve">app </w:t>
      </w:r>
      <w:r w:rsidR="003F0186">
        <w:rPr>
          <w:rFonts w:eastAsiaTheme="minorEastAsia"/>
        </w:rPr>
        <w:t>ha</w:t>
      </w:r>
      <w:r w:rsidR="002030D1">
        <w:rPr>
          <w:rFonts w:eastAsiaTheme="minorEastAsia"/>
        </w:rPr>
        <w:t>s</w:t>
      </w:r>
      <w:r w:rsidR="003F0186" w:rsidRPr="002D64AE">
        <w:rPr>
          <w:rFonts w:eastAsiaTheme="minorEastAsia"/>
        </w:rPr>
        <w:t xml:space="preserve"> </w:t>
      </w:r>
      <w:r w:rsidR="003F0186" w:rsidRPr="003B0CCB">
        <w:rPr>
          <w:rFonts w:eastAsiaTheme="minorEastAsia"/>
        </w:rPr>
        <w:t>feedback and reminder function</w:t>
      </w:r>
      <w:r w:rsidR="00003C30" w:rsidRPr="003B0CCB">
        <w:rPr>
          <w:rFonts w:eastAsiaTheme="minorEastAsia"/>
        </w:rPr>
        <w:t>s</w:t>
      </w:r>
      <w:r w:rsidR="003F0186" w:rsidRPr="002D64AE">
        <w:rPr>
          <w:rFonts w:eastAsiaTheme="minorEastAsia"/>
        </w:rPr>
        <w:t>,</w:t>
      </w:r>
      <w:r w:rsidR="00852316">
        <w:rPr>
          <w:rFonts w:eastAsiaTheme="minorEastAsia"/>
        </w:rPr>
        <w:t xml:space="preserve"> </w:t>
      </w:r>
      <w:r w:rsidR="003F0186">
        <w:rPr>
          <w:rFonts w:eastAsiaTheme="minorEastAsia"/>
        </w:rPr>
        <w:t>w</w:t>
      </w:r>
      <w:r w:rsidR="007D07CD">
        <w:rPr>
          <w:rFonts w:eastAsiaTheme="minorEastAsia"/>
        </w:rPr>
        <w:t xml:space="preserve">e </w:t>
      </w:r>
      <w:r w:rsidR="009400F0">
        <w:rPr>
          <w:rFonts w:eastAsiaTheme="minorEastAsia"/>
        </w:rPr>
        <w:t xml:space="preserve">will take the </w:t>
      </w:r>
      <w:r w:rsidR="003B52AC">
        <w:rPr>
          <w:rFonts w:eastAsiaTheme="minorEastAsia"/>
        </w:rPr>
        <w:t>app</w:t>
      </w:r>
      <w:r w:rsidR="009400F0">
        <w:rPr>
          <w:rFonts w:eastAsiaTheme="minorEastAsia"/>
        </w:rPr>
        <w:t xml:space="preserve"> as </w:t>
      </w:r>
      <w:r w:rsidR="00664435" w:rsidRPr="00664435">
        <w:rPr>
          <w:rFonts w:eastAsiaTheme="minorEastAsia"/>
        </w:rPr>
        <w:t xml:space="preserve">a </w:t>
      </w:r>
      <w:r w:rsidR="00E8259C">
        <w:rPr>
          <w:rFonts w:eastAsiaTheme="minorEastAsia"/>
        </w:rPr>
        <w:t>prime</w:t>
      </w:r>
      <w:r w:rsidR="00664435" w:rsidRPr="00664435">
        <w:rPr>
          <w:rFonts w:eastAsiaTheme="minorEastAsia"/>
        </w:rPr>
        <w:t xml:space="preserve"> </w:t>
      </w:r>
      <w:r w:rsidR="00664435">
        <w:rPr>
          <w:rFonts w:eastAsiaTheme="minorEastAsia"/>
        </w:rPr>
        <w:t>ex</w:t>
      </w:r>
      <w:r w:rsidR="00664435" w:rsidRPr="00664435">
        <w:rPr>
          <w:rFonts w:eastAsiaTheme="minorEastAsia"/>
        </w:rPr>
        <w:t>trinsic motivat</w:t>
      </w:r>
      <w:r w:rsidR="00E8259C">
        <w:rPr>
          <w:rFonts w:eastAsiaTheme="minorEastAsia" w:hint="eastAsia"/>
        </w:rPr>
        <w:t>or</w:t>
      </w:r>
      <w:r w:rsidR="001C273F">
        <w:rPr>
          <w:rFonts w:eastAsiaTheme="minorEastAsia"/>
        </w:rPr>
        <w:t xml:space="preserve"> </w:t>
      </w:r>
      <w:r w:rsidR="00A04072">
        <w:rPr>
          <w:rFonts w:eastAsiaTheme="minorEastAsia"/>
        </w:rPr>
        <w:t>for</w:t>
      </w:r>
      <w:r w:rsidR="00852316">
        <w:rPr>
          <w:rFonts w:eastAsiaTheme="minorEastAsia"/>
        </w:rPr>
        <w:t xml:space="preserve"> individual behavior changing.</w:t>
      </w:r>
      <w:r w:rsidR="004522C8">
        <w:rPr>
          <w:rFonts w:eastAsiaTheme="minorEastAsia"/>
          <w:color w:val="ED7D31" w:themeColor="accent2"/>
        </w:rPr>
        <w:t xml:space="preserve"> </w:t>
      </w:r>
      <w:r w:rsidR="00C549A6">
        <w:rPr>
          <w:rFonts w:eastAsiaTheme="minorEastAsia"/>
        </w:rPr>
        <w:t>What’s more</w:t>
      </w:r>
      <w:r w:rsidR="008937BF" w:rsidRPr="00DD6C4C">
        <w:rPr>
          <w:rFonts w:eastAsiaTheme="minorEastAsia"/>
        </w:rPr>
        <w:t xml:space="preserve">, </w:t>
      </w:r>
      <w:r w:rsidR="00294F57" w:rsidRPr="0043556E">
        <w:rPr>
          <w:rFonts w:eastAsiaTheme="minorEastAsia"/>
        </w:rPr>
        <w:t>the</w:t>
      </w:r>
      <w:r w:rsidR="00294F57" w:rsidRPr="00DD6C4C">
        <w:rPr>
          <w:rFonts w:eastAsiaTheme="minorEastAsia"/>
        </w:rPr>
        <w:t xml:space="preserve"> </w:t>
      </w:r>
      <w:r w:rsidR="005B7BEA">
        <w:rPr>
          <w:rFonts w:eastAsiaTheme="minorEastAsia" w:hint="eastAsia"/>
        </w:rPr>
        <w:t>desire</w:t>
      </w:r>
      <w:r w:rsidR="005B7BEA">
        <w:rPr>
          <w:rFonts w:eastAsiaTheme="minorEastAsia"/>
        </w:rPr>
        <w:t xml:space="preserve"> to</w:t>
      </w:r>
      <w:r w:rsidR="00294F57" w:rsidRPr="003B0CCB">
        <w:rPr>
          <w:rFonts w:eastAsiaTheme="minorEastAsia"/>
        </w:rPr>
        <w:t xml:space="preserve"> using our </w:t>
      </w:r>
      <w:r w:rsidR="003B52AC" w:rsidRPr="003B0CCB">
        <w:rPr>
          <w:rFonts w:eastAsiaTheme="minorEastAsia"/>
        </w:rPr>
        <w:t>app</w:t>
      </w:r>
      <w:r w:rsidR="00081456" w:rsidRPr="003B0CCB">
        <w:rPr>
          <w:rFonts w:eastAsiaTheme="minorEastAsia"/>
        </w:rPr>
        <w:t xml:space="preserve"> </w:t>
      </w:r>
      <w:r w:rsidR="00081456">
        <w:rPr>
          <w:rFonts w:eastAsiaTheme="minorEastAsia"/>
        </w:rPr>
        <w:t xml:space="preserve">and </w:t>
      </w:r>
      <w:r w:rsidR="0015278C">
        <w:rPr>
          <w:rFonts w:eastAsiaTheme="minorEastAsia"/>
        </w:rPr>
        <w:t>improving their driving behavior</w:t>
      </w:r>
      <w:r w:rsidR="00294F57">
        <w:rPr>
          <w:rFonts w:eastAsiaTheme="minorEastAsia"/>
        </w:rPr>
        <w:t xml:space="preserve"> </w:t>
      </w:r>
      <w:r w:rsidR="00CA69C6">
        <w:rPr>
          <w:rFonts w:eastAsiaTheme="minorEastAsia"/>
        </w:rPr>
        <w:t xml:space="preserve">reflects </w:t>
      </w:r>
      <w:r w:rsidR="00140DD0">
        <w:rPr>
          <w:rFonts w:eastAsiaTheme="minorEastAsia"/>
        </w:rPr>
        <w:t>drivers’</w:t>
      </w:r>
      <w:r w:rsidR="00CA69C6">
        <w:rPr>
          <w:rFonts w:eastAsiaTheme="minorEastAsia"/>
        </w:rPr>
        <w:t xml:space="preserve"> </w:t>
      </w:r>
      <w:r w:rsidR="00CA69C6" w:rsidRPr="0043556E">
        <w:rPr>
          <w:rFonts w:eastAsiaTheme="minorEastAsia"/>
        </w:rPr>
        <w:t>intrinsic motivation</w:t>
      </w:r>
      <w:r w:rsidR="00B77A45">
        <w:rPr>
          <w:rFonts w:eastAsiaTheme="minorEastAsia"/>
        </w:rPr>
        <w:t xml:space="preserve">. </w:t>
      </w:r>
      <w:r w:rsidR="003D76F3">
        <w:rPr>
          <w:rFonts w:eastAsiaTheme="minorEastAsia"/>
        </w:rPr>
        <w:t>In short, as o</w:t>
      </w:r>
      <w:r w:rsidR="003B5966">
        <w:rPr>
          <w:rFonts w:eastAsiaTheme="minorEastAsia"/>
        </w:rPr>
        <w:t xml:space="preserve">ur </w:t>
      </w:r>
      <w:r w:rsidR="00B77A45">
        <w:rPr>
          <w:rFonts w:eastAsiaTheme="minorEastAsia"/>
        </w:rPr>
        <w:t>participants’ different behavior</w:t>
      </w:r>
      <w:r w:rsidR="0093638C">
        <w:rPr>
          <w:rFonts w:eastAsiaTheme="minorEastAsia"/>
        </w:rPr>
        <w:t xml:space="preserve"> of </w:t>
      </w:r>
      <w:r w:rsidR="003B52AC">
        <w:rPr>
          <w:rFonts w:eastAsiaTheme="minorEastAsia"/>
        </w:rPr>
        <w:t>app</w:t>
      </w:r>
      <w:r w:rsidR="0093638C">
        <w:rPr>
          <w:rFonts w:eastAsiaTheme="minorEastAsia"/>
        </w:rPr>
        <w:t xml:space="preserve"> usage</w:t>
      </w:r>
      <w:r w:rsidR="00402BAF">
        <w:rPr>
          <w:rFonts w:eastAsiaTheme="minorEastAsia"/>
        </w:rPr>
        <w:t xml:space="preserve">, </w:t>
      </w:r>
      <w:r w:rsidR="00931DF0">
        <w:rPr>
          <w:rFonts w:eastAsiaTheme="minorEastAsia"/>
        </w:rPr>
        <w:t>desire to</w:t>
      </w:r>
      <w:r w:rsidR="00402BAF">
        <w:rPr>
          <w:rFonts w:eastAsiaTheme="minorEastAsia"/>
        </w:rPr>
        <w:t xml:space="preserve"> improv</w:t>
      </w:r>
      <w:r w:rsidR="00931DF0">
        <w:rPr>
          <w:rFonts w:eastAsiaTheme="minorEastAsia"/>
        </w:rPr>
        <w:t>e</w:t>
      </w:r>
      <w:r w:rsidR="00402BAF">
        <w:rPr>
          <w:rFonts w:eastAsiaTheme="minorEastAsia"/>
        </w:rPr>
        <w:t xml:space="preserve"> driving performance</w:t>
      </w:r>
      <w:r w:rsidR="00931DF0">
        <w:rPr>
          <w:rFonts w:eastAsiaTheme="minorEastAsia"/>
        </w:rPr>
        <w:t xml:space="preserve"> </w:t>
      </w:r>
      <w:r w:rsidR="0093638C">
        <w:rPr>
          <w:rFonts w:eastAsiaTheme="minorEastAsia"/>
        </w:rPr>
        <w:t xml:space="preserve">and </w:t>
      </w:r>
      <w:r w:rsidR="00FF5FD0">
        <w:rPr>
          <w:rFonts w:eastAsiaTheme="minorEastAsia"/>
        </w:rPr>
        <w:t xml:space="preserve">actual changes of </w:t>
      </w:r>
      <w:r w:rsidR="0093638C">
        <w:rPr>
          <w:rFonts w:eastAsiaTheme="minorEastAsia"/>
        </w:rPr>
        <w:t>driving</w:t>
      </w:r>
      <w:r w:rsidR="00B77A45">
        <w:rPr>
          <w:rFonts w:eastAsiaTheme="minorEastAsia"/>
        </w:rPr>
        <w:t xml:space="preserve"> </w:t>
      </w:r>
      <w:r w:rsidR="00FF5FD0">
        <w:rPr>
          <w:rFonts w:eastAsiaTheme="minorEastAsia"/>
        </w:rPr>
        <w:t xml:space="preserve">behavior </w:t>
      </w:r>
      <w:r w:rsidR="00B77A45">
        <w:rPr>
          <w:rFonts w:eastAsiaTheme="minorEastAsia"/>
        </w:rPr>
        <w:t xml:space="preserve">can be </w:t>
      </w:r>
      <w:r w:rsidR="00B36103">
        <w:rPr>
          <w:rFonts w:eastAsiaTheme="minorEastAsia"/>
        </w:rPr>
        <w:t xml:space="preserve">clearly </w:t>
      </w:r>
      <w:r w:rsidR="00BF4598">
        <w:rPr>
          <w:rFonts w:eastAsiaTheme="minorEastAsia"/>
        </w:rPr>
        <w:t>observed</w:t>
      </w:r>
      <w:r w:rsidR="005E105B">
        <w:rPr>
          <w:rFonts w:eastAsiaTheme="minorEastAsia"/>
        </w:rPr>
        <w:t xml:space="preserve">, </w:t>
      </w:r>
      <w:r w:rsidR="00AE2FF1">
        <w:rPr>
          <w:rFonts w:eastAsiaTheme="minorEastAsia"/>
        </w:rPr>
        <w:t xml:space="preserve">the experiment </w:t>
      </w:r>
      <w:r w:rsidR="00C549A6">
        <w:rPr>
          <w:rFonts w:eastAsiaTheme="minorEastAsia"/>
        </w:rPr>
        <w:t>might be</w:t>
      </w:r>
      <w:r w:rsidR="00AE2FF1">
        <w:rPr>
          <w:rFonts w:eastAsiaTheme="minorEastAsia"/>
        </w:rPr>
        <w:t xml:space="preserve"> </w:t>
      </w:r>
      <w:r w:rsidR="00AE2FF1" w:rsidRPr="003B0CCB">
        <w:rPr>
          <w:rFonts w:eastAsiaTheme="minorEastAsia"/>
        </w:rPr>
        <w:t>feasible</w:t>
      </w:r>
      <w:r w:rsidR="00C549A6" w:rsidRPr="003B0CCB">
        <w:rPr>
          <w:rFonts w:eastAsiaTheme="minorEastAsia"/>
        </w:rPr>
        <w:t>.</w:t>
      </w:r>
    </w:p>
    <w:p w14:paraId="23593FF1" w14:textId="10F0801C" w:rsidR="0099769D" w:rsidRDefault="000F24B7" w:rsidP="00C07429">
      <w:pPr>
        <w:pStyle w:val="1"/>
      </w:pPr>
      <w:r>
        <w:t xml:space="preserve">Research Model and </w:t>
      </w:r>
      <w:bookmarkStart w:id="4" w:name="_Hlk64876389"/>
      <w:r w:rsidR="00F83765">
        <w:t>H</w:t>
      </w:r>
      <w:r w:rsidR="00F83765" w:rsidRPr="00F83765">
        <w:t>ypothe</w:t>
      </w:r>
      <w:r w:rsidR="00937C51">
        <w:t>se</w:t>
      </w:r>
      <w:r w:rsidR="00F83765" w:rsidRPr="00F83765">
        <w:t>s</w:t>
      </w:r>
      <w:bookmarkEnd w:id="4"/>
      <w:r w:rsidR="00402C8A">
        <w:t xml:space="preserve"> Development</w:t>
      </w:r>
    </w:p>
    <w:p w14:paraId="4BCB7B97" w14:textId="2E18BF64" w:rsidR="003B60AD" w:rsidRPr="00075E96" w:rsidRDefault="005F7EFC" w:rsidP="0043556E">
      <w:pPr>
        <w:rPr>
          <w:rFonts w:eastAsiaTheme="minorEastAsia"/>
        </w:rPr>
      </w:pPr>
      <w:r>
        <w:rPr>
          <w:rFonts w:eastAsiaTheme="minorEastAsia" w:cs="Times New Roman"/>
        </w:rPr>
        <w:t>Based on motivational theor</w:t>
      </w:r>
      <w:r>
        <w:rPr>
          <w:rFonts w:eastAsiaTheme="minorEastAsia" w:cs="Times New Roman" w:hint="eastAsia"/>
        </w:rPr>
        <w:t>y</w:t>
      </w:r>
      <w:r w:rsidR="00A4120E">
        <w:rPr>
          <w:rFonts w:eastAsiaTheme="minorEastAsia"/>
        </w:rPr>
        <w:t>, t</w:t>
      </w:r>
      <w:r w:rsidR="00A66777" w:rsidRPr="00A66777">
        <w:rPr>
          <w:rFonts w:eastAsiaTheme="minorEastAsia"/>
        </w:rPr>
        <w:t>his research investigates the effects of</w:t>
      </w:r>
      <w:r w:rsidR="00414B88" w:rsidRPr="00856B86">
        <w:rPr>
          <w:rFonts w:eastAsiaTheme="minorEastAsia"/>
        </w:rPr>
        <w:t xml:space="preserve"> </w:t>
      </w:r>
      <w:commentRangeStart w:id="5"/>
      <w:r w:rsidR="00414B88" w:rsidRPr="00856B86">
        <w:rPr>
          <w:rFonts w:eastAsiaTheme="minorEastAsia"/>
        </w:rPr>
        <w:t xml:space="preserve">mobile app </w:t>
      </w:r>
      <w:r w:rsidR="00856B86" w:rsidRPr="00856B86">
        <w:rPr>
          <w:rFonts w:eastAsiaTheme="minorEastAsia" w:hint="eastAsia"/>
        </w:rPr>
        <w:t>usage</w:t>
      </w:r>
      <w:commentRangeEnd w:id="5"/>
      <w:r w:rsidR="00856B86">
        <w:rPr>
          <w:rStyle w:val="a8"/>
        </w:rPr>
        <w:commentReference w:id="5"/>
      </w:r>
      <w:r w:rsidR="00856B86" w:rsidRPr="00856B86">
        <w:rPr>
          <w:rFonts w:eastAsiaTheme="minorEastAsia"/>
        </w:rPr>
        <w:t xml:space="preserve"> </w:t>
      </w:r>
      <w:r w:rsidR="0052527A">
        <w:rPr>
          <w:rFonts w:eastAsiaTheme="minorEastAsia"/>
        </w:rPr>
        <w:t xml:space="preserve">and </w:t>
      </w:r>
      <w:r w:rsidR="00414B88">
        <w:rPr>
          <w:rFonts w:eastAsiaTheme="minorEastAsia"/>
        </w:rPr>
        <w:t xml:space="preserve">the </w:t>
      </w:r>
      <w:r w:rsidR="00B27390">
        <w:rPr>
          <w:rFonts w:eastAsiaTheme="minorEastAsia"/>
        </w:rPr>
        <w:t>desire</w:t>
      </w:r>
      <w:r w:rsidR="00234CE8">
        <w:rPr>
          <w:rFonts w:eastAsiaTheme="minorEastAsia"/>
        </w:rPr>
        <w:t xml:space="preserve"> </w:t>
      </w:r>
      <w:r w:rsidR="00414B88">
        <w:rPr>
          <w:rFonts w:eastAsiaTheme="minorEastAsia"/>
        </w:rPr>
        <w:t>to improve oneself on the individual’s d</w:t>
      </w:r>
      <w:r w:rsidR="00A6564E">
        <w:rPr>
          <w:rFonts w:eastAsiaTheme="minorEastAsia"/>
        </w:rPr>
        <w:t xml:space="preserve">riving </w:t>
      </w:r>
      <w:r w:rsidR="00F359E0">
        <w:rPr>
          <w:rFonts w:eastAsiaTheme="minorEastAsia"/>
        </w:rPr>
        <w:t>performance</w:t>
      </w:r>
      <w:r w:rsidR="00A66777" w:rsidRPr="00A66777">
        <w:rPr>
          <w:rFonts w:eastAsiaTheme="minorEastAsia"/>
        </w:rPr>
        <w:t xml:space="preserve">, </w:t>
      </w:r>
      <w:r w:rsidR="00414B88">
        <w:rPr>
          <w:rFonts w:eastAsiaTheme="minorEastAsia"/>
        </w:rPr>
        <w:t>moderated by the individual’s driving habit</w:t>
      </w:r>
      <w:r w:rsidR="00A66777" w:rsidRPr="00A66777">
        <w:rPr>
          <w:rFonts w:eastAsiaTheme="minorEastAsia"/>
        </w:rPr>
        <w:t>.</w:t>
      </w:r>
      <w:r w:rsidR="00A8103D">
        <w:rPr>
          <w:rFonts w:eastAsiaTheme="minorEastAsia"/>
        </w:rPr>
        <w:t xml:space="preserve"> </w:t>
      </w:r>
      <w:r w:rsidR="00A8103D" w:rsidRPr="00657FBE">
        <w:rPr>
          <w:rFonts w:eastAsiaTheme="minorEastAsia"/>
        </w:rPr>
        <w:t xml:space="preserve">Our research </w:t>
      </w:r>
      <w:r w:rsidR="00A8103D">
        <w:rPr>
          <w:rFonts w:eastAsiaTheme="minorEastAsia"/>
        </w:rPr>
        <w:t>m</w:t>
      </w:r>
      <w:r w:rsidR="00A8103D">
        <w:rPr>
          <w:rFonts w:eastAsiaTheme="minorEastAsia" w:hint="eastAsia"/>
        </w:rPr>
        <w:t>odel</w:t>
      </w:r>
      <w:r w:rsidR="00A8103D" w:rsidRPr="00657FBE">
        <w:rPr>
          <w:rFonts w:eastAsiaTheme="minorEastAsia"/>
        </w:rPr>
        <w:t xml:space="preserve"> is illustrated in Figure </w:t>
      </w:r>
      <w:r w:rsidR="00A8103D">
        <w:rPr>
          <w:rFonts w:eastAsiaTheme="minorEastAsia"/>
        </w:rPr>
        <w:t>1</w:t>
      </w:r>
      <w:r w:rsidR="00A8103D" w:rsidRPr="00657FBE">
        <w:rPr>
          <w:rFonts w:eastAsiaTheme="minorEastAsia"/>
        </w:rPr>
        <w:t>.</w:t>
      </w:r>
    </w:p>
    <w:p w14:paraId="0E72BAF8" w14:textId="4FE8A877" w:rsidR="00B41904" w:rsidRDefault="00B253CE">
      <w:pPr>
        <w:pStyle w:val="2"/>
        <w:jc w:val="center"/>
      </w:pPr>
      <w:r>
        <w:rPr>
          <w:noProof/>
        </w:rPr>
        <w:lastRenderedPageBreak/>
        <w:drawing>
          <wp:inline distT="0" distB="0" distL="0" distR="0" wp14:anchorId="4E942AD1" wp14:editId="6E846EEE">
            <wp:extent cx="3849757" cy="149537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32" cy="14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CF4F" w14:textId="0D5FC3F1" w:rsidR="002D0D47" w:rsidRDefault="000C53D9" w:rsidP="002D0D47">
      <w:pPr>
        <w:jc w:val="center"/>
        <w:rPr>
          <w:rFonts w:eastAsiaTheme="minorEastAsia"/>
          <w:b/>
          <w:bCs/>
        </w:rPr>
      </w:pPr>
      <w:r w:rsidRPr="004E35C4">
        <w:rPr>
          <w:b/>
          <w:bCs/>
        </w:rPr>
        <w:t>Figure 1.</w:t>
      </w:r>
      <w:r>
        <w:rPr>
          <w:b/>
          <w:bCs/>
        </w:rPr>
        <w:t xml:space="preserve"> </w:t>
      </w:r>
      <w:r w:rsidRPr="004E35C4">
        <w:rPr>
          <w:rFonts w:eastAsiaTheme="minorEastAsia"/>
          <w:b/>
          <w:bCs/>
        </w:rPr>
        <w:t>Research M</w:t>
      </w:r>
      <w:r>
        <w:rPr>
          <w:rFonts w:eastAsiaTheme="minorEastAsia"/>
          <w:b/>
          <w:bCs/>
        </w:rPr>
        <w:t>odel</w:t>
      </w:r>
    </w:p>
    <w:p w14:paraId="2C5126E9" w14:textId="744B314B" w:rsidR="006816FC" w:rsidRDefault="00DD5097" w:rsidP="006816FC">
      <w:pPr>
        <w:rPr>
          <w:rFonts w:eastAsiaTheme="minorEastAsia"/>
        </w:rPr>
      </w:pPr>
      <w:r w:rsidRPr="00DD6C4C">
        <w:rPr>
          <w:rFonts w:eastAsiaTheme="minorEastAsia"/>
        </w:rPr>
        <w:t>A</w:t>
      </w:r>
      <w:r w:rsidR="009C5451" w:rsidRPr="00F30768">
        <w:rPr>
          <w:rFonts w:eastAsiaTheme="minorEastAsia"/>
        </w:rPr>
        <w:t>fter understanding</w:t>
      </w:r>
      <w:r w:rsidR="009C5451" w:rsidRPr="003B0CCB">
        <w:rPr>
          <w:rFonts w:eastAsiaTheme="minorEastAsia"/>
        </w:rPr>
        <w:t xml:space="preserve"> </w:t>
      </w:r>
      <w:r w:rsidR="009C5451" w:rsidRPr="00DD6C4C">
        <w:rPr>
          <w:rFonts w:eastAsiaTheme="minorEastAsia"/>
        </w:rPr>
        <w:t>behavioral motivation, we plan to design our</w:t>
      </w:r>
      <w:r w:rsidR="009C5451" w:rsidRPr="00F30768">
        <w:rPr>
          <w:rFonts w:eastAsiaTheme="minorEastAsia"/>
        </w:rPr>
        <w:t xml:space="preserve"> experiment and explain the results based on </w:t>
      </w:r>
      <w:r w:rsidR="009C5451" w:rsidRPr="003B0CCB">
        <w:rPr>
          <w:rFonts w:eastAsiaTheme="minorEastAsia"/>
        </w:rPr>
        <w:t>the</w:t>
      </w:r>
      <w:r w:rsidR="0093766F" w:rsidRPr="00DD6C4C">
        <w:rPr>
          <w:rFonts w:eastAsiaTheme="minorEastAsia"/>
        </w:rPr>
        <w:t xml:space="preserve"> </w:t>
      </w:r>
      <w:r w:rsidR="0093766F" w:rsidRPr="00F30768">
        <w:rPr>
          <w:rFonts w:eastAsiaTheme="minorEastAsia"/>
        </w:rPr>
        <w:t>aforementio</w:t>
      </w:r>
      <w:r w:rsidR="0093766F" w:rsidRPr="00AE20C9">
        <w:rPr>
          <w:rFonts w:eastAsiaTheme="minorEastAsia"/>
        </w:rPr>
        <w:t>ned</w:t>
      </w:r>
      <w:r w:rsidR="00AA7267" w:rsidRPr="003B0CCB">
        <w:rPr>
          <w:rFonts w:eastAsiaTheme="minorEastAsia"/>
        </w:rPr>
        <w:t xml:space="preserve"> </w:t>
      </w:r>
      <w:r w:rsidR="009C5451" w:rsidRPr="003B0CCB">
        <w:rPr>
          <w:rFonts w:eastAsiaTheme="minorEastAsia"/>
        </w:rPr>
        <w:t>theories</w:t>
      </w:r>
      <w:r w:rsidR="009C5451" w:rsidRPr="00DD6C4C">
        <w:rPr>
          <w:rFonts w:eastAsiaTheme="minorEastAsia"/>
        </w:rPr>
        <w:t>.</w:t>
      </w:r>
      <w:r w:rsidR="009C5451" w:rsidRPr="00F30768">
        <w:rPr>
          <w:rFonts w:eastAsiaTheme="minorEastAsia"/>
        </w:rPr>
        <w:t xml:space="preserve"> </w:t>
      </w:r>
      <w:r w:rsidR="0093766F">
        <w:rPr>
          <w:rFonts w:eastAsiaTheme="minorEastAsia"/>
        </w:rPr>
        <w:t>A relatively high self-reported</w:t>
      </w:r>
      <w:r w:rsidR="00E06285" w:rsidRPr="003B0CCB">
        <w:rPr>
          <w:rFonts w:eastAsiaTheme="minorEastAsia"/>
        </w:rPr>
        <w:t xml:space="preserve"> desire </w:t>
      </w:r>
      <w:r w:rsidR="00D44224" w:rsidRPr="003B0CCB">
        <w:rPr>
          <w:rFonts w:eastAsiaTheme="minorEastAsia"/>
        </w:rPr>
        <w:t xml:space="preserve">for </w:t>
      </w:r>
      <w:r w:rsidR="0093766F">
        <w:rPr>
          <w:rFonts w:eastAsiaTheme="minorEastAsia"/>
        </w:rPr>
        <w:t>receiving</w:t>
      </w:r>
      <w:r w:rsidR="0093766F" w:rsidRPr="003B0CCB">
        <w:rPr>
          <w:rFonts w:eastAsiaTheme="minorEastAsia"/>
        </w:rPr>
        <w:t xml:space="preserve"> feedback</w:t>
      </w:r>
      <w:r w:rsidR="0093766F">
        <w:rPr>
          <w:rFonts w:eastAsiaTheme="minorEastAsia"/>
        </w:rPr>
        <w:t>s</w:t>
      </w:r>
      <w:r w:rsidR="00D44224" w:rsidRPr="00212B60">
        <w:rPr>
          <w:rFonts w:eastAsiaTheme="minorEastAsia"/>
          <w:color w:val="FF0000"/>
        </w:rPr>
        <w:t xml:space="preserve"> </w:t>
      </w:r>
      <w:r w:rsidR="00D44224">
        <w:rPr>
          <w:rFonts w:eastAsiaTheme="minorEastAsia"/>
        </w:rPr>
        <w:t>reflects</w:t>
      </w:r>
      <w:r w:rsidR="00BA725D">
        <w:rPr>
          <w:rFonts w:eastAsiaTheme="minorEastAsia"/>
        </w:rPr>
        <w:t xml:space="preserve"> </w:t>
      </w:r>
      <w:r w:rsidR="00407A67">
        <w:rPr>
          <w:rFonts w:eastAsiaTheme="minorEastAsia"/>
        </w:rPr>
        <w:t xml:space="preserve">their greater </w:t>
      </w:r>
      <w:r w:rsidR="00BA725D">
        <w:rPr>
          <w:rFonts w:eastAsiaTheme="minorEastAsia"/>
        </w:rPr>
        <w:t>concern about driving safety</w:t>
      </w:r>
      <w:r w:rsidR="00441BA1">
        <w:rPr>
          <w:rFonts w:eastAsiaTheme="minorEastAsia"/>
        </w:rPr>
        <w:t xml:space="preserve"> </w:t>
      </w:r>
      <w:r w:rsidR="00A9510F">
        <w:rPr>
          <w:rFonts w:eastAsiaTheme="minorEastAsia"/>
        </w:rPr>
        <w:t xml:space="preserve">and </w:t>
      </w:r>
      <w:r w:rsidR="00441BA1">
        <w:rPr>
          <w:rFonts w:eastAsiaTheme="minorEastAsia"/>
        </w:rPr>
        <w:t xml:space="preserve">brings with </w:t>
      </w:r>
      <w:r w:rsidR="004B66CA">
        <w:rPr>
          <w:rFonts w:eastAsiaTheme="minorEastAsia"/>
        </w:rPr>
        <w:t>its</w:t>
      </w:r>
      <w:r w:rsidR="00441BA1">
        <w:rPr>
          <w:rFonts w:eastAsiaTheme="minorEastAsia"/>
        </w:rPr>
        <w:t xml:space="preserve"> greater intrinsic motivation</w:t>
      </w:r>
      <w:r w:rsidR="0093766F">
        <w:rPr>
          <w:rFonts w:eastAsiaTheme="minorEastAsia"/>
        </w:rPr>
        <w:t xml:space="preserve"> to improve their driving performance</w:t>
      </w:r>
      <w:r w:rsidR="00A9510F">
        <w:rPr>
          <w:rFonts w:eastAsiaTheme="minorEastAsia"/>
        </w:rPr>
        <w:t>. According to the motivational theory,</w:t>
      </w:r>
      <w:r w:rsidR="00441BA1">
        <w:rPr>
          <w:rFonts w:eastAsiaTheme="minorEastAsia"/>
        </w:rPr>
        <w:t xml:space="preserve"> </w:t>
      </w:r>
      <w:r w:rsidR="00A9510F">
        <w:rPr>
          <w:rFonts w:eastAsiaTheme="minorEastAsia"/>
        </w:rPr>
        <w:t xml:space="preserve">such </w:t>
      </w:r>
      <w:r w:rsidR="00441BA1">
        <w:rPr>
          <w:rFonts w:eastAsiaTheme="minorEastAsia" w:hint="eastAsia"/>
        </w:rPr>
        <w:t>i</w:t>
      </w:r>
      <w:r w:rsidR="00441BA1">
        <w:rPr>
          <w:rFonts w:eastAsiaTheme="minorEastAsia"/>
        </w:rPr>
        <w:t xml:space="preserve">ntrinsic </w:t>
      </w:r>
      <w:r w:rsidR="00441BA1">
        <w:rPr>
          <w:rFonts w:eastAsiaTheme="minorEastAsia" w:hint="eastAsia"/>
        </w:rPr>
        <w:t>drives</w:t>
      </w:r>
      <w:r w:rsidR="00441BA1">
        <w:rPr>
          <w:rFonts w:eastAsiaTheme="minorEastAsia"/>
        </w:rPr>
        <w:t xml:space="preserve"> </w:t>
      </w:r>
      <w:r w:rsidR="00577FF6">
        <w:rPr>
          <w:rFonts w:eastAsiaTheme="minorEastAsia"/>
        </w:rPr>
        <w:t>explain in part</w:t>
      </w:r>
      <w:r w:rsidR="00441BA1">
        <w:rPr>
          <w:rFonts w:eastAsiaTheme="minorEastAsia"/>
        </w:rPr>
        <w:t xml:space="preserve"> individual behavior</w:t>
      </w:r>
      <w:r w:rsidR="00A9510F">
        <w:rPr>
          <w:rFonts w:eastAsiaTheme="minorEastAsia"/>
        </w:rPr>
        <w:t>, and</w:t>
      </w:r>
      <w:r w:rsidR="00441BA1">
        <w:rPr>
          <w:rFonts w:eastAsiaTheme="minorEastAsia"/>
        </w:rPr>
        <w:t xml:space="preserve"> will lead to better driving performance</w:t>
      </w:r>
      <w:r w:rsidR="00D255D2">
        <w:rPr>
          <w:rFonts w:eastAsiaTheme="minorEastAsia"/>
        </w:rPr>
        <w:t xml:space="preserve"> in </w:t>
      </w:r>
      <w:r w:rsidR="00B973B9">
        <w:rPr>
          <w:rFonts w:eastAsiaTheme="minorEastAsia"/>
        </w:rPr>
        <w:t xml:space="preserve">the </w:t>
      </w:r>
      <w:r w:rsidR="00D255D2">
        <w:rPr>
          <w:rFonts w:eastAsiaTheme="minorEastAsia"/>
        </w:rPr>
        <w:t>context</w:t>
      </w:r>
      <w:r w:rsidR="00B973B9">
        <w:rPr>
          <w:rFonts w:eastAsiaTheme="minorEastAsia"/>
        </w:rPr>
        <w:t xml:space="preserve"> of our experiment</w:t>
      </w:r>
      <w:r w:rsidR="00441BA1">
        <w:rPr>
          <w:rFonts w:eastAsiaTheme="minorEastAsia"/>
        </w:rPr>
        <w:t>. Thus, we hypothesize:</w:t>
      </w:r>
    </w:p>
    <w:p w14:paraId="3D83F818" w14:textId="08939572" w:rsidR="006816FC" w:rsidRDefault="00732DF8" w:rsidP="006816FC">
      <w:pPr>
        <w:rPr>
          <w:rFonts w:eastAsiaTheme="minorEastAsia" w:cs="Times New Roman"/>
        </w:rPr>
      </w:pPr>
      <w:r w:rsidRPr="00484C82">
        <w:rPr>
          <w:rFonts w:eastAsiaTheme="minorEastAsia" w:cs="Times New Roman"/>
          <w:b/>
          <w:bCs/>
        </w:rPr>
        <w:t xml:space="preserve">H1: </w:t>
      </w:r>
      <w:r w:rsidRPr="006816FC">
        <w:rPr>
          <w:rFonts w:eastAsiaTheme="minorEastAsia" w:cs="Times New Roman"/>
        </w:rPr>
        <w:t xml:space="preserve">Users </w:t>
      </w:r>
      <w:r w:rsidRPr="006816FC">
        <w:rPr>
          <w:rFonts w:eastAsiaTheme="minorEastAsia" w:cs="Times New Roman" w:hint="eastAsia"/>
        </w:rPr>
        <w:t>with</w:t>
      </w:r>
      <w:r w:rsidRPr="006816FC">
        <w:rPr>
          <w:rFonts w:eastAsiaTheme="minorEastAsia" w:cs="Times New Roman"/>
        </w:rPr>
        <w:t xml:space="preserve"> higher </w:t>
      </w:r>
      <w:r w:rsidRPr="006816FC">
        <w:rPr>
          <w:rFonts w:eastAsiaTheme="minorEastAsia" w:cs="Times New Roman" w:hint="eastAsia"/>
        </w:rPr>
        <w:t>desire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to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improve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their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skills</w:t>
      </w:r>
      <w:r w:rsidRPr="006816F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 xml:space="preserve">will have a better </w:t>
      </w:r>
      <w:r w:rsidRPr="00DD6C4C">
        <w:rPr>
          <w:rFonts w:eastAsiaTheme="minorEastAsia" w:cs="Times New Roman" w:hint="eastAsia"/>
        </w:rPr>
        <w:t>d</w:t>
      </w:r>
      <w:r w:rsidRPr="006816FC">
        <w:rPr>
          <w:rFonts w:eastAsiaTheme="minorEastAsia" w:cs="Times New Roman" w:hint="eastAsia"/>
        </w:rPr>
        <w:t>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performance</w:t>
      </w:r>
      <w:r w:rsidRPr="006816FC">
        <w:rPr>
          <w:rFonts w:eastAsiaTheme="minorEastAsia" w:cs="Times New Roman"/>
        </w:rPr>
        <w:t>.</w:t>
      </w:r>
    </w:p>
    <w:p w14:paraId="393BC6EF" w14:textId="7906A2B7" w:rsidR="006816FC" w:rsidRPr="00B973B9" w:rsidRDefault="00ED1C86" w:rsidP="006816FC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The app informs drivers </w:t>
      </w:r>
      <w:r w:rsidR="006816FC" w:rsidRPr="00394F9B">
        <w:rPr>
          <w:rFonts w:eastAsiaTheme="minorEastAsia" w:cs="Times New Roman"/>
        </w:rPr>
        <w:t>of their driving behaviors every day</w:t>
      </w:r>
      <w:r>
        <w:rPr>
          <w:rFonts w:eastAsiaTheme="minorEastAsia" w:cs="Times New Roman"/>
        </w:rPr>
        <w:t xml:space="preserve"> by</w:t>
      </w:r>
      <w:r w:rsidR="003C7DFC" w:rsidRPr="005A189E">
        <w:rPr>
          <w:rFonts w:eastAsiaTheme="minorEastAsia" w:cs="Times New Roman"/>
          <w:color w:val="4472C4" w:themeColor="accent1"/>
        </w:rPr>
        <w:t xml:space="preserve"> </w:t>
      </w:r>
      <w:r w:rsidR="00EB3BCB" w:rsidRPr="00394F9B">
        <w:rPr>
          <w:rFonts w:eastAsiaTheme="minorEastAsia" w:cs="Times New Roman"/>
        </w:rPr>
        <w:t>giv</w:t>
      </w:r>
      <w:r>
        <w:rPr>
          <w:rFonts w:eastAsiaTheme="minorEastAsia" w:cs="Times New Roman"/>
        </w:rPr>
        <w:t>ing</w:t>
      </w:r>
      <w:r w:rsidR="00EB3BCB" w:rsidRPr="00394F9B">
        <w:rPr>
          <w:rFonts w:eastAsiaTheme="minorEastAsia" w:cs="Times New Roman"/>
        </w:rPr>
        <w:t xml:space="preserve"> feedback and </w:t>
      </w:r>
      <w:r w:rsidR="003C7DFC" w:rsidRPr="00394F9B">
        <w:rPr>
          <w:rFonts w:eastAsiaTheme="minorEastAsia" w:cs="Times New Roman"/>
        </w:rPr>
        <w:t>provi</w:t>
      </w:r>
      <w:r>
        <w:rPr>
          <w:rFonts w:eastAsiaTheme="minorEastAsia" w:cs="Times New Roman"/>
        </w:rPr>
        <w:t>des</w:t>
      </w:r>
      <w:r w:rsidR="003C7DFC" w:rsidRPr="00394F9B">
        <w:rPr>
          <w:rFonts w:eastAsiaTheme="minorEastAsia" w:cs="Times New Roman"/>
        </w:rPr>
        <w:t xml:space="preserve"> a </w:t>
      </w:r>
      <w:r w:rsidR="00F67006" w:rsidRPr="00394F9B">
        <w:rPr>
          <w:rFonts w:eastAsiaTheme="minorEastAsia" w:cs="Times New Roman"/>
        </w:rPr>
        <w:t xml:space="preserve">means of mutual </w:t>
      </w:r>
      <w:r w:rsidR="001B44A5" w:rsidRPr="00394F9B">
        <w:rPr>
          <w:rFonts w:eastAsiaTheme="minorEastAsia" w:cs="Times New Roman"/>
        </w:rPr>
        <w:t>supervision between users</w:t>
      </w:r>
      <w:r w:rsidR="00ED00FD">
        <w:rPr>
          <w:rFonts w:eastAsiaTheme="minorEastAsia" w:cs="Times New Roman"/>
        </w:rPr>
        <w:t>. As a form of extrinsic motivation</w:t>
      </w:r>
      <w:r w:rsidR="00845748">
        <w:rPr>
          <w:rFonts w:eastAsiaTheme="minorEastAsia" w:cs="Times New Roman"/>
        </w:rPr>
        <w:t>,</w:t>
      </w:r>
      <w:r w:rsidR="00083ED5" w:rsidRPr="00394F9B">
        <w:rPr>
          <w:rFonts w:eastAsiaTheme="minorEastAsia" w:cs="Times New Roman"/>
        </w:rPr>
        <w:t xml:space="preserve"> </w:t>
      </w:r>
      <w:r w:rsidR="00845748">
        <w:rPr>
          <w:rFonts w:eastAsiaTheme="minorEastAsia" w:cs="Times New Roman"/>
        </w:rPr>
        <w:t>the</w:t>
      </w:r>
      <w:r w:rsidR="00845748" w:rsidRPr="00DD6C4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>a</w:t>
      </w:r>
      <w:r w:rsidR="003B52AC" w:rsidRPr="003B0CCB">
        <w:rPr>
          <w:rFonts w:eastAsiaTheme="minorEastAsia" w:cs="Times New Roman"/>
        </w:rPr>
        <w:t>pp</w:t>
      </w:r>
      <w:r w:rsidR="009775A3" w:rsidRPr="003B0CCB">
        <w:rPr>
          <w:rFonts w:eastAsiaTheme="minorEastAsia" w:cs="Times New Roman"/>
        </w:rPr>
        <w:t xml:space="preserve"> might</w:t>
      </w:r>
      <w:r w:rsidR="00845748">
        <w:rPr>
          <w:rFonts w:eastAsiaTheme="minorEastAsia" w:cs="Times New Roman"/>
        </w:rPr>
        <w:t xml:space="preserve"> </w:t>
      </w:r>
      <w:r w:rsidR="00083ED5" w:rsidRPr="00394F9B">
        <w:rPr>
          <w:rFonts w:eastAsiaTheme="minorEastAsia" w:cs="Times New Roman"/>
        </w:rPr>
        <w:t>driv</w:t>
      </w:r>
      <w:r w:rsidR="00521AC1">
        <w:rPr>
          <w:rFonts w:eastAsiaTheme="minorEastAsia" w:cs="Times New Roman"/>
        </w:rPr>
        <w:t>e</w:t>
      </w:r>
      <w:r w:rsidR="00845748">
        <w:rPr>
          <w:rFonts w:eastAsiaTheme="minorEastAsia" w:cs="Times New Roman"/>
        </w:rPr>
        <w:t xml:space="preserve"> users to</w:t>
      </w:r>
      <w:r w:rsidR="00EF0373">
        <w:rPr>
          <w:rFonts w:eastAsiaTheme="minorEastAsia" w:cs="Times New Roman"/>
        </w:rPr>
        <w:t xml:space="preserve"> </w:t>
      </w:r>
      <w:r w:rsidR="00845748">
        <w:rPr>
          <w:rFonts w:eastAsiaTheme="minorEastAsia" w:cs="Times New Roman"/>
        </w:rPr>
        <w:t>change their behaviors</w:t>
      </w:r>
      <w:r w:rsidR="006816FC" w:rsidRPr="00394F9B">
        <w:rPr>
          <w:rFonts w:eastAsiaTheme="minorEastAsia"/>
        </w:rPr>
        <w:t xml:space="preserve">. </w:t>
      </w:r>
      <w:r w:rsidR="006816FC" w:rsidRPr="00394F9B">
        <w:rPr>
          <w:rFonts w:eastAsiaTheme="minorEastAsia" w:cs="Times New Roman"/>
        </w:rPr>
        <w:t>Thus, we hypothesize:</w:t>
      </w:r>
    </w:p>
    <w:p w14:paraId="1B812844" w14:textId="41E72252" w:rsidR="00732DF8" w:rsidRPr="00484C82" w:rsidRDefault="00732DF8" w:rsidP="00484C82">
      <w:pPr>
        <w:rPr>
          <w:rFonts w:eastAsiaTheme="minorEastAsia"/>
          <w:b/>
          <w:bCs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2:</w:t>
      </w:r>
      <w:r w:rsidRPr="00DD6C4C">
        <w:rPr>
          <w:rFonts w:eastAsiaTheme="minorEastAsia" w:cs="Times New Roman"/>
          <w:b/>
          <w:bCs/>
        </w:rPr>
        <w:t xml:space="preserve"> </w:t>
      </w:r>
      <w:r w:rsidR="00D03B7B" w:rsidRPr="003B0CCB">
        <w:rPr>
          <w:rFonts w:eastAsiaTheme="minorEastAsia" w:cs="Times New Roman"/>
        </w:rPr>
        <w:t>A</w:t>
      </w:r>
      <w:r w:rsidR="003B52AC" w:rsidRPr="003B0CCB">
        <w:rPr>
          <w:rFonts w:eastAsiaTheme="minorEastAsia" w:cs="Times New Roman"/>
        </w:rPr>
        <w:t>pp</w:t>
      </w:r>
      <w:r w:rsidR="00FC3407" w:rsidRPr="005A189E">
        <w:rPr>
          <w:rFonts w:eastAsiaTheme="minorEastAsia" w:cs="Times New Roman"/>
          <w:color w:val="4472C4" w:themeColor="accent1"/>
        </w:rPr>
        <w:t xml:space="preserve"> </w:t>
      </w:r>
      <w:r w:rsidR="00FC3407" w:rsidRPr="00484C82">
        <w:rPr>
          <w:rFonts w:eastAsiaTheme="minorEastAsia" w:cs="Times New Roman"/>
        </w:rPr>
        <w:t>usage</w:t>
      </w:r>
      <w:r w:rsidRPr="00484C82">
        <w:rPr>
          <w:rFonts w:eastAsiaTheme="minorEastAsia" w:cs="Times New Roman"/>
        </w:rPr>
        <w:t xml:space="preserve"> is positively correlated with </w:t>
      </w:r>
      <w:r w:rsidRPr="00484C82">
        <w:rPr>
          <w:rFonts w:eastAsiaTheme="minorEastAsia" w:cs="Times New Roman" w:hint="eastAsia"/>
        </w:rPr>
        <w:t>better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driving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performance</w:t>
      </w:r>
      <w:r w:rsidRPr="00484C82">
        <w:rPr>
          <w:rFonts w:eastAsiaTheme="minorEastAsia" w:cs="Times New Roman"/>
        </w:rPr>
        <w:t>.</w:t>
      </w:r>
    </w:p>
    <w:p w14:paraId="30B3C643" w14:textId="08337DFC" w:rsidR="00C20237" w:rsidRPr="00DD6C4C" w:rsidRDefault="00C20237" w:rsidP="0043556E">
      <w:pPr>
        <w:rPr>
          <w:rFonts w:eastAsiaTheme="minorEastAsia"/>
        </w:rPr>
      </w:pPr>
      <w:r w:rsidRPr="00E97850">
        <w:rPr>
          <w:rFonts w:eastAsiaTheme="minorEastAsia"/>
        </w:rPr>
        <w:t xml:space="preserve">According to research on </w:t>
      </w:r>
      <w:r>
        <w:rPr>
          <w:rFonts w:eastAsiaTheme="minorEastAsia"/>
        </w:rPr>
        <w:t>driving risks</w:t>
      </w:r>
      <w:r w:rsidRPr="00E97850">
        <w:rPr>
          <w:rFonts w:eastAsiaTheme="minorEastAsia"/>
        </w:rPr>
        <w:t xml:space="preserve">, </w:t>
      </w:r>
      <w:r>
        <w:rPr>
          <w:rFonts w:eastAsiaTheme="minorEastAsia" w:hint="eastAsia"/>
        </w:rPr>
        <w:t>i</w:t>
      </w:r>
      <w:r w:rsidRPr="00593B28">
        <w:rPr>
          <w:rFonts w:eastAsiaTheme="minorEastAsia"/>
        </w:rPr>
        <w:t>ndividual road users differ in their personal balance between</w:t>
      </w:r>
      <w:r w:rsidR="009947A0">
        <w:rPr>
          <w:rFonts w:eastAsiaTheme="minorEastAsia"/>
        </w:rPr>
        <w:t xml:space="preserve"> </w:t>
      </w:r>
      <w:r w:rsidRPr="00593B28">
        <w:rPr>
          <w:rFonts w:eastAsiaTheme="minorEastAsia"/>
        </w:rPr>
        <w:t>perceived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and physically or statistically determined safety</w:t>
      </w:r>
      <w:r w:rsidR="00C03921">
        <w:rPr>
          <w:rFonts w:eastAsiaTheme="minorEastAsia"/>
        </w:rPr>
        <w:t xml:space="preserve"> </w:t>
      </w:r>
      <w:r w:rsidRPr="00593B28">
        <w:rPr>
          <w:rFonts w:eastAsiaTheme="minorEastAsia"/>
        </w:rPr>
        <w:t xml:space="preserve">for </w:t>
      </w:r>
      <w:r w:rsidR="009947A0">
        <w:rPr>
          <w:rFonts w:eastAsiaTheme="minorEastAsia"/>
        </w:rPr>
        <w:t>various</w:t>
      </w:r>
      <w:r w:rsidRPr="00593B28">
        <w:rPr>
          <w:rFonts w:eastAsiaTheme="minorEastAsia"/>
        </w:rPr>
        <w:t xml:space="preserve"> reasons,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cognitive,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motivational, as well as physiological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 w:rsidR="008B005B">
        <w:rPr>
          <w:rFonts w:eastAsiaTheme="minorEastAsia"/>
        </w:rPr>
        <w:instrText xml:space="preserve"> ADDIN EN.CITE &lt;EndNote&gt;&lt;Cite&gt;&lt;Author&gt;Michon&lt;/Author&gt;&lt;Year&gt;1985&lt;/Year&gt;&lt;RecNum&gt;189&lt;/RecNum&gt;&lt;DisplayText&gt;(Klebelsberg 1977; Michon 1985)&lt;/DisplayText&gt;&lt;record&gt;&lt;rec-number&gt;189&lt;/rec-number&gt;&lt;foreign-keys&gt;&lt;key app="EN" db-id="xx2sdxzxyppx5jedtfkvpvsn9sve2252dadz" timestamp="1615778064"&gt;189&lt;/key&gt;&lt;/foreign-keys&gt;&lt;ref-type name="Book Section"&gt;5&lt;/ref-type&gt;&lt;contributors&gt;&lt;authors&gt;&lt;author&gt;Michon, John A&lt;/author&gt;&lt;/authors&gt;&lt;/contributors&gt;&lt;titles&gt;&lt;title&gt;A critical view of driver behavior models: what do we know, what should we do?&lt;/title&gt;&lt;secondary-title&gt;Human behavior and traffic safety&lt;/secondary-title&gt;&lt;/titles&gt;&lt;pages&gt;485-524&lt;/pages&gt;&lt;dates&gt;&lt;year&gt;1985&lt;/year&gt;&lt;/dates&gt;&lt;publisher&gt;Springer&lt;/publisher&gt;&lt;urls&gt;&lt;/urls&gt;&lt;/record&gt;&lt;/Cite&gt;&lt;Cite&gt;&lt;Author&gt;Klebelsberg&lt;/Author&gt;&lt;Year&gt;1977&lt;/Year&gt;&lt;RecNum&gt;192&lt;/RecNum&gt;&lt;record&gt;&lt;rec-number&gt;192&lt;/rec-number&gt;&lt;foreign-keys&gt;&lt;key app="EN" db-id="xx2sdxzxyppx5jedtfkvpvsn9sve2252dadz" timestamp="1615778307"&gt;192&lt;/key&gt;&lt;/foreign-keys&gt;&lt;ref-type name="Journal Article"&gt;17&lt;/ref-type&gt;&lt;contributors&gt;&lt;authors&gt;&lt;author&gt;Klebelsberg, Dieter von&lt;/author&gt;&lt;/authors&gt;&lt;/contributors&gt;&lt;titles&gt;&lt;title&gt;DAS MODELL DER SUBJEKTIVEN UND OBJEKTIVEN SICHERHEIT&lt;/title&gt;&lt;secondary-title&gt;PSYCHOLOGIE&lt;/secondary-title&gt;&lt;/titles&gt;&lt;periodical&gt;&lt;full-title&gt;PSYCHOLOGIE&lt;/full-title&gt;&lt;/periodical&gt;&lt;pages&gt;285-294&lt;/pages&gt;&lt;volume&gt;36&lt;/volume&gt;&lt;dates&gt;&lt;year&gt;1977&lt;/year&gt;&lt;/dates&gt;&lt;urls&gt;&lt;/urls&gt;&lt;language&gt;German&lt;/language&gt;&lt;/record&gt;&lt;/Cite&gt;&lt;/EndNote&gt;</w:instrText>
      </w:r>
      <w:r>
        <w:rPr>
          <w:rFonts w:eastAsiaTheme="minorEastAsia"/>
        </w:rPr>
        <w:fldChar w:fldCharType="separate"/>
      </w:r>
      <w:r w:rsidR="007B362F">
        <w:rPr>
          <w:rFonts w:eastAsiaTheme="minorEastAsia"/>
          <w:noProof/>
        </w:rPr>
        <w:t>(Klebelsberg 1977; Michon 1985)</w:t>
      </w:r>
      <w:r>
        <w:rPr>
          <w:rFonts w:eastAsiaTheme="minorEastAsia"/>
        </w:rPr>
        <w:fldChar w:fldCharType="end"/>
      </w:r>
      <w:r w:rsidRPr="00593B28">
        <w:rPr>
          <w:rFonts w:eastAsiaTheme="minorEastAsia"/>
        </w:rPr>
        <w:t>.</w:t>
      </w:r>
      <w:r>
        <w:rPr>
          <w:rFonts w:cs="Times New Roman"/>
          <w:kern w:val="0"/>
          <w:szCs w:val="21"/>
        </w:rPr>
        <w:t xml:space="preserve"> </w:t>
      </w:r>
      <w:r w:rsidRPr="00E97850">
        <w:rPr>
          <w:rFonts w:eastAsiaTheme="minorEastAsia"/>
        </w:rPr>
        <w:t xml:space="preserve">Specifically, </w:t>
      </w:r>
      <w:r w:rsidRPr="0037776B">
        <w:rPr>
          <w:rFonts w:eastAsiaTheme="minorEastAsia"/>
        </w:rPr>
        <w:t xml:space="preserve">increasing driving experience and exposure to traffic </w:t>
      </w:r>
      <w:r w:rsidR="00C744A2">
        <w:rPr>
          <w:rFonts w:eastAsiaTheme="minorEastAsia"/>
        </w:rPr>
        <w:t>enhance</w:t>
      </w:r>
      <w:r w:rsidR="00C1030B">
        <w:rPr>
          <w:rFonts w:eastAsiaTheme="minorEastAsia"/>
        </w:rPr>
        <w:t>s</w:t>
      </w:r>
      <w:r w:rsidR="00C744A2" w:rsidRPr="0037776B">
        <w:rPr>
          <w:rFonts w:eastAsiaTheme="minorEastAsia"/>
        </w:rPr>
        <w:t xml:space="preserve"> </w:t>
      </w:r>
      <w:r w:rsidRPr="0037776B">
        <w:rPr>
          <w:rFonts w:eastAsiaTheme="minorEastAsia"/>
        </w:rPr>
        <w:t>the sense of subjective control and decreases the concern for safety aspects</w:t>
      </w:r>
      <w:r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fldChar w:fldCharType="begin">
          <w:fldData xml:space="preserve">PEVuZE5vdGU+PENpdGU+PEF1dGhvcj5Ow6TDpHTDpG5lbjwvQXV0aG9yPjxZZWFyPjE5NzY8L1ll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</w:fldData>
        </w:fldChar>
      </w:r>
      <w:r w:rsidR="008B005B">
        <w:rPr>
          <w:rFonts w:cs="Times New Roman"/>
          <w:kern w:val="0"/>
          <w:szCs w:val="21"/>
        </w:rPr>
        <w:instrText xml:space="preserve"> ADDIN EN.CITE </w:instrText>
      </w:r>
      <w:r w:rsidR="008B005B">
        <w:rPr>
          <w:rFonts w:cs="Times New Roman"/>
          <w:kern w:val="0"/>
          <w:szCs w:val="21"/>
        </w:rPr>
        <w:fldChar w:fldCharType="begin">
          <w:fldData xml:space="preserve">PEVuZE5vdGU+PENpdGU+PEF1dGhvcj5Ow6TDpHTDpG5lbjwvQXV0aG9yPjxZZWFyPjE5NzY8L1ll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</w:fldData>
        </w:fldChar>
      </w:r>
      <w:r w:rsidR="008B005B">
        <w:rPr>
          <w:rFonts w:cs="Times New Roman"/>
          <w:kern w:val="0"/>
          <w:szCs w:val="21"/>
        </w:rPr>
        <w:instrText xml:space="preserve"> ADDIN EN.CITE.DATA </w:instrText>
      </w:r>
      <w:r w:rsidR="008B005B">
        <w:rPr>
          <w:rFonts w:cs="Times New Roman"/>
          <w:kern w:val="0"/>
          <w:szCs w:val="21"/>
        </w:rPr>
      </w:r>
      <w:r w:rsidR="008B005B">
        <w:rPr>
          <w:rFonts w:cs="Times New Roman"/>
          <w:kern w:val="0"/>
          <w:szCs w:val="21"/>
        </w:rPr>
        <w:fldChar w:fldCharType="end"/>
      </w:r>
      <w:r>
        <w:rPr>
          <w:rFonts w:cs="Times New Roman"/>
          <w:kern w:val="0"/>
          <w:szCs w:val="21"/>
        </w:rPr>
        <w:fldChar w:fldCharType="separate"/>
      </w:r>
      <w:r w:rsidR="005B32F3">
        <w:rPr>
          <w:rFonts w:cs="Times New Roman"/>
          <w:noProof/>
          <w:kern w:val="0"/>
          <w:szCs w:val="21"/>
        </w:rPr>
        <w:t>(Näätänen and Summala 1976; Spolander 1983)</w:t>
      </w:r>
      <w:r>
        <w:rPr>
          <w:rFonts w:cs="Times New Roman"/>
          <w:kern w:val="0"/>
          <w:szCs w:val="21"/>
        </w:rPr>
        <w:fldChar w:fldCharType="end"/>
      </w:r>
      <w:r w:rsidRPr="00E97850">
        <w:rPr>
          <w:rFonts w:eastAsiaTheme="minorEastAsia"/>
        </w:rPr>
        <w:t>.</w:t>
      </w:r>
      <w:r w:rsidR="00505978">
        <w:rPr>
          <w:rFonts w:eastAsiaTheme="minorEastAsia"/>
        </w:rPr>
        <w:t xml:space="preserve"> </w:t>
      </w:r>
      <w:r w:rsidR="00736208">
        <w:rPr>
          <w:rFonts w:eastAsiaTheme="minorEastAsia"/>
        </w:rPr>
        <w:t>Drivers with richer driving experience tend to form a driving habit, exhibiting characteristics of a learned behavior.</w:t>
      </w:r>
      <w:r>
        <w:rPr>
          <w:rFonts w:eastAsiaTheme="minorEastAsia"/>
        </w:rPr>
        <w:t xml:space="preserve"> Once </w:t>
      </w:r>
      <w:r w:rsidR="00DF00FF" w:rsidRPr="003B0CCB">
        <w:rPr>
          <w:rFonts w:eastAsiaTheme="minorEastAsia"/>
        </w:rPr>
        <w:t>such</w:t>
      </w:r>
      <w:r w:rsidR="00DF00FF" w:rsidRPr="003F3F2D">
        <w:rPr>
          <w:rFonts w:eastAsiaTheme="minorEastAsia"/>
          <w:color w:val="FF0000"/>
        </w:rPr>
        <w:t xml:space="preserve"> </w:t>
      </w:r>
      <w:r w:rsidRPr="003B0CCB">
        <w:rPr>
          <w:rFonts w:eastAsiaTheme="minorEastAsia"/>
        </w:rPr>
        <w:t xml:space="preserve">driving habit </w:t>
      </w:r>
      <w:r w:rsidRPr="00DD6C4C">
        <w:rPr>
          <w:rFonts w:eastAsiaTheme="minorEastAsia"/>
        </w:rPr>
        <w:t>has b</w:t>
      </w:r>
      <w:r w:rsidRPr="00F30768">
        <w:rPr>
          <w:rFonts w:eastAsiaTheme="minorEastAsia"/>
        </w:rPr>
        <w:t xml:space="preserve">een developed, </w:t>
      </w:r>
      <w:r w:rsidR="00567F94" w:rsidRPr="003B0CCB">
        <w:rPr>
          <w:rFonts w:eastAsiaTheme="minorEastAsia"/>
        </w:rPr>
        <w:t>it might</w:t>
      </w:r>
      <w:r w:rsidRPr="00DD6C4C">
        <w:rPr>
          <w:rFonts w:eastAsiaTheme="minorEastAsia"/>
        </w:rPr>
        <w:t xml:space="preserve"> be difficult to change</w:t>
      </w:r>
      <w:r w:rsidR="00635973">
        <w:rPr>
          <w:rFonts w:eastAsiaTheme="minorEastAsia"/>
        </w:rPr>
        <w:t xml:space="preserve"> </w:t>
      </w:r>
      <w:r w:rsidR="00635973">
        <w:rPr>
          <w:rFonts w:eastAsiaTheme="minorEastAsia"/>
        </w:rPr>
        <w:fldChar w:fldCharType="begin"/>
      </w:r>
      <w:r w:rsidR="00635973">
        <w:rPr>
          <w:rFonts w:eastAsiaTheme="minorEastAsia"/>
        </w:rPr>
        <w:instrText xml:space="preserve"> ADDIN EN.CITE &lt;EndNote&gt;&lt;Cite&gt;&lt;Author&gt;Duhigg&lt;/Author&gt;&lt;Year&gt;2012&lt;/Year&gt;&lt;RecNum&gt;198&lt;/RecNum&gt;&lt;DisplayText&gt;(Duhigg 2012)&lt;/DisplayText&gt;&lt;record&gt;&lt;rec-number&gt;198&lt;/rec-number&gt;&lt;foreign-keys&gt;&lt;key app="EN" db-id="xx2sdxzxyppx5jedtfkvpvsn9sve2252dadz" timestamp="1615989269"&gt;198&lt;/key&gt;&lt;/foreign-keys&gt;&lt;ref-type name="Book"&gt;6&lt;/ref-type&gt;&lt;contributors&gt;&lt;authors&gt;&lt;author&gt;Duhigg, Charles&lt;/author&gt;&lt;/authors&gt;&lt;/contributors&gt;&lt;titles&gt;&lt;title&gt;The power of habit: Why we do what we do in life and business&lt;/title&gt;&lt;/titles&gt;&lt;dates&gt;&lt;year&gt;2012&lt;/year&gt;&lt;/dates&gt;&lt;publisher&gt;Random House&lt;/publisher&gt;&lt;isbn&gt;0679603859&lt;/isbn&gt;&lt;urls&gt;&lt;/urls&gt;&lt;/record&gt;&lt;/Cite&gt;&lt;/EndNote&gt;</w:instrText>
      </w:r>
      <w:r w:rsidR="00635973">
        <w:rPr>
          <w:rFonts w:eastAsiaTheme="minorEastAsia"/>
        </w:rPr>
        <w:fldChar w:fldCharType="separate"/>
      </w:r>
      <w:r w:rsidR="00635973">
        <w:rPr>
          <w:rFonts w:eastAsiaTheme="minorEastAsia"/>
          <w:noProof/>
        </w:rPr>
        <w:t>(Duhigg 2012)</w:t>
      </w:r>
      <w:r w:rsidR="00635973">
        <w:rPr>
          <w:rFonts w:eastAsiaTheme="minorEastAsia"/>
        </w:rPr>
        <w:fldChar w:fldCharType="end"/>
      </w:r>
      <w:r w:rsidRPr="00DD6C4C">
        <w:rPr>
          <w:rFonts w:eastAsiaTheme="minorEastAsia"/>
        </w:rPr>
        <w:t xml:space="preserve">. Hence, </w:t>
      </w:r>
      <w:r w:rsidRPr="00F30768">
        <w:rPr>
          <w:rFonts w:eastAsiaTheme="minorEastAsia"/>
        </w:rPr>
        <w:t xml:space="preserve">experienced drivers </w:t>
      </w:r>
      <w:r w:rsidR="00462C6A" w:rsidRPr="00AE20C9">
        <w:rPr>
          <w:rFonts w:eastAsiaTheme="minorEastAsia"/>
        </w:rPr>
        <w:t>tend to develop</w:t>
      </w:r>
      <w:r w:rsidR="00462C6A" w:rsidRPr="003B0CCB">
        <w:rPr>
          <w:rFonts w:eastAsiaTheme="minorEastAsia"/>
        </w:rPr>
        <w:t xml:space="preserve"> </w:t>
      </w:r>
      <w:r w:rsidR="00462C6A" w:rsidRPr="00DD6C4C">
        <w:rPr>
          <w:rFonts w:eastAsiaTheme="minorEastAsia"/>
        </w:rPr>
        <w:t xml:space="preserve">a </w:t>
      </w:r>
      <w:r w:rsidR="00462C6A" w:rsidRPr="00F30768">
        <w:rPr>
          <w:rFonts w:eastAsiaTheme="minorEastAsia"/>
        </w:rPr>
        <w:t xml:space="preserve">fixed driving habit and </w:t>
      </w:r>
      <w:r w:rsidRPr="00AE20C9">
        <w:rPr>
          <w:rFonts w:eastAsiaTheme="minorEastAsia"/>
        </w:rPr>
        <w:t xml:space="preserve">are more skilled at driving but need every effort to change their driving styles. </w:t>
      </w:r>
      <w:r w:rsidR="00751173">
        <w:rPr>
          <w:rFonts w:eastAsiaTheme="minorEastAsia"/>
        </w:rPr>
        <w:t>N</w:t>
      </w:r>
      <w:r w:rsidRPr="00AE20C9">
        <w:rPr>
          <w:rFonts w:eastAsiaTheme="minorEastAsia"/>
        </w:rPr>
        <w:t xml:space="preserve">ovice drivers, on the contrary, will tend to have a </w:t>
      </w:r>
      <w:r w:rsidRPr="003B0CCB">
        <w:rPr>
          <w:rFonts w:eastAsiaTheme="minorEastAsia"/>
        </w:rPr>
        <w:t xml:space="preserve">lower </w:t>
      </w:r>
      <w:r w:rsidR="0020002F" w:rsidRPr="00DD6C4C">
        <w:rPr>
          <w:rFonts w:eastAsiaTheme="minorEastAsia"/>
        </w:rPr>
        <w:t>sense of control</w:t>
      </w:r>
      <w:r w:rsidRPr="00F30768">
        <w:rPr>
          <w:rFonts w:eastAsiaTheme="minorEastAsia"/>
        </w:rPr>
        <w:t xml:space="preserve"> </w:t>
      </w:r>
      <w:r w:rsidR="0020002F" w:rsidRPr="00F30768">
        <w:rPr>
          <w:rFonts w:eastAsiaTheme="minorEastAsia"/>
        </w:rPr>
        <w:t>on</w:t>
      </w:r>
      <w:r w:rsidRPr="00AE20C9">
        <w:rPr>
          <w:rFonts w:eastAsiaTheme="minorEastAsia"/>
        </w:rPr>
        <w:t xml:space="preserve"> their driving skills </w:t>
      </w:r>
      <w:r w:rsidR="0020002F" w:rsidRPr="00AE20C9">
        <w:rPr>
          <w:rFonts w:eastAsiaTheme="minorEastAsia"/>
        </w:rPr>
        <w:t>while</w:t>
      </w:r>
      <w:r w:rsidRPr="00AE20C9">
        <w:rPr>
          <w:rFonts w:eastAsiaTheme="minorEastAsia"/>
        </w:rPr>
        <w:t xml:space="preserve"> </w:t>
      </w:r>
      <w:r w:rsidR="00F9447E" w:rsidRPr="00AE20C9">
        <w:rPr>
          <w:rFonts w:eastAsiaTheme="minorEastAsia"/>
        </w:rPr>
        <w:t xml:space="preserve">they </w:t>
      </w:r>
      <w:r w:rsidR="00A25E88" w:rsidRPr="00AE20C9">
        <w:rPr>
          <w:rFonts w:eastAsiaTheme="minorEastAsia"/>
        </w:rPr>
        <w:t xml:space="preserve">can </w:t>
      </w:r>
      <w:r w:rsidRPr="00AE20C9">
        <w:rPr>
          <w:rFonts w:eastAsiaTheme="minorEastAsia"/>
        </w:rPr>
        <w:t xml:space="preserve">change </w:t>
      </w:r>
      <w:r w:rsidR="0020002F" w:rsidRPr="00AE20C9">
        <w:rPr>
          <w:rFonts w:eastAsiaTheme="minorEastAsia"/>
        </w:rPr>
        <w:t xml:space="preserve">their </w:t>
      </w:r>
      <w:r w:rsidRPr="00AE20C9">
        <w:rPr>
          <w:rFonts w:eastAsiaTheme="minorEastAsia"/>
        </w:rPr>
        <w:t>driving style</w:t>
      </w:r>
      <w:r w:rsidR="003E419E" w:rsidRPr="00AE20C9">
        <w:rPr>
          <w:rFonts w:eastAsiaTheme="minorEastAsia"/>
        </w:rPr>
        <w:t>s</w:t>
      </w:r>
      <w:r w:rsidRPr="00AE20C9">
        <w:rPr>
          <w:rFonts w:eastAsiaTheme="minorEastAsia"/>
        </w:rPr>
        <w:t xml:space="preserve"> more easily. Thus, although the</w:t>
      </w:r>
      <w:r w:rsidR="00570A0A" w:rsidRPr="00AE20C9">
        <w:rPr>
          <w:rFonts w:eastAsiaTheme="minorEastAsia"/>
        </w:rPr>
        <w:t>ir</w:t>
      </w:r>
      <w:r w:rsidRPr="00AE20C9">
        <w:rPr>
          <w:rFonts w:eastAsiaTheme="minorEastAsia"/>
        </w:rPr>
        <w:t xml:space="preserve"> intrinsic motivation and extrinsic </w:t>
      </w:r>
      <w:r w:rsidR="003D6AFE" w:rsidRPr="003B0CCB">
        <w:rPr>
          <w:rFonts w:eastAsiaTheme="minorEastAsia"/>
        </w:rPr>
        <w:t>intervention by the</w:t>
      </w:r>
      <w:r w:rsidRPr="003B0CCB">
        <w:rPr>
          <w:rFonts w:eastAsiaTheme="minorEastAsia"/>
        </w:rPr>
        <w:t xml:space="preserve"> </w:t>
      </w:r>
      <w:r w:rsidR="00E32E1F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Pr="003B0CCB">
        <w:rPr>
          <w:rFonts w:eastAsiaTheme="minorEastAsia"/>
        </w:rPr>
        <w:t xml:space="preserve"> </w:t>
      </w:r>
      <w:r w:rsidRPr="00DD6C4C">
        <w:rPr>
          <w:rFonts w:eastAsiaTheme="minorEastAsia"/>
        </w:rPr>
        <w:t xml:space="preserve">may drive people to change behaviors, </w:t>
      </w:r>
      <w:commentRangeStart w:id="6"/>
      <w:r w:rsidRPr="003B0CCB">
        <w:rPr>
          <w:rFonts w:eastAsiaTheme="minorEastAsia"/>
        </w:rPr>
        <w:t xml:space="preserve">the effects </w:t>
      </w:r>
      <w:r w:rsidRPr="00DD6C4C">
        <w:rPr>
          <w:rFonts w:eastAsiaTheme="minorEastAsia"/>
        </w:rPr>
        <w:t xml:space="preserve">are </w:t>
      </w:r>
      <w:r w:rsidR="00624D59" w:rsidRPr="00F30768">
        <w:rPr>
          <w:rFonts w:eastAsiaTheme="minorEastAsia"/>
        </w:rPr>
        <w:t>affected</w:t>
      </w:r>
      <w:r w:rsidRPr="00F30768">
        <w:rPr>
          <w:rFonts w:eastAsiaTheme="minorEastAsia"/>
        </w:rPr>
        <w:t xml:space="preserve"> differently by drivers’ driving habits</w:t>
      </w:r>
      <w:commentRangeEnd w:id="6"/>
      <w:r w:rsidR="00F61E83">
        <w:rPr>
          <w:rStyle w:val="a8"/>
        </w:rPr>
        <w:commentReference w:id="6"/>
      </w:r>
      <w:r w:rsidRPr="00F30768">
        <w:rPr>
          <w:rFonts w:eastAsiaTheme="minorEastAsia"/>
        </w:rPr>
        <w:t>.</w:t>
      </w:r>
      <w:r w:rsidR="0086098B" w:rsidRPr="00AE20C9">
        <w:rPr>
          <w:rFonts w:eastAsiaTheme="minorEastAsia"/>
        </w:rPr>
        <w:t xml:space="preserve"> </w:t>
      </w:r>
      <w:r w:rsidR="0022394B" w:rsidRPr="00AE20C9">
        <w:rPr>
          <w:rFonts w:eastAsiaTheme="minorEastAsia"/>
        </w:rPr>
        <w:t>In other words,</w:t>
      </w:r>
      <w:r w:rsidR="00960365" w:rsidRPr="00AE20C9">
        <w:rPr>
          <w:rFonts w:eastAsiaTheme="minorEastAsia"/>
        </w:rPr>
        <w:t xml:space="preserve"> it will be </w:t>
      </w:r>
      <w:r w:rsidR="00E711F7" w:rsidRPr="00AE20C9">
        <w:rPr>
          <w:rFonts w:eastAsiaTheme="minorEastAsia"/>
        </w:rPr>
        <w:t xml:space="preserve">easier </w:t>
      </w:r>
      <w:r w:rsidR="00960365" w:rsidRPr="00AE20C9">
        <w:rPr>
          <w:rFonts w:eastAsiaTheme="minorEastAsia"/>
        </w:rPr>
        <w:t xml:space="preserve">for </w:t>
      </w:r>
      <w:r w:rsidR="00AE278F" w:rsidRPr="00AE20C9">
        <w:rPr>
          <w:rFonts w:eastAsiaTheme="minorEastAsia"/>
        </w:rPr>
        <w:t xml:space="preserve">drivers with </w:t>
      </w:r>
      <w:r w:rsidR="00960365" w:rsidRPr="00AE20C9">
        <w:rPr>
          <w:rFonts w:eastAsiaTheme="minorEastAsia"/>
        </w:rPr>
        <w:t>a</w:t>
      </w:r>
      <w:r w:rsidR="0022394B" w:rsidRPr="00AE20C9">
        <w:rPr>
          <w:rFonts w:eastAsiaTheme="minorEastAsia"/>
        </w:rPr>
        <w:t xml:space="preserve"> </w:t>
      </w:r>
      <w:r w:rsidR="00960365" w:rsidRPr="00AE20C9">
        <w:rPr>
          <w:rFonts w:eastAsiaTheme="minorEastAsia"/>
        </w:rPr>
        <w:t>fixed driving habit</w:t>
      </w:r>
      <w:r w:rsidR="00AE278F" w:rsidRPr="00AE20C9">
        <w:rPr>
          <w:rFonts w:eastAsiaTheme="minorEastAsia"/>
        </w:rPr>
        <w:t xml:space="preserve"> to</w:t>
      </w:r>
      <w:r w:rsidR="00D11C2D">
        <w:rPr>
          <w:rFonts w:eastAsiaTheme="minorEastAsia"/>
        </w:rPr>
        <w:t xml:space="preserve"> s</w:t>
      </w:r>
      <w:r w:rsidR="00D11C2D">
        <w:rPr>
          <w:rFonts w:eastAsiaTheme="minorEastAsia"/>
        </w:rPr>
        <w:t>ituationally adapt behavior because of rich driving experience</w:t>
      </w:r>
      <w:r w:rsidR="00263BC2" w:rsidRPr="00AE20C9">
        <w:rPr>
          <w:rFonts w:eastAsiaTheme="minorEastAsia"/>
        </w:rPr>
        <w:t>, while</w:t>
      </w:r>
      <w:r w:rsidR="00621AB4" w:rsidRPr="00AE20C9">
        <w:rPr>
          <w:rFonts w:eastAsiaTheme="minorEastAsia"/>
        </w:rPr>
        <w:t xml:space="preserve"> it</w:t>
      </w:r>
      <w:r w:rsidR="00265978" w:rsidRPr="00AE20C9">
        <w:rPr>
          <w:rFonts w:eastAsiaTheme="minorEastAsia"/>
        </w:rPr>
        <w:t xml:space="preserve"> </w:t>
      </w:r>
      <w:r w:rsidR="00AC62C7" w:rsidRPr="00AE20C9">
        <w:rPr>
          <w:rFonts w:eastAsiaTheme="minorEastAsia"/>
        </w:rPr>
        <w:t>is</w:t>
      </w:r>
      <w:r w:rsidR="00215D82" w:rsidRPr="00AE20C9">
        <w:rPr>
          <w:rFonts w:eastAsiaTheme="minorEastAsia"/>
        </w:rPr>
        <w:t xml:space="preserve"> less likely to </w:t>
      </w:r>
      <w:r w:rsidR="00AC62C7" w:rsidRPr="00AE20C9">
        <w:rPr>
          <w:rFonts w:eastAsiaTheme="minorEastAsia"/>
        </w:rPr>
        <w:t>have them</w:t>
      </w:r>
      <w:r w:rsidR="00215D82" w:rsidRPr="00AE20C9">
        <w:rPr>
          <w:rFonts w:eastAsiaTheme="minorEastAsia"/>
        </w:rPr>
        <w:t xml:space="preserve"> </w:t>
      </w:r>
      <w:r w:rsidR="00E82C89" w:rsidRPr="00AE20C9">
        <w:rPr>
          <w:rFonts w:eastAsiaTheme="minorEastAsia"/>
        </w:rPr>
        <w:t xml:space="preserve">influenced by external </w:t>
      </w:r>
      <w:r w:rsidR="00AB5FA0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DF0A31" w:rsidRPr="003B0CCB">
        <w:rPr>
          <w:rFonts w:eastAsiaTheme="minorEastAsia"/>
        </w:rPr>
        <w:t xml:space="preserve"> </w:t>
      </w:r>
      <w:r w:rsidR="00DF0A31" w:rsidRPr="00DD6C4C">
        <w:rPr>
          <w:rFonts w:eastAsiaTheme="minorEastAsia"/>
        </w:rPr>
        <w:t>usage</w:t>
      </w:r>
      <w:r w:rsidR="005D48A2" w:rsidRPr="00F30768">
        <w:rPr>
          <w:rFonts w:eastAsiaTheme="minorEastAsia"/>
        </w:rPr>
        <w:t xml:space="preserve"> </w:t>
      </w:r>
      <w:r w:rsidR="00AC62C7" w:rsidRPr="00F30768">
        <w:rPr>
          <w:rFonts w:eastAsiaTheme="minorEastAsia"/>
        </w:rPr>
        <w:t>because they have formed fixed</w:t>
      </w:r>
      <w:r w:rsidR="00C14518" w:rsidRPr="00AE20C9">
        <w:rPr>
          <w:rFonts w:eastAsiaTheme="minorEastAsia"/>
        </w:rPr>
        <w:t xml:space="preserve"> </w:t>
      </w:r>
      <w:r w:rsidR="00341152" w:rsidRPr="00AE20C9">
        <w:rPr>
          <w:rFonts w:eastAsiaTheme="minorEastAsia"/>
        </w:rPr>
        <w:t xml:space="preserve">behavior patterns. </w:t>
      </w:r>
      <w:r w:rsidR="00BE6BC4" w:rsidRPr="00AE20C9">
        <w:rPr>
          <w:rFonts w:eastAsiaTheme="minorEastAsia"/>
        </w:rPr>
        <w:t>Thus,</w:t>
      </w:r>
    </w:p>
    <w:p w14:paraId="01E2BE96" w14:textId="7DBB92FE" w:rsidR="00BE6BC4" w:rsidRDefault="00BE6BC4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3a:</w:t>
      </w:r>
      <w:r w:rsidR="00BD5C75" w:rsidRPr="00484C82">
        <w:rPr>
          <w:rFonts w:eastAsiaTheme="minorEastAsia"/>
          <w:b/>
          <w:bCs/>
        </w:rPr>
        <w:t xml:space="preserve"> </w:t>
      </w:r>
      <w:r w:rsidR="00BD5C75">
        <w:rPr>
          <w:rFonts w:eastAsiaTheme="minorEastAsia" w:hint="eastAsia"/>
        </w:rPr>
        <w:t>A</w:t>
      </w:r>
      <w:r w:rsidR="00BD5C75">
        <w:rPr>
          <w:rFonts w:eastAsiaTheme="minorEastAsia"/>
        </w:rPr>
        <w:t xml:space="preserve"> </w:t>
      </w:r>
      <w:r w:rsidR="00BD5C75">
        <w:rPr>
          <w:rFonts w:eastAsiaTheme="minorEastAsia" w:hint="eastAsia"/>
        </w:rPr>
        <w:t>more</w:t>
      </w:r>
      <w:r w:rsidR="00BD5C75">
        <w:rPr>
          <w:rFonts w:eastAsiaTheme="minorEastAsia"/>
        </w:rPr>
        <w:t xml:space="preserve"> </w:t>
      </w:r>
      <w:r w:rsidR="00BD5C75" w:rsidRPr="00BD5C75">
        <w:rPr>
          <w:rFonts w:eastAsiaTheme="minorEastAsia"/>
        </w:rPr>
        <w:t>fixed</w:t>
      </w:r>
      <w:r w:rsidR="00BD5C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driving habit will </w:t>
      </w:r>
      <w:r w:rsidR="00943FA2">
        <w:rPr>
          <w:rFonts w:eastAsiaTheme="minorEastAsia"/>
        </w:rPr>
        <w:t>enhance</w:t>
      </w:r>
      <w:r w:rsidR="00BD5C75">
        <w:rPr>
          <w:rFonts w:eastAsiaTheme="minorEastAsia"/>
        </w:rPr>
        <w:t xml:space="preserve"> the relationship </w:t>
      </w:r>
      <w:r w:rsidR="00BD5C75">
        <w:rPr>
          <w:rFonts w:eastAsiaTheme="minorEastAsia" w:hint="eastAsia"/>
        </w:rPr>
        <w:t>between</w:t>
      </w:r>
      <w:r w:rsidR="00BD5C75">
        <w:rPr>
          <w:rFonts w:eastAsiaTheme="minorEastAsia"/>
        </w:rPr>
        <w:t xml:space="preserve"> </w:t>
      </w:r>
      <w:r w:rsidR="00943FA2">
        <w:rPr>
          <w:rFonts w:eastAsiaTheme="minorEastAsia" w:cs="Times New Roman"/>
        </w:rPr>
        <w:t>u</w:t>
      </w:r>
      <w:r w:rsidR="00943FA2" w:rsidRPr="006816FC">
        <w:rPr>
          <w:rFonts w:eastAsiaTheme="minorEastAsia" w:cs="Times New Roman"/>
        </w:rPr>
        <w:t>ser’s</w:t>
      </w:r>
      <w:r w:rsidR="00BD5C75" w:rsidRPr="006816FC">
        <w:rPr>
          <w:rFonts w:eastAsiaTheme="minorEastAsia" w:cs="Times New Roman"/>
        </w:rPr>
        <w:t xml:space="preserve"> </w:t>
      </w:r>
      <w:r w:rsidR="00BD5C75" w:rsidRPr="006816FC">
        <w:rPr>
          <w:rFonts w:eastAsiaTheme="minorEastAsia" w:cs="Times New Roman" w:hint="eastAsia"/>
        </w:rPr>
        <w:t>desire</w:t>
      </w:r>
      <w:r w:rsidR="00BD5C75">
        <w:rPr>
          <w:rFonts w:eastAsiaTheme="minorEastAsia" w:cs="Times New Roman"/>
        </w:rPr>
        <w:t xml:space="preserve"> </w:t>
      </w:r>
      <w:r w:rsidR="00B6452C">
        <w:rPr>
          <w:rFonts w:eastAsiaTheme="minorEastAsia" w:cs="Times New Roman"/>
        </w:rPr>
        <w:t xml:space="preserve">to change individual behavior </w:t>
      </w:r>
      <w:r w:rsidR="00BD5C75">
        <w:rPr>
          <w:rFonts w:eastAsiaTheme="minorEastAsia" w:cs="Times New Roman"/>
        </w:rPr>
        <w:t xml:space="preserve">and </w:t>
      </w:r>
      <w:r w:rsidR="0001703C">
        <w:rPr>
          <w:rFonts w:eastAsiaTheme="minorEastAsia" w:cs="Times New Roman"/>
        </w:rPr>
        <w:t>d</w:t>
      </w:r>
      <w:r w:rsidR="00BD5C75" w:rsidRPr="00BD5C75">
        <w:rPr>
          <w:rFonts w:eastAsiaTheme="minorEastAsia" w:cs="Times New Roman"/>
        </w:rPr>
        <w:t>riving performance</w:t>
      </w:r>
      <w:r w:rsidR="00A05EC0">
        <w:rPr>
          <w:rFonts w:eastAsiaTheme="minorEastAsia" w:cs="Times New Roman"/>
        </w:rPr>
        <w:t>.</w:t>
      </w:r>
    </w:p>
    <w:p w14:paraId="2DE82262" w14:textId="63B07223" w:rsidR="00484C82" w:rsidRPr="00960547" w:rsidRDefault="00BD5C75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</w:t>
      </w:r>
      <w:r w:rsidR="00943FA2" w:rsidRPr="00484C82">
        <w:rPr>
          <w:rFonts w:eastAsiaTheme="minorEastAsia" w:cs="Times New Roman"/>
          <w:b/>
          <w:bCs/>
        </w:rPr>
        <w:t>b</w:t>
      </w:r>
      <w:r w:rsidRPr="00484C82">
        <w:rPr>
          <w:rFonts w:eastAsiaTheme="minorEastAsia" w:cs="Times New Roman"/>
          <w:b/>
          <w:bCs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weaken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 w:rsidR="003B52AC">
        <w:rPr>
          <w:rFonts w:eastAsiaTheme="minorEastAsia" w:cs="Times New Roman"/>
        </w:rPr>
        <w:t>App</w:t>
      </w:r>
      <w:r>
        <w:rPr>
          <w:rFonts w:eastAsiaTheme="minorEastAsia" w:cs="Times New Roman"/>
        </w:rPr>
        <w:t xml:space="preserve"> usage and </w:t>
      </w:r>
      <w:r w:rsidR="0001703C">
        <w:rPr>
          <w:rFonts w:eastAsiaTheme="minorEastAsia" w:cs="Times New Roman"/>
        </w:rPr>
        <w:t>d</w:t>
      </w:r>
      <w:r w:rsidRPr="00BD5C75">
        <w:rPr>
          <w:rFonts w:eastAsiaTheme="minorEastAsia" w:cs="Times New Roman"/>
        </w:rPr>
        <w:t>riving performance</w:t>
      </w:r>
      <w:r w:rsidR="00A05EC0">
        <w:rPr>
          <w:rFonts w:eastAsiaTheme="minorEastAsia" w:cs="Times New Roman"/>
        </w:rPr>
        <w:t>.</w:t>
      </w:r>
    </w:p>
    <w:p w14:paraId="2D7A1C8C" w14:textId="49DDEAF7" w:rsidR="002D0D47" w:rsidRPr="0043556E" w:rsidRDefault="002D0D47" w:rsidP="0043556E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M</w:t>
      </w:r>
      <w:r>
        <w:rPr>
          <w:rFonts w:eastAsiaTheme="minorEastAsia"/>
        </w:rPr>
        <w:t>ethodology</w:t>
      </w:r>
    </w:p>
    <w:p w14:paraId="0B47779B" w14:textId="2263CE1A" w:rsidR="00A93F07" w:rsidRPr="00A93F07" w:rsidRDefault="00A93F07" w:rsidP="00A93F07">
      <w:pPr>
        <w:pStyle w:val="2"/>
      </w:pPr>
      <w:r>
        <w:t xml:space="preserve">Natural </w:t>
      </w:r>
      <w:r w:rsidR="001D7296">
        <w:t>E</w:t>
      </w:r>
      <w:r>
        <w:t xml:space="preserve">xperiment </w:t>
      </w:r>
      <w:r w:rsidR="001D7296">
        <w:t>D</w:t>
      </w:r>
      <w:r>
        <w:t>esign</w:t>
      </w:r>
      <w:r w:rsidR="00AC4E6E">
        <w:t xml:space="preserve"> and Data Collection</w:t>
      </w:r>
    </w:p>
    <w:p w14:paraId="6E279A0B" w14:textId="2C9547AC" w:rsidR="003C5DBA" w:rsidRPr="00EE6D26" w:rsidRDefault="00B320BE" w:rsidP="001E27D9">
      <w:pPr>
        <w:rPr>
          <w:rFonts w:eastAsiaTheme="minorEastAsia"/>
        </w:rPr>
      </w:pPr>
      <w:r w:rsidRPr="00B320BE">
        <w:rPr>
          <w:rFonts w:eastAsiaTheme="minorEastAsia"/>
        </w:rPr>
        <w:t xml:space="preserve">The hypotheses will be tested by means of a </w:t>
      </w:r>
      <w:r>
        <w:rPr>
          <w:rFonts w:eastAsiaTheme="minorEastAsia"/>
        </w:rPr>
        <w:t>natural</w:t>
      </w:r>
      <w:r w:rsidRPr="00B320BE">
        <w:rPr>
          <w:rFonts w:eastAsiaTheme="minorEastAsia"/>
        </w:rPr>
        <w:t xml:space="preserve"> experiment with the use of a 2 x 2 </w:t>
      </w:r>
      <w:r w:rsidR="005534FF" w:rsidRPr="00B320BE">
        <w:rPr>
          <w:rFonts w:eastAsiaTheme="minorEastAsia"/>
        </w:rPr>
        <w:t xml:space="preserve">x 2 </w:t>
      </w:r>
      <w:r w:rsidRPr="003B0CCB">
        <w:rPr>
          <w:rFonts w:eastAsiaTheme="minorEastAsia"/>
        </w:rPr>
        <w:t>between-subject</w:t>
      </w:r>
      <w:r w:rsidR="006E0EBC" w:rsidRPr="003B0CCB">
        <w:rPr>
          <w:rFonts w:eastAsiaTheme="minorEastAsia"/>
        </w:rPr>
        <w:t>s</w:t>
      </w:r>
      <w:r w:rsidRPr="003B0CCB">
        <w:rPr>
          <w:rFonts w:eastAsiaTheme="minorEastAsia"/>
        </w:rPr>
        <w:t xml:space="preserve"> design.</w:t>
      </w:r>
      <w:r w:rsidR="007479E7" w:rsidRPr="009B39DA">
        <w:rPr>
          <w:rFonts w:eastAsiaTheme="minorEastAsia"/>
          <w:color w:val="FFFF00"/>
        </w:rPr>
        <w:t xml:space="preserve"> </w:t>
      </w:r>
      <w:r w:rsidR="005534FF">
        <w:rPr>
          <w:rFonts w:eastAsiaTheme="minorEastAsia"/>
        </w:rPr>
        <w:t xml:space="preserve">In </w:t>
      </w:r>
      <w:r w:rsidR="006E0EBC">
        <w:rPr>
          <w:rFonts w:eastAsiaTheme="minorEastAsia"/>
        </w:rPr>
        <w:t xml:space="preserve">the </w:t>
      </w:r>
      <w:r w:rsidR="005534FF">
        <w:rPr>
          <w:rFonts w:eastAsiaTheme="minorEastAsia"/>
        </w:rPr>
        <w:t xml:space="preserve">first step, </w:t>
      </w:r>
      <w:r w:rsidR="007479E7" w:rsidRPr="00E0403D">
        <w:rPr>
          <w:rFonts w:eastAsiaTheme="minorEastAsia"/>
        </w:rPr>
        <w:t xml:space="preserve">treatments </w:t>
      </w:r>
      <w:r w:rsidR="006E0EBC">
        <w:rPr>
          <w:rFonts w:eastAsiaTheme="minorEastAsia"/>
        </w:rPr>
        <w:t>are</w:t>
      </w:r>
      <w:r w:rsidR="007479E7" w:rsidRPr="00E0403D">
        <w:rPr>
          <w:rFonts w:eastAsiaTheme="minorEastAsia"/>
        </w:rPr>
        <w:t xml:space="preserve"> </w:t>
      </w:r>
      <w:r w:rsidR="003B52AC">
        <w:rPr>
          <w:rFonts w:eastAsiaTheme="minorEastAsia" w:hint="eastAsia"/>
        </w:rPr>
        <w:t>app</w:t>
      </w:r>
      <w:r w:rsidR="007479E7">
        <w:rPr>
          <w:rFonts w:eastAsiaTheme="minorEastAsia"/>
        </w:rPr>
        <w:t xml:space="preserve"> usage</w:t>
      </w:r>
      <w:r w:rsidR="007479E7" w:rsidRPr="00E0403D">
        <w:rPr>
          <w:rFonts w:eastAsiaTheme="minorEastAsia"/>
        </w:rPr>
        <w:t xml:space="preserve"> (</w:t>
      </w:r>
      <w:r w:rsidR="007479E7">
        <w:rPr>
          <w:rFonts w:eastAsiaTheme="minorEastAsia"/>
        </w:rPr>
        <w:t>yes</w:t>
      </w:r>
      <w:r w:rsidR="007479E7">
        <w:rPr>
          <w:rFonts w:eastAsiaTheme="minorEastAsia" w:hint="eastAsia"/>
        </w:rPr>
        <w:t xml:space="preserve"> </w:t>
      </w:r>
      <w:r w:rsidR="007479E7" w:rsidRPr="00E0403D">
        <w:rPr>
          <w:rFonts w:eastAsiaTheme="minorEastAsia"/>
        </w:rPr>
        <w:t xml:space="preserve">versus </w:t>
      </w:r>
      <w:r w:rsidR="007479E7">
        <w:rPr>
          <w:rFonts w:eastAsiaTheme="minorEastAsia"/>
        </w:rPr>
        <w:t>no</w:t>
      </w:r>
      <w:r w:rsidR="007479E7" w:rsidRPr="00E0403D">
        <w:rPr>
          <w:rFonts w:eastAsiaTheme="minorEastAsia"/>
        </w:rPr>
        <w:t xml:space="preserve">), </w:t>
      </w:r>
      <w:r w:rsidR="007479E7">
        <w:rPr>
          <w:rFonts w:eastAsiaTheme="minorEastAsia"/>
        </w:rPr>
        <w:t xml:space="preserve">and </w:t>
      </w:r>
      <w:r w:rsidR="007479E7">
        <w:rPr>
          <w:rFonts w:eastAsiaTheme="minorEastAsia" w:hint="eastAsia"/>
        </w:rPr>
        <w:t>desire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cs="Times New Roman" w:hint="eastAsia"/>
        </w:rPr>
        <w:t>to</w:t>
      </w:r>
      <w:r w:rsidR="007479E7">
        <w:rPr>
          <w:rFonts w:eastAsiaTheme="minorEastAsia" w:cs="Times New Roman"/>
        </w:rPr>
        <w:t xml:space="preserve"> </w:t>
      </w:r>
      <w:r w:rsidR="007479E7">
        <w:rPr>
          <w:rFonts w:eastAsiaTheme="minorEastAsia" w:cs="Times New Roman" w:hint="eastAsia"/>
        </w:rPr>
        <w:t>improve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driving</w:t>
      </w:r>
      <w:r w:rsidR="007479E7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skills</w:t>
      </w:r>
      <w:r w:rsidR="007479E7">
        <w:rPr>
          <w:rFonts w:eastAsiaTheme="minorEastAsia"/>
        </w:rPr>
        <w:t xml:space="preserve"> </w:t>
      </w:r>
      <w:r w:rsidR="007479E7" w:rsidRPr="00E0403D">
        <w:rPr>
          <w:rFonts w:eastAsiaTheme="minorEastAsia"/>
        </w:rPr>
        <w:t>(</w:t>
      </w:r>
      <w:r w:rsidR="007479E7">
        <w:rPr>
          <w:rFonts w:eastAsiaTheme="minorEastAsia"/>
        </w:rPr>
        <w:t xml:space="preserve">high </w:t>
      </w:r>
      <w:r w:rsidR="00F66F89">
        <w:rPr>
          <w:rFonts w:eastAsiaTheme="minorEastAsia"/>
        </w:rPr>
        <w:t>desire</w:t>
      </w:r>
      <w:r w:rsidR="007479E7">
        <w:rPr>
          <w:rFonts w:eastAsiaTheme="minorEastAsia"/>
        </w:rPr>
        <w:t xml:space="preserve"> group versus low </w:t>
      </w:r>
      <w:r w:rsidR="00F66F89">
        <w:rPr>
          <w:rFonts w:eastAsiaTheme="minorEastAsia"/>
        </w:rPr>
        <w:t>desire</w:t>
      </w:r>
      <w:r w:rsidR="007479E7">
        <w:rPr>
          <w:rFonts w:eastAsiaTheme="minorEastAsia"/>
        </w:rPr>
        <w:t xml:space="preserve"> group</w:t>
      </w:r>
      <w:r w:rsidR="007479E7" w:rsidRPr="00E0403D">
        <w:rPr>
          <w:rFonts w:eastAsiaTheme="minorEastAsia"/>
        </w:rPr>
        <w:t>)</w:t>
      </w:r>
      <w:r w:rsidR="007479E7">
        <w:rPr>
          <w:rFonts w:eastAsiaTheme="minorEastAsia" w:hint="eastAsia"/>
        </w:rPr>
        <w:t>.</w:t>
      </w:r>
      <w:r w:rsidR="00F2033D">
        <w:rPr>
          <w:rFonts w:eastAsiaTheme="minorEastAsia"/>
        </w:rPr>
        <w:t xml:space="preserve"> </w:t>
      </w:r>
      <w:r w:rsidR="006B74F9" w:rsidRPr="003B0CCB">
        <w:rPr>
          <w:rFonts w:eastAsiaTheme="minorEastAsia"/>
        </w:rPr>
        <w:t xml:space="preserve">What’s more, we </w:t>
      </w:r>
      <w:r w:rsidR="00E24C82">
        <w:rPr>
          <w:rFonts w:eastAsiaTheme="minorEastAsia"/>
        </w:rPr>
        <w:t xml:space="preserve">will </w:t>
      </w:r>
      <w:r w:rsidR="00F2033D">
        <w:rPr>
          <w:rFonts w:eastAsiaTheme="minorEastAsia"/>
        </w:rPr>
        <w:t xml:space="preserve">randomly assign the drivers based on their </w:t>
      </w:r>
      <w:r w:rsidR="001C339F">
        <w:rPr>
          <w:rFonts w:eastAsiaTheme="minorEastAsia"/>
        </w:rPr>
        <w:t>characters</w:t>
      </w:r>
      <w:r w:rsidR="00A45687">
        <w:rPr>
          <w:rFonts w:eastAsiaTheme="minorEastAsia"/>
        </w:rPr>
        <w:t xml:space="preserve"> </w:t>
      </w:r>
      <w:r w:rsidR="00F2033D">
        <w:rPr>
          <w:rFonts w:eastAsiaTheme="minorEastAsia"/>
        </w:rPr>
        <w:t>to the 4 groups</w:t>
      </w:r>
      <w:r w:rsidR="005274E4">
        <w:rPr>
          <w:rFonts w:eastAsiaTheme="minorEastAsia"/>
        </w:rPr>
        <w:t xml:space="preserve"> </w:t>
      </w:r>
      <w:r w:rsidR="00102235">
        <w:rPr>
          <w:rFonts w:eastAsiaTheme="minorEastAsia" w:hint="eastAsia"/>
        </w:rPr>
        <w:t>based</w:t>
      </w:r>
      <w:r w:rsidR="00102235">
        <w:rPr>
          <w:rFonts w:eastAsiaTheme="minorEastAsia"/>
        </w:rPr>
        <w:t xml:space="preserve"> </w:t>
      </w:r>
      <w:r w:rsidR="00102235">
        <w:rPr>
          <w:rFonts w:eastAsiaTheme="minorEastAsia" w:hint="eastAsia"/>
        </w:rPr>
        <w:t>on</w:t>
      </w:r>
      <w:r w:rsidR="00102235">
        <w:rPr>
          <w:rFonts w:eastAsiaTheme="minorEastAsia"/>
        </w:rPr>
        <w:t xml:space="preserve"> </w:t>
      </w:r>
      <w:r w:rsidR="00102235">
        <w:rPr>
          <w:rFonts w:eastAsiaTheme="minorEastAsia" w:hint="eastAsia"/>
        </w:rPr>
        <w:t>their</w:t>
      </w:r>
      <w:r w:rsidR="00102235">
        <w:rPr>
          <w:rFonts w:eastAsiaTheme="minorEastAsia"/>
        </w:rPr>
        <w:t xml:space="preserve"> demographic </w:t>
      </w:r>
      <w:r w:rsidR="00102235">
        <w:rPr>
          <w:rFonts w:eastAsiaTheme="minorEastAsia" w:hint="eastAsia"/>
        </w:rPr>
        <w:t>information</w:t>
      </w:r>
      <w:r w:rsidR="00E7650B">
        <w:rPr>
          <w:rFonts w:eastAsiaTheme="minorEastAsia"/>
        </w:rPr>
        <w:t xml:space="preserve"> </w:t>
      </w:r>
      <w:r w:rsidR="005274E4">
        <w:rPr>
          <w:rFonts w:eastAsiaTheme="minorEastAsia"/>
        </w:rPr>
        <w:t xml:space="preserve">(each group has </w:t>
      </w:r>
      <w:r w:rsidR="00EB5845">
        <w:rPr>
          <w:rFonts w:eastAsiaTheme="minorEastAsia"/>
        </w:rPr>
        <w:t>5</w:t>
      </w:r>
      <w:r w:rsidR="005274E4">
        <w:rPr>
          <w:rFonts w:eastAsiaTheme="minorEastAsia"/>
        </w:rPr>
        <w:t xml:space="preserve">0 </w:t>
      </w:r>
      <w:r w:rsidR="00366197">
        <w:rPr>
          <w:rFonts w:eastAsiaTheme="minorEastAsia" w:hint="eastAsia"/>
        </w:rPr>
        <w:t>subjects</w:t>
      </w:r>
      <w:r w:rsidR="005274E4">
        <w:rPr>
          <w:rFonts w:eastAsiaTheme="minorEastAsia"/>
        </w:rPr>
        <w:t>)</w:t>
      </w:r>
      <w:r w:rsidR="00967632">
        <w:rPr>
          <w:rFonts w:eastAsiaTheme="minorEastAsia" w:hint="eastAsia"/>
        </w:rPr>
        <w:t>.</w:t>
      </w:r>
      <w:r w:rsidR="00967632">
        <w:rPr>
          <w:rFonts w:eastAsiaTheme="minorEastAsia"/>
        </w:rPr>
        <w:t xml:space="preserve"> </w:t>
      </w:r>
      <w:r w:rsidR="007654B6">
        <w:rPr>
          <w:rFonts w:eastAsiaTheme="minorEastAsia"/>
        </w:rPr>
        <w:t>200</w:t>
      </w:r>
      <w:r w:rsidR="00A21CF0">
        <w:rPr>
          <w:rFonts w:eastAsiaTheme="minorEastAsia"/>
        </w:rPr>
        <w:t xml:space="preserve"> </w:t>
      </w:r>
      <w:r w:rsidR="000E095E">
        <w:rPr>
          <w:rFonts w:eastAsiaTheme="minorEastAsia"/>
        </w:rPr>
        <w:t xml:space="preserve">different drivers will be </w:t>
      </w:r>
      <w:r w:rsidR="00B41A9A">
        <w:rPr>
          <w:rFonts w:eastAsiaTheme="minorEastAsia"/>
        </w:rPr>
        <w:t>observed</w:t>
      </w:r>
      <w:r w:rsidR="00F14333">
        <w:rPr>
          <w:rFonts w:eastAsiaTheme="minorEastAsia"/>
        </w:rPr>
        <w:t xml:space="preserve"> </w:t>
      </w:r>
      <w:r w:rsidR="00B41A9A">
        <w:rPr>
          <w:rFonts w:eastAsiaTheme="minorEastAsia"/>
        </w:rPr>
        <w:t>by</w:t>
      </w:r>
      <w:r w:rsidR="00F019C7">
        <w:rPr>
          <w:rFonts w:eastAsiaTheme="minorEastAsia"/>
        </w:rPr>
        <w:t xml:space="preserve"> </w:t>
      </w:r>
      <w:r w:rsidR="00066B63" w:rsidRPr="00DD6C4C">
        <w:rPr>
          <w:rFonts w:eastAsiaTheme="minorEastAsia"/>
        </w:rPr>
        <w:t>using a driving</w:t>
      </w:r>
      <w:r w:rsidR="000129B1" w:rsidRPr="00F30768">
        <w:rPr>
          <w:rFonts w:eastAsiaTheme="minorEastAsia"/>
        </w:rPr>
        <w:t>-assistant</w:t>
      </w:r>
      <w:r w:rsidR="00066B63" w:rsidRPr="00F30768">
        <w:rPr>
          <w:rFonts w:eastAsiaTheme="minorEastAsia"/>
        </w:rPr>
        <w:t xml:space="preserve"> </w:t>
      </w:r>
      <w:r w:rsidR="00D657B9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066B63" w:rsidRPr="003B0CCB">
        <w:rPr>
          <w:rFonts w:eastAsiaTheme="minorEastAsia"/>
        </w:rPr>
        <w:t xml:space="preserve"> </w:t>
      </w:r>
      <w:r w:rsidR="00066B63" w:rsidRPr="00DD6C4C">
        <w:rPr>
          <w:rFonts w:eastAsiaTheme="minorEastAsia"/>
        </w:rPr>
        <w:t>named “</w:t>
      </w:r>
      <w:proofErr w:type="spellStart"/>
      <w:r w:rsidR="00066B63" w:rsidRPr="00DD6C4C">
        <w:rPr>
          <w:rFonts w:eastAsiaTheme="minorEastAsia"/>
        </w:rPr>
        <w:t>hujiabao</w:t>
      </w:r>
      <w:proofErr w:type="spellEnd"/>
      <w:r w:rsidR="00066B63" w:rsidRPr="00DD6C4C">
        <w:rPr>
          <w:rFonts w:eastAsiaTheme="minorEastAsia"/>
        </w:rPr>
        <w:t>”</w:t>
      </w:r>
      <w:r w:rsidR="00AC4E6E" w:rsidRPr="00F30768">
        <w:rPr>
          <w:rFonts w:eastAsiaTheme="minorEastAsia"/>
        </w:rPr>
        <w:t xml:space="preserve"> </w:t>
      </w:r>
      <w:r w:rsidR="00D657B9" w:rsidRPr="003B0CCB">
        <w:rPr>
          <w:rFonts w:eastAsiaTheme="minorEastAsia"/>
        </w:rPr>
        <w:t xml:space="preserve">over </w:t>
      </w:r>
      <w:r w:rsidR="00AC4E6E" w:rsidRPr="00DD6C4C">
        <w:rPr>
          <w:rFonts w:eastAsiaTheme="minorEastAsia"/>
        </w:rPr>
        <w:t>3 months</w:t>
      </w:r>
      <w:r w:rsidR="00066B63" w:rsidRPr="00F30768">
        <w:rPr>
          <w:rFonts w:eastAsiaTheme="minorEastAsia"/>
        </w:rPr>
        <w:t xml:space="preserve">. Meanwhile, their driving behavior will be collected </w:t>
      </w:r>
      <w:r w:rsidR="007E7727" w:rsidRPr="00EE6D26">
        <w:rPr>
          <w:rFonts w:eastAsiaTheme="minorEastAsia"/>
        </w:rPr>
        <w:t>using</w:t>
      </w:r>
      <w:r w:rsidR="00066B63" w:rsidRPr="00EE6D26">
        <w:rPr>
          <w:rFonts w:eastAsiaTheme="minorEastAsia"/>
        </w:rPr>
        <w:t xml:space="preserve"> </w:t>
      </w:r>
      <w:r w:rsidR="005D7948" w:rsidRPr="00EE6D26">
        <w:rPr>
          <w:rFonts w:eastAsiaTheme="minorEastAsia"/>
        </w:rPr>
        <w:t>o</w:t>
      </w:r>
      <w:r w:rsidR="00066B63" w:rsidRPr="00EE6D26">
        <w:rPr>
          <w:rFonts w:eastAsiaTheme="minorEastAsia"/>
        </w:rPr>
        <w:t>n-</w:t>
      </w:r>
      <w:r w:rsidR="005D7948" w:rsidRPr="00EE6D26">
        <w:rPr>
          <w:rFonts w:eastAsiaTheme="minorEastAsia"/>
        </w:rPr>
        <w:t>b</w:t>
      </w:r>
      <w:r w:rsidR="00066B63" w:rsidRPr="00EE6D26">
        <w:rPr>
          <w:rFonts w:eastAsiaTheme="minorEastAsia"/>
        </w:rPr>
        <w:t>oard devices.</w:t>
      </w:r>
      <w:r w:rsidR="00C44856" w:rsidRPr="00EE6D26">
        <w:rPr>
          <w:rFonts w:eastAsiaTheme="minorEastAsia"/>
        </w:rPr>
        <w:t xml:space="preserve"> V</w:t>
      </w:r>
      <w:r w:rsidR="009A4308" w:rsidRPr="00EE6D26">
        <w:rPr>
          <w:rFonts w:eastAsiaTheme="minorEastAsia"/>
        </w:rPr>
        <w:t xml:space="preserve">ariables such as the participants’ age, gender, type of car will be </w:t>
      </w:r>
      <w:r w:rsidR="009E1E71" w:rsidRPr="00EE6D26">
        <w:rPr>
          <w:rFonts w:eastAsiaTheme="minorEastAsia"/>
        </w:rPr>
        <w:t>obtained through</w:t>
      </w:r>
      <w:r w:rsidR="009A4308" w:rsidRPr="00EE6D26">
        <w:rPr>
          <w:rFonts w:eastAsiaTheme="minorEastAsia"/>
        </w:rPr>
        <w:t xml:space="preserve"> the </w:t>
      </w:r>
      <w:r w:rsidR="00C44856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9A4308" w:rsidRPr="00DD6C4C">
        <w:rPr>
          <w:rFonts w:eastAsiaTheme="minorEastAsia"/>
        </w:rPr>
        <w:t xml:space="preserve">. </w:t>
      </w:r>
      <w:r w:rsidR="007C4B0F" w:rsidRPr="00F30768">
        <w:rPr>
          <w:rFonts w:eastAsiaTheme="minorEastAsia"/>
        </w:rPr>
        <w:t>W</w:t>
      </w:r>
      <w:r w:rsidR="007C4B0F" w:rsidRPr="00F30768">
        <w:rPr>
          <w:rFonts w:eastAsiaTheme="minorEastAsia" w:cs="Times New Roman"/>
        </w:rPr>
        <w:t xml:space="preserve">e will </w:t>
      </w:r>
      <w:r w:rsidR="003F5529" w:rsidRPr="00EE6D26">
        <w:rPr>
          <w:rFonts w:eastAsiaTheme="minorEastAsia" w:cs="Times New Roman"/>
        </w:rPr>
        <w:t xml:space="preserve">first </w:t>
      </w:r>
      <w:r w:rsidR="007C4B0F" w:rsidRPr="00EE6D26">
        <w:rPr>
          <w:rFonts w:eastAsiaTheme="minorEastAsia" w:cs="Times New Roman"/>
        </w:rPr>
        <w:t xml:space="preserve">distinguish novice drivers from experienced drivers </w:t>
      </w:r>
      <w:r w:rsidR="00C44856" w:rsidRPr="00EE6D26">
        <w:rPr>
          <w:rFonts w:eastAsiaTheme="minorEastAsia" w:cs="Times New Roman"/>
        </w:rPr>
        <w:t xml:space="preserve">by the criteria of </w:t>
      </w:r>
      <w:r w:rsidR="007C4B0F" w:rsidRPr="00EE6D26">
        <w:rPr>
          <w:rFonts w:eastAsiaTheme="minorEastAsia" w:cs="Times New Roman"/>
        </w:rPr>
        <w:t xml:space="preserve">the median of all drivers’ driving experience </w:t>
      </w:r>
      <w:r w:rsidR="007C4B0F" w:rsidRPr="00F30768">
        <w:rPr>
          <w:rFonts w:eastAsiaTheme="minorEastAsia" w:cs="Times New Roman"/>
        </w:rPr>
        <w:fldChar w:fldCharType="begin"/>
      </w:r>
      <w:r w:rsidR="007C4B0F" w:rsidRPr="00EE6D26">
        <w:rPr>
          <w:rFonts w:eastAsiaTheme="minorEastAsia" w:cs="Times New Roman"/>
        </w:rPr>
        <w:instrText xml:space="preserve"> ADDIN EN.CITE &lt;EndNote&gt;&lt;Cite&gt;&lt;Author&gt;Brown&lt;/Author&gt;&lt;Year&gt;1988&lt;/Year&gt;&lt;RecNum&gt;187&lt;/RecNum&gt;&lt;DisplayText&gt;(Brown and Groeger 1988; Underwood et al. 2003)&lt;/DisplayText&gt;&lt;record&gt;&lt;rec-number&gt;187&lt;/rec-number&gt;&lt;foreign-keys&gt;&lt;key app="EN" db-id="xx2sdxzxyppx5jedtfkvpvsn9sve2252dadz" timestamp="1614329577"&gt;187&lt;/key&gt;&lt;/foreign-keys&gt;&lt;ref-type name="Journal Article"&gt;17&lt;/ref-type&gt;&lt;contributors&gt;&lt;authors&gt;&lt;author&gt;Brown, ID&lt;/author&gt;&lt;author&gt;Groeger, JA&lt;/author&gt;&lt;/authors&gt;&lt;/contributors&gt;&lt;titles&gt;&lt;title&gt;Risk perception and decision taking during the transition between novice and experienced driver status&lt;/title&gt;&lt;secondary-title&gt;Ergonomics&lt;/secondary-title&gt;&lt;/titles&gt;&lt;periodical&gt;&lt;full-title&gt;Ergonomics&lt;/full-title&gt;&lt;/periodical&gt;&lt;pages&gt;585-597&lt;/pages&gt;&lt;volume&gt;31&lt;/volume&gt;&lt;number&gt;4&lt;/number&gt;&lt;dates&gt;&lt;year&gt;1988&lt;/year&gt;&lt;/dates&gt;&lt;isbn&gt;0014-0139&lt;/isbn&gt;&lt;urls&gt;&lt;/urls&gt;&lt;/record&gt;&lt;/Cite&gt;&lt;Cite&gt;&lt;Author&gt;Underwood&lt;/Author&gt;&lt;Year&gt;2003&lt;/Year&gt;&lt;RecNum&gt;186&lt;/RecNum&gt;&lt;record&gt;&lt;rec-number&gt;186&lt;/rec-number&gt;&lt;foreign-keys&gt;&lt;key app="EN" db-id="xx2sdxzxyppx5jedtfkvpvsn9sve2252dadz" timestamp="1614329566"&gt;186&lt;/key&gt;&lt;/foreign-keys&gt;&lt;ref-type name="Journal Article"&gt;17&lt;/ref-type&gt;&lt;contributors&gt;&lt;authors&gt;&lt;author&gt;Underwood, Geoffrey&lt;/author&gt;&lt;author&gt;Chapman, Peter&lt;/author&gt;&lt;author&gt;Brocklehurst, Neil&lt;/author&gt;&lt;author&gt;Underwood, Jean&lt;/author&gt;&lt;author&gt;Crundall, David&lt;/author&gt;&lt;/authors&gt;&lt;/contributors&gt;&lt;titles&gt;&lt;title&gt;Visual attention while driving: sequences of eye fixations made by experienced and novice drivers&lt;/title&gt;&lt;secondary-title&gt;Ergonomics&lt;/secondary-title&gt;&lt;/titles&gt;&lt;periodical&gt;&lt;full-title&gt;Ergonomics&lt;/full-title&gt;&lt;/periodical&gt;&lt;pages&gt;629-646&lt;/pages&gt;&lt;volume&gt;46&lt;/volume&gt;&lt;number&gt;6&lt;/number&gt;&lt;dates&gt;&lt;year&gt;2003&lt;/year&gt;&lt;/dates&gt;&lt;isbn&gt;0014-0139&lt;/isbn&gt;&lt;urls&gt;&lt;/urls&gt;&lt;/record&gt;&lt;/Cite&gt;&lt;/EndNote&gt;</w:instrText>
      </w:r>
      <w:r w:rsidR="007C4B0F" w:rsidRPr="00F30768">
        <w:rPr>
          <w:rFonts w:eastAsiaTheme="minorEastAsia" w:cs="Times New Roman"/>
        </w:rPr>
        <w:fldChar w:fldCharType="separate"/>
      </w:r>
      <w:r w:rsidR="007C4B0F" w:rsidRPr="00F30768">
        <w:rPr>
          <w:rFonts w:eastAsiaTheme="minorEastAsia" w:cs="Times New Roman"/>
          <w:noProof/>
        </w:rPr>
        <w:t>(Brown and Groeger 1988; Underwood et al. 2003)</w:t>
      </w:r>
      <w:r w:rsidR="007C4B0F" w:rsidRPr="00F30768">
        <w:rPr>
          <w:rFonts w:eastAsiaTheme="minorEastAsia" w:cs="Times New Roman"/>
        </w:rPr>
        <w:fldChar w:fldCharType="end"/>
      </w:r>
      <w:r w:rsidR="00B66228" w:rsidRPr="00DD6C4C">
        <w:rPr>
          <w:rFonts w:eastAsiaTheme="minorEastAsia" w:cs="Times New Roman"/>
        </w:rPr>
        <w:t>, a</w:t>
      </w:r>
      <w:r w:rsidR="007C4B0F" w:rsidRPr="00F30768">
        <w:rPr>
          <w:rFonts w:eastAsiaTheme="minorEastAsia" w:cs="Times New Roman"/>
        </w:rPr>
        <w:t xml:space="preserve">nd in the </w:t>
      </w:r>
      <w:r w:rsidR="00B66228" w:rsidRPr="00F30768">
        <w:rPr>
          <w:rFonts w:eastAsiaTheme="minorEastAsia" w:cs="Times New Roman"/>
        </w:rPr>
        <w:t>following experiment</w:t>
      </w:r>
      <w:r w:rsidR="007C4B0F" w:rsidRPr="00EE6D26">
        <w:rPr>
          <w:rFonts w:eastAsiaTheme="minorEastAsia" w:cs="Times New Roman"/>
        </w:rPr>
        <w:t xml:space="preserve">, drivers will be randomly assigned to each group based on their driving </w:t>
      </w:r>
      <w:r w:rsidR="00967632" w:rsidRPr="00EE6D26">
        <w:rPr>
          <w:rFonts w:eastAsiaTheme="minorEastAsia" w:cs="Times New Roman"/>
        </w:rPr>
        <w:t>habit</w:t>
      </w:r>
      <w:r w:rsidR="007C4B0F" w:rsidRPr="00EE6D26">
        <w:rPr>
          <w:rFonts w:eastAsiaTheme="minorEastAsia" w:cs="Times New Roman"/>
        </w:rPr>
        <w:t>.</w:t>
      </w:r>
      <w:r w:rsidR="007D04DD" w:rsidRPr="00EE6D26">
        <w:t xml:space="preserve"> </w:t>
      </w:r>
      <w:r w:rsidR="002465C4" w:rsidRPr="00EE6D26">
        <w:rPr>
          <w:rFonts w:eastAsiaTheme="minorEastAsia"/>
        </w:rPr>
        <w:t>Then participants will be</w:t>
      </w:r>
      <w:r w:rsidR="00E4670D" w:rsidRPr="00EE6D26">
        <w:rPr>
          <w:rFonts w:eastAsiaTheme="minorEastAsia"/>
        </w:rPr>
        <w:t xml:space="preserve"> provided</w:t>
      </w:r>
      <w:r w:rsidR="002465C4" w:rsidRPr="00EE6D26">
        <w:rPr>
          <w:rFonts w:eastAsiaTheme="minorEastAsia"/>
        </w:rPr>
        <w:t xml:space="preserve"> with a mobile </w:t>
      </w:r>
      <w:r w:rsidR="00941A09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2465C4" w:rsidRPr="003B0CCB">
        <w:rPr>
          <w:rFonts w:eastAsiaTheme="minorEastAsia"/>
        </w:rPr>
        <w:t xml:space="preserve"> </w:t>
      </w:r>
      <w:r w:rsidR="002465C4" w:rsidRPr="00DD6C4C">
        <w:rPr>
          <w:rFonts w:eastAsiaTheme="minorEastAsia"/>
        </w:rPr>
        <w:t xml:space="preserve">that we designed for the experiment and be asked to </w:t>
      </w:r>
      <w:r w:rsidR="00324987" w:rsidRPr="00F30768">
        <w:rPr>
          <w:rFonts w:eastAsiaTheme="minorEastAsia"/>
        </w:rPr>
        <w:t>log</w:t>
      </w:r>
      <w:r w:rsidR="002465C4" w:rsidRPr="00EE6D26">
        <w:rPr>
          <w:rFonts w:eastAsiaTheme="minorEastAsia"/>
        </w:rPr>
        <w:t xml:space="preserve"> in if using the </w:t>
      </w:r>
      <w:r w:rsidR="005F4543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2465C4" w:rsidRPr="00DD6C4C">
        <w:rPr>
          <w:rFonts w:eastAsiaTheme="minorEastAsia"/>
        </w:rPr>
        <w:t>.</w:t>
      </w:r>
      <w:r w:rsidR="00A0278D" w:rsidRPr="00F30768">
        <w:rPr>
          <w:rFonts w:eastAsiaTheme="minorEastAsia"/>
        </w:rPr>
        <w:t xml:space="preserve"> In </w:t>
      </w:r>
      <w:r w:rsidR="00A0278D" w:rsidRPr="00EE6D26">
        <w:rPr>
          <w:rFonts w:eastAsiaTheme="minorEastAsia" w:cs="Times New Roman"/>
        </w:rPr>
        <w:t>Group1 and Group2</w:t>
      </w:r>
      <w:r w:rsidR="00A0278D" w:rsidRPr="00EE6D26">
        <w:rPr>
          <w:rFonts w:eastAsiaTheme="minorEastAsia"/>
        </w:rPr>
        <w:t xml:space="preserve">, different behaviors of </w:t>
      </w:r>
      <w:r w:rsidR="003B52AC" w:rsidRPr="00EE6D26">
        <w:rPr>
          <w:rFonts w:eastAsiaTheme="minorEastAsia"/>
        </w:rPr>
        <w:t>app</w:t>
      </w:r>
      <w:r w:rsidR="00A0278D" w:rsidRPr="00EE6D26">
        <w:rPr>
          <w:rFonts w:eastAsiaTheme="minorEastAsia"/>
        </w:rPr>
        <w:t xml:space="preserve"> usage (whether have used or not) in a given day will be observed. </w:t>
      </w:r>
      <w:r w:rsidR="009117EC" w:rsidRPr="003B0CCB">
        <w:rPr>
          <w:rFonts w:eastAsiaTheme="minorEastAsia"/>
        </w:rPr>
        <w:t>S</w:t>
      </w:r>
      <w:r w:rsidR="009117EC" w:rsidRPr="00DD6C4C">
        <w:rPr>
          <w:rFonts w:eastAsiaTheme="minorEastAsia"/>
        </w:rPr>
        <w:t>ubsequently</w:t>
      </w:r>
      <w:r w:rsidR="00A0278D" w:rsidRPr="00F30768">
        <w:rPr>
          <w:rFonts w:eastAsiaTheme="minorEastAsia"/>
        </w:rPr>
        <w:t xml:space="preserve">, </w:t>
      </w:r>
      <w:r w:rsidR="00087F87" w:rsidRPr="00F30768">
        <w:rPr>
          <w:rFonts w:eastAsiaTheme="minorEastAsia"/>
        </w:rPr>
        <w:t xml:space="preserve">changes of individual </w:t>
      </w:r>
      <w:r w:rsidR="00A0278D" w:rsidRPr="00EE6D26">
        <w:rPr>
          <w:rFonts w:eastAsiaTheme="minorEastAsia"/>
        </w:rPr>
        <w:t>driving behav</w:t>
      </w:r>
      <w:r w:rsidR="00087F87" w:rsidRPr="00EE6D26">
        <w:rPr>
          <w:rFonts w:eastAsiaTheme="minorEastAsia"/>
        </w:rPr>
        <w:t xml:space="preserve">ior </w:t>
      </w:r>
      <w:r w:rsidR="00A0278D" w:rsidRPr="00EE6D26">
        <w:rPr>
          <w:rFonts w:eastAsiaTheme="minorEastAsia"/>
        </w:rPr>
        <w:t>will be measured and recorded respectively.</w:t>
      </w:r>
      <w:r w:rsidR="00EB3F13" w:rsidRPr="00EE6D26">
        <w:rPr>
          <w:rFonts w:eastAsiaTheme="minorEastAsia"/>
        </w:rPr>
        <w:t xml:space="preserve"> </w:t>
      </w:r>
      <w:r w:rsidR="003C5DBA" w:rsidRPr="003B0CCB">
        <w:rPr>
          <w:rFonts w:eastAsiaTheme="minorEastAsia"/>
        </w:rPr>
        <w:t>In</w:t>
      </w:r>
      <w:r w:rsidR="004C3BF0" w:rsidRPr="003B0CCB">
        <w:rPr>
          <w:rFonts w:eastAsiaTheme="minorEastAsia"/>
        </w:rPr>
        <w:t xml:space="preserve"> </w:t>
      </w:r>
      <w:r w:rsidR="006E0EBC" w:rsidRPr="003B0CCB">
        <w:rPr>
          <w:rFonts w:eastAsiaTheme="minorEastAsia"/>
        </w:rPr>
        <w:t xml:space="preserve">the </w:t>
      </w:r>
      <w:r w:rsidR="003C5DBA" w:rsidRPr="003B0CCB">
        <w:rPr>
          <w:rFonts w:eastAsiaTheme="minorEastAsia"/>
        </w:rPr>
        <w:t>second step,</w:t>
      </w:r>
      <w:r w:rsidR="00743303" w:rsidRPr="003B0CCB">
        <w:rPr>
          <w:rFonts w:eastAsiaTheme="minorEastAsia"/>
        </w:rPr>
        <w:t xml:space="preserve"> </w:t>
      </w:r>
      <w:r w:rsidR="00743303" w:rsidRPr="00DD6C4C">
        <w:rPr>
          <w:rFonts w:eastAsiaTheme="minorEastAsia"/>
        </w:rPr>
        <w:t>t</w:t>
      </w:r>
      <w:r w:rsidR="00743303" w:rsidRPr="00F30768">
        <w:rPr>
          <w:rFonts w:eastAsiaTheme="minorEastAsia"/>
        </w:rPr>
        <w:t>he</w:t>
      </w:r>
      <w:r w:rsidR="009117EC" w:rsidRPr="00EE6D26">
        <w:rPr>
          <w:rFonts w:eastAsiaTheme="minorEastAsia"/>
        </w:rPr>
        <w:t xml:space="preserve"> basis for grouping</w:t>
      </w:r>
      <w:r w:rsidR="00743303" w:rsidRPr="00EE6D26">
        <w:rPr>
          <w:rFonts w:eastAsiaTheme="minorEastAsia"/>
        </w:rPr>
        <w:t xml:space="preserve"> </w:t>
      </w:r>
      <w:r w:rsidR="00743303" w:rsidRPr="00DD6C4C">
        <w:rPr>
          <w:rFonts w:eastAsiaTheme="minorEastAsia"/>
        </w:rPr>
        <w:t>will be</w:t>
      </w:r>
      <w:r w:rsidR="00743303" w:rsidRPr="00F30768">
        <w:rPr>
          <w:rFonts w:eastAsiaTheme="minorEastAsia"/>
        </w:rPr>
        <w:t xml:space="preserve"> </w:t>
      </w:r>
      <w:r w:rsidR="00E546F2" w:rsidRPr="00F30768">
        <w:rPr>
          <w:rFonts w:eastAsiaTheme="minorEastAsia"/>
        </w:rPr>
        <w:t>driving habit</w:t>
      </w:r>
      <w:r w:rsidR="00454EF8" w:rsidRPr="00EE6D26">
        <w:rPr>
          <w:rFonts w:eastAsiaTheme="minorEastAsia"/>
        </w:rPr>
        <w:t xml:space="preserve"> (</w:t>
      </w:r>
      <w:r w:rsidR="00454EF8" w:rsidRPr="00EE6D26">
        <w:rPr>
          <w:rFonts w:eastAsiaTheme="minorEastAsia" w:cs="Times New Roman"/>
        </w:rPr>
        <w:t>novice drivers versus experienced drivers</w:t>
      </w:r>
      <w:r w:rsidR="00454EF8" w:rsidRPr="00EE6D26">
        <w:rPr>
          <w:rFonts w:eastAsiaTheme="minorEastAsia"/>
        </w:rPr>
        <w:t>)</w:t>
      </w:r>
      <w:r w:rsidR="00BD5882" w:rsidRPr="00EE6D26">
        <w:rPr>
          <w:rFonts w:eastAsiaTheme="minorEastAsia"/>
        </w:rPr>
        <w:t xml:space="preserve"> </w:t>
      </w:r>
      <w:r w:rsidR="001C339F" w:rsidRPr="00EE6D26">
        <w:rPr>
          <w:rFonts w:eastAsiaTheme="minorEastAsia"/>
        </w:rPr>
        <w:t>and</w:t>
      </w:r>
      <w:r w:rsidR="000E050D" w:rsidRPr="00EE6D26">
        <w:rPr>
          <w:rFonts w:eastAsiaTheme="minorEastAsia"/>
        </w:rPr>
        <w:t xml:space="preserve"> </w:t>
      </w:r>
      <w:r w:rsidR="00192BEE" w:rsidRPr="00EE6D26">
        <w:rPr>
          <w:rFonts w:eastAsiaTheme="minorEastAsia"/>
        </w:rPr>
        <w:t xml:space="preserve">in different groups, </w:t>
      </w:r>
      <w:r w:rsidR="000E050D" w:rsidRPr="00EE6D26">
        <w:rPr>
          <w:rFonts w:eastAsiaTheme="minorEastAsia"/>
        </w:rPr>
        <w:t>we will</w:t>
      </w:r>
      <w:r w:rsidR="001C339F" w:rsidRPr="00EE6D26">
        <w:rPr>
          <w:rFonts w:eastAsiaTheme="minorEastAsia"/>
        </w:rPr>
        <w:t xml:space="preserve"> examine</w:t>
      </w:r>
      <w:r w:rsidR="009E11AF" w:rsidRPr="00EE6D26">
        <w:rPr>
          <w:rFonts w:eastAsiaTheme="minorEastAsia"/>
        </w:rPr>
        <w:t xml:space="preserve"> </w:t>
      </w:r>
      <w:r w:rsidR="000E050D" w:rsidRPr="00EE6D26">
        <w:rPr>
          <w:rFonts w:eastAsiaTheme="minorEastAsia"/>
        </w:rPr>
        <w:t>the</w:t>
      </w:r>
      <w:r w:rsidR="001C339F" w:rsidRPr="00EE6D26">
        <w:rPr>
          <w:rFonts w:eastAsiaTheme="minorEastAsia"/>
        </w:rPr>
        <w:t xml:space="preserve"> joint effects</w:t>
      </w:r>
      <w:r w:rsidR="009E11AF" w:rsidRPr="00EE6D26">
        <w:rPr>
          <w:rFonts w:eastAsiaTheme="minorEastAsia"/>
        </w:rPr>
        <w:t xml:space="preserve"> with observations’ intrinsic and extrinsic motivations</w:t>
      </w:r>
      <w:r w:rsidR="001C339F" w:rsidRPr="00EE6D26">
        <w:rPr>
          <w:rFonts w:eastAsiaTheme="minorEastAsia"/>
        </w:rPr>
        <w:t xml:space="preserve"> on driving performance.</w:t>
      </w:r>
    </w:p>
    <w:p w14:paraId="3540033E" w14:textId="69E6895E" w:rsidR="00775AEC" w:rsidRDefault="00775AEC" w:rsidP="0043556E">
      <w:pPr>
        <w:pStyle w:val="2"/>
      </w:pPr>
      <w:r w:rsidRPr="001F06B7">
        <w:t>Measures</w:t>
      </w:r>
    </w:p>
    <w:p w14:paraId="1170F3A7" w14:textId="10946D1B" w:rsidR="00775AEC" w:rsidRPr="00BA5EA8" w:rsidRDefault="00657E8B" w:rsidP="00A324BB">
      <w:pPr>
        <w:rPr>
          <w:rFonts w:eastAsiaTheme="minorEastAsia"/>
        </w:rPr>
      </w:pPr>
      <w:r>
        <w:rPr>
          <w:rFonts w:eastAsiaTheme="minorEastAsia"/>
        </w:rPr>
        <w:t xml:space="preserve">Drivers’ driving performance </w:t>
      </w:r>
      <w:ins w:id="7" w:author="Yiyang Bian" w:date="2021-03-18T13:30:00Z">
        <w:r w:rsidR="00102235">
          <w:rPr>
            <w:rFonts w:eastAsiaTheme="minorEastAsia"/>
          </w:rPr>
          <w:t>is</w:t>
        </w:r>
      </w:ins>
      <w:ins w:id="8" w:author="Yiyang Bian" w:date="2021-03-18T13:31:00Z">
        <w:r w:rsidR="00102235">
          <w:rPr>
            <w:rFonts w:eastAsiaTheme="minorEastAsia"/>
          </w:rPr>
          <w:t xml:space="preserve"> </w:t>
        </w:r>
      </w:ins>
      <w:ins w:id="9" w:author="Yiyang Bian" w:date="2021-03-18T13:30:00Z">
        <w:r w:rsidR="00102235">
          <w:rPr>
            <w:rFonts w:eastAsiaTheme="minorEastAsia" w:hint="eastAsia"/>
          </w:rPr>
          <w:t>defined</w:t>
        </w:r>
        <w:r w:rsidR="00102235">
          <w:rPr>
            <w:rFonts w:eastAsiaTheme="minorEastAsia"/>
          </w:rPr>
          <w:t xml:space="preserve"> </w:t>
        </w:r>
        <w:r w:rsidR="00102235">
          <w:rPr>
            <w:rFonts w:eastAsiaTheme="minorEastAsia" w:hint="eastAsia"/>
          </w:rPr>
          <w:t>as</w:t>
        </w:r>
      </w:ins>
      <w:ins w:id="10" w:author="tan xinyu" w:date="2021-03-18T14:55:00Z">
        <w:r w:rsidR="00153C3C">
          <w:rPr>
            <w:rFonts w:eastAsiaTheme="minorEastAsia"/>
          </w:rPr>
          <w:t xml:space="preserve"> </w:t>
        </w:r>
      </w:ins>
      <w:ins w:id="11" w:author="tan xinyu" w:date="2021-03-18T14:57:00Z">
        <w:r w:rsidR="00A324BB">
          <w:rPr>
            <w:rFonts w:eastAsiaTheme="minorEastAsia"/>
          </w:rPr>
          <w:t xml:space="preserve">the </w:t>
        </w:r>
        <w:r w:rsidR="00A324BB">
          <w:rPr>
            <w:rFonts w:eastAsiaTheme="minorEastAsia"/>
          </w:rPr>
          <w:t>outcome of</w:t>
        </w:r>
        <w:r w:rsidR="00A324BB" w:rsidRPr="00153C3C">
          <w:rPr>
            <w:rFonts w:eastAsiaTheme="minorEastAsia"/>
          </w:rPr>
          <w:t xml:space="preserve"> driving</w:t>
        </w:r>
        <w:r w:rsidR="00A324BB">
          <w:rPr>
            <w:rFonts w:eastAsiaTheme="minorEastAsia"/>
          </w:rPr>
          <w:t xml:space="preserve"> and a major</w:t>
        </w:r>
      </w:ins>
      <w:ins w:id="12" w:author="tan xinyu" w:date="2021-03-18T14:55:00Z">
        <w:r w:rsidR="00153C3C">
          <w:rPr>
            <w:rFonts w:eastAsiaTheme="minorEastAsia"/>
          </w:rPr>
          <w:t xml:space="preserve"> </w:t>
        </w:r>
      </w:ins>
      <w:ins w:id="13" w:author="tan xinyu" w:date="2021-03-18T14:56:00Z">
        <w:r w:rsidR="00A324BB" w:rsidRPr="00A324BB">
          <w:rPr>
            <w:rFonts w:eastAsiaTheme="minorEastAsia"/>
          </w:rPr>
          <w:t xml:space="preserve">method for assessing driving </w:t>
        </w:r>
      </w:ins>
      <w:ins w:id="14" w:author="tan xinyu" w:date="2021-03-18T14:57:00Z">
        <w:r w:rsidR="00A324BB">
          <w:rPr>
            <w:rFonts w:eastAsiaTheme="minorEastAsia"/>
          </w:rPr>
          <w:t>behavior</w:t>
        </w:r>
      </w:ins>
      <w:ins w:id="15" w:author="tan xinyu" w:date="2021-03-18T15:01:00Z">
        <w:r w:rsidR="00E72452">
          <w:rPr>
            <w:rFonts w:eastAsiaTheme="minorEastAsia"/>
          </w:rPr>
          <w:t xml:space="preserve"> </w:t>
        </w:r>
      </w:ins>
      <w:r w:rsidR="000020AC">
        <w:rPr>
          <w:rFonts w:eastAsiaTheme="minorEastAsia"/>
        </w:rPr>
        <w:fldChar w:fldCharType="begin"/>
      </w:r>
      <w:r w:rsidR="000020AC">
        <w:rPr>
          <w:rFonts w:eastAsiaTheme="minorEastAsia"/>
        </w:rPr>
        <w:instrText xml:space="preserve"> ADDIN EN.CITE &lt;EndNote&gt;&lt;Cite&gt;&lt;Author&gt;Roenker&lt;/Author&gt;&lt;Year&gt;2003&lt;/Year&gt;&lt;RecNum&gt;204&lt;/RecNum&gt;&lt;DisplayText&gt;(Roenker et al. 2003)&lt;/DisplayText&gt;&lt;record&gt;&lt;rec-number&gt;204&lt;/rec-number&gt;&lt;foreign-keys&gt;&lt;key app="EN" db-id="xx2sdxzxyppx5jedtfkvpvsn9sve2252dadz" timestamp="1616050953"&gt;204&lt;/key&gt;&lt;/foreign-keys&gt;&lt;ref-type name="Journal Article"&gt;17&lt;/ref-type&gt;&lt;contributors&gt;&lt;authors&gt;&lt;author&gt;Roenker, Daniel L&lt;/author&gt;&lt;author&gt;Cissell, Gayla M&lt;/author&gt;&lt;author&gt;Ball, Karlene K&lt;/author&gt;&lt;author&gt;Wadley, Virginia G&lt;/author&gt;&lt;author&gt;Edwards, Jerri D&lt;/author&gt;&lt;/authors&gt;&lt;/contributors&gt;&lt;titles&gt;&lt;title&gt;Speed-of-processing and driving simulator training result in improved driving performance&lt;/title&gt;&lt;secondary-title&gt;Human factors&lt;/secondary-title&gt;&lt;/titles&gt;&lt;periodical&gt;&lt;full-title&gt;Human factors&lt;/full-title&gt;&lt;/periodical&gt;&lt;pages&gt;218-233&lt;/pages&gt;&lt;volume&gt;45&lt;/volume&gt;&lt;number&gt;2&lt;/number&gt;&lt;dates&gt;&lt;year&gt;2003&lt;/year&gt;&lt;/dates&gt;&lt;isbn&gt;0018-7208&lt;/isbn&gt;&lt;urls&gt;&lt;/urls&gt;&lt;/record&gt;&lt;/Cite&gt;&lt;/EndNote&gt;</w:instrText>
      </w:r>
      <w:r w:rsidR="000020AC">
        <w:rPr>
          <w:rFonts w:eastAsiaTheme="minorEastAsia"/>
        </w:rPr>
        <w:fldChar w:fldCharType="separate"/>
      </w:r>
      <w:r w:rsidR="000020AC">
        <w:rPr>
          <w:rFonts w:eastAsiaTheme="minorEastAsia"/>
          <w:noProof/>
        </w:rPr>
        <w:t>(Roenker et al. 2003)</w:t>
      </w:r>
      <w:r w:rsidR="000020AC">
        <w:rPr>
          <w:rFonts w:eastAsiaTheme="minorEastAsia"/>
        </w:rPr>
        <w:fldChar w:fldCharType="end"/>
      </w:r>
      <w:ins w:id="16" w:author="Yiyang Bian" w:date="2021-03-18T13:30:00Z">
        <w:del w:id="17" w:author="tan xinyu" w:date="2021-03-18T14:55:00Z">
          <w:r w:rsidR="00102235" w:rsidDel="00153C3C">
            <w:rPr>
              <w:rFonts w:eastAsiaTheme="minorEastAsia"/>
            </w:rPr>
            <w:delText xml:space="preserve"> </w:delText>
          </w:r>
          <w:r w:rsidR="00102235" w:rsidDel="00153C3C">
            <w:rPr>
              <w:rFonts w:eastAsiaTheme="minorEastAsia" w:hint="eastAsia"/>
            </w:rPr>
            <w:delText>XXX</w:delText>
          </w:r>
        </w:del>
        <w:del w:id="18" w:author="tan xinyu" w:date="2021-03-18T15:01:00Z">
          <w:r w:rsidR="00102235" w:rsidDel="00E72452">
            <w:rPr>
              <w:rFonts w:eastAsiaTheme="minorEastAsia"/>
            </w:rPr>
            <w:delText xml:space="preserve"> (</w:delText>
          </w:r>
        </w:del>
      </w:ins>
      <w:ins w:id="19" w:author="Yiyang Bian" w:date="2021-03-18T13:31:00Z">
        <w:del w:id="20" w:author="tan xinyu" w:date="2021-03-18T15:01:00Z">
          <w:r w:rsidR="00102235" w:rsidDel="00E72452">
            <w:rPr>
              <w:rFonts w:eastAsiaTheme="minorEastAsia"/>
            </w:rPr>
            <w:delText>cite</w:delText>
          </w:r>
        </w:del>
      </w:ins>
      <w:ins w:id="21" w:author="Yiyang Bian" w:date="2021-03-18T13:30:00Z">
        <w:del w:id="22" w:author="tan xinyu" w:date="2021-03-18T15:01:00Z">
          <w:r w:rsidR="00102235" w:rsidDel="00E72452">
            <w:rPr>
              <w:rFonts w:eastAsiaTheme="minorEastAsia"/>
            </w:rPr>
            <w:delText>)</w:delText>
          </w:r>
        </w:del>
        <w:r w:rsidR="00102235">
          <w:rPr>
            <w:rFonts w:eastAsiaTheme="minorEastAsia"/>
          </w:rPr>
          <w:t xml:space="preserve"> and </w:t>
        </w:r>
      </w:ins>
      <w:r>
        <w:rPr>
          <w:rFonts w:eastAsiaTheme="minorEastAsia"/>
        </w:rPr>
        <w:t xml:space="preserve">will </w:t>
      </w:r>
      <w:del w:id="23" w:author="Yiyang Bian" w:date="2021-03-18T13:31:00Z">
        <w:r w:rsidDel="00102235">
          <w:rPr>
            <w:rFonts w:eastAsiaTheme="minorEastAsia"/>
          </w:rPr>
          <w:delText xml:space="preserve">be </w:delText>
        </w:r>
      </w:del>
      <w:r>
        <w:rPr>
          <w:rFonts w:eastAsiaTheme="minorEastAsia"/>
        </w:rPr>
        <w:t xml:space="preserve">measured by </w:t>
      </w:r>
      <w:r w:rsidR="000F3F6A">
        <w:rPr>
          <w:rFonts w:eastAsiaTheme="minorEastAsia"/>
        </w:rPr>
        <w:t xml:space="preserve">individual </w:t>
      </w:r>
      <w:r>
        <w:rPr>
          <w:rFonts w:eastAsiaTheme="minorEastAsia"/>
        </w:rPr>
        <w:t>driving score</w:t>
      </w:r>
      <w:r w:rsidRPr="00425F19">
        <w:rPr>
          <w:rFonts w:eastAsiaTheme="minorEastAsia"/>
        </w:rPr>
        <w:t xml:space="preserve"> </w:t>
      </w:r>
      <w:del w:id="24" w:author="Yiyang Bian" w:date="2021-03-18T13:31:00Z">
        <w:r w:rsidRPr="003B0CCB" w:rsidDel="00102235">
          <w:rPr>
            <w:rFonts w:eastAsiaTheme="minorEastAsia"/>
          </w:rPr>
          <w:delText>in</w:delText>
        </w:r>
        <w:r w:rsidRPr="002A26CF" w:rsidDel="00102235">
          <w:rPr>
            <w:rFonts w:eastAsiaTheme="minorEastAsia"/>
            <w:color w:val="00B050"/>
          </w:rPr>
          <w:delText xml:space="preserve"> </w:delText>
        </w:r>
        <w:r w:rsidRPr="00D95846" w:rsidDel="00102235">
          <w:rPr>
            <w:rFonts w:eastAsiaTheme="minorEastAsia"/>
          </w:rPr>
          <w:delText xml:space="preserve">a </w:delText>
        </w:r>
      </w:del>
      <w:r w:rsidRPr="00D95846">
        <w:rPr>
          <w:rFonts w:eastAsiaTheme="minorEastAsia"/>
        </w:rPr>
        <w:t xml:space="preserve">given </w:t>
      </w:r>
      <w:ins w:id="25" w:author="Yiyang Bian" w:date="2021-03-18T13:31:00Z">
        <w:r w:rsidR="00102235">
          <w:rPr>
            <w:rFonts w:eastAsiaTheme="minorEastAsia"/>
          </w:rPr>
          <w:t xml:space="preserve">by the </w:t>
        </w:r>
        <w:del w:id="26" w:author="tan xinyu" w:date="2021-03-18T14:51:00Z">
          <w:r w:rsidR="00102235" w:rsidDel="001F112E">
            <w:rPr>
              <w:rFonts w:eastAsiaTheme="minorEastAsia" w:hint="eastAsia"/>
            </w:rPr>
            <w:delText>A</w:delText>
          </w:r>
        </w:del>
      </w:ins>
      <w:ins w:id="27" w:author="tan xinyu" w:date="2021-03-18T14:51:00Z">
        <w:r w:rsidR="001F112E">
          <w:rPr>
            <w:rFonts w:eastAsiaTheme="minorEastAsia" w:hint="eastAsia"/>
          </w:rPr>
          <w:t>a</w:t>
        </w:r>
      </w:ins>
      <w:ins w:id="28" w:author="Yiyang Bian" w:date="2021-03-18T13:31:00Z">
        <w:r w:rsidR="00102235">
          <w:rPr>
            <w:rFonts w:eastAsiaTheme="minorEastAsia"/>
          </w:rPr>
          <w:t>pp</w:t>
        </w:r>
      </w:ins>
      <w:del w:id="29" w:author="Yiyang Bian" w:date="2021-03-18T13:31:00Z">
        <w:r w:rsidDel="00102235">
          <w:rPr>
            <w:rFonts w:eastAsiaTheme="minorEastAsia"/>
          </w:rPr>
          <w:delText>day</w:delText>
        </w:r>
        <w:r w:rsidRPr="00D95846" w:rsidDel="00102235">
          <w:rPr>
            <w:rFonts w:eastAsiaTheme="minorEastAsia"/>
          </w:rPr>
          <w:delText xml:space="preserve"> as the dependent variable</w:delText>
        </w:r>
      </w:del>
      <w:r>
        <w:rPr>
          <w:rFonts w:eastAsiaTheme="minorEastAsia"/>
        </w:rPr>
        <w:t xml:space="preserve">. </w:t>
      </w:r>
      <w:del w:id="30" w:author="Yiyang Bian" w:date="2021-03-18T13:31:00Z">
        <w:r w:rsidDel="00102235">
          <w:rPr>
            <w:rFonts w:eastAsiaTheme="minorEastAsia"/>
          </w:rPr>
          <w:delText xml:space="preserve">And </w:delText>
        </w:r>
        <w:r w:rsidR="0065473D" w:rsidDel="00102235">
          <w:rPr>
            <w:rFonts w:eastAsiaTheme="minorEastAsia"/>
          </w:rPr>
          <w:delText xml:space="preserve">when </w:delText>
        </w:r>
        <w:r w:rsidR="0065473D" w:rsidRPr="003B0CCB" w:rsidDel="00102235">
          <w:rPr>
            <w:rFonts w:eastAsiaTheme="minorEastAsia"/>
            <w:highlight w:val="yellow"/>
          </w:rPr>
          <w:delText>calculating</w:delText>
        </w:r>
      </w:del>
      <w:ins w:id="31" w:author="Yiyang Bian" w:date="2021-03-18T13:31:00Z">
        <w:r w:rsidR="00102235">
          <w:rPr>
            <w:rFonts w:eastAsiaTheme="minorEastAsia"/>
          </w:rPr>
          <w:t>The</w:t>
        </w:r>
      </w:ins>
      <w:del w:id="32" w:author="Yiyang Bian" w:date="2021-03-18T13:31:00Z">
        <w:r w:rsidR="0065473D" w:rsidRPr="003B0CCB" w:rsidDel="00102235">
          <w:rPr>
            <w:rFonts w:eastAsiaTheme="minorEastAsia"/>
            <w:highlight w:val="yellow"/>
          </w:rPr>
          <w:delText xml:space="preserve"> a</w:delText>
        </w:r>
      </w:del>
      <w:r w:rsidR="0065473D" w:rsidRPr="003B0CCB">
        <w:rPr>
          <w:rFonts w:eastAsiaTheme="minorEastAsia"/>
          <w:highlight w:val="yellow"/>
        </w:rPr>
        <w:t xml:space="preserve"> </w:t>
      </w:r>
      <w:del w:id="33" w:author="Yiyang Bian" w:date="2021-03-18T13:31:00Z">
        <w:r w:rsidR="0065473D" w:rsidRPr="003B0CCB" w:rsidDel="00102235">
          <w:rPr>
            <w:rFonts w:eastAsiaTheme="minorEastAsia"/>
            <w:highlight w:val="yellow"/>
          </w:rPr>
          <w:delText xml:space="preserve">driving </w:delText>
        </w:r>
      </w:del>
      <w:r w:rsidR="0065473D" w:rsidRPr="003B0CCB">
        <w:rPr>
          <w:rFonts w:eastAsiaTheme="minorEastAsia"/>
          <w:highlight w:val="yellow"/>
        </w:rPr>
        <w:t>score</w:t>
      </w:r>
      <w:del w:id="34" w:author="Yiyang Bian" w:date="2021-03-18T13:32:00Z">
        <w:r w:rsidR="0065473D" w:rsidDel="00102235">
          <w:rPr>
            <w:rFonts w:eastAsiaTheme="minorEastAsia"/>
          </w:rPr>
          <w:delText xml:space="preserve">, </w:delText>
        </w:r>
        <w:r w:rsidDel="00102235">
          <w:rPr>
            <w:rFonts w:eastAsiaTheme="minorEastAsia"/>
          </w:rPr>
          <w:delText>w</w:delText>
        </w:r>
        <w:r w:rsidR="00775AEC" w:rsidDel="00102235">
          <w:rPr>
            <w:rFonts w:eastAsiaTheme="minorEastAsia"/>
          </w:rPr>
          <w:delText>e will take the</w:delText>
        </w:r>
      </w:del>
      <w:ins w:id="35" w:author="Yiyang Bian" w:date="2021-03-18T13:32:00Z">
        <w:r w:rsidR="00102235">
          <w:rPr>
            <w:rFonts w:eastAsiaTheme="minorEastAsia"/>
          </w:rPr>
          <w:t xml:space="preserve"> is calculated based on driver’s </w:t>
        </w:r>
      </w:ins>
      <w:del w:id="36" w:author="Yiyang Bian" w:date="2021-03-18T13:33:00Z">
        <w:r w:rsidR="00775AEC" w:rsidDel="00102235">
          <w:rPr>
            <w:rFonts w:eastAsiaTheme="minorEastAsia"/>
          </w:rPr>
          <w:delText xml:space="preserve"> </w:delText>
        </w:r>
      </w:del>
      <w:del w:id="37" w:author="Yiyang Bian" w:date="2021-03-18T13:32:00Z">
        <w:r w:rsidR="00775AEC" w:rsidDel="00102235">
          <w:rPr>
            <w:rFonts w:eastAsiaTheme="minorEastAsia"/>
          </w:rPr>
          <w:delText>abnormal operation</w:delText>
        </w:r>
      </w:del>
      <w:ins w:id="38" w:author="Yiyang Bian" w:date="2021-03-18T13:35:00Z">
        <w:r w:rsidR="0052438C">
          <w:rPr>
            <w:rFonts w:eastAsiaTheme="minorEastAsia" w:hint="eastAsia"/>
          </w:rPr>
          <w:t>daily</w:t>
        </w:r>
        <w:r w:rsidR="0052438C">
          <w:rPr>
            <w:rFonts w:eastAsiaTheme="minorEastAsia"/>
          </w:rPr>
          <w:t xml:space="preserve"> </w:t>
        </w:r>
        <w:r w:rsidR="0052438C">
          <w:rPr>
            <w:rFonts w:eastAsiaTheme="minorEastAsia" w:hint="eastAsia"/>
          </w:rPr>
          <w:t>driving</w:t>
        </w:r>
        <w:r w:rsidR="0052438C">
          <w:rPr>
            <w:rFonts w:eastAsiaTheme="minorEastAsia"/>
          </w:rPr>
          <w:t xml:space="preserve"> </w:t>
        </w:r>
      </w:ins>
      <w:ins w:id="39" w:author="Yiyang Bian" w:date="2021-03-18T13:32:00Z">
        <w:r w:rsidR="00102235">
          <w:rPr>
            <w:rFonts w:eastAsiaTheme="minorEastAsia"/>
          </w:rPr>
          <w:t>behavior</w:t>
        </w:r>
      </w:ins>
      <w:r w:rsidR="00775AEC">
        <w:rPr>
          <w:rFonts w:eastAsiaTheme="minorEastAsia"/>
        </w:rPr>
        <w:t xml:space="preserve"> including </w:t>
      </w:r>
      <w:del w:id="40" w:author="Yiyang Bian" w:date="2021-03-18T13:33:00Z">
        <w:r w:rsidR="00775AEC" w:rsidDel="00102235">
          <w:rPr>
            <w:rFonts w:eastAsiaTheme="minorEastAsia"/>
          </w:rPr>
          <w:delText xml:space="preserve">the </w:delText>
        </w:r>
      </w:del>
      <w:ins w:id="41" w:author="Yiyang Bian" w:date="2021-03-18T13:35:00Z">
        <w:r w:rsidR="003A3AA7">
          <w:rPr>
            <w:rFonts w:eastAsiaTheme="minorEastAsia" w:hint="eastAsia"/>
          </w:rPr>
          <w:t>Speed</w:t>
        </w:r>
        <w:r w:rsidR="003A3AA7">
          <w:rPr>
            <w:rFonts w:eastAsiaTheme="minorEastAsia"/>
          </w:rPr>
          <w:t xml:space="preserve">, </w:t>
        </w:r>
      </w:ins>
      <w:del w:id="42" w:author="Yiyang Bian" w:date="2021-03-18T13:35:00Z">
        <w:r w:rsidR="000E1344" w:rsidDel="0052438C">
          <w:rPr>
            <w:rFonts w:eastAsiaTheme="minorEastAsia" w:hint="eastAsia"/>
          </w:rPr>
          <w:delText>strong</w:delText>
        </w:r>
        <w:r w:rsidR="000E1344" w:rsidDel="0052438C">
          <w:rPr>
            <w:rFonts w:eastAsiaTheme="minorEastAsia"/>
          </w:rPr>
          <w:delText xml:space="preserve"> </w:delText>
        </w:r>
      </w:del>
      <w:r w:rsidR="000E1344">
        <w:rPr>
          <w:rFonts w:eastAsiaTheme="minorEastAsia"/>
        </w:rPr>
        <w:t>acceleration</w:t>
      </w:r>
      <w:ins w:id="43" w:author="Yiyang Bian" w:date="2021-03-18T13:34:00Z">
        <w:r w:rsidR="0052438C">
          <w:rPr>
            <w:rFonts w:eastAsiaTheme="minorEastAsia"/>
          </w:rPr>
          <w:t>,</w:t>
        </w:r>
      </w:ins>
      <w:del w:id="44" w:author="Yiyang Bian" w:date="2021-03-18T13:33:00Z">
        <w:r w:rsidR="00775AEC" w:rsidRPr="000A13AA" w:rsidDel="00102235">
          <w:rPr>
            <w:rFonts w:eastAsiaTheme="minorEastAsia"/>
          </w:rPr>
          <w:delText>,</w:delText>
        </w:r>
      </w:del>
      <w:r w:rsidR="00775AEC" w:rsidRPr="000A13AA">
        <w:rPr>
          <w:rFonts w:eastAsiaTheme="minorEastAsia"/>
        </w:rPr>
        <w:t xml:space="preserve"> </w:t>
      </w:r>
      <w:del w:id="45" w:author="Yiyang Bian" w:date="2021-03-18T13:33:00Z">
        <w:r w:rsidR="000E1344" w:rsidRPr="003B0CCB" w:rsidDel="00102235">
          <w:rPr>
            <w:rFonts w:eastAsiaTheme="minorEastAsia"/>
            <w:color w:val="FF0000"/>
            <w:highlight w:val="yellow"/>
          </w:rPr>
          <w:delText xml:space="preserve">strong </w:delText>
        </w:r>
      </w:del>
      <w:r w:rsidR="000E1344" w:rsidRPr="003B0CCB">
        <w:rPr>
          <w:rFonts w:eastAsiaTheme="minorEastAsia"/>
          <w:color w:val="FF0000"/>
          <w:highlight w:val="yellow"/>
        </w:rPr>
        <w:t>deacceleration</w:t>
      </w:r>
      <w:ins w:id="46" w:author="Yiyang Bian" w:date="2021-03-18T13:34:00Z">
        <w:r w:rsidR="0052438C">
          <w:rPr>
            <w:rFonts w:eastAsiaTheme="minorEastAsia"/>
            <w:color w:val="FF0000"/>
            <w:highlight w:val="yellow"/>
          </w:rPr>
          <w:t>, sharp turn</w:t>
        </w:r>
      </w:ins>
      <w:ins w:id="47" w:author="Yiyang Bian" w:date="2021-03-18T13:35:00Z">
        <w:r w:rsidR="003A3AA7">
          <w:rPr>
            <w:rFonts w:eastAsiaTheme="minorEastAsia"/>
            <w:color w:val="FF0000"/>
            <w:highlight w:val="yellow"/>
          </w:rPr>
          <w:t xml:space="preserve">, </w:t>
        </w:r>
      </w:ins>
      <w:del w:id="48" w:author="Yiyang Bian" w:date="2021-03-18T13:35:00Z">
        <w:r w:rsidR="00F95DED" w:rsidRPr="003B0CCB" w:rsidDel="003A3AA7">
          <w:rPr>
            <w:rFonts w:eastAsiaTheme="minorEastAsia"/>
            <w:color w:val="FF0000"/>
            <w:highlight w:val="yellow"/>
          </w:rPr>
          <w:delText xml:space="preserve"> </w:delText>
        </w:r>
        <w:r w:rsidR="0021561C" w:rsidRPr="003B0CCB" w:rsidDel="003A3AA7">
          <w:rPr>
            <w:rFonts w:eastAsiaTheme="minorEastAsia"/>
            <w:color w:val="FF0000"/>
            <w:highlight w:val="yellow"/>
          </w:rPr>
          <w:delText>and</w:delText>
        </w:r>
        <w:r w:rsidR="0021561C" w:rsidRPr="003B0CCB" w:rsidDel="003A3AA7">
          <w:rPr>
            <w:rFonts w:eastAsiaTheme="minorEastAsia"/>
            <w:color w:val="FF0000"/>
          </w:rPr>
          <w:delText xml:space="preserve"> </w:delText>
        </w:r>
      </w:del>
      <w:ins w:id="49" w:author="Yiyang Bian" w:date="2021-03-18T13:34:00Z">
        <w:r w:rsidR="0052438C" w:rsidRPr="0052438C">
          <w:rPr>
            <w:rFonts w:eastAsiaTheme="minorEastAsia"/>
            <w:color w:val="FF0000"/>
          </w:rPr>
          <w:t>fatigue</w:t>
        </w:r>
      </w:ins>
      <w:r w:rsidR="002368C0">
        <w:rPr>
          <w:rFonts w:eastAsiaTheme="minorEastAsia"/>
          <w:color w:val="FF0000"/>
        </w:rPr>
        <w:t>d</w:t>
      </w:r>
      <w:ins w:id="50" w:author="Yiyang Bian" w:date="2021-03-18T13:34:00Z">
        <w:r w:rsidR="0052438C" w:rsidRPr="0052438C">
          <w:rPr>
            <w:rFonts w:eastAsiaTheme="minorEastAsia"/>
            <w:color w:val="FF0000"/>
          </w:rPr>
          <w:t xml:space="preserve"> driving</w:t>
        </w:r>
      </w:ins>
      <w:r w:rsidR="002368C0">
        <w:rPr>
          <w:rFonts w:eastAsiaTheme="minorEastAsia"/>
          <w:color w:val="FF0000"/>
        </w:rPr>
        <w:t xml:space="preserve"> and so on</w:t>
      </w:r>
      <w:del w:id="51" w:author="Yiyang Bian" w:date="2021-03-18T13:34:00Z">
        <w:r w:rsidR="0021561C" w:rsidRPr="003B0CCB" w:rsidDel="0052438C">
          <w:rPr>
            <w:rFonts w:eastAsiaTheme="minorEastAsia"/>
            <w:color w:val="FF0000"/>
            <w:highlight w:val="yellow"/>
          </w:rPr>
          <w:delText>xxxx</w:delText>
        </w:r>
        <w:r w:rsidR="0021561C" w:rsidDel="0052438C">
          <w:rPr>
            <w:rFonts w:eastAsiaTheme="minorEastAsia"/>
          </w:rPr>
          <w:delText xml:space="preserve"> </w:delText>
        </w:r>
      </w:del>
      <w:del w:id="52" w:author="Yiyang Bian" w:date="2021-03-18T13:35:00Z">
        <w:r w:rsidR="00775AEC" w:rsidDel="003A3AA7">
          <w:rPr>
            <w:rFonts w:eastAsiaTheme="minorEastAsia"/>
          </w:rPr>
          <w:delText>into account</w:delText>
        </w:r>
      </w:del>
      <w:r w:rsidR="00775AEC">
        <w:rPr>
          <w:rFonts w:eastAsiaTheme="minorEastAsia"/>
        </w:rPr>
        <w:t xml:space="preserve">. </w:t>
      </w:r>
      <w:r w:rsidR="000619C6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775AEC" w:rsidRPr="003B0CCB">
        <w:rPr>
          <w:rFonts w:eastAsiaTheme="minorEastAsia"/>
        </w:rPr>
        <w:t xml:space="preserve"> </w:t>
      </w:r>
      <w:r w:rsidR="00775AEC">
        <w:rPr>
          <w:rFonts w:eastAsiaTheme="minorEastAsia" w:hint="eastAsia"/>
        </w:rPr>
        <w:t>u</w:t>
      </w:r>
      <w:r w:rsidR="00775AEC" w:rsidRPr="00DB6630">
        <w:rPr>
          <w:rFonts w:eastAsiaTheme="minorEastAsia"/>
        </w:rPr>
        <w:t>sage</w:t>
      </w:r>
      <w:r w:rsidR="00775AEC">
        <w:rPr>
          <w:rFonts w:eastAsiaTheme="minorEastAsia"/>
        </w:rPr>
        <w:t xml:space="preserve"> </w:t>
      </w:r>
      <w:ins w:id="53" w:author="Yiyang Bian" w:date="2021-03-18T13:30:00Z">
        <w:r w:rsidR="00A5480D">
          <w:rPr>
            <w:rFonts w:eastAsiaTheme="minorEastAsia"/>
          </w:rPr>
          <w:t>is</w:t>
        </w:r>
      </w:ins>
      <w:ins w:id="54" w:author="tan xinyu" w:date="2021-03-18T15:03:00Z">
        <w:r w:rsidR="00661919">
          <w:rPr>
            <w:rFonts w:eastAsiaTheme="minorEastAsia"/>
          </w:rPr>
          <w:t xml:space="preserve"> defined as whether </w:t>
        </w:r>
        <w:r w:rsidR="009060B4">
          <w:rPr>
            <w:rFonts w:eastAsiaTheme="minorEastAsia"/>
          </w:rPr>
          <w:t xml:space="preserve">a driver </w:t>
        </w:r>
        <w:r w:rsidR="009060B4" w:rsidRPr="009060B4">
          <w:rPr>
            <w:rFonts w:eastAsiaTheme="minorEastAsia"/>
          </w:rPr>
          <w:t xml:space="preserve">has used the </w:t>
        </w:r>
        <w:r w:rsidR="009060B4">
          <w:rPr>
            <w:rFonts w:eastAsiaTheme="minorEastAsia"/>
          </w:rPr>
          <w:t>a</w:t>
        </w:r>
        <w:r w:rsidR="009060B4" w:rsidRPr="009060B4">
          <w:rPr>
            <w:rFonts w:eastAsiaTheme="minorEastAsia"/>
          </w:rPr>
          <w:t>pp</w:t>
        </w:r>
      </w:ins>
      <w:ins w:id="55" w:author="Yiyang Bian" w:date="2021-03-18T13:31:00Z">
        <w:r w:rsidR="00A5480D">
          <w:rPr>
            <w:rFonts w:eastAsiaTheme="minorEastAsia"/>
          </w:rPr>
          <w:t xml:space="preserve"> </w:t>
        </w:r>
      </w:ins>
      <w:r w:rsidR="00247F8B">
        <w:rPr>
          <w:rFonts w:eastAsiaTheme="minorEastAsia"/>
        </w:rPr>
        <w:fldChar w:fldCharType="begin"/>
      </w:r>
      <w:r w:rsidR="00247F8B">
        <w:rPr>
          <w:rFonts w:eastAsiaTheme="minorEastAsia"/>
        </w:rPr>
        <w:instrText xml:space="preserve"> ADDIN EN.CITE &lt;EndNote&gt;&lt;Cite&gt;&lt;Author&gt;Taylor&lt;/Author&gt;&lt;Year&gt;2014&lt;/Year&gt;&lt;RecNum&gt;205&lt;/RecNum&gt;&lt;DisplayText&gt;(Taylor and Levin 2014)&lt;/DisplayText&gt;&lt;record&gt;&lt;rec-number&gt;205&lt;/rec-number&gt;&lt;foreign-keys&gt;&lt;key app="EN" db-id="xx2sdxzxyppx5jedtfkvpvsn9sve2252dadz" timestamp="1616051100"&gt;205&lt;/key&gt;&lt;/foreign-keys&gt;&lt;ref-type name="Journal Article"&gt;17&lt;/ref-type&gt;&lt;contributors&gt;&lt;authors&gt;&lt;author&gt;Taylor, David G&lt;/author&gt;&lt;author&gt;Levin, Michael&lt;/author&gt;&lt;/authors&gt;&lt;/contributors&gt;&lt;titles&gt;&lt;title&gt;Predicting mobile app usage for purchasing and information-sharing&lt;/title&gt;&lt;secondary-title&gt;International Journal of Retail &amp;amp; Distribution Management&lt;/secondary-title&gt;&lt;/titles&gt;&lt;periodical&gt;&lt;full-title&gt;International Journal of Retail &amp;amp; Distribution Management&lt;/full-title&gt;&lt;/periodical&gt;&lt;dates&gt;&lt;year&gt;2014&lt;/year&gt;&lt;/dates&gt;&lt;isbn&gt;0959-0552&lt;/isbn&gt;&lt;urls&gt;&lt;/urls&gt;&lt;/record&gt;&lt;/Cite&gt;&lt;/EndNote&gt;</w:instrText>
      </w:r>
      <w:r w:rsidR="00247F8B">
        <w:rPr>
          <w:rFonts w:eastAsiaTheme="minorEastAsia"/>
        </w:rPr>
        <w:fldChar w:fldCharType="separate"/>
      </w:r>
      <w:r w:rsidR="00247F8B">
        <w:rPr>
          <w:rFonts w:eastAsiaTheme="minorEastAsia"/>
          <w:noProof/>
        </w:rPr>
        <w:t>(Taylor and Levin 2014)</w:t>
      </w:r>
      <w:r w:rsidR="00247F8B">
        <w:rPr>
          <w:rFonts w:eastAsiaTheme="minorEastAsia"/>
        </w:rPr>
        <w:fldChar w:fldCharType="end"/>
      </w:r>
      <w:ins w:id="56" w:author="tan xinyu" w:date="2021-03-18T15:05:00Z">
        <w:r w:rsidR="00247F8B">
          <w:rPr>
            <w:rFonts w:eastAsiaTheme="minorEastAsia"/>
          </w:rPr>
          <w:t xml:space="preserve"> </w:t>
        </w:r>
      </w:ins>
      <w:ins w:id="57" w:author="tan xinyu" w:date="2021-03-18T15:04:00Z">
        <w:r w:rsidR="009060B4">
          <w:rPr>
            <w:rFonts w:eastAsiaTheme="minorEastAsia"/>
          </w:rPr>
          <w:t xml:space="preserve">and </w:t>
        </w:r>
      </w:ins>
      <w:ins w:id="58" w:author="Yiyang Bian" w:date="2021-03-18T13:30:00Z">
        <w:del w:id="59" w:author="tan xinyu" w:date="2021-03-18T14:49:00Z">
          <w:r w:rsidR="00A5480D" w:rsidDel="00AB586C">
            <w:rPr>
              <w:rFonts w:eastAsiaTheme="minorEastAsia" w:hint="eastAsia"/>
            </w:rPr>
            <w:delText>defined</w:delText>
          </w:r>
          <w:r w:rsidR="00A5480D" w:rsidDel="00AB586C">
            <w:rPr>
              <w:rFonts w:eastAsiaTheme="minorEastAsia"/>
            </w:rPr>
            <w:delText xml:space="preserve"> </w:delText>
          </w:r>
          <w:r w:rsidR="00A5480D" w:rsidDel="00AB586C">
            <w:rPr>
              <w:rFonts w:eastAsiaTheme="minorEastAsia" w:hint="eastAsia"/>
            </w:rPr>
            <w:delText>as</w:delText>
          </w:r>
          <w:r w:rsidR="00A5480D" w:rsidDel="00AB586C">
            <w:rPr>
              <w:rFonts w:eastAsiaTheme="minorEastAsia"/>
            </w:rPr>
            <w:delText xml:space="preserve"> </w:delText>
          </w:r>
        </w:del>
      </w:ins>
      <w:del w:id="60" w:author="tan xinyu" w:date="2021-03-18T14:49:00Z">
        <w:r w:rsidR="00A5480D" w:rsidRPr="00A5480D" w:rsidDel="00AB586C">
          <w:rPr>
            <w:rFonts w:eastAsiaTheme="minorEastAsia"/>
            <w:highlight w:val="yellow"/>
          </w:rPr>
          <w:delText>a driver</w:delText>
        </w:r>
        <w:r w:rsidR="00DC5700" w:rsidDel="00AB586C">
          <w:rPr>
            <w:rFonts w:eastAsiaTheme="minorEastAsia"/>
            <w:highlight w:val="yellow"/>
          </w:rPr>
          <w:delText>’s</w:delText>
        </w:r>
        <w:r w:rsidR="00DC5700" w:rsidDel="00AB586C">
          <w:rPr>
            <w:rFonts w:eastAsiaTheme="minorEastAsia"/>
          </w:rPr>
          <w:delText xml:space="preserve"> </w:delText>
        </w:r>
        <w:r w:rsidR="008F0B04" w:rsidDel="00AB586C">
          <w:rPr>
            <w:rFonts w:eastAsiaTheme="minorEastAsia"/>
          </w:rPr>
          <w:delText xml:space="preserve">app usage </w:delText>
        </w:r>
      </w:del>
      <w:ins w:id="61" w:author="Yiyang Bian" w:date="2021-03-18T13:30:00Z">
        <w:del w:id="62" w:author="tan xinyu" w:date="2021-03-18T14:49:00Z">
          <w:r w:rsidR="00A5480D" w:rsidDel="00AB586C">
            <w:rPr>
              <w:rFonts w:eastAsiaTheme="minorEastAsia"/>
            </w:rPr>
            <w:delText>(</w:delText>
          </w:r>
        </w:del>
      </w:ins>
      <w:ins w:id="63" w:author="Yiyang Bian" w:date="2021-03-18T13:31:00Z">
        <w:del w:id="64" w:author="tan xinyu" w:date="2021-03-18T14:49:00Z">
          <w:r w:rsidR="00A5480D" w:rsidDel="00AB586C">
            <w:rPr>
              <w:rFonts w:eastAsiaTheme="minorEastAsia"/>
            </w:rPr>
            <w:delText>cite</w:delText>
          </w:r>
        </w:del>
      </w:ins>
      <w:ins w:id="65" w:author="Yiyang Bian" w:date="2021-03-18T13:30:00Z">
        <w:del w:id="66" w:author="tan xinyu" w:date="2021-03-18T14:49:00Z">
          <w:r w:rsidR="00A5480D" w:rsidDel="00AB586C">
            <w:rPr>
              <w:rFonts w:eastAsiaTheme="minorEastAsia"/>
            </w:rPr>
            <w:delText>)</w:delText>
          </w:r>
        </w:del>
      </w:ins>
      <w:del w:id="67" w:author="tan xinyu" w:date="2021-03-18T14:49:00Z">
        <w:r w:rsidR="00A5480D" w:rsidDel="00AB586C">
          <w:rPr>
            <w:rFonts w:eastAsiaTheme="minorEastAsia" w:hint="eastAsia"/>
          </w:rPr>
          <w:delText>,</w:delText>
        </w:r>
        <w:r w:rsidR="00A5480D" w:rsidDel="00AB586C">
          <w:rPr>
            <w:rFonts w:eastAsiaTheme="minorEastAsia"/>
          </w:rPr>
          <w:delText xml:space="preserve"> it </w:delText>
        </w:r>
      </w:del>
      <w:r w:rsidR="00A5480D">
        <w:rPr>
          <w:rFonts w:eastAsiaTheme="minorEastAsia"/>
        </w:rPr>
        <w:t>measured by</w:t>
      </w:r>
      <w:r w:rsidR="00775AEC">
        <w:rPr>
          <w:rFonts w:eastAsiaTheme="minorEastAsia"/>
        </w:rPr>
        <w:t xml:space="preserve"> </w:t>
      </w:r>
      <w:r w:rsidR="00775AEC" w:rsidRPr="00425F19">
        <w:rPr>
          <w:rFonts w:eastAsiaTheme="minorEastAsia"/>
        </w:rPr>
        <w:t xml:space="preserve">the </w:t>
      </w:r>
      <w:r w:rsidR="000F3F6A" w:rsidRPr="0051433F">
        <w:rPr>
          <w:rFonts w:eastAsiaTheme="minorEastAsia"/>
        </w:rPr>
        <w:t xml:space="preserve">individual </w:t>
      </w:r>
      <w:r w:rsidR="00775AEC" w:rsidRPr="0051433F">
        <w:rPr>
          <w:rFonts w:eastAsiaTheme="minorEastAsia"/>
        </w:rPr>
        <w:t xml:space="preserve">check-in status in the </w:t>
      </w:r>
      <w:r w:rsidR="000619C6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775AEC" w:rsidRPr="003B0CCB">
        <w:rPr>
          <w:rFonts w:eastAsiaTheme="minorEastAsia"/>
        </w:rPr>
        <w:t xml:space="preserve"> </w:t>
      </w:r>
      <w:r w:rsidR="00216DED" w:rsidRPr="00425F19">
        <w:rPr>
          <w:rFonts w:eastAsiaTheme="minorEastAsia"/>
        </w:rPr>
        <w:t>on</w:t>
      </w:r>
      <w:r w:rsidR="00775AEC" w:rsidRPr="003B0CCB">
        <w:rPr>
          <w:rFonts w:eastAsiaTheme="minorEastAsia"/>
        </w:rPr>
        <w:t xml:space="preserve"> a given day.</w:t>
      </w:r>
      <w:r w:rsidR="007157B2" w:rsidRPr="003B0CCB">
        <w:rPr>
          <w:rFonts w:eastAsiaTheme="minorEastAsia"/>
        </w:rPr>
        <w:t xml:space="preserve"> </w:t>
      </w:r>
      <w:r w:rsidR="0004747E" w:rsidRPr="003B0CCB">
        <w:rPr>
          <w:rFonts w:eastAsiaTheme="minorEastAsia"/>
        </w:rPr>
        <w:t xml:space="preserve">Another </w:t>
      </w:r>
      <w:r w:rsidR="006E7971" w:rsidRPr="003B0CCB">
        <w:rPr>
          <w:rFonts w:eastAsiaTheme="minorEastAsia"/>
        </w:rPr>
        <w:t>contributing factor,</w:t>
      </w:r>
      <w:r w:rsidR="007157B2" w:rsidRPr="003B0CCB">
        <w:rPr>
          <w:rFonts w:eastAsiaTheme="minorEastAsia"/>
        </w:rPr>
        <w:t xml:space="preserve"> </w:t>
      </w:r>
      <w:r w:rsidR="002629C5" w:rsidRPr="003B0CCB">
        <w:rPr>
          <w:rFonts w:eastAsiaTheme="minorEastAsia"/>
        </w:rPr>
        <w:t>desire</w:t>
      </w:r>
      <w:r w:rsidR="006C0CB6" w:rsidRPr="003B0CCB">
        <w:rPr>
          <w:rFonts w:eastAsiaTheme="minorEastAsia"/>
        </w:rPr>
        <w:t xml:space="preserve"> (high/low)</w:t>
      </w:r>
      <w:r w:rsidR="006E7971" w:rsidRPr="00425F19">
        <w:rPr>
          <w:rFonts w:eastAsiaTheme="minorEastAsia"/>
        </w:rPr>
        <w:t>,</w:t>
      </w:r>
      <w:r w:rsidR="002629C5" w:rsidRPr="00425F19">
        <w:rPr>
          <w:rFonts w:eastAsiaTheme="minorEastAsia"/>
        </w:rPr>
        <w:t xml:space="preserve"> </w:t>
      </w:r>
      <w:r w:rsidR="006C0CB6" w:rsidRPr="0051433F">
        <w:rPr>
          <w:rFonts w:eastAsiaTheme="minorEastAsia"/>
        </w:rPr>
        <w:t>will be</w:t>
      </w:r>
      <w:r w:rsidR="00FF272D" w:rsidRPr="0051433F">
        <w:rPr>
          <w:rFonts w:eastAsiaTheme="minorEastAsia"/>
        </w:rPr>
        <w:t xml:space="preserve"> measured by the degree of </w:t>
      </w:r>
      <w:r w:rsidR="005220E4" w:rsidRPr="0051433F">
        <w:rPr>
          <w:rFonts w:eastAsiaTheme="minorEastAsia"/>
        </w:rPr>
        <w:t xml:space="preserve">desire to improve </w:t>
      </w:r>
      <w:r w:rsidR="000F3F6A" w:rsidRPr="003B0CCB">
        <w:rPr>
          <w:rFonts w:eastAsiaTheme="minorEastAsia"/>
        </w:rPr>
        <w:t xml:space="preserve">individual </w:t>
      </w:r>
      <w:r w:rsidR="005220E4" w:rsidRPr="003B0CCB">
        <w:rPr>
          <w:rFonts w:eastAsiaTheme="minorEastAsia"/>
        </w:rPr>
        <w:t xml:space="preserve">driving performance and be </w:t>
      </w:r>
      <w:r w:rsidR="00FF272D" w:rsidRPr="003B0CCB">
        <w:rPr>
          <w:rFonts w:eastAsiaTheme="minorEastAsia"/>
        </w:rPr>
        <w:t>collected</w:t>
      </w:r>
      <w:r w:rsidR="006C0CB6" w:rsidRPr="003B0CCB">
        <w:rPr>
          <w:rFonts w:eastAsiaTheme="minorEastAsia"/>
        </w:rPr>
        <w:t xml:space="preserve"> </w:t>
      </w:r>
      <w:r w:rsidR="00CB43E3" w:rsidRPr="003B0CCB">
        <w:rPr>
          <w:rFonts w:eastAsiaTheme="minorEastAsia"/>
        </w:rPr>
        <w:t xml:space="preserve">on </w:t>
      </w:r>
      <w:r w:rsidR="004B36BF" w:rsidRPr="003B0CCB">
        <w:rPr>
          <w:rFonts w:eastAsiaTheme="minorEastAsia"/>
        </w:rPr>
        <w:t>the</w:t>
      </w:r>
      <w:r w:rsidR="00DF0A31" w:rsidRPr="003B0CCB">
        <w:rPr>
          <w:rFonts w:eastAsiaTheme="minorEastAsia"/>
        </w:rPr>
        <w:t xml:space="preserve">ir first </w:t>
      </w:r>
      <w:r w:rsidR="00DF0A31" w:rsidRPr="00425F19">
        <w:rPr>
          <w:rFonts w:eastAsiaTheme="minorEastAsia"/>
        </w:rPr>
        <w:t>l</w:t>
      </w:r>
      <w:r w:rsidR="00DF0A31">
        <w:rPr>
          <w:rFonts w:eastAsiaTheme="minorEastAsia"/>
        </w:rPr>
        <w:t>og-in</w:t>
      </w:r>
      <w:r w:rsidR="00A02B4F">
        <w:rPr>
          <w:rFonts w:eastAsiaTheme="minorEastAsia"/>
        </w:rPr>
        <w:t>.</w:t>
      </w:r>
      <w:r w:rsidR="00775AEC">
        <w:rPr>
          <w:rFonts w:eastAsiaTheme="minorEastAsia"/>
        </w:rPr>
        <w:t xml:space="preserve"> In addition, driving habit will be seen as a </w:t>
      </w:r>
      <w:r w:rsidR="00CB43E3" w:rsidRPr="003B0CCB">
        <w:rPr>
          <w:rFonts w:eastAsiaTheme="minorEastAsia"/>
        </w:rPr>
        <w:t>moderating</w:t>
      </w:r>
      <w:r w:rsidR="00CB43E3" w:rsidRPr="004245C5">
        <w:rPr>
          <w:rFonts w:eastAsiaTheme="minorEastAsia"/>
          <w:color w:val="FF0000"/>
        </w:rPr>
        <w:t xml:space="preserve"> </w:t>
      </w:r>
      <w:r w:rsidR="00775AEC">
        <w:rPr>
          <w:rFonts w:eastAsiaTheme="minorEastAsia"/>
        </w:rPr>
        <w:t xml:space="preserve">variable measured by </w:t>
      </w:r>
      <w:r w:rsidR="000F3F6A">
        <w:rPr>
          <w:rFonts w:eastAsiaTheme="minorEastAsia"/>
        </w:rPr>
        <w:t xml:space="preserve">individual </w:t>
      </w:r>
      <w:r w:rsidR="00775AEC">
        <w:rPr>
          <w:rFonts w:eastAsiaTheme="minorEastAsia"/>
        </w:rPr>
        <w:t>driving experience</w:t>
      </w:r>
      <w:r w:rsidR="00775AEC" w:rsidRPr="00D95846">
        <w:rPr>
          <w:rFonts w:eastAsiaTheme="minorEastAsia"/>
        </w:rPr>
        <w:t>.</w:t>
      </w:r>
      <w:r w:rsidR="00DA65CA">
        <w:rPr>
          <w:rFonts w:eastAsiaTheme="minorEastAsia" w:hint="eastAsia"/>
        </w:rPr>
        <w:t xml:space="preserve"> </w:t>
      </w:r>
      <w:r w:rsidR="00DA65CA">
        <w:rPr>
          <w:rFonts w:eastAsiaTheme="minorEastAsia"/>
        </w:rPr>
        <w:t>C</w:t>
      </w:r>
      <w:r w:rsidR="00775AEC" w:rsidRPr="00D95846">
        <w:rPr>
          <w:rFonts w:eastAsiaTheme="minorEastAsia"/>
        </w:rPr>
        <w:t>ontrol variables are considered to ensure the model robustness</w:t>
      </w:r>
      <w:r w:rsidR="000E7538">
        <w:rPr>
          <w:rFonts w:eastAsiaTheme="minorEastAsia"/>
        </w:rPr>
        <w:t xml:space="preserve">, </w:t>
      </w:r>
      <w:r w:rsidR="00A66618">
        <w:rPr>
          <w:rFonts w:eastAsiaTheme="minorEastAsia"/>
        </w:rPr>
        <w:t>including</w:t>
      </w:r>
      <w:r w:rsidR="00775AEC">
        <w:t xml:space="preserve"> </w:t>
      </w:r>
      <w:del w:id="68" w:author="Yiyang Bian" w:date="2021-03-18T13:36:00Z">
        <w:r w:rsidR="009A4BE7" w:rsidDel="003A3AA7">
          <w:delText xml:space="preserve">times </w:delText>
        </w:r>
        <w:r w:rsidR="00775AEC" w:rsidDel="003A3AA7">
          <w:delText xml:space="preserve">of </w:delText>
        </w:r>
        <w:r w:rsidR="009A4BE7" w:rsidDel="003A3AA7">
          <w:delText>fatigued</w:delText>
        </w:r>
        <w:r w:rsidR="00775AEC" w:rsidDel="003A3AA7">
          <w:delText xml:space="preserve"> driving, </w:delText>
        </w:r>
        <w:r w:rsidR="00A66618" w:rsidDel="003A3AA7">
          <w:delText xml:space="preserve">average daily driving </w:delText>
        </w:r>
        <w:r w:rsidR="00775AEC" w:rsidRPr="004C1CF9" w:rsidDel="003A3AA7">
          <w:delText>speed</w:delText>
        </w:r>
        <w:r w:rsidR="00DA65CA" w:rsidDel="003A3AA7">
          <w:delText>,</w:delText>
        </w:r>
        <w:r w:rsidR="00775AEC" w:rsidDel="003A3AA7">
          <w:delText xml:space="preserve"> </w:delText>
        </w:r>
        <w:r w:rsidR="00DA65CA" w:rsidDel="003A3AA7">
          <w:delText>mileage,</w:delText>
        </w:r>
        <w:r w:rsidR="00967632" w:rsidDel="003A3AA7">
          <w:delText xml:space="preserve"> </w:delText>
        </w:r>
      </w:del>
      <w:ins w:id="69" w:author="Yiyang Bian" w:date="2021-03-18T13:37:00Z">
        <w:r w:rsidR="003A3AA7" w:rsidRPr="003A3AA7">
          <w:t xml:space="preserve">weather </w:t>
        </w:r>
      </w:ins>
      <w:r w:rsidR="00DA65CA">
        <w:t xml:space="preserve">and </w:t>
      </w:r>
      <w:r w:rsidR="00775AEC">
        <w:t xml:space="preserve">demographic </w:t>
      </w:r>
      <w:ins w:id="70" w:author="Yiyang Bian" w:date="2021-03-18T13:36:00Z">
        <w:r w:rsidR="003A3AA7">
          <w:t>information</w:t>
        </w:r>
      </w:ins>
      <w:ins w:id="71" w:author="Yiyang Bian" w:date="2021-03-18T13:37:00Z">
        <w:r w:rsidR="00CF3F14">
          <w:t xml:space="preserve"> </w:t>
        </w:r>
        <w:r w:rsidR="00CF3F14">
          <w:rPr>
            <w:rFonts w:hint="eastAsia"/>
          </w:rPr>
          <w:t>of</w:t>
        </w:r>
        <w:r w:rsidR="00CF3F14">
          <w:t xml:space="preserve"> </w:t>
        </w:r>
        <w:r w:rsidR="00CF3F14">
          <w:rPr>
            <w:rFonts w:hint="eastAsia"/>
          </w:rPr>
          <w:t>drivers</w:t>
        </w:r>
      </w:ins>
      <w:del w:id="72" w:author="Yiyang Bian" w:date="2021-03-18T13:36:00Z">
        <w:r w:rsidR="00775AEC" w:rsidDel="003A3AA7">
          <w:delText>variables</w:delText>
        </w:r>
        <w:r w:rsidR="00DA65CA" w:rsidDel="003A3AA7">
          <w:delText xml:space="preserve"> of drivers</w:delText>
        </w:r>
      </w:del>
      <w:r w:rsidR="00775AEC" w:rsidRPr="00D95846">
        <w:rPr>
          <w:rFonts w:eastAsiaTheme="minorEastAsia"/>
        </w:rPr>
        <w:t>.</w:t>
      </w:r>
      <w:r w:rsidR="00BA5EA8">
        <w:rPr>
          <w:rFonts w:eastAsiaTheme="minorEastAsia"/>
        </w:rPr>
        <w:t xml:space="preserve"> </w:t>
      </w:r>
    </w:p>
    <w:p w14:paraId="1354B9DA" w14:textId="2047E155" w:rsidR="00CE77C2" w:rsidRDefault="00510126" w:rsidP="00C07429">
      <w:pPr>
        <w:pStyle w:val="1"/>
      </w:pPr>
      <w:r>
        <w:t>Preliminary Contributions</w:t>
      </w:r>
    </w:p>
    <w:p w14:paraId="4DD4CD3E" w14:textId="43D83DC9" w:rsidR="00541D9A" w:rsidRPr="007B6C3E" w:rsidRDefault="007B6C3E" w:rsidP="007B6C3E">
      <w:pPr>
        <w:rPr>
          <w:rFonts w:eastAsiaTheme="minorEastAsia" w:cs="Times New Roman"/>
        </w:rPr>
      </w:pPr>
      <w:r w:rsidRPr="007B6C3E">
        <w:rPr>
          <w:rFonts w:eastAsiaTheme="minorEastAsia"/>
        </w:rPr>
        <w:t xml:space="preserve">This paper contributes to contemporary knowledge about </w:t>
      </w:r>
      <w:r w:rsidR="00540B6F" w:rsidRPr="00540B6F">
        <w:rPr>
          <w:rFonts w:eastAsiaTheme="minorEastAsia"/>
        </w:rPr>
        <w:t xml:space="preserve">the </w:t>
      </w:r>
      <w:r w:rsidR="00F14F4B">
        <w:rPr>
          <w:rFonts w:eastAsiaTheme="minorEastAsia" w:hint="eastAsia"/>
        </w:rPr>
        <w:t>impact</w:t>
      </w:r>
      <w:r w:rsidR="00540B6F" w:rsidRPr="00540B6F">
        <w:rPr>
          <w:rFonts w:eastAsiaTheme="minorEastAsia"/>
        </w:rPr>
        <w:t xml:space="preserve"> of </w:t>
      </w:r>
      <w:r w:rsidR="00C150AC">
        <w:rPr>
          <w:rFonts w:eastAsiaTheme="minorEastAsia"/>
        </w:rPr>
        <w:t>IT</w:t>
      </w:r>
      <w:r w:rsidR="00DF0FE9">
        <w:rPr>
          <w:rFonts w:eastAsiaTheme="minorEastAsia"/>
        </w:rPr>
        <w:t xml:space="preserve"> on individual behavior changing</w:t>
      </w:r>
      <w:r w:rsidR="00540B6F" w:rsidRPr="00540B6F">
        <w:rPr>
          <w:rFonts w:eastAsiaTheme="minorEastAsia"/>
        </w:rPr>
        <w:t xml:space="preserve">. </w:t>
      </w:r>
      <w:r w:rsidR="00461652">
        <w:rPr>
          <w:rFonts w:eastAsiaTheme="minorEastAsia"/>
        </w:rPr>
        <w:t xml:space="preserve">We </w:t>
      </w:r>
      <w:r>
        <w:rPr>
          <w:rFonts w:eastAsiaTheme="minorEastAsia"/>
        </w:rPr>
        <w:t>believe</w:t>
      </w:r>
      <w:r w:rsidR="00337800">
        <w:rPr>
          <w:rFonts w:eastAsiaTheme="minorEastAsia"/>
        </w:rPr>
        <w:t xml:space="preserve"> </w:t>
      </w:r>
      <w:r w:rsidR="0033769B">
        <w:rPr>
          <w:rFonts w:eastAsiaTheme="minorEastAsia"/>
        </w:rPr>
        <w:t xml:space="preserve">the findings of </w:t>
      </w:r>
      <w:r w:rsidR="00337800">
        <w:rPr>
          <w:rFonts w:eastAsiaTheme="minorEastAsia"/>
        </w:rPr>
        <w:t>our</w:t>
      </w:r>
      <w:r w:rsidR="00B7450B">
        <w:rPr>
          <w:rFonts w:eastAsiaTheme="minorEastAsia"/>
        </w:rPr>
        <w:t xml:space="preserve"> research </w:t>
      </w:r>
      <w:r>
        <w:rPr>
          <w:rFonts w:eastAsiaTheme="minorEastAsia"/>
        </w:rPr>
        <w:t xml:space="preserve">will (1) </w:t>
      </w:r>
      <w:r w:rsidR="00F750D2">
        <w:rPr>
          <w:rFonts w:eastAsiaTheme="minorEastAsia" w:cs="Times New Roman"/>
        </w:rPr>
        <w:t>E</w:t>
      </w:r>
      <w:r w:rsidR="00461652" w:rsidRPr="00F750D2">
        <w:rPr>
          <w:rFonts w:eastAsiaTheme="minorEastAsia"/>
        </w:rPr>
        <w:t>xtend the</w:t>
      </w:r>
      <w:r w:rsidR="00636678">
        <w:rPr>
          <w:rFonts w:eastAsiaTheme="minorEastAsia"/>
        </w:rPr>
        <w:t xml:space="preserve"> </w:t>
      </w:r>
      <w:r w:rsidR="00461652" w:rsidRPr="00F750D2">
        <w:rPr>
          <w:rFonts w:eastAsiaTheme="minorEastAsia"/>
        </w:rPr>
        <w:t>motivational theor</w:t>
      </w:r>
      <w:r w:rsidR="00470365">
        <w:rPr>
          <w:rFonts w:eastAsiaTheme="minorEastAsia" w:hint="eastAsia"/>
        </w:rPr>
        <w:t>y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by</w:t>
      </w:r>
      <w:r w:rsidR="00470365">
        <w:rPr>
          <w:rFonts w:eastAsiaTheme="minorEastAsia"/>
        </w:rPr>
        <w:t xml:space="preserve"> </w:t>
      </w:r>
      <w:r w:rsidR="003B52AC">
        <w:rPr>
          <w:rFonts w:eastAsiaTheme="minorEastAsia" w:hint="eastAsia"/>
        </w:rPr>
        <w:t>app</w:t>
      </w:r>
      <w:r w:rsidR="00470365">
        <w:rPr>
          <w:rFonts w:eastAsiaTheme="minorEastAsia" w:hint="eastAsia"/>
        </w:rPr>
        <w:t>lying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it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to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driving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behavior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changing</w:t>
      </w:r>
      <w:r>
        <w:rPr>
          <w:rFonts w:eastAsiaTheme="minorEastAsia"/>
        </w:rPr>
        <w:t xml:space="preserve">; (2) </w:t>
      </w:r>
      <w:r w:rsidR="00470365" w:rsidRPr="007B6C3E">
        <w:rPr>
          <w:rFonts w:eastAsiaTheme="minorEastAsia" w:hint="eastAsia"/>
        </w:rPr>
        <w:t>Provide</w:t>
      </w:r>
      <w:r w:rsidR="00470365" w:rsidRPr="007B6C3E">
        <w:rPr>
          <w:rFonts w:eastAsiaTheme="minorEastAsia"/>
        </w:rPr>
        <w:t xml:space="preserve"> </w:t>
      </w:r>
      <w:r w:rsidR="00470365" w:rsidRPr="007B6C3E">
        <w:rPr>
          <w:rFonts w:eastAsiaTheme="minorEastAsia" w:hint="eastAsia"/>
        </w:rPr>
        <w:t>insights</w:t>
      </w:r>
      <w:r w:rsidR="009370F5" w:rsidRPr="007B6C3E">
        <w:rPr>
          <w:rFonts w:eastAsiaTheme="minorEastAsia"/>
        </w:rPr>
        <w:t xml:space="preserve"> of </w:t>
      </w:r>
      <w:r w:rsidR="00987F86" w:rsidRPr="007B6C3E">
        <w:rPr>
          <w:rFonts w:eastAsiaTheme="minorEastAsia"/>
        </w:rPr>
        <w:t>the impact of IT</w:t>
      </w:r>
      <w:r w:rsidR="006656E9" w:rsidRPr="007B6C3E">
        <w:rPr>
          <w:rFonts w:eastAsiaTheme="minorEastAsia"/>
        </w:rPr>
        <w:t xml:space="preserve"> on individual behavior</w:t>
      </w:r>
      <w:r>
        <w:rPr>
          <w:rFonts w:eastAsiaTheme="minorEastAsia"/>
        </w:rPr>
        <w:t xml:space="preserve">; (3) </w:t>
      </w:r>
      <w:r w:rsidR="00470365" w:rsidRPr="003B0CCB">
        <w:rPr>
          <w:lang w:val="en"/>
        </w:rPr>
        <w:t>offer suggestions t</w:t>
      </w:r>
      <w:r w:rsidR="00470365" w:rsidRPr="003B0CCB">
        <w:rPr>
          <w:rFonts w:cs="Times New Roman"/>
          <w:lang w:val="en"/>
        </w:rPr>
        <w:t xml:space="preserve">o drivers </w:t>
      </w:r>
      <w:r w:rsidR="00470365" w:rsidRPr="003B0CCB">
        <w:rPr>
          <w:lang w:val="en"/>
        </w:rPr>
        <w:t xml:space="preserve">for choosing their </w:t>
      </w:r>
      <w:r w:rsidR="003B52AC" w:rsidRPr="003B0CCB">
        <w:rPr>
          <w:lang w:val="en"/>
        </w:rPr>
        <w:t>app</w:t>
      </w:r>
      <w:r w:rsidR="00470365" w:rsidRPr="003B0CCB">
        <w:rPr>
          <w:lang w:val="en"/>
        </w:rPr>
        <w:t xml:space="preserve">ropriate function settings </w:t>
      </w:r>
      <w:r w:rsidR="00470365" w:rsidRPr="007B6C3E">
        <w:rPr>
          <w:rFonts w:hint="eastAsia"/>
          <w:lang w:val="en"/>
        </w:rPr>
        <w:t>and</w:t>
      </w:r>
      <w:r w:rsidR="00470365" w:rsidRPr="007B6C3E">
        <w:rPr>
          <w:rFonts w:eastAsiaTheme="minorEastAsia" w:cs="Times New Roman"/>
        </w:rPr>
        <w:t xml:space="preserve"> </w:t>
      </w:r>
      <w:r w:rsidR="00470365" w:rsidRPr="007B6C3E">
        <w:rPr>
          <w:rFonts w:eastAsiaTheme="minorEastAsia" w:cs="Times New Roman" w:hint="eastAsia"/>
        </w:rPr>
        <w:t>to</w:t>
      </w:r>
      <w:r w:rsidR="00470365" w:rsidRPr="007B6C3E">
        <w:rPr>
          <w:rFonts w:eastAsiaTheme="minorEastAsia" w:cs="Times New Roman"/>
        </w:rPr>
        <w:t xml:space="preserve"> </w:t>
      </w:r>
      <w:r w:rsidR="00E14270" w:rsidRPr="007B6C3E">
        <w:rPr>
          <w:rFonts w:eastAsiaTheme="minorEastAsia" w:cs="Times New Roman"/>
        </w:rPr>
        <w:t>relevant</w:t>
      </w:r>
      <w:r w:rsidR="00E14270" w:rsidRPr="00DD6C4C">
        <w:rPr>
          <w:rFonts w:eastAsiaTheme="minorEastAsia" w:cs="Times New Roman"/>
        </w:rPr>
        <w:t xml:space="preserve"> </w:t>
      </w:r>
      <w:r w:rsidR="002F5EB1" w:rsidRPr="003B0CCB">
        <w:rPr>
          <w:rFonts w:eastAsiaTheme="minorEastAsia" w:cs="Times New Roman"/>
        </w:rPr>
        <w:t xml:space="preserve">IT </w:t>
      </w:r>
      <w:r w:rsidRPr="003B0CCB">
        <w:rPr>
          <w:rFonts w:eastAsiaTheme="minorEastAsia" w:cs="Times New Roman"/>
        </w:rPr>
        <w:t>developer</w:t>
      </w:r>
      <w:r w:rsidR="00B64A8A" w:rsidRPr="003B0CCB">
        <w:rPr>
          <w:rFonts w:eastAsiaTheme="minorEastAsia" w:cs="Times New Roman"/>
        </w:rPr>
        <w:t>s</w:t>
      </w:r>
      <w:r w:rsidR="00470365" w:rsidRPr="004245C5">
        <w:rPr>
          <w:rFonts w:eastAsiaTheme="minorEastAsia" w:cs="Times New Roman"/>
          <w:color w:val="ED7D31" w:themeColor="accent2"/>
        </w:rPr>
        <w:t xml:space="preserve"> </w:t>
      </w:r>
      <w:r w:rsidR="0033769B" w:rsidRPr="007B6C3E">
        <w:rPr>
          <w:rFonts w:eastAsiaTheme="minorEastAsia" w:cs="Times New Roman"/>
        </w:rPr>
        <w:t xml:space="preserve">to </w:t>
      </w:r>
      <w:r w:rsidR="00851015" w:rsidRPr="007B6C3E">
        <w:rPr>
          <w:rFonts w:eastAsiaTheme="minorEastAsia" w:cs="Times New Roman"/>
        </w:rPr>
        <w:t xml:space="preserve">make </w:t>
      </w:r>
      <w:r>
        <w:rPr>
          <w:rFonts w:eastAsiaTheme="minorEastAsia" w:cs="Times New Roman"/>
        </w:rPr>
        <w:t xml:space="preserve">a </w:t>
      </w:r>
      <w:r w:rsidR="00844E85">
        <w:rPr>
          <w:rFonts w:eastAsiaTheme="minorEastAsia" w:cs="Times New Roman" w:hint="eastAsia"/>
        </w:rPr>
        <w:t>useful</w:t>
      </w:r>
      <w:r w:rsidR="00844E85">
        <w:rPr>
          <w:rFonts w:eastAsiaTheme="minorEastAsia" w:cs="Times New Roman"/>
        </w:rPr>
        <w:t xml:space="preserve"> </w:t>
      </w:r>
      <w:r w:rsidR="00B64A8A" w:rsidRPr="003B0CCB">
        <w:rPr>
          <w:rFonts w:eastAsiaTheme="minorEastAsia" w:cs="Times New Roman" w:hint="eastAsia"/>
        </w:rPr>
        <w:t>a</w:t>
      </w:r>
      <w:r w:rsidR="003B52AC" w:rsidRPr="003B0CCB">
        <w:rPr>
          <w:rFonts w:eastAsiaTheme="minorEastAsia" w:cs="Times New Roman" w:hint="eastAsia"/>
        </w:rPr>
        <w:t>pp</w:t>
      </w:r>
      <w:r w:rsidR="00844E85" w:rsidRPr="002A26CF">
        <w:rPr>
          <w:rFonts w:eastAsiaTheme="minorEastAsia" w:cs="Times New Roman"/>
          <w:color w:val="4472C4" w:themeColor="accent1"/>
        </w:rPr>
        <w:t xml:space="preserve"> </w:t>
      </w:r>
      <w:r>
        <w:rPr>
          <w:rFonts w:eastAsiaTheme="minorEastAsia" w:cs="Times New Roman"/>
        </w:rPr>
        <w:t>function design</w:t>
      </w:r>
      <w:r w:rsidR="00A070E1" w:rsidRPr="007B6C3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for</w:t>
      </w:r>
      <w:r w:rsidR="00A070E1" w:rsidRPr="007B6C3E">
        <w:rPr>
          <w:rFonts w:eastAsiaTheme="minorEastAsia" w:cs="Times New Roman"/>
        </w:rPr>
        <w:t xml:space="preserve"> driving </w:t>
      </w:r>
      <w:r>
        <w:rPr>
          <w:rFonts w:eastAsiaTheme="minorEastAsia" w:cs="Times New Roman"/>
        </w:rPr>
        <w:t xml:space="preserve">performance </w:t>
      </w:r>
      <w:r w:rsidRPr="007B6C3E">
        <w:rPr>
          <w:rFonts w:eastAsiaTheme="minorEastAsia" w:cs="Times New Roman"/>
        </w:rPr>
        <w:t>improv</w:t>
      </w:r>
      <w:r>
        <w:rPr>
          <w:rFonts w:eastAsiaTheme="minorEastAsia" w:cs="Times New Roman"/>
        </w:rPr>
        <w:t>ement</w:t>
      </w:r>
      <w:r w:rsidR="00844E85">
        <w:rPr>
          <w:rFonts w:eastAsiaTheme="minorEastAsia" w:cs="Times New Roman"/>
        </w:rPr>
        <w:t xml:space="preserve"> </w:t>
      </w:r>
      <w:r w:rsidR="00844E85">
        <w:rPr>
          <w:rFonts w:eastAsiaTheme="minorEastAsia" w:cs="Times New Roman" w:hint="eastAsia"/>
        </w:rPr>
        <w:t>practically</w:t>
      </w:r>
      <w:r w:rsidR="0033769B" w:rsidRPr="007B6C3E">
        <w:rPr>
          <w:rFonts w:eastAsiaTheme="minorEastAsia" w:cs="Times New Roman"/>
        </w:rPr>
        <w:t>.</w:t>
      </w:r>
    </w:p>
    <w:p w14:paraId="3C71C1DF" w14:textId="250FCE6B" w:rsidR="00AD1AD5" w:rsidRPr="00AD1AD5" w:rsidRDefault="00C07429" w:rsidP="00C07429">
      <w:pPr>
        <w:pStyle w:val="1"/>
        <w:rPr>
          <w:rFonts w:eastAsiaTheme="minorEastAsia"/>
        </w:rPr>
      </w:pPr>
      <w:commentRangeStart w:id="73"/>
      <w:r w:rsidRPr="00C07429">
        <w:t>References</w:t>
      </w:r>
      <w:commentRangeEnd w:id="73"/>
      <w:r w:rsidR="00E44A42">
        <w:rPr>
          <w:rStyle w:val="a8"/>
          <w:b w:val="0"/>
          <w:bCs w:val="0"/>
          <w:kern w:val="2"/>
        </w:rPr>
        <w:commentReference w:id="73"/>
      </w:r>
    </w:p>
    <w:p w14:paraId="71B11A4A" w14:textId="77777777" w:rsidR="009D2B8E" w:rsidRPr="009D2B8E" w:rsidRDefault="00AD1AD5" w:rsidP="009D2B8E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D2B8E" w:rsidRPr="009D2B8E">
        <w:rPr>
          <w:rFonts w:hint="eastAsia"/>
        </w:rPr>
        <w:t>Å</w:t>
      </w:r>
      <w:r w:rsidR="009D2B8E" w:rsidRPr="009D2B8E">
        <w:t xml:space="preserve">rsand, E., Tatara, N., Østengen, G., and Hartvigsen, G. 2010. "Mobile Phone-Based Self-Management Tools for Type 2 Diabetes: The Few Touch Application," </w:t>
      </w:r>
      <w:r w:rsidR="009D2B8E" w:rsidRPr="009D2B8E">
        <w:rPr>
          <w:i/>
        </w:rPr>
        <w:t>Journal of diabetes science and technology</w:t>
      </w:r>
      <w:r w:rsidR="009D2B8E" w:rsidRPr="009D2B8E">
        <w:t xml:space="preserve"> (4:2), pp. 328-336.</w:t>
      </w:r>
    </w:p>
    <w:p w14:paraId="255D7701" w14:textId="77777777" w:rsidR="009D2B8E" w:rsidRPr="009D2B8E" w:rsidRDefault="009D2B8E" w:rsidP="009D2B8E">
      <w:pPr>
        <w:pStyle w:val="EndNoteBibliography"/>
        <w:spacing w:after="0"/>
        <w:ind w:left="720" w:hanging="720"/>
      </w:pPr>
      <w:bookmarkStart w:id="74" w:name="_Hlk66973791"/>
      <w:r w:rsidRPr="009D2B8E">
        <w:t xml:space="preserve">Bian, Y., Yang, C., Zhao, J. L., and Liang, L. 2018. "Good Drivers Pay Less: A Study of Usage-Based </w:t>
      </w:r>
      <w:r w:rsidRPr="009D2B8E">
        <w:lastRenderedPageBreak/>
        <w:t xml:space="preserve">Vehicle Insurance Models," </w:t>
      </w:r>
      <w:r w:rsidRPr="009D2B8E">
        <w:rPr>
          <w:i/>
        </w:rPr>
        <w:t>Transportation research part A: policy and practice</w:t>
      </w:r>
      <w:r w:rsidRPr="009D2B8E">
        <w:t xml:space="preserve"> (107), pp. 20-34.</w:t>
      </w:r>
      <w:bookmarkEnd w:id="74"/>
    </w:p>
    <w:p w14:paraId="35C65573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Boyce, T. E., and Geller, E. S. 2002. "An Instrumented Vehicle Assessment of Problem Behavior and Driving Style:: Do Younger Males Really Take More Risks?," </w:t>
      </w:r>
      <w:r w:rsidRPr="009D2B8E">
        <w:rPr>
          <w:i/>
        </w:rPr>
        <w:t>Accident Analysis &amp; Prevention</w:t>
      </w:r>
      <w:r w:rsidRPr="009D2B8E">
        <w:t xml:space="preserve"> (34:1), pp. 51-64.</w:t>
      </w:r>
    </w:p>
    <w:p w14:paraId="04057586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Brown, I., and Groeger, J. 1988. "Risk Perception and Decision Taking During the Transition between Novice and Experienced Driver Status," </w:t>
      </w:r>
      <w:r w:rsidRPr="009D2B8E">
        <w:rPr>
          <w:i/>
        </w:rPr>
        <w:t>Ergonomics</w:t>
      </w:r>
      <w:r w:rsidRPr="009D2B8E">
        <w:t xml:space="preserve"> (31:4), pp. 585-597.</w:t>
      </w:r>
    </w:p>
    <w:p w14:paraId="4FFEC210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Cai, X., Wang, C., Chen, S., and Lu, J. 2016. "Model Development for Risk Assessment of Driving on Freeway under Rainy Weather Conditions," </w:t>
      </w:r>
      <w:r w:rsidRPr="009D2B8E">
        <w:rPr>
          <w:i/>
        </w:rPr>
        <w:t>PLoS one</w:t>
      </w:r>
      <w:r w:rsidRPr="009D2B8E">
        <w:t xml:space="preserve"> (11:2), p. e0149442.</w:t>
      </w:r>
    </w:p>
    <w:p w14:paraId="6595A2F7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Castells, M. 1997. "An Introduction to the Information Age," </w:t>
      </w:r>
      <w:r w:rsidRPr="009D2B8E">
        <w:rPr>
          <w:i/>
        </w:rPr>
        <w:t>City</w:t>
      </w:r>
      <w:r w:rsidRPr="009D2B8E">
        <w:t xml:space="preserve"> (2:7), pp. 6-16.</w:t>
      </w:r>
    </w:p>
    <w:p w14:paraId="619B7E4E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Chang, C.-C., Liang, C., Yan, C.-F., and Tseng, J.-S. 2013. "The Impact of College Students’ Intrinsic and Extrinsic Motivation on Continuance Intention to Use English Mobile Learning Systems," </w:t>
      </w:r>
      <w:r w:rsidRPr="009D2B8E">
        <w:rPr>
          <w:i/>
        </w:rPr>
        <w:t>The Asia-Pacific Education Researcher</w:t>
      </w:r>
      <w:r w:rsidRPr="009D2B8E">
        <w:t xml:space="preserve"> (22:2), pp. 181-192.</w:t>
      </w:r>
    </w:p>
    <w:p w14:paraId="0B0E0392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Chen, C.-Y. 2020. "Smartphone Addiction: Psychological and Social Factors Predict the Use and Abuse of a Social Mobile Application," </w:t>
      </w:r>
      <w:r w:rsidRPr="009D2B8E">
        <w:rPr>
          <w:i/>
        </w:rPr>
        <w:t>Information, Communication &amp; Society</w:t>
      </w:r>
      <w:r w:rsidRPr="009D2B8E">
        <w:t xml:space="preserve"> (23:3), pp. 454-467.</w:t>
      </w:r>
    </w:p>
    <w:p w14:paraId="16C9F39E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Cole-Lewis, H., and Kershaw, T. 2010. "Text Messaging as a Tool for Behavior Change in Disease Prevention and Management," </w:t>
      </w:r>
      <w:r w:rsidRPr="009D2B8E">
        <w:rPr>
          <w:i/>
        </w:rPr>
        <w:t>Epidemiologic reviews</w:t>
      </w:r>
      <w:r w:rsidRPr="009D2B8E">
        <w:t xml:space="preserve"> (32:1), pp. 56-69.</w:t>
      </w:r>
    </w:p>
    <w:p w14:paraId="55AA3F2E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Deci, E. L. 1972. "Intrinsic Motivation, Extrinsic Reinforcement, and Inequity," </w:t>
      </w:r>
      <w:r w:rsidRPr="009D2B8E">
        <w:rPr>
          <w:i/>
        </w:rPr>
        <w:t>Journal of personality and social psychology</w:t>
      </w:r>
      <w:r w:rsidRPr="009D2B8E">
        <w:t xml:space="preserve"> (22:1), p. 113.</w:t>
      </w:r>
    </w:p>
    <w:p w14:paraId="34A861CC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Deci, E. L., and Moller, A. C. 2005. "The Concept of Competence: A Starting Place for Understanding Intrinsic Motivation and Self-Determined Extrinsic Motivation," in </w:t>
      </w:r>
      <w:r w:rsidRPr="009D2B8E">
        <w:rPr>
          <w:i/>
        </w:rPr>
        <w:t>Handbook of Competence and Motivation.</w:t>
      </w:r>
      <w:r w:rsidRPr="009D2B8E">
        <w:t xml:space="preserve"> New York, NY, US: Guilford Publications, pp. 579-597.</w:t>
      </w:r>
    </w:p>
    <w:p w14:paraId="6F490AE0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Deci, E. L., and Ryan, R. M. 2010. "Intrinsic Motivation," in </w:t>
      </w:r>
      <w:r w:rsidRPr="009D2B8E">
        <w:rPr>
          <w:i/>
        </w:rPr>
        <w:t>The Corsini Encyclopedia of Psychology</w:t>
      </w:r>
      <w:r w:rsidRPr="009D2B8E">
        <w:t>.  pp. 1-2.</w:t>
      </w:r>
    </w:p>
    <w:p w14:paraId="1116C805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Devaraj, S., and Kohli, R. 2003. "Performance Impacts of Information Technology: Is Actual Usage the Missing Link?," </w:t>
      </w:r>
      <w:r w:rsidRPr="009D2B8E">
        <w:rPr>
          <w:i/>
        </w:rPr>
        <w:t>Management science</w:t>
      </w:r>
      <w:r w:rsidRPr="009D2B8E">
        <w:t xml:space="preserve"> (49:3), pp. 273-289.</w:t>
      </w:r>
    </w:p>
    <w:p w14:paraId="645E097C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Donovan, D. M., and Marlatt, G. A. 1982. "Personality Subtypes among Driving-While-Intoxicated Offenders: Relationship to Drinking Behavior and Driving Risk," </w:t>
      </w:r>
      <w:r w:rsidRPr="009D2B8E">
        <w:rPr>
          <w:i/>
        </w:rPr>
        <w:t>Journal of consulting and clinical psychology</w:t>
      </w:r>
      <w:r w:rsidRPr="009D2B8E">
        <w:t xml:space="preserve"> (50:2), p. 241.</w:t>
      </w:r>
    </w:p>
    <w:p w14:paraId="4ACEB03B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Donovan, D. M., Umlauf, R. L., and Salzberg, P. M. 1988. "Derivation of Personality Subtypes among High-Risk Drivers," </w:t>
      </w:r>
      <w:r w:rsidRPr="009D2B8E">
        <w:rPr>
          <w:i/>
        </w:rPr>
        <w:t>Alcohol, Drugs &amp; Driving</w:t>
      </w:r>
      <w:r w:rsidRPr="009D2B8E">
        <w:t>).</w:t>
      </w:r>
    </w:p>
    <w:p w14:paraId="4D2C3AF9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Duhigg, C. 2012. </w:t>
      </w:r>
      <w:r w:rsidRPr="009D2B8E">
        <w:rPr>
          <w:i/>
        </w:rPr>
        <w:t>The Power of Habit: Why We Do What We Do in Life and Business</w:t>
      </w:r>
      <w:r w:rsidRPr="009D2B8E">
        <w:t>. Random House.</w:t>
      </w:r>
    </w:p>
    <w:p w14:paraId="71BBCD4D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Green, C. S., and Bavelier, D. 2008. "Exercising Your Brain: A Review of Human Brain Plasticity and Training-Induced Learning," </w:t>
      </w:r>
      <w:r w:rsidRPr="009D2B8E">
        <w:rPr>
          <w:i/>
        </w:rPr>
        <w:t>Psychology and aging</w:t>
      </w:r>
      <w:r w:rsidRPr="009D2B8E">
        <w:t xml:space="preserve"> (23:4), p. 692.</w:t>
      </w:r>
    </w:p>
    <w:p w14:paraId="79EE0DA1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Greengard, S. 2011. "Living in a Digital World," </w:t>
      </w:r>
      <w:r w:rsidRPr="009D2B8E">
        <w:rPr>
          <w:i/>
        </w:rPr>
        <w:t>Communications of the ACM</w:t>
      </w:r>
      <w:r w:rsidRPr="009D2B8E">
        <w:t xml:space="preserve"> (54:10).</w:t>
      </w:r>
    </w:p>
    <w:p w14:paraId="0A8F9DAF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Groeger, J. A., and Brown, I. D. 1989. "Assessing One's Own and Others' Driving Ability: Influences of Sex, Age, and Experience," </w:t>
      </w:r>
      <w:r w:rsidRPr="009D2B8E">
        <w:rPr>
          <w:i/>
        </w:rPr>
        <w:t>Accident Analysis &amp; Prevention</w:t>
      </w:r>
      <w:r w:rsidRPr="009D2B8E">
        <w:t xml:space="preserve"> (21:2), pp. 155-168.</w:t>
      </w:r>
    </w:p>
    <w:p w14:paraId="4D00C82B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Halepota, H. A. 2005. "Motivational Theories and Their Application in Construction," </w:t>
      </w:r>
      <w:r w:rsidRPr="009D2B8E">
        <w:rPr>
          <w:i/>
        </w:rPr>
        <w:t>Cost engineering</w:t>
      </w:r>
      <w:r w:rsidRPr="009D2B8E">
        <w:t xml:space="preserve"> (47:3), p. 14.</w:t>
      </w:r>
    </w:p>
    <w:p w14:paraId="0DF279C7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Hebden, L., Cook, A., Van Der Ploeg, H. P., and Allman-Farinelli, M. 2012. "Development of Smartphone Applications for Nutrition and Physical Activity Behavior Change," </w:t>
      </w:r>
      <w:r w:rsidRPr="009D2B8E">
        <w:rPr>
          <w:i/>
        </w:rPr>
        <w:t>JMIR research protocols</w:t>
      </w:r>
      <w:r w:rsidRPr="009D2B8E">
        <w:t xml:space="preserve"> (1:2), p. e9.</w:t>
      </w:r>
    </w:p>
    <w:p w14:paraId="5E33ED01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Hitt, L. M., and Brynjolfsson, E. 1996. "Productivity, Business Profitability, and Consumer Surplus: Three Different Measures of Information Technology Value," </w:t>
      </w:r>
      <w:r w:rsidRPr="009D2B8E">
        <w:rPr>
          <w:i/>
        </w:rPr>
        <w:t>MIS quarterly</w:t>
      </w:r>
      <w:r w:rsidRPr="009D2B8E">
        <w:t>), pp. 121-142.</w:t>
      </w:r>
    </w:p>
    <w:p w14:paraId="7FD5E036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lastRenderedPageBreak/>
        <w:t xml:space="preserve">Hughes, D. C., Andrew, A., Denning, T., Hurvitz, P., Lester, J., Beresford, S., Borriello, G., Bruemmer, B., Moudon, A. V., and Duncan, G. E. 2010. "Balance (Bioengineering Approaches for Lifestyle Activity and Nutrition Continuous Engagement): Developing New Technology for Monitoring Energy Balance in Real Time," </w:t>
      </w:r>
      <w:r w:rsidRPr="009D2B8E">
        <w:rPr>
          <w:i/>
        </w:rPr>
        <w:t>Journal of diabetes science and technology</w:t>
      </w:r>
      <w:r w:rsidRPr="009D2B8E">
        <w:t xml:space="preserve"> (4:2), pp. 429-434.</w:t>
      </w:r>
    </w:p>
    <w:p w14:paraId="7AB46C34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Hull, C. L. 1943. </w:t>
      </w:r>
      <w:r w:rsidRPr="009D2B8E">
        <w:rPr>
          <w:i/>
        </w:rPr>
        <w:t>Principles of Behavior</w:t>
      </w:r>
      <w:r w:rsidRPr="009D2B8E">
        <w:t>. Appleton-century-crofts New York.</w:t>
      </w:r>
    </w:p>
    <w:p w14:paraId="248733AD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Iso-Ahola, S. E. 1980. </w:t>
      </w:r>
      <w:r w:rsidRPr="009D2B8E">
        <w:rPr>
          <w:i/>
        </w:rPr>
        <w:t>The Social Psychology of Leisure and Recreation</w:t>
      </w:r>
      <w:r w:rsidRPr="009D2B8E">
        <w:t>. Dubuque, Iowa: W. C. Brown Co. Publishers.</w:t>
      </w:r>
    </w:p>
    <w:p w14:paraId="35D7C6C3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Joorabchi, M. E., Mesbah, A., and Kruchten, P. 2013. "Real Challenges in Mobile App Development," </w:t>
      </w:r>
      <w:r w:rsidRPr="009D2B8E">
        <w:rPr>
          <w:i/>
        </w:rPr>
        <w:t>2013 ACM/IEEE International Symposium on Empirical Software Engineering and Measurement</w:t>
      </w:r>
      <w:r w:rsidRPr="009D2B8E">
        <w:t>: IEEE, pp. 15-24.</w:t>
      </w:r>
    </w:p>
    <w:p w14:paraId="47CD2AEA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Klebelsberg, D. v. 1977. "Das Modell Der Subjektiven Und Objektiven Sicherheit," </w:t>
      </w:r>
      <w:r w:rsidRPr="009D2B8E">
        <w:rPr>
          <w:i/>
        </w:rPr>
        <w:t>PSYCHOLOGIE</w:t>
      </w:r>
      <w:r w:rsidRPr="009D2B8E">
        <w:t xml:space="preserve"> (36), pp. 285-294.</w:t>
      </w:r>
    </w:p>
    <w:p w14:paraId="43F0EEF5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Lajunen, T., and Summala, H. 1995. "Driving Experience, Personality, and Skill and Safety-Motive Dimensions in Drivers' Self-Assessments," </w:t>
      </w:r>
      <w:r w:rsidRPr="009D2B8E">
        <w:rPr>
          <w:i/>
        </w:rPr>
        <w:t>Personality and Individual Differences</w:t>
      </w:r>
      <w:r w:rsidRPr="009D2B8E">
        <w:t xml:space="preserve"> (19:3), pp. 307-318.</w:t>
      </w:r>
    </w:p>
    <w:p w14:paraId="371F25AE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Lee, M. K., Cheung, C. M., and Chen, Z. 2005. "Acceptance of Internet-Based Learning Medium: The Role of Extrinsic and Intrinsic Motivation," </w:t>
      </w:r>
      <w:r w:rsidRPr="009D2B8E">
        <w:rPr>
          <w:i/>
        </w:rPr>
        <w:t>Information &amp; management</w:t>
      </w:r>
      <w:r w:rsidRPr="009D2B8E">
        <w:t xml:space="preserve"> (42:8), pp. 1095-1104.</w:t>
      </w:r>
    </w:p>
    <w:p w14:paraId="67D6371F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Li, X., Yan, X., Wu, J., Radwan, E., and Zhang, Y. 2016. "A Rear-End Collision Risk Assessment Model Based on Drivers’ Collision Avoidance Process under Influences of Cell Phone Use and Gender—a Driving Simulator Based Study," </w:t>
      </w:r>
      <w:r w:rsidRPr="009D2B8E">
        <w:rPr>
          <w:i/>
        </w:rPr>
        <w:t>Accident Analysis &amp; Prevention</w:t>
      </w:r>
      <w:r w:rsidRPr="009D2B8E">
        <w:t xml:space="preserve"> (97), pp. 1-18.</w:t>
      </w:r>
    </w:p>
    <w:p w14:paraId="5B132D7D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Mahmood, M. A., Hall, L., and Swanberg, D. L. 2001. "Factors Affecting Information Technology Usage: A Meta-Analysis of the Empirical Literature," </w:t>
      </w:r>
      <w:r w:rsidRPr="009D2B8E">
        <w:rPr>
          <w:i/>
        </w:rPr>
        <w:t>Journal of organizational computing and electronic commerce</w:t>
      </w:r>
      <w:r w:rsidRPr="009D2B8E">
        <w:t xml:space="preserve"> (11:2), pp. 107-130.</w:t>
      </w:r>
    </w:p>
    <w:p w14:paraId="78943904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9D2B8E">
        <w:rPr>
          <w:i/>
        </w:rPr>
        <w:t>IEEE Transactions on Information Technology in Biomedicine</w:t>
      </w:r>
      <w:r w:rsidRPr="009D2B8E">
        <w:t xml:space="preserve"> (14:2), pp. 456-463.</w:t>
      </w:r>
    </w:p>
    <w:p w14:paraId="32AE1D0F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McMillen, D. L., Pang, M. G., Wells-Parker, E., and Anderson, B. J. 1992. "Alcohol, Personality Traits, and High Risk Driving: A Comparison of Young, Drinking Driver Groups," </w:t>
      </w:r>
      <w:r w:rsidRPr="009D2B8E">
        <w:rPr>
          <w:i/>
        </w:rPr>
        <w:t>Addictive behaviors</w:t>
      </w:r>
      <w:r w:rsidRPr="009D2B8E">
        <w:t xml:space="preserve"> (17:6), pp. 525-532.</w:t>
      </w:r>
    </w:p>
    <w:p w14:paraId="1D9B3DF7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Michon, J. A. 1985. "A Critical View of Driver Behavior Models: What Do We Know, What Should We Do?," in </w:t>
      </w:r>
      <w:r w:rsidRPr="009D2B8E">
        <w:rPr>
          <w:i/>
        </w:rPr>
        <w:t>Human Behavior and Traffic Safety</w:t>
      </w:r>
      <w:r w:rsidRPr="009D2B8E">
        <w:t>. Springer, pp. 485-524.</w:t>
      </w:r>
    </w:p>
    <w:p w14:paraId="3E845D09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Moon, J.-W., and Kim, Y.-G. 2001. "Extending the Tam for a World-Wide-Web Context," </w:t>
      </w:r>
      <w:r w:rsidRPr="009D2B8E">
        <w:rPr>
          <w:i/>
        </w:rPr>
        <w:t>Information &amp; management</w:t>
      </w:r>
      <w:r w:rsidRPr="009D2B8E">
        <w:t xml:space="preserve"> (38:4), pp. 217-230.</w:t>
      </w:r>
    </w:p>
    <w:p w14:paraId="435B2C28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Näätänen, R., and Summala, H. 1976. "Road-User Behaviour and Traffic Accidents," </w:t>
      </w:r>
      <w:r w:rsidRPr="009D2B8E">
        <w:rPr>
          <w:i/>
        </w:rPr>
        <w:t>Publication of: North-Holland Publishing Company</w:t>
      </w:r>
      <w:r w:rsidRPr="009D2B8E">
        <w:t>).</w:t>
      </w:r>
    </w:p>
    <w:p w14:paraId="45A75491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Nishad, P., and Rana, A. S. 2016. "Impact of Mobile Phone Addiction among College Going Students," </w:t>
      </w:r>
      <w:r w:rsidRPr="009D2B8E">
        <w:rPr>
          <w:i/>
        </w:rPr>
        <w:t>Advance Research Journal of Social Science</w:t>
      </w:r>
      <w:r w:rsidRPr="009D2B8E">
        <w:t xml:space="preserve"> (7:1), pp. 111-115.</w:t>
      </w:r>
    </w:p>
    <w:p w14:paraId="0070E744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rPr>
          <w:rFonts w:hint="eastAsia"/>
        </w:rPr>
        <w:t>Ö</w:t>
      </w:r>
      <w:r w:rsidRPr="009D2B8E">
        <w:t xml:space="preserve">zkan, T., and Lajunen, T. 2006. "What Causes the Differences in Driving between Young Men and Women? The Effects of Gender Roles and Sex on Young Drivers’ Driving Behaviour and Self-Assessment of Skills," </w:t>
      </w:r>
      <w:r w:rsidRPr="009D2B8E">
        <w:rPr>
          <w:i/>
        </w:rPr>
        <w:t>Transportation research part F: Traffic psychology and behaviour</w:t>
      </w:r>
      <w:r w:rsidRPr="009D2B8E">
        <w:t xml:space="preserve"> (9:4), pp. 269-277.</w:t>
      </w:r>
    </w:p>
    <w:p w14:paraId="63789460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Pablos, P. O. d. 2012. </w:t>
      </w:r>
      <w:r w:rsidRPr="009D2B8E">
        <w:rPr>
          <w:i/>
        </w:rPr>
        <w:t>Green Technologies and Business Practices: An It Approach</w:t>
      </w:r>
      <w:r w:rsidRPr="009D2B8E">
        <w:t>. Information Science Reference.</w:t>
      </w:r>
    </w:p>
    <w:p w14:paraId="19AA7073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lastRenderedPageBreak/>
        <w:t xml:space="preserve">Ramayah, T., Jantan, M., and Ismail, N. 2003. "Impact of Intrinsic and Extrinsic Motivation on Internet Usage in Malaysia," </w:t>
      </w:r>
      <w:r w:rsidRPr="009D2B8E">
        <w:rPr>
          <w:i/>
        </w:rPr>
        <w:t>The 12th International Conference on Management of Technology</w:t>
      </w:r>
      <w:r w:rsidRPr="009D2B8E">
        <w:t>, pp. 13-15.</w:t>
      </w:r>
    </w:p>
    <w:p w14:paraId="0BCCF0FB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Roenker, D. L., Cissell, G. M., Ball, K. K., Wadley, V. G., and Edwards, J. D. 2003. "Speed-of-Processing and Driving Simulator Training Result in Improved Driving Performance," </w:t>
      </w:r>
      <w:r w:rsidRPr="009D2B8E">
        <w:rPr>
          <w:i/>
        </w:rPr>
        <w:t>Human factors</w:t>
      </w:r>
      <w:r w:rsidRPr="009D2B8E">
        <w:t xml:space="preserve"> (45:2), pp. 218-233.</w:t>
      </w:r>
    </w:p>
    <w:p w14:paraId="75D1ACB6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9D2B8E">
        <w:rPr>
          <w:i/>
        </w:rPr>
        <w:t>Accident Analysis &amp; Prevention</w:t>
      </w:r>
      <w:r w:rsidRPr="009D2B8E">
        <w:t xml:space="preserve"> (115), pp. 11-24.</w:t>
      </w:r>
    </w:p>
    <w:p w14:paraId="152AB092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Ryan, R. M., and Deci, E. L. 2000. "Self-Determination Theory and the Facilitation of Intrinsic Motivation, Social Development, and Well-Being," </w:t>
      </w:r>
      <w:r w:rsidRPr="009D2B8E">
        <w:rPr>
          <w:i/>
        </w:rPr>
        <w:t>American psychologist</w:t>
      </w:r>
      <w:r w:rsidRPr="009D2B8E">
        <w:t xml:space="preserve"> (55:1), p. 68.</w:t>
      </w:r>
    </w:p>
    <w:p w14:paraId="22466171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Sharkin, B. S. 2004. "Road Rage: Risk Factors, Assessment, and Intervention Strategies," </w:t>
      </w:r>
      <w:r w:rsidRPr="009D2B8E">
        <w:rPr>
          <w:i/>
        </w:rPr>
        <w:t>Journal of Counseling &amp; Development</w:t>
      </w:r>
      <w:r w:rsidRPr="009D2B8E">
        <w:t xml:space="preserve"> (82:2), pp. 191-198.</w:t>
      </w:r>
    </w:p>
    <w:p w14:paraId="1BBB6E18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Spolander, K. 1983. </w:t>
      </w:r>
      <w:r w:rsidRPr="009D2B8E">
        <w:rPr>
          <w:i/>
        </w:rPr>
        <w:t>Drivers' Assessment of Their Own Driving Ability</w:t>
      </w:r>
      <w:r w:rsidRPr="009D2B8E">
        <w:t>. Swedish National Road and Transport Research Institute (VTI).</w:t>
      </w:r>
    </w:p>
    <w:p w14:paraId="01C21501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Steg, L., and Vlek, C. 2009. "Encouraging Pro-Environmental Behaviour: An Integrative Review and Research Agenda," </w:t>
      </w:r>
      <w:r w:rsidRPr="009D2B8E">
        <w:rPr>
          <w:i/>
        </w:rPr>
        <w:t>Journal of environmental psychology</w:t>
      </w:r>
      <w:r w:rsidRPr="009D2B8E">
        <w:t xml:space="preserve"> (29:3), pp. 309-317.</w:t>
      </w:r>
    </w:p>
    <w:p w14:paraId="18B684DA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Sundaram, S., Schwarz, A., Jones, E., and Chin, W. W. 2007. "Technology Use on the Front Line: How Information Technology Enhances Individual Performance," </w:t>
      </w:r>
      <w:r w:rsidRPr="009D2B8E">
        <w:rPr>
          <w:i/>
        </w:rPr>
        <w:t>Journal of the Academy of Marketing Science</w:t>
      </w:r>
      <w:r w:rsidRPr="009D2B8E">
        <w:t xml:space="preserve"> (35:1), pp. 101-112.</w:t>
      </w:r>
    </w:p>
    <w:p w14:paraId="4769FFE3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Taylor, D. G., and Levin, M. 2014. "Predicting Mobile App Usage for Purchasing and Information-Sharing," </w:t>
      </w:r>
      <w:r w:rsidRPr="009D2B8E">
        <w:rPr>
          <w:i/>
        </w:rPr>
        <w:t>International Journal of Retail &amp; Distribution Management</w:t>
      </w:r>
      <w:r w:rsidRPr="009D2B8E">
        <w:t>).</w:t>
      </w:r>
    </w:p>
    <w:p w14:paraId="078EDC7B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Taylor, S., and Todd, P. A. 1995. "Understanding Information Technology Usage: A Test of Competing Models," </w:t>
      </w:r>
      <w:r w:rsidRPr="009D2B8E">
        <w:rPr>
          <w:i/>
        </w:rPr>
        <w:t>Information systems research</w:t>
      </w:r>
      <w:r w:rsidRPr="009D2B8E">
        <w:t xml:space="preserve"> (6:2), pp. 144-176.</w:t>
      </w:r>
    </w:p>
    <w:p w14:paraId="1DEEE0E7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Teo, T. S., Lim, V. K., and Lai, R. Y. 1999. "Intrinsic and Extrinsic Motivation in Internet Usage," </w:t>
      </w:r>
      <w:r w:rsidRPr="009D2B8E">
        <w:rPr>
          <w:i/>
        </w:rPr>
        <w:t>Omega</w:t>
      </w:r>
      <w:r w:rsidRPr="009D2B8E">
        <w:t xml:space="preserve"> (27:1), pp. 25-37.</w:t>
      </w:r>
    </w:p>
    <w:p w14:paraId="798D3545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Underwood, G., Chapman, P., Brocklehurst, N., Underwood, J., and Crundall, D. 2003. "Visual Attention While Driving: Sequences of Eye Fixations Made by Experienced and Novice Drivers," </w:t>
      </w:r>
      <w:r w:rsidRPr="009D2B8E">
        <w:rPr>
          <w:i/>
        </w:rPr>
        <w:t>Ergonomics</w:t>
      </w:r>
      <w:r w:rsidRPr="009D2B8E">
        <w:t xml:space="preserve"> (46:6), pp. 629-646.</w:t>
      </w:r>
    </w:p>
    <w:p w14:paraId="534F980B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>Varnfield, M., Karunanithi, M. K., Särelä, A., Garcia, E., Fairfull, A., Oldenburg, B. F., and Walters, D. L. 2011. "Uptake of a Technology</w:t>
      </w:r>
      <w:r w:rsidRPr="009D2B8E">
        <w:rPr>
          <w:rFonts w:hint="eastAsia"/>
        </w:rPr>
        <w:t>‐</w:t>
      </w:r>
      <w:r w:rsidRPr="009D2B8E">
        <w:t>Assisted Home</w:t>
      </w:r>
      <w:r w:rsidRPr="009D2B8E">
        <w:rPr>
          <w:rFonts w:hint="eastAsia"/>
        </w:rPr>
        <w:t>‐</w:t>
      </w:r>
      <w:r w:rsidRPr="009D2B8E">
        <w:t xml:space="preserve">Care Cardiac Rehabilitation Program," </w:t>
      </w:r>
      <w:r w:rsidRPr="009D2B8E">
        <w:rPr>
          <w:i/>
        </w:rPr>
        <w:t>Medical Journal of Australia</w:t>
      </w:r>
      <w:r w:rsidRPr="009D2B8E">
        <w:t xml:space="preserve"> (194), pp. S15-S19.</w:t>
      </w:r>
    </w:p>
    <w:p w14:paraId="29DF0B7A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Venkatesh, V., Morris, M. G., Davis, G. B., and Davis, F. D. 2003. "User Acceptance of Information Technology: Toward a Unified View," </w:t>
      </w:r>
      <w:r w:rsidRPr="009D2B8E">
        <w:rPr>
          <w:i/>
        </w:rPr>
        <w:t>MIS quarterly</w:t>
      </w:r>
      <w:r w:rsidRPr="009D2B8E">
        <w:t>), pp. 425-478.</w:t>
      </w:r>
    </w:p>
    <w:p w14:paraId="49348637" w14:textId="77777777" w:rsidR="009D2B8E" w:rsidRPr="009D2B8E" w:rsidRDefault="009D2B8E" w:rsidP="009D2B8E">
      <w:pPr>
        <w:pStyle w:val="EndNoteBibliography"/>
        <w:spacing w:after="0"/>
        <w:ind w:left="720" w:hanging="720"/>
      </w:pPr>
      <w:r w:rsidRPr="009D2B8E">
        <w:t xml:space="preserve">Zhang, S., Zhao, J., and Tan, W. 2008. "Extending Tam for Online Learning Systems: An Intrinsic Motivation Perspective," </w:t>
      </w:r>
      <w:r w:rsidRPr="009D2B8E">
        <w:rPr>
          <w:i/>
        </w:rPr>
        <w:t>Tsinghua science and technology</w:t>
      </w:r>
      <w:r w:rsidRPr="009D2B8E">
        <w:t xml:space="preserve"> (13:3), pp. 312-317.</w:t>
      </w:r>
    </w:p>
    <w:p w14:paraId="07FF6302" w14:textId="77777777" w:rsidR="009D2B8E" w:rsidRPr="009D2B8E" w:rsidRDefault="009D2B8E" w:rsidP="009D2B8E">
      <w:pPr>
        <w:pStyle w:val="EndNoteBibliography"/>
        <w:ind w:left="720" w:hanging="720"/>
      </w:pPr>
      <w:r w:rsidRPr="009D2B8E">
        <w:t xml:space="preserve">Zheng, Y., Wang, J., Li, X., Yu, C., Kodaka, K., and Li, K. 2014. "Driving Risk Assessment Using Cluster Analysis Based on Naturalistic Driving Data," </w:t>
      </w:r>
      <w:r w:rsidRPr="009D2B8E">
        <w:rPr>
          <w:i/>
        </w:rPr>
        <w:t>17th International IEEE Conference on Intelligent Transportation Systems (ITSC)</w:t>
      </w:r>
      <w:r w:rsidRPr="009D2B8E">
        <w:t>: IEEE, pp. 2584-2589.</w:t>
      </w:r>
    </w:p>
    <w:p w14:paraId="17B1EF30" w14:textId="4ECF766F" w:rsidR="007868BB" w:rsidRPr="00077025" w:rsidRDefault="00AD1AD5" w:rsidP="00C150AC">
      <w:pPr>
        <w:pStyle w:val="EndNoteBibliography"/>
        <w:ind w:left="720" w:hanging="720"/>
      </w:pPr>
      <w:r>
        <w:fldChar w:fldCharType="end"/>
      </w:r>
    </w:p>
    <w:sectPr w:rsidR="007868BB" w:rsidRPr="00077025" w:rsidSect="00554669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Yiyang Bian" w:date="2021-03-18T13:47:00Z" w:initials="MOU">
    <w:p w14:paraId="5771BA30" w14:textId="11C8A475" w:rsidR="00856B86" w:rsidRDefault="00856B86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用 usage</w:t>
      </w:r>
    </w:p>
  </w:comment>
  <w:comment w:id="6" w:author="tan xinyu" w:date="2021-03-17T21:57:00Z" w:initials="tx">
    <w:p w14:paraId="2B758181" w14:textId="77777777" w:rsidR="002C29A9" w:rsidRDefault="002C29A9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可改为</w:t>
      </w:r>
      <w:r>
        <w:rPr>
          <w:rFonts w:eastAsiaTheme="minorEastAsia"/>
        </w:rPr>
        <w:t>Situationally adapt behavior because of rich driving experience?</w:t>
      </w:r>
    </w:p>
    <w:p w14:paraId="59101847" w14:textId="77777777" w:rsidR="00323CAA" w:rsidRDefault="00323CAA">
      <w:pPr>
        <w:pStyle w:val="a9"/>
      </w:pPr>
      <w:r>
        <w:t>O</w:t>
      </w:r>
      <w:r>
        <w:rPr>
          <w:rFonts w:hint="eastAsia"/>
        </w:rPr>
        <w:t>k</w:t>
      </w:r>
    </w:p>
    <w:p w14:paraId="11919F90" w14:textId="7D664FCB" w:rsidR="00323CAA" w:rsidRDefault="00323CAA">
      <w:pPr>
        <w:pStyle w:val="a9"/>
      </w:pPr>
    </w:p>
  </w:comment>
  <w:comment w:id="73" w:author="tan xinyu" w:date="2021-03-18T00:33:00Z" w:initials="tx">
    <w:p w14:paraId="6D859736" w14:textId="77777777" w:rsidR="00E44A42" w:rsidRDefault="00E44A42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这里面的格式问题</w:t>
      </w:r>
      <w:r w:rsidR="00234E5D">
        <w:rPr>
          <w:rFonts w:eastAsiaTheme="minorEastAsia" w:hint="eastAsia"/>
        </w:rPr>
        <w:t>主要是多出来的半括号和</w:t>
      </w:r>
      <w:r w:rsidR="00234E5D">
        <w:rPr>
          <w:rFonts w:eastAsiaTheme="minorEastAsia" w:hint="eastAsia"/>
        </w:rPr>
        <w:t>I</w:t>
      </w:r>
      <w:r w:rsidR="00234E5D">
        <w:rPr>
          <w:rFonts w:eastAsiaTheme="minorEastAsia"/>
        </w:rPr>
        <w:t>T</w:t>
      </w:r>
      <w:r w:rsidR="00234E5D">
        <w:rPr>
          <w:rFonts w:eastAsiaTheme="minorEastAsia" w:hint="eastAsia"/>
        </w:rPr>
        <w:t>的大小写问题</w:t>
      </w:r>
      <w:r w:rsidR="00D26802">
        <w:rPr>
          <w:rFonts w:eastAsiaTheme="minorEastAsia" w:hint="eastAsia"/>
        </w:rPr>
        <w:t>（常见错误</w:t>
      </w:r>
      <w:r w:rsidR="00D26802">
        <w:rPr>
          <w:rFonts w:eastAsiaTheme="minorEastAsia" w:hint="eastAsia"/>
        </w:rPr>
        <w:t>It</w:t>
      </w:r>
      <w:r w:rsidR="00D26802">
        <w:rPr>
          <w:rFonts w:eastAsiaTheme="minorEastAsia" w:hint="eastAsia"/>
        </w:rPr>
        <w:t>）；</w:t>
      </w:r>
      <w:r>
        <w:rPr>
          <w:rFonts w:eastAsiaTheme="minorEastAsia" w:hint="eastAsia"/>
        </w:rPr>
        <w:t>不知道为什么我改完之后再打开它又变回去了</w:t>
      </w:r>
      <w:r w:rsidR="00E27AA8">
        <w:rPr>
          <w:rFonts w:eastAsiaTheme="minorEastAsia" w:hint="eastAsia"/>
        </w:rPr>
        <w:t>，连标记也没了</w:t>
      </w:r>
      <w:r>
        <w:rPr>
          <w:rFonts w:eastAsiaTheme="minorEastAsia" w:hint="eastAsia"/>
        </w:rPr>
        <w:t>。。然后我打算直接进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ndnote</w:t>
      </w:r>
      <w:r>
        <w:rPr>
          <w:rFonts w:eastAsiaTheme="minorEastAsia" w:hint="eastAsia"/>
        </w:rPr>
        <w:t>改，但是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ndnote</w:t>
      </w:r>
      <w:r>
        <w:rPr>
          <w:rFonts w:eastAsiaTheme="minorEastAsia" w:hint="eastAsia"/>
        </w:rPr>
        <w:t>里没有那些半括号的问题</w:t>
      </w:r>
    </w:p>
    <w:p w14:paraId="578A9778" w14:textId="77777777" w:rsidR="008B5125" w:rsidRDefault="008B5125">
      <w:pPr>
        <w:pStyle w:val="a9"/>
        <w:rPr>
          <w:rFonts w:eastAsiaTheme="minorEastAsia"/>
        </w:rPr>
      </w:pPr>
    </w:p>
    <w:p w14:paraId="009D3B72" w14:textId="06A8F50F" w:rsidR="008B5125" w:rsidRPr="00E44A42" w:rsidRDefault="008B5125">
      <w:pPr>
        <w:pStyle w:val="a9"/>
        <w:rPr>
          <w:rFonts w:eastAsiaTheme="minorEastAsia"/>
        </w:rPr>
      </w:pPr>
      <w:r>
        <w:rPr>
          <w:rFonts w:eastAsiaTheme="minorEastAsia" w:hint="eastAsia"/>
        </w:rPr>
        <w:t>这里你需要把用</w:t>
      </w:r>
      <w:r>
        <w:rPr>
          <w:rFonts w:eastAsiaTheme="minorEastAsia" w:hint="eastAsia"/>
        </w:rPr>
        <w:t>endnote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把格式转成</w:t>
      </w:r>
      <w:r>
        <w:rPr>
          <w:rFonts w:eastAsiaTheme="minorEastAsia" w:hint="eastAsia"/>
        </w:rPr>
        <w:t>plain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text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然后编辑，要不然始终是链接，全部搞定后</w:t>
      </w:r>
      <w:r>
        <w:rPr>
          <w:rFonts w:eastAsiaTheme="minorEastAsia" w:hint="eastAsia"/>
        </w:rPr>
        <w:t xml:space="preserve"> reference</w:t>
      </w:r>
      <w:r>
        <w:rPr>
          <w:rFonts w:eastAsiaTheme="minorEastAsia" w:hint="eastAsia"/>
        </w:rPr>
        <w:t>格式修改一下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71BA30" w15:done="0"/>
  <w15:commentEx w15:paraId="11919F90" w15:done="1"/>
  <w15:commentEx w15:paraId="009D3B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CF9CA" w16cex:dateUtc="2021-03-17T13:57:00Z"/>
  <w16cex:commentExtensible w16cex:durableId="23FD1E69" w16cex:dateUtc="2021-03-17T16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71BA30" w16cid:durableId="23FDD88F"/>
  <w16cid:commentId w16cid:paraId="11919F90" w16cid:durableId="23FCF9CA"/>
  <w16cid:commentId w16cid:paraId="009D3B72" w16cid:durableId="23FD1E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4ACB6" w14:textId="77777777" w:rsidR="00FC0A5C" w:rsidRDefault="00FC0A5C" w:rsidP="005E355A">
      <w:r>
        <w:separator/>
      </w:r>
    </w:p>
  </w:endnote>
  <w:endnote w:type="continuationSeparator" w:id="0">
    <w:p w14:paraId="5ACB8D03" w14:textId="77777777" w:rsidR="00FC0A5C" w:rsidRDefault="00FC0A5C" w:rsidP="005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A11F" w14:textId="2BF4C3E8" w:rsidR="002C29A9" w:rsidRPr="00696187" w:rsidRDefault="002C29A9" w:rsidP="00696187">
    <w:pPr>
      <w:pStyle w:val="a5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412BF" w14:textId="77777777" w:rsidR="00FC0A5C" w:rsidRDefault="00FC0A5C" w:rsidP="005E355A">
      <w:r>
        <w:separator/>
      </w:r>
    </w:p>
  </w:footnote>
  <w:footnote w:type="continuationSeparator" w:id="0">
    <w:p w14:paraId="1290CD88" w14:textId="77777777" w:rsidR="00FC0A5C" w:rsidRDefault="00FC0A5C" w:rsidP="005E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3BB1" w14:textId="7D064B20" w:rsidR="002C29A9" w:rsidRPr="00F41E68" w:rsidRDefault="002C29A9" w:rsidP="00F41E68">
    <w:pPr>
      <w:jc w:val="right"/>
      <w:rPr>
        <w:i/>
        <w:iCs/>
        <w:sz w:val="18"/>
        <w:szCs w:val="18"/>
      </w:rPr>
    </w:pPr>
    <w:r w:rsidRPr="00F41E68">
      <w:rPr>
        <w:rFonts w:eastAsiaTheme="minorEastAsia"/>
        <w:i/>
        <w:iCs/>
        <w:sz w:val="18"/>
        <w:szCs w:val="18"/>
      </w:rPr>
      <w:t>Short</w:t>
    </w:r>
    <w:r w:rsidRPr="00F41E68">
      <w:rPr>
        <w:i/>
        <w:iCs/>
        <w:sz w:val="18"/>
        <w:szCs w:val="18"/>
      </w:rPr>
      <w:t xml:space="preserve"> </w:t>
    </w:r>
    <w:r w:rsidRPr="00F41E68">
      <w:rPr>
        <w:rFonts w:eastAsiaTheme="minorEastAsia"/>
        <w:i/>
        <w:iCs/>
        <w:sz w:val="18"/>
        <w:szCs w:val="18"/>
      </w:rPr>
      <w:t>title of up to 8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2E57DB"/>
    <w:multiLevelType w:val="hybridMultilevel"/>
    <w:tmpl w:val="AFD8821A"/>
    <w:lvl w:ilvl="0" w:tplc="7F2679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B5777B"/>
    <w:multiLevelType w:val="hybridMultilevel"/>
    <w:tmpl w:val="DB2CCB32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A031E2"/>
    <w:multiLevelType w:val="hybridMultilevel"/>
    <w:tmpl w:val="96D29218"/>
    <w:lvl w:ilvl="0" w:tplc="C8E0CF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n xinyu">
    <w15:presenceInfo w15:providerId="Windows Live" w15:userId="21913592512dd232"/>
  </w15:person>
  <w15:person w15:author="Yiyang Bian">
    <w15:presenceInfo w15:providerId="None" w15:userId="Yiyang B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2sdxzxyppx5jedtfkvpvsn9sve2252dadz&quot;&gt;My EndNote Library&lt;record-ids&gt;&lt;item&gt;4&lt;/item&gt;&lt;item&gt;14&lt;/item&gt;&lt;item&gt;21&lt;/item&gt;&lt;item&gt;28&lt;/item&gt;&lt;item&gt;29&lt;/item&gt;&lt;item&gt;32&lt;/item&gt;&lt;item&gt;35&lt;/item&gt;&lt;item&gt;38&lt;/item&gt;&lt;item&gt;50&lt;/item&gt;&lt;item&gt;61&lt;/item&gt;&lt;item&gt;66&lt;/item&gt;&lt;item&gt;78&lt;/item&gt;&lt;item&gt;83&lt;/item&gt;&lt;item&gt;84&lt;/item&gt;&lt;item&gt;93&lt;/item&gt;&lt;item&gt;95&lt;/item&gt;&lt;item&gt;103&lt;/item&gt;&lt;item&gt;104&lt;/item&gt;&lt;item&gt;115&lt;/item&gt;&lt;item&gt;116&lt;/item&gt;&lt;item&gt;118&lt;/item&gt;&lt;item&gt;119&lt;/item&gt;&lt;item&gt;120&lt;/item&gt;&lt;item&gt;122&lt;/item&gt;&lt;item&gt;124&lt;/item&gt;&lt;item&gt;125&lt;/item&gt;&lt;item&gt;126&lt;/item&gt;&lt;item&gt;127&lt;/item&gt;&lt;item&gt;128&lt;/item&gt;&lt;item&gt;129&lt;/item&gt;&lt;item&gt;150&lt;/item&gt;&lt;item&gt;151&lt;/item&gt;&lt;item&gt;155&lt;/item&gt;&lt;item&gt;164&lt;/item&gt;&lt;item&gt;170&lt;/item&gt;&lt;item&gt;175&lt;/item&gt;&lt;item&gt;176&lt;/item&gt;&lt;item&gt;177&lt;/item&gt;&lt;item&gt;178&lt;/item&gt;&lt;item&gt;181&lt;/item&gt;&lt;item&gt;183&lt;/item&gt;&lt;item&gt;184&lt;/item&gt;&lt;item&gt;186&lt;/item&gt;&lt;item&gt;187&lt;/item&gt;&lt;item&gt;189&lt;/item&gt;&lt;item&gt;192&lt;/item&gt;&lt;item&gt;193&lt;/item&gt;&lt;item&gt;196&lt;/item&gt;&lt;item&gt;197&lt;/item&gt;&lt;item&gt;198&lt;/item&gt;&lt;item&gt;200&lt;/item&gt;&lt;item&gt;201&lt;/item&gt;&lt;item&gt;204&lt;/item&gt;&lt;item&gt;205&lt;/item&gt;&lt;item&gt;207&lt;/item&gt;&lt;/record-ids&gt;&lt;/item&gt;&lt;/Libraries&gt;"/>
  </w:docVars>
  <w:rsids>
    <w:rsidRoot w:val="00D703BD"/>
    <w:rsid w:val="000006FC"/>
    <w:rsid w:val="00000AB0"/>
    <w:rsid w:val="000019F4"/>
    <w:rsid w:val="000020AC"/>
    <w:rsid w:val="00002223"/>
    <w:rsid w:val="00002427"/>
    <w:rsid w:val="00002A6D"/>
    <w:rsid w:val="00003A61"/>
    <w:rsid w:val="00003C30"/>
    <w:rsid w:val="00003EEB"/>
    <w:rsid w:val="00004B88"/>
    <w:rsid w:val="000068A4"/>
    <w:rsid w:val="000079CA"/>
    <w:rsid w:val="000129B1"/>
    <w:rsid w:val="00012DEE"/>
    <w:rsid w:val="00012E9F"/>
    <w:rsid w:val="00015727"/>
    <w:rsid w:val="0001703C"/>
    <w:rsid w:val="00017296"/>
    <w:rsid w:val="00017892"/>
    <w:rsid w:val="0002095B"/>
    <w:rsid w:val="000232F5"/>
    <w:rsid w:val="00023696"/>
    <w:rsid w:val="00023C1F"/>
    <w:rsid w:val="00025FFA"/>
    <w:rsid w:val="0002627C"/>
    <w:rsid w:val="00030721"/>
    <w:rsid w:val="000307B4"/>
    <w:rsid w:val="00030E79"/>
    <w:rsid w:val="000314C2"/>
    <w:rsid w:val="0003350C"/>
    <w:rsid w:val="00035F6F"/>
    <w:rsid w:val="000362B7"/>
    <w:rsid w:val="000369DB"/>
    <w:rsid w:val="00036DDF"/>
    <w:rsid w:val="00037B76"/>
    <w:rsid w:val="0004061D"/>
    <w:rsid w:val="000451EE"/>
    <w:rsid w:val="00045278"/>
    <w:rsid w:val="0004747E"/>
    <w:rsid w:val="0005280C"/>
    <w:rsid w:val="00053767"/>
    <w:rsid w:val="00054031"/>
    <w:rsid w:val="00054200"/>
    <w:rsid w:val="00054D29"/>
    <w:rsid w:val="0005673D"/>
    <w:rsid w:val="0005696B"/>
    <w:rsid w:val="00060225"/>
    <w:rsid w:val="0006139E"/>
    <w:rsid w:val="00061460"/>
    <w:rsid w:val="00061651"/>
    <w:rsid w:val="000619C6"/>
    <w:rsid w:val="00062BE3"/>
    <w:rsid w:val="000637BF"/>
    <w:rsid w:val="000648A2"/>
    <w:rsid w:val="00065ACF"/>
    <w:rsid w:val="00066B31"/>
    <w:rsid w:val="00066B63"/>
    <w:rsid w:val="00067D9B"/>
    <w:rsid w:val="000701A9"/>
    <w:rsid w:val="000706B6"/>
    <w:rsid w:val="0007147C"/>
    <w:rsid w:val="00071547"/>
    <w:rsid w:val="00071C8D"/>
    <w:rsid w:val="00071FA8"/>
    <w:rsid w:val="00072C03"/>
    <w:rsid w:val="000732CD"/>
    <w:rsid w:val="000739BF"/>
    <w:rsid w:val="0007410E"/>
    <w:rsid w:val="00074C94"/>
    <w:rsid w:val="000752C8"/>
    <w:rsid w:val="00075E96"/>
    <w:rsid w:val="000763E8"/>
    <w:rsid w:val="00076A76"/>
    <w:rsid w:val="00077025"/>
    <w:rsid w:val="00080007"/>
    <w:rsid w:val="00080E25"/>
    <w:rsid w:val="00081456"/>
    <w:rsid w:val="00081ED3"/>
    <w:rsid w:val="00083ED5"/>
    <w:rsid w:val="00084484"/>
    <w:rsid w:val="0008650C"/>
    <w:rsid w:val="00086E09"/>
    <w:rsid w:val="0008797F"/>
    <w:rsid w:val="000879AB"/>
    <w:rsid w:val="00087F87"/>
    <w:rsid w:val="00090358"/>
    <w:rsid w:val="00091131"/>
    <w:rsid w:val="00091177"/>
    <w:rsid w:val="00094BBC"/>
    <w:rsid w:val="00094C95"/>
    <w:rsid w:val="0009504B"/>
    <w:rsid w:val="0009657B"/>
    <w:rsid w:val="00096AEE"/>
    <w:rsid w:val="000A08B9"/>
    <w:rsid w:val="000A0B96"/>
    <w:rsid w:val="000A0F01"/>
    <w:rsid w:val="000A13AA"/>
    <w:rsid w:val="000A32A5"/>
    <w:rsid w:val="000A33C5"/>
    <w:rsid w:val="000A4E37"/>
    <w:rsid w:val="000A5BFF"/>
    <w:rsid w:val="000A719A"/>
    <w:rsid w:val="000A763A"/>
    <w:rsid w:val="000B0664"/>
    <w:rsid w:val="000B08A1"/>
    <w:rsid w:val="000B0F68"/>
    <w:rsid w:val="000B1222"/>
    <w:rsid w:val="000B16FA"/>
    <w:rsid w:val="000B1C10"/>
    <w:rsid w:val="000B2B06"/>
    <w:rsid w:val="000B3F5E"/>
    <w:rsid w:val="000B4F3C"/>
    <w:rsid w:val="000B5591"/>
    <w:rsid w:val="000B58F3"/>
    <w:rsid w:val="000B5A1C"/>
    <w:rsid w:val="000B69E7"/>
    <w:rsid w:val="000B7C87"/>
    <w:rsid w:val="000C05EC"/>
    <w:rsid w:val="000C0E2F"/>
    <w:rsid w:val="000C1757"/>
    <w:rsid w:val="000C2B11"/>
    <w:rsid w:val="000C2CCD"/>
    <w:rsid w:val="000C4030"/>
    <w:rsid w:val="000C47F2"/>
    <w:rsid w:val="000C4F3C"/>
    <w:rsid w:val="000C520A"/>
    <w:rsid w:val="000C52EE"/>
    <w:rsid w:val="000C53D9"/>
    <w:rsid w:val="000C5D08"/>
    <w:rsid w:val="000C6963"/>
    <w:rsid w:val="000C7CC4"/>
    <w:rsid w:val="000D05E1"/>
    <w:rsid w:val="000D0D6E"/>
    <w:rsid w:val="000D307F"/>
    <w:rsid w:val="000D37F5"/>
    <w:rsid w:val="000D59A4"/>
    <w:rsid w:val="000D6CF9"/>
    <w:rsid w:val="000D720A"/>
    <w:rsid w:val="000D7AC4"/>
    <w:rsid w:val="000E0199"/>
    <w:rsid w:val="000E050D"/>
    <w:rsid w:val="000E095E"/>
    <w:rsid w:val="000E0CE3"/>
    <w:rsid w:val="000E1344"/>
    <w:rsid w:val="000E2BAD"/>
    <w:rsid w:val="000E3246"/>
    <w:rsid w:val="000E3959"/>
    <w:rsid w:val="000E3A62"/>
    <w:rsid w:val="000E460F"/>
    <w:rsid w:val="000E548B"/>
    <w:rsid w:val="000E5ECE"/>
    <w:rsid w:val="000E728C"/>
    <w:rsid w:val="000E7538"/>
    <w:rsid w:val="000E76EC"/>
    <w:rsid w:val="000E7C87"/>
    <w:rsid w:val="000F1692"/>
    <w:rsid w:val="000F201E"/>
    <w:rsid w:val="000F24B7"/>
    <w:rsid w:val="000F2D6F"/>
    <w:rsid w:val="000F2E66"/>
    <w:rsid w:val="000F3F6A"/>
    <w:rsid w:val="000F465A"/>
    <w:rsid w:val="000F4E60"/>
    <w:rsid w:val="000F5F2F"/>
    <w:rsid w:val="000F6749"/>
    <w:rsid w:val="000F72CB"/>
    <w:rsid w:val="000F79DE"/>
    <w:rsid w:val="000F7E9B"/>
    <w:rsid w:val="0010091E"/>
    <w:rsid w:val="001011E5"/>
    <w:rsid w:val="0010138F"/>
    <w:rsid w:val="00102235"/>
    <w:rsid w:val="001040A0"/>
    <w:rsid w:val="001047A7"/>
    <w:rsid w:val="00104E9D"/>
    <w:rsid w:val="00105387"/>
    <w:rsid w:val="001053A6"/>
    <w:rsid w:val="00105C5D"/>
    <w:rsid w:val="00105D2A"/>
    <w:rsid w:val="001065C0"/>
    <w:rsid w:val="00107474"/>
    <w:rsid w:val="001078EE"/>
    <w:rsid w:val="00107A0B"/>
    <w:rsid w:val="0011001E"/>
    <w:rsid w:val="00112042"/>
    <w:rsid w:val="00112804"/>
    <w:rsid w:val="00113610"/>
    <w:rsid w:val="00113CFE"/>
    <w:rsid w:val="00114B3B"/>
    <w:rsid w:val="00116F85"/>
    <w:rsid w:val="00121692"/>
    <w:rsid w:val="001218FE"/>
    <w:rsid w:val="00122971"/>
    <w:rsid w:val="00122A18"/>
    <w:rsid w:val="0012374F"/>
    <w:rsid w:val="00124734"/>
    <w:rsid w:val="00125738"/>
    <w:rsid w:val="00125D43"/>
    <w:rsid w:val="00125D97"/>
    <w:rsid w:val="001276D7"/>
    <w:rsid w:val="00127C3E"/>
    <w:rsid w:val="00127F7E"/>
    <w:rsid w:val="001302F0"/>
    <w:rsid w:val="001307B7"/>
    <w:rsid w:val="00130D7E"/>
    <w:rsid w:val="00131309"/>
    <w:rsid w:val="00133EFD"/>
    <w:rsid w:val="00135436"/>
    <w:rsid w:val="00137D79"/>
    <w:rsid w:val="001406B7"/>
    <w:rsid w:val="001407F4"/>
    <w:rsid w:val="00140DD0"/>
    <w:rsid w:val="0014124F"/>
    <w:rsid w:val="00141BD9"/>
    <w:rsid w:val="00142CD0"/>
    <w:rsid w:val="0014489F"/>
    <w:rsid w:val="00144B5D"/>
    <w:rsid w:val="00144F6C"/>
    <w:rsid w:val="001454A8"/>
    <w:rsid w:val="001461D9"/>
    <w:rsid w:val="00146842"/>
    <w:rsid w:val="00146E03"/>
    <w:rsid w:val="00146E10"/>
    <w:rsid w:val="001476EA"/>
    <w:rsid w:val="0015008A"/>
    <w:rsid w:val="00151764"/>
    <w:rsid w:val="001517E2"/>
    <w:rsid w:val="00151D4F"/>
    <w:rsid w:val="0015278C"/>
    <w:rsid w:val="0015336F"/>
    <w:rsid w:val="00153C3C"/>
    <w:rsid w:val="00154781"/>
    <w:rsid w:val="001559F7"/>
    <w:rsid w:val="00155D64"/>
    <w:rsid w:val="00156040"/>
    <w:rsid w:val="00156EFF"/>
    <w:rsid w:val="001574D3"/>
    <w:rsid w:val="0016039F"/>
    <w:rsid w:val="00161183"/>
    <w:rsid w:val="00162F0D"/>
    <w:rsid w:val="00167248"/>
    <w:rsid w:val="00167C19"/>
    <w:rsid w:val="00170076"/>
    <w:rsid w:val="00170603"/>
    <w:rsid w:val="001713CA"/>
    <w:rsid w:val="0017220F"/>
    <w:rsid w:val="00173EE8"/>
    <w:rsid w:val="00173F2A"/>
    <w:rsid w:val="00174D77"/>
    <w:rsid w:val="001761DE"/>
    <w:rsid w:val="001763E8"/>
    <w:rsid w:val="00176F0C"/>
    <w:rsid w:val="001775D9"/>
    <w:rsid w:val="0018070D"/>
    <w:rsid w:val="00180752"/>
    <w:rsid w:val="0018132D"/>
    <w:rsid w:val="0018152F"/>
    <w:rsid w:val="001825FE"/>
    <w:rsid w:val="00182B76"/>
    <w:rsid w:val="00183AF2"/>
    <w:rsid w:val="00184EE0"/>
    <w:rsid w:val="001850E0"/>
    <w:rsid w:val="0018588C"/>
    <w:rsid w:val="00185E3F"/>
    <w:rsid w:val="00185F38"/>
    <w:rsid w:val="0018780D"/>
    <w:rsid w:val="00190380"/>
    <w:rsid w:val="00190CB5"/>
    <w:rsid w:val="00192529"/>
    <w:rsid w:val="00192BEE"/>
    <w:rsid w:val="0019398E"/>
    <w:rsid w:val="00194E92"/>
    <w:rsid w:val="00195270"/>
    <w:rsid w:val="00195F25"/>
    <w:rsid w:val="001A018D"/>
    <w:rsid w:val="001A130C"/>
    <w:rsid w:val="001A1AEB"/>
    <w:rsid w:val="001A38EB"/>
    <w:rsid w:val="001A3E52"/>
    <w:rsid w:val="001A447B"/>
    <w:rsid w:val="001A5141"/>
    <w:rsid w:val="001A5343"/>
    <w:rsid w:val="001A6775"/>
    <w:rsid w:val="001B0C24"/>
    <w:rsid w:val="001B1981"/>
    <w:rsid w:val="001B4337"/>
    <w:rsid w:val="001B44A5"/>
    <w:rsid w:val="001B44E2"/>
    <w:rsid w:val="001B57D5"/>
    <w:rsid w:val="001C012E"/>
    <w:rsid w:val="001C0A5A"/>
    <w:rsid w:val="001C0FC0"/>
    <w:rsid w:val="001C1119"/>
    <w:rsid w:val="001C25D0"/>
    <w:rsid w:val="001C273F"/>
    <w:rsid w:val="001C339F"/>
    <w:rsid w:val="001C4702"/>
    <w:rsid w:val="001C6BF7"/>
    <w:rsid w:val="001C7592"/>
    <w:rsid w:val="001D0296"/>
    <w:rsid w:val="001D05A2"/>
    <w:rsid w:val="001D1344"/>
    <w:rsid w:val="001D32C6"/>
    <w:rsid w:val="001D3755"/>
    <w:rsid w:val="001D6CFD"/>
    <w:rsid w:val="001D7296"/>
    <w:rsid w:val="001D7E16"/>
    <w:rsid w:val="001E1A35"/>
    <w:rsid w:val="001E257B"/>
    <w:rsid w:val="001E27D9"/>
    <w:rsid w:val="001E2FE6"/>
    <w:rsid w:val="001E3621"/>
    <w:rsid w:val="001E4D48"/>
    <w:rsid w:val="001E5D59"/>
    <w:rsid w:val="001E63AD"/>
    <w:rsid w:val="001E6695"/>
    <w:rsid w:val="001E6FA8"/>
    <w:rsid w:val="001F027B"/>
    <w:rsid w:val="001F0692"/>
    <w:rsid w:val="001F06B7"/>
    <w:rsid w:val="001F112E"/>
    <w:rsid w:val="001F2308"/>
    <w:rsid w:val="001F2AC9"/>
    <w:rsid w:val="001F2FE2"/>
    <w:rsid w:val="001F3525"/>
    <w:rsid w:val="001F3824"/>
    <w:rsid w:val="001F3B87"/>
    <w:rsid w:val="001F4234"/>
    <w:rsid w:val="001F428D"/>
    <w:rsid w:val="001F4781"/>
    <w:rsid w:val="001F5063"/>
    <w:rsid w:val="001F51B2"/>
    <w:rsid w:val="001F5B81"/>
    <w:rsid w:val="001F6FC8"/>
    <w:rsid w:val="001F786F"/>
    <w:rsid w:val="001F7F76"/>
    <w:rsid w:val="0020002F"/>
    <w:rsid w:val="002013EA"/>
    <w:rsid w:val="002030D1"/>
    <w:rsid w:val="00203237"/>
    <w:rsid w:val="00203660"/>
    <w:rsid w:val="002039FC"/>
    <w:rsid w:val="00205656"/>
    <w:rsid w:val="00205894"/>
    <w:rsid w:val="00205ADA"/>
    <w:rsid w:val="00206A24"/>
    <w:rsid w:val="00206F29"/>
    <w:rsid w:val="002078C8"/>
    <w:rsid w:val="00210232"/>
    <w:rsid w:val="00211174"/>
    <w:rsid w:val="002116A4"/>
    <w:rsid w:val="00211C2C"/>
    <w:rsid w:val="002121AC"/>
    <w:rsid w:val="00212264"/>
    <w:rsid w:val="00212B60"/>
    <w:rsid w:val="00214C97"/>
    <w:rsid w:val="0021561C"/>
    <w:rsid w:val="00215D82"/>
    <w:rsid w:val="00216DED"/>
    <w:rsid w:val="00217735"/>
    <w:rsid w:val="0022068F"/>
    <w:rsid w:val="00220747"/>
    <w:rsid w:val="00220CFF"/>
    <w:rsid w:val="0022218B"/>
    <w:rsid w:val="00222313"/>
    <w:rsid w:val="00223855"/>
    <w:rsid w:val="0022394B"/>
    <w:rsid w:val="00223D96"/>
    <w:rsid w:val="00223FB8"/>
    <w:rsid w:val="0022509A"/>
    <w:rsid w:val="0022585B"/>
    <w:rsid w:val="00225FF4"/>
    <w:rsid w:val="002263CC"/>
    <w:rsid w:val="00227017"/>
    <w:rsid w:val="00230E87"/>
    <w:rsid w:val="002321E3"/>
    <w:rsid w:val="00233046"/>
    <w:rsid w:val="00233BBB"/>
    <w:rsid w:val="00234A01"/>
    <w:rsid w:val="00234C59"/>
    <w:rsid w:val="00234CE8"/>
    <w:rsid w:val="00234E5D"/>
    <w:rsid w:val="002368C0"/>
    <w:rsid w:val="002370DB"/>
    <w:rsid w:val="002418FE"/>
    <w:rsid w:val="0024444B"/>
    <w:rsid w:val="00245B38"/>
    <w:rsid w:val="002465C4"/>
    <w:rsid w:val="00247F47"/>
    <w:rsid w:val="00247F8B"/>
    <w:rsid w:val="00250F0B"/>
    <w:rsid w:val="002520EB"/>
    <w:rsid w:val="002535ED"/>
    <w:rsid w:val="002548E8"/>
    <w:rsid w:val="00255B0E"/>
    <w:rsid w:val="002565D3"/>
    <w:rsid w:val="0026092C"/>
    <w:rsid w:val="002613E4"/>
    <w:rsid w:val="002629C5"/>
    <w:rsid w:val="00263878"/>
    <w:rsid w:val="00263BC2"/>
    <w:rsid w:val="00264486"/>
    <w:rsid w:val="00265978"/>
    <w:rsid w:val="00266DE2"/>
    <w:rsid w:val="002702DA"/>
    <w:rsid w:val="0027075F"/>
    <w:rsid w:val="002713AE"/>
    <w:rsid w:val="00272302"/>
    <w:rsid w:val="0027237B"/>
    <w:rsid w:val="002746DD"/>
    <w:rsid w:val="00275BE5"/>
    <w:rsid w:val="00276848"/>
    <w:rsid w:val="00277268"/>
    <w:rsid w:val="002801BF"/>
    <w:rsid w:val="00281300"/>
    <w:rsid w:val="00282D35"/>
    <w:rsid w:val="00282EBF"/>
    <w:rsid w:val="00283F8E"/>
    <w:rsid w:val="00285BD7"/>
    <w:rsid w:val="00285E8B"/>
    <w:rsid w:val="00286A62"/>
    <w:rsid w:val="00286B57"/>
    <w:rsid w:val="00287D1E"/>
    <w:rsid w:val="00287F34"/>
    <w:rsid w:val="00290CC5"/>
    <w:rsid w:val="00291D22"/>
    <w:rsid w:val="00292C3D"/>
    <w:rsid w:val="00293D4A"/>
    <w:rsid w:val="00294038"/>
    <w:rsid w:val="00294972"/>
    <w:rsid w:val="00294F57"/>
    <w:rsid w:val="0029768F"/>
    <w:rsid w:val="002A0283"/>
    <w:rsid w:val="002A141F"/>
    <w:rsid w:val="002A19AF"/>
    <w:rsid w:val="002A24C9"/>
    <w:rsid w:val="002A26CF"/>
    <w:rsid w:val="002A2F0D"/>
    <w:rsid w:val="002A480E"/>
    <w:rsid w:val="002A5D8B"/>
    <w:rsid w:val="002A7E5D"/>
    <w:rsid w:val="002B0746"/>
    <w:rsid w:val="002B2B33"/>
    <w:rsid w:val="002B2C92"/>
    <w:rsid w:val="002B36B4"/>
    <w:rsid w:val="002B38B9"/>
    <w:rsid w:val="002B39BD"/>
    <w:rsid w:val="002B525B"/>
    <w:rsid w:val="002B782A"/>
    <w:rsid w:val="002C04B9"/>
    <w:rsid w:val="002C0CF0"/>
    <w:rsid w:val="002C2227"/>
    <w:rsid w:val="002C2307"/>
    <w:rsid w:val="002C292E"/>
    <w:rsid w:val="002C29A9"/>
    <w:rsid w:val="002C3169"/>
    <w:rsid w:val="002C3216"/>
    <w:rsid w:val="002C4586"/>
    <w:rsid w:val="002C4769"/>
    <w:rsid w:val="002C4A26"/>
    <w:rsid w:val="002C5018"/>
    <w:rsid w:val="002C57C0"/>
    <w:rsid w:val="002D0D47"/>
    <w:rsid w:val="002D0D8D"/>
    <w:rsid w:val="002D0F1F"/>
    <w:rsid w:val="002D17EF"/>
    <w:rsid w:val="002D1BAA"/>
    <w:rsid w:val="002D3B9F"/>
    <w:rsid w:val="002D3DFB"/>
    <w:rsid w:val="002D4C4C"/>
    <w:rsid w:val="002D55EF"/>
    <w:rsid w:val="002D64AE"/>
    <w:rsid w:val="002D716B"/>
    <w:rsid w:val="002D7385"/>
    <w:rsid w:val="002D73D3"/>
    <w:rsid w:val="002D773A"/>
    <w:rsid w:val="002D7AD7"/>
    <w:rsid w:val="002D7B64"/>
    <w:rsid w:val="002D7F1F"/>
    <w:rsid w:val="002E34D6"/>
    <w:rsid w:val="002E48C7"/>
    <w:rsid w:val="002E5003"/>
    <w:rsid w:val="002E550B"/>
    <w:rsid w:val="002E644D"/>
    <w:rsid w:val="002E7BA1"/>
    <w:rsid w:val="002F17DF"/>
    <w:rsid w:val="002F2689"/>
    <w:rsid w:val="002F2807"/>
    <w:rsid w:val="002F3B42"/>
    <w:rsid w:val="002F3F18"/>
    <w:rsid w:val="002F43A7"/>
    <w:rsid w:val="002F5D98"/>
    <w:rsid w:val="002F5EB1"/>
    <w:rsid w:val="002F61CC"/>
    <w:rsid w:val="002F61E4"/>
    <w:rsid w:val="002F7A75"/>
    <w:rsid w:val="003000AA"/>
    <w:rsid w:val="003010C1"/>
    <w:rsid w:val="00301468"/>
    <w:rsid w:val="00301FB3"/>
    <w:rsid w:val="00303513"/>
    <w:rsid w:val="003049AF"/>
    <w:rsid w:val="00304D61"/>
    <w:rsid w:val="00305B79"/>
    <w:rsid w:val="00305BB3"/>
    <w:rsid w:val="003066D4"/>
    <w:rsid w:val="003067C5"/>
    <w:rsid w:val="003104C3"/>
    <w:rsid w:val="00310D6B"/>
    <w:rsid w:val="00312115"/>
    <w:rsid w:val="00312371"/>
    <w:rsid w:val="00312A76"/>
    <w:rsid w:val="00314875"/>
    <w:rsid w:val="00315B84"/>
    <w:rsid w:val="00317746"/>
    <w:rsid w:val="003208AB"/>
    <w:rsid w:val="003225CE"/>
    <w:rsid w:val="00323CAA"/>
    <w:rsid w:val="003246AE"/>
    <w:rsid w:val="00324987"/>
    <w:rsid w:val="003259DD"/>
    <w:rsid w:val="00326158"/>
    <w:rsid w:val="00326AA4"/>
    <w:rsid w:val="00326AB8"/>
    <w:rsid w:val="0032731F"/>
    <w:rsid w:val="00327FF3"/>
    <w:rsid w:val="00331770"/>
    <w:rsid w:val="00331DD0"/>
    <w:rsid w:val="0033203E"/>
    <w:rsid w:val="00333EF1"/>
    <w:rsid w:val="00333F53"/>
    <w:rsid w:val="00335817"/>
    <w:rsid w:val="003361FE"/>
    <w:rsid w:val="0033769B"/>
    <w:rsid w:val="00337800"/>
    <w:rsid w:val="003378E8"/>
    <w:rsid w:val="00337A6D"/>
    <w:rsid w:val="0034042B"/>
    <w:rsid w:val="00341152"/>
    <w:rsid w:val="00343302"/>
    <w:rsid w:val="0034381B"/>
    <w:rsid w:val="0034406B"/>
    <w:rsid w:val="00344D4C"/>
    <w:rsid w:val="00345162"/>
    <w:rsid w:val="003459E4"/>
    <w:rsid w:val="00345C3F"/>
    <w:rsid w:val="0034774B"/>
    <w:rsid w:val="003509CF"/>
    <w:rsid w:val="003526BC"/>
    <w:rsid w:val="00352EFB"/>
    <w:rsid w:val="003536E0"/>
    <w:rsid w:val="00353B97"/>
    <w:rsid w:val="00354842"/>
    <w:rsid w:val="00354F46"/>
    <w:rsid w:val="0035585D"/>
    <w:rsid w:val="003577A5"/>
    <w:rsid w:val="00360CAA"/>
    <w:rsid w:val="0036195D"/>
    <w:rsid w:val="00361C67"/>
    <w:rsid w:val="00362127"/>
    <w:rsid w:val="0036298E"/>
    <w:rsid w:val="00362E30"/>
    <w:rsid w:val="003642ED"/>
    <w:rsid w:val="00364814"/>
    <w:rsid w:val="00365BEA"/>
    <w:rsid w:val="003660E8"/>
    <w:rsid w:val="00366197"/>
    <w:rsid w:val="00366B15"/>
    <w:rsid w:val="00367903"/>
    <w:rsid w:val="00367FBB"/>
    <w:rsid w:val="00370B40"/>
    <w:rsid w:val="0037391C"/>
    <w:rsid w:val="0037515A"/>
    <w:rsid w:val="00376514"/>
    <w:rsid w:val="0037776B"/>
    <w:rsid w:val="00381E1F"/>
    <w:rsid w:val="003840C5"/>
    <w:rsid w:val="00384439"/>
    <w:rsid w:val="00384B5E"/>
    <w:rsid w:val="00384FCC"/>
    <w:rsid w:val="0038653A"/>
    <w:rsid w:val="0039128E"/>
    <w:rsid w:val="0039145C"/>
    <w:rsid w:val="003914E0"/>
    <w:rsid w:val="00391C12"/>
    <w:rsid w:val="00392070"/>
    <w:rsid w:val="00394542"/>
    <w:rsid w:val="00394F9B"/>
    <w:rsid w:val="00395804"/>
    <w:rsid w:val="003964FF"/>
    <w:rsid w:val="00396D8A"/>
    <w:rsid w:val="00397A36"/>
    <w:rsid w:val="003A1C05"/>
    <w:rsid w:val="003A291E"/>
    <w:rsid w:val="003A36CB"/>
    <w:rsid w:val="003A3AA7"/>
    <w:rsid w:val="003A3ACF"/>
    <w:rsid w:val="003A48AA"/>
    <w:rsid w:val="003A495C"/>
    <w:rsid w:val="003A5ADE"/>
    <w:rsid w:val="003A6D3E"/>
    <w:rsid w:val="003A7ED6"/>
    <w:rsid w:val="003B0CCB"/>
    <w:rsid w:val="003B12AE"/>
    <w:rsid w:val="003B52AC"/>
    <w:rsid w:val="003B5966"/>
    <w:rsid w:val="003B5F78"/>
    <w:rsid w:val="003B60AD"/>
    <w:rsid w:val="003B6A80"/>
    <w:rsid w:val="003B6FFF"/>
    <w:rsid w:val="003C0ADD"/>
    <w:rsid w:val="003C3B56"/>
    <w:rsid w:val="003C4143"/>
    <w:rsid w:val="003C4E04"/>
    <w:rsid w:val="003C5205"/>
    <w:rsid w:val="003C5DBA"/>
    <w:rsid w:val="003C7710"/>
    <w:rsid w:val="003C7C5E"/>
    <w:rsid w:val="003C7DFC"/>
    <w:rsid w:val="003D109E"/>
    <w:rsid w:val="003D1835"/>
    <w:rsid w:val="003D3C0B"/>
    <w:rsid w:val="003D3C93"/>
    <w:rsid w:val="003D4D98"/>
    <w:rsid w:val="003D59D2"/>
    <w:rsid w:val="003D665D"/>
    <w:rsid w:val="003D6AFE"/>
    <w:rsid w:val="003D6D30"/>
    <w:rsid w:val="003D76F3"/>
    <w:rsid w:val="003E0801"/>
    <w:rsid w:val="003E1C4F"/>
    <w:rsid w:val="003E3404"/>
    <w:rsid w:val="003E3C9F"/>
    <w:rsid w:val="003E419E"/>
    <w:rsid w:val="003E4C77"/>
    <w:rsid w:val="003E6147"/>
    <w:rsid w:val="003F0186"/>
    <w:rsid w:val="003F0DD5"/>
    <w:rsid w:val="003F0F28"/>
    <w:rsid w:val="003F1095"/>
    <w:rsid w:val="003F2036"/>
    <w:rsid w:val="003F2AC5"/>
    <w:rsid w:val="003F3A75"/>
    <w:rsid w:val="003F3D13"/>
    <w:rsid w:val="003F3F2D"/>
    <w:rsid w:val="003F4E33"/>
    <w:rsid w:val="003F5529"/>
    <w:rsid w:val="003F5BAD"/>
    <w:rsid w:val="003F60F9"/>
    <w:rsid w:val="003F6EEC"/>
    <w:rsid w:val="003F77C7"/>
    <w:rsid w:val="00400929"/>
    <w:rsid w:val="00400B6A"/>
    <w:rsid w:val="004010EC"/>
    <w:rsid w:val="00402BAF"/>
    <w:rsid w:val="00402C8A"/>
    <w:rsid w:val="00405F49"/>
    <w:rsid w:val="004070DC"/>
    <w:rsid w:val="00407869"/>
    <w:rsid w:val="00407A67"/>
    <w:rsid w:val="0041025D"/>
    <w:rsid w:val="00410665"/>
    <w:rsid w:val="004107B3"/>
    <w:rsid w:val="00412174"/>
    <w:rsid w:val="004139B3"/>
    <w:rsid w:val="00414B88"/>
    <w:rsid w:val="00414E92"/>
    <w:rsid w:val="00414FAF"/>
    <w:rsid w:val="004150E8"/>
    <w:rsid w:val="00415205"/>
    <w:rsid w:val="00415F07"/>
    <w:rsid w:val="004169DD"/>
    <w:rsid w:val="00417E97"/>
    <w:rsid w:val="004221DD"/>
    <w:rsid w:val="00422D8B"/>
    <w:rsid w:val="00424531"/>
    <w:rsid w:val="004245C5"/>
    <w:rsid w:val="00424957"/>
    <w:rsid w:val="00424A9D"/>
    <w:rsid w:val="00425A34"/>
    <w:rsid w:val="00425F19"/>
    <w:rsid w:val="0042723D"/>
    <w:rsid w:val="00431B32"/>
    <w:rsid w:val="00432E7A"/>
    <w:rsid w:val="00433922"/>
    <w:rsid w:val="00433DAD"/>
    <w:rsid w:val="00434417"/>
    <w:rsid w:val="0043455C"/>
    <w:rsid w:val="0043478E"/>
    <w:rsid w:val="0043480A"/>
    <w:rsid w:val="00434EF3"/>
    <w:rsid w:val="0043556E"/>
    <w:rsid w:val="004360EF"/>
    <w:rsid w:val="00436137"/>
    <w:rsid w:val="0043735F"/>
    <w:rsid w:val="00437D72"/>
    <w:rsid w:val="00440C4C"/>
    <w:rsid w:val="00440EAD"/>
    <w:rsid w:val="00441BA1"/>
    <w:rsid w:val="00441CD8"/>
    <w:rsid w:val="00441D84"/>
    <w:rsid w:val="00442719"/>
    <w:rsid w:val="00442B6F"/>
    <w:rsid w:val="00443510"/>
    <w:rsid w:val="00444184"/>
    <w:rsid w:val="00445B80"/>
    <w:rsid w:val="00446BC6"/>
    <w:rsid w:val="00447489"/>
    <w:rsid w:val="00447879"/>
    <w:rsid w:val="00447A63"/>
    <w:rsid w:val="00450F03"/>
    <w:rsid w:val="004522C8"/>
    <w:rsid w:val="00453483"/>
    <w:rsid w:val="00454316"/>
    <w:rsid w:val="004547C2"/>
    <w:rsid w:val="00454A19"/>
    <w:rsid w:val="00454EF8"/>
    <w:rsid w:val="00456189"/>
    <w:rsid w:val="00456753"/>
    <w:rsid w:val="00456AE4"/>
    <w:rsid w:val="00457CA4"/>
    <w:rsid w:val="00461652"/>
    <w:rsid w:val="00462C6A"/>
    <w:rsid w:val="00463D57"/>
    <w:rsid w:val="0046666C"/>
    <w:rsid w:val="004667AD"/>
    <w:rsid w:val="00470365"/>
    <w:rsid w:val="00470B54"/>
    <w:rsid w:val="00470B9E"/>
    <w:rsid w:val="004720B3"/>
    <w:rsid w:val="004727B9"/>
    <w:rsid w:val="004746BA"/>
    <w:rsid w:val="00476D89"/>
    <w:rsid w:val="004774BE"/>
    <w:rsid w:val="004810EF"/>
    <w:rsid w:val="00481A49"/>
    <w:rsid w:val="00482CA1"/>
    <w:rsid w:val="004831DB"/>
    <w:rsid w:val="004836F7"/>
    <w:rsid w:val="00484C82"/>
    <w:rsid w:val="00485490"/>
    <w:rsid w:val="004869F0"/>
    <w:rsid w:val="00486C1D"/>
    <w:rsid w:val="004943FB"/>
    <w:rsid w:val="0049456A"/>
    <w:rsid w:val="00494606"/>
    <w:rsid w:val="004972B6"/>
    <w:rsid w:val="0049738E"/>
    <w:rsid w:val="00497740"/>
    <w:rsid w:val="004A09D5"/>
    <w:rsid w:val="004A33E5"/>
    <w:rsid w:val="004A3B97"/>
    <w:rsid w:val="004A6527"/>
    <w:rsid w:val="004A6634"/>
    <w:rsid w:val="004A6C18"/>
    <w:rsid w:val="004A71B1"/>
    <w:rsid w:val="004A7B38"/>
    <w:rsid w:val="004B10C3"/>
    <w:rsid w:val="004B2353"/>
    <w:rsid w:val="004B2649"/>
    <w:rsid w:val="004B31D2"/>
    <w:rsid w:val="004B356C"/>
    <w:rsid w:val="004B36BF"/>
    <w:rsid w:val="004B4396"/>
    <w:rsid w:val="004B62B2"/>
    <w:rsid w:val="004B66CA"/>
    <w:rsid w:val="004B6971"/>
    <w:rsid w:val="004B7224"/>
    <w:rsid w:val="004B7E12"/>
    <w:rsid w:val="004C1525"/>
    <w:rsid w:val="004C16BA"/>
    <w:rsid w:val="004C1CF9"/>
    <w:rsid w:val="004C3BF0"/>
    <w:rsid w:val="004C3DEB"/>
    <w:rsid w:val="004C405E"/>
    <w:rsid w:val="004C4B2A"/>
    <w:rsid w:val="004C60DE"/>
    <w:rsid w:val="004C60E3"/>
    <w:rsid w:val="004C6E19"/>
    <w:rsid w:val="004D006B"/>
    <w:rsid w:val="004D0F88"/>
    <w:rsid w:val="004D19A7"/>
    <w:rsid w:val="004D2C8E"/>
    <w:rsid w:val="004D479B"/>
    <w:rsid w:val="004D602B"/>
    <w:rsid w:val="004D6379"/>
    <w:rsid w:val="004D70FE"/>
    <w:rsid w:val="004D7BF7"/>
    <w:rsid w:val="004D7E8D"/>
    <w:rsid w:val="004D7F70"/>
    <w:rsid w:val="004E2151"/>
    <w:rsid w:val="004E35C4"/>
    <w:rsid w:val="004E41C0"/>
    <w:rsid w:val="004E4592"/>
    <w:rsid w:val="004E51FD"/>
    <w:rsid w:val="004E5A2F"/>
    <w:rsid w:val="004E704A"/>
    <w:rsid w:val="004E7CEB"/>
    <w:rsid w:val="004F0D2D"/>
    <w:rsid w:val="004F24BF"/>
    <w:rsid w:val="004F3040"/>
    <w:rsid w:val="004F32AB"/>
    <w:rsid w:val="004F45ED"/>
    <w:rsid w:val="004F61A8"/>
    <w:rsid w:val="004F6603"/>
    <w:rsid w:val="004F7DB5"/>
    <w:rsid w:val="0050041B"/>
    <w:rsid w:val="00500E61"/>
    <w:rsid w:val="005028D4"/>
    <w:rsid w:val="005035B9"/>
    <w:rsid w:val="00505978"/>
    <w:rsid w:val="00505F95"/>
    <w:rsid w:val="0050724C"/>
    <w:rsid w:val="00507ACA"/>
    <w:rsid w:val="00510126"/>
    <w:rsid w:val="00511C15"/>
    <w:rsid w:val="00511D43"/>
    <w:rsid w:val="00512B81"/>
    <w:rsid w:val="005130FF"/>
    <w:rsid w:val="0051433F"/>
    <w:rsid w:val="00514DB1"/>
    <w:rsid w:val="00514EE7"/>
    <w:rsid w:val="00515BE9"/>
    <w:rsid w:val="00516AF3"/>
    <w:rsid w:val="00516DD9"/>
    <w:rsid w:val="005172C4"/>
    <w:rsid w:val="00517ECB"/>
    <w:rsid w:val="00521512"/>
    <w:rsid w:val="00521AC1"/>
    <w:rsid w:val="005220E4"/>
    <w:rsid w:val="0052438C"/>
    <w:rsid w:val="00524C51"/>
    <w:rsid w:val="0052527A"/>
    <w:rsid w:val="00526B6F"/>
    <w:rsid w:val="00526E09"/>
    <w:rsid w:val="005274E4"/>
    <w:rsid w:val="00527D99"/>
    <w:rsid w:val="00530094"/>
    <w:rsid w:val="00530422"/>
    <w:rsid w:val="00531B3F"/>
    <w:rsid w:val="00532DF6"/>
    <w:rsid w:val="0053371B"/>
    <w:rsid w:val="00534334"/>
    <w:rsid w:val="00534858"/>
    <w:rsid w:val="005358D7"/>
    <w:rsid w:val="00537246"/>
    <w:rsid w:val="00537668"/>
    <w:rsid w:val="005379F6"/>
    <w:rsid w:val="00540B6F"/>
    <w:rsid w:val="00540E86"/>
    <w:rsid w:val="00541D9A"/>
    <w:rsid w:val="00542094"/>
    <w:rsid w:val="005435A1"/>
    <w:rsid w:val="00543F9F"/>
    <w:rsid w:val="0054608A"/>
    <w:rsid w:val="0054778A"/>
    <w:rsid w:val="0055349A"/>
    <w:rsid w:val="005534FF"/>
    <w:rsid w:val="00553524"/>
    <w:rsid w:val="00554669"/>
    <w:rsid w:val="005549F9"/>
    <w:rsid w:val="00554EAB"/>
    <w:rsid w:val="005559B3"/>
    <w:rsid w:val="00555C7F"/>
    <w:rsid w:val="00556035"/>
    <w:rsid w:val="00556E50"/>
    <w:rsid w:val="005576A1"/>
    <w:rsid w:val="00557C17"/>
    <w:rsid w:val="005620A9"/>
    <w:rsid w:val="005643D6"/>
    <w:rsid w:val="00564AA6"/>
    <w:rsid w:val="00566263"/>
    <w:rsid w:val="00567166"/>
    <w:rsid w:val="00567C92"/>
    <w:rsid w:val="00567F94"/>
    <w:rsid w:val="005700D5"/>
    <w:rsid w:val="005707D0"/>
    <w:rsid w:val="005708BE"/>
    <w:rsid w:val="00570A0A"/>
    <w:rsid w:val="005710D9"/>
    <w:rsid w:val="00571F46"/>
    <w:rsid w:val="00573822"/>
    <w:rsid w:val="005738A5"/>
    <w:rsid w:val="005744EB"/>
    <w:rsid w:val="00574DF1"/>
    <w:rsid w:val="005769C2"/>
    <w:rsid w:val="00577CE9"/>
    <w:rsid w:val="00577FF6"/>
    <w:rsid w:val="005809FF"/>
    <w:rsid w:val="0058185A"/>
    <w:rsid w:val="00582F54"/>
    <w:rsid w:val="0058305F"/>
    <w:rsid w:val="00583930"/>
    <w:rsid w:val="00583985"/>
    <w:rsid w:val="00584713"/>
    <w:rsid w:val="00584D4F"/>
    <w:rsid w:val="005856AD"/>
    <w:rsid w:val="00586D72"/>
    <w:rsid w:val="00587E2E"/>
    <w:rsid w:val="0059031A"/>
    <w:rsid w:val="00590438"/>
    <w:rsid w:val="00590D29"/>
    <w:rsid w:val="00590E9B"/>
    <w:rsid w:val="00593AD1"/>
    <w:rsid w:val="00593B28"/>
    <w:rsid w:val="00594FDB"/>
    <w:rsid w:val="0059509B"/>
    <w:rsid w:val="00596062"/>
    <w:rsid w:val="005960B0"/>
    <w:rsid w:val="005A189E"/>
    <w:rsid w:val="005A547F"/>
    <w:rsid w:val="005A6EC2"/>
    <w:rsid w:val="005A7F1C"/>
    <w:rsid w:val="005B1711"/>
    <w:rsid w:val="005B1856"/>
    <w:rsid w:val="005B1C88"/>
    <w:rsid w:val="005B1D14"/>
    <w:rsid w:val="005B1F84"/>
    <w:rsid w:val="005B2894"/>
    <w:rsid w:val="005B32F3"/>
    <w:rsid w:val="005B3BF1"/>
    <w:rsid w:val="005B3EDF"/>
    <w:rsid w:val="005B5571"/>
    <w:rsid w:val="005B5A94"/>
    <w:rsid w:val="005B60FA"/>
    <w:rsid w:val="005B6745"/>
    <w:rsid w:val="005B73F5"/>
    <w:rsid w:val="005B7BEA"/>
    <w:rsid w:val="005C0372"/>
    <w:rsid w:val="005C217B"/>
    <w:rsid w:val="005C2399"/>
    <w:rsid w:val="005C239C"/>
    <w:rsid w:val="005C4364"/>
    <w:rsid w:val="005C4A9D"/>
    <w:rsid w:val="005C55F6"/>
    <w:rsid w:val="005C6C05"/>
    <w:rsid w:val="005C731B"/>
    <w:rsid w:val="005D0D8B"/>
    <w:rsid w:val="005D17C9"/>
    <w:rsid w:val="005D3BAD"/>
    <w:rsid w:val="005D48A2"/>
    <w:rsid w:val="005D54BC"/>
    <w:rsid w:val="005D59E3"/>
    <w:rsid w:val="005D6525"/>
    <w:rsid w:val="005D7948"/>
    <w:rsid w:val="005E0756"/>
    <w:rsid w:val="005E0BCD"/>
    <w:rsid w:val="005E105B"/>
    <w:rsid w:val="005E271C"/>
    <w:rsid w:val="005E2F21"/>
    <w:rsid w:val="005E355A"/>
    <w:rsid w:val="005E4E88"/>
    <w:rsid w:val="005E5812"/>
    <w:rsid w:val="005E78EB"/>
    <w:rsid w:val="005F02D5"/>
    <w:rsid w:val="005F1ADA"/>
    <w:rsid w:val="005F1FE0"/>
    <w:rsid w:val="005F2179"/>
    <w:rsid w:val="005F27F1"/>
    <w:rsid w:val="005F2C5E"/>
    <w:rsid w:val="005F3720"/>
    <w:rsid w:val="005F4005"/>
    <w:rsid w:val="005F4543"/>
    <w:rsid w:val="005F74E4"/>
    <w:rsid w:val="005F7EFC"/>
    <w:rsid w:val="00600362"/>
    <w:rsid w:val="00600A59"/>
    <w:rsid w:val="006018BB"/>
    <w:rsid w:val="006021CF"/>
    <w:rsid w:val="00604D69"/>
    <w:rsid w:val="006064F3"/>
    <w:rsid w:val="00606CE5"/>
    <w:rsid w:val="0060745D"/>
    <w:rsid w:val="00611106"/>
    <w:rsid w:val="00611D43"/>
    <w:rsid w:val="00612462"/>
    <w:rsid w:val="00613A75"/>
    <w:rsid w:val="006176DA"/>
    <w:rsid w:val="006178E1"/>
    <w:rsid w:val="0062026F"/>
    <w:rsid w:val="006206DB"/>
    <w:rsid w:val="0062074E"/>
    <w:rsid w:val="00621163"/>
    <w:rsid w:val="00621AB4"/>
    <w:rsid w:val="006222B3"/>
    <w:rsid w:val="006229FA"/>
    <w:rsid w:val="006235E8"/>
    <w:rsid w:val="00623A52"/>
    <w:rsid w:val="00624D59"/>
    <w:rsid w:val="00624F19"/>
    <w:rsid w:val="00625864"/>
    <w:rsid w:val="006258CC"/>
    <w:rsid w:val="00625B42"/>
    <w:rsid w:val="0062640A"/>
    <w:rsid w:val="00627844"/>
    <w:rsid w:val="00631A59"/>
    <w:rsid w:val="0063289D"/>
    <w:rsid w:val="00632CD2"/>
    <w:rsid w:val="00633111"/>
    <w:rsid w:val="0063396D"/>
    <w:rsid w:val="00633F0D"/>
    <w:rsid w:val="00635973"/>
    <w:rsid w:val="00636201"/>
    <w:rsid w:val="00636575"/>
    <w:rsid w:val="00636678"/>
    <w:rsid w:val="00637246"/>
    <w:rsid w:val="00637323"/>
    <w:rsid w:val="00640661"/>
    <w:rsid w:val="00641893"/>
    <w:rsid w:val="0064196B"/>
    <w:rsid w:val="00642C4B"/>
    <w:rsid w:val="00643FB8"/>
    <w:rsid w:val="006442FA"/>
    <w:rsid w:val="0064531A"/>
    <w:rsid w:val="00645DD5"/>
    <w:rsid w:val="006464F5"/>
    <w:rsid w:val="006473F0"/>
    <w:rsid w:val="00647515"/>
    <w:rsid w:val="0065128F"/>
    <w:rsid w:val="00652A1B"/>
    <w:rsid w:val="00653AE6"/>
    <w:rsid w:val="006543DC"/>
    <w:rsid w:val="006546AF"/>
    <w:rsid w:val="0065473D"/>
    <w:rsid w:val="00654BDB"/>
    <w:rsid w:val="00655854"/>
    <w:rsid w:val="00656491"/>
    <w:rsid w:val="00657977"/>
    <w:rsid w:val="00657DD2"/>
    <w:rsid w:val="00657E11"/>
    <w:rsid w:val="00657E8B"/>
    <w:rsid w:val="00657FBE"/>
    <w:rsid w:val="00661919"/>
    <w:rsid w:val="00661D0F"/>
    <w:rsid w:val="00661D4B"/>
    <w:rsid w:val="00662120"/>
    <w:rsid w:val="00662414"/>
    <w:rsid w:val="00664435"/>
    <w:rsid w:val="006656E9"/>
    <w:rsid w:val="00666B44"/>
    <w:rsid w:val="0066708A"/>
    <w:rsid w:val="006672FB"/>
    <w:rsid w:val="00667D66"/>
    <w:rsid w:val="00671C44"/>
    <w:rsid w:val="00671F3D"/>
    <w:rsid w:val="00672192"/>
    <w:rsid w:val="00672A70"/>
    <w:rsid w:val="006769A1"/>
    <w:rsid w:val="00676AD5"/>
    <w:rsid w:val="00676C8B"/>
    <w:rsid w:val="00677520"/>
    <w:rsid w:val="006816FC"/>
    <w:rsid w:val="00685210"/>
    <w:rsid w:val="00685E19"/>
    <w:rsid w:val="00685E22"/>
    <w:rsid w:val="00686579"/>
    <w:rsid w:val="00687566"/>
    <w:rsid w:val="006875AF"/>
    <w:rsid w:val="0069082D"/>
    <w:rsid w:val="00692ED8"/>
    <w:rsid w:val="00693F4C"/>
    <w:rsid w:val="00694A0E"/>
    <w:rsid w:val="006950AF"/>
    <w:rsid w:val="00696187"/>
    <w:rsid w:val="006967AE"/>
    <w:rsid w:val="00697204"/>
    <w:rsid w:val="006A024A"/>
    <w:rsid w:val="006A0FB0"/>
    <w:rsid w:val="006A1514"/>
    <w:rsid w:val="006A15E2"/>
    <w:rsid w:val="006A2F31"/>
    <w:rsid w:val="006A2F8D"/>
    <w:rsid w:val="006A3D71"/>
    <w:rsid w:val="006A4C3D"/>
    <w:rsid w:val="006A5623"/>
    <w:rsid w:val="006A6BEE"/>
    <w:rsid w:val="006A782D"/>
    <w:rsid w:val="006B1D26"/>
    <w:rsid w:val="006B244D"/>
    <w:rsid w:val="006B2560"/>
    <w:rsid w:val="006B26D0"/>
    <w:rsid w:val="006B4904"/>
    <w:rsid w:val="006B5CD6"/>
    <w:rsid w:val="006B6B70"/>
    <w:rsid w:val="006B74F9"/>
    <w:rsid w:val="006C0CB6"/>
    <w:rsid w:val="006C1DC2"/>
    <w:rsid w:val="006C2279"/>
    <w:rsid w:val="006C3B5A"/>
    <w:rsid w:val="006C3E8D"/>
    <w:rsid w:val="006C404A"/>
    <w:rsid w:val="006C476D"/>
    <w:rsid w:val="006C4C49"/>
    <w:rsid w:val="006C4FF6"/>
    <w:rsid w:val="006C5495"/>
    <w:rsid w:val="006C65CE"/>
    <w:rsid w:val="006C6A4F"/>
    <w:rsid w:val="006C77F1"/>
    <w:rsid w:val="006C7FE5"/>
    <w:rsid w:val="006D17E0"/>
    <w:rsid w:val="006D1E46"/>
    <w:rsid w:val="006D21BE"/>
    <w:rsid w:val="006D6B8E"/>
    <w:rsid w:val="006D6CAA"/>
    <w:rsid w:val="006D6E51"/>
    <w:rsid w:val="006E053F"/>
    <w:rsid w:val="006E0EBC"/>
    <w:rsid w:val="006E1BC1"/>
    <w:rsid w:val="006E230B"/>
    <w:rsid w:val="006E2ED8"/>
    <w:rsid w:val="006E3EF9"/>
    <w:rsid w:val="006E40FA"/>
    <w:rsid w:val="006E5C32"/>
    <w:rsid w:val="006E5FE8"/>
    <w:rsid w:val="006E6114"/>
    <w:rsid w:val="006E66B1"/>
    <w:rsid w:val="006E6A0F"/>
    <w:rsid w:val="006E77D6"/>
    <w:rsid w:val="006E7971"/>
    <w:rsid w:val="006F0D76"/>
    <w:rsid w:val="006F2A6E"/>
    <w:rsid w:val="006F38BA"/>
    <w:rsid w:val="006F4CB7"/>
    <w:rsid w:val="006F4D0F"/>
    <w:rsid w:val="007002B5"/>
    <w:rsid w:val="00700B1F"/>
    <w:rsid w:val="00700B88"/>
    <w:rsid w:val="00701D64"/>
    <w:rsid w:val="00702287"/>
    <w:rsid w:val="00703DA8"/>
    <w:rsid w:val="007047B4"/>
    <w:rsid w:val="00705253"/>
    <w:rsid w:val="007057F7"/>
    <w:rsid w:val="00706443"/>
    <w:rsid w:val="00706DCE"/>
    <w:rsid w:val="00706F13"/>
    <w:rsid w:val="0071172C"/>
    <w:rsid w:val="00712906"/>
    <w:rsid w:val="00712F1C"/>
    <w:rsid w:val="00713305"/>
    <w:rsid w:val="0071566F"/>
    <w:rsid w:val="007157B2"/>
    <w:rsid w:val="00715BFE"/>
    <w:rsid w:val="0071683D"/>
    <w:rsid w:val="00716D82"/>
    <w:rsid w:val="0071704E"/>
    <w:rsid w:val="007214BE"/>
    <w:rsid w:val="00721854"/>
    <w:rsid w:val="0072273F"/>
    <w:rsid w:val="00722E4F"/>
    <w:rsid w:val="007230D6"/>
    <w:rsid w:val="007234E9"/>
    <w:rsid w:val="00723B66"/>
    <w:rsid w:val="00723D0E"/>
    <w:rsid w:val="00724662"/>
    <w:rsid w:val="00724EE4"/>
    <w:rsid w:val="0072587C"/>
    <w:rsid w:val="007308B5"/>
    <w:rsid w:val="00730FC4"/>
    <w:rsid w:val="00732DF8"/>
    <w:rsid w:val="007335E6"/>
    <w:rsid w:val="007355AE"/>
    <w:rsid w:val="00736208"/>
    <w:rsid w:val="0073681B"/>
    <w:rsid w:val="00736BAE"/>
    <w:rsid w:val="007379BE"/>
    <w:rsid w:val="007412FA"/>
    <w:rsid w:val="00741C9A"/>
    <w:rsid w:val="007423A5"/>
    <w:rsid w:val="00743303"/>
    <w:rsid w:val="007433EF"/>
    <w:rsid w:val="007474A6"/>
    <w:rsid w:val="00747814"/>
    <w:rsid w:val="007479E7"/>
    <w:rsid w:val="00750CB6"/>
    <w:rsid w:val="00751173"/>
    <w:rsid w:val="007511EC"/>
    <w:rsid w:val="007518A5"/>
    <w:rsid w:val="00751D34"/>
    <w:rsid w:val="007524AD"/>
    <w:rsid w:val="007535D7"/>
    <w:rsid w:val="0075416E"/>
    <w:rsid w:val="00754AB1"/>
    <w:rsid w:val="0075519B"/>
    <w:rsid w:val="00755D5B"/>
    <w:rsid w:val="007621F4"/>
    <w:rsid w:val="007622D9"/>
    <w:rsid w:val="00764113"/>
    <w:rsid w:val="00764464"/>
    <w:rsid w:val="007654B6"/>
    <w:rsid w:val="00765960"/>
    <w:rsid w:val="00765EBD"/>
    <w:rsid w:val="007703EB"/>
    <w:rsid w:val="007712C0"/>
    <w:rsid w:val="007723E1"/>
    <w:rsid w:val="00772D89"/>
    <w:rsid w:val="00773042"/>
    <w:rsid w:val="007733F8"/>
    <w:rsid w:val="00774070"/>
    <w:rsid w:val="00774948"/>
    <w:rsid w:val="00774AAB"/>
    <w:rsid w:val="00775042"/>
    <w:rsid w:val="00775AEC"/>
    <w:rsid w:val="00776898"/>
    <w:rsid w:val="007768A0"/>
    <w:rsid w:val="00780E75"/>
    <w:rsid w:val="00781183"/>
    <w:rsid w:val="00781B81"/>
    <w:rsid w:val="007823E3"/>
    <w:rsid w:val="00782C9F"/>
    <w:rsid w:val="00783325"/>
    <w:rsid w:val="00783E71"/>
    <w:rsid w:val="0078463C"/>
    <w:rsid w:val="007847B8"/>
    <w:rsid w:val="0078573C"/>
    <w:rsid w:val="007868BB"/>
    <w:rsid w:val="007879C3"/>
    <w:rsid w:val="007906E3"/>
    <w:rsid w:val="00790CF8"/>
    <w:rsid w:val="00791482"/>
    <w:rsid w:val="00791605"/>
    <w:rsid w:val="00792FAA"/>
    <w:rsid w:val="00793C21"/>
    <w:rsid w:val="007944BE"/>
    <w:rsid w:val="007954C6"/>
    <w:rsid w:val="00795BDD"/>
    <w:rsid w:val="007963DC"/>
    <w:rsid w:val="0079673E"/>
    <w:rsid w:val="007A053D"/>
    <w:rsid w:val="007A0A31"/>
    <w:rsid w:val="007A1680"/>
    <w:rsid w:val="007A1D10"/>
    <w:rsid w:val="007A2A0A"/>
    <w:rsid w:val="007A55F1"/>
    <w:rsid w:val="007A7A66"/>
    <w:rsid w:val="007B0259"/>
    <w:rsid w:val="007B18F9"/>
    <w:rsid w:val="007B2340"/>
    <w:rsid w:val="007B2FC7"/>
    <w:rsid w:val="007B362F"/>
    <w:rsid w:val="007B4156"/>
    <w:rsid w:val="007B600A"/>
    <w:rsid w:val="007B6C3E"/>
    <w:rsid w:val="007C082B"/>
    <w:rsid w:val="007C1E54"/>
    <w:rsid w:val="007C22DD"/>
    <w:rsid w:val="007C2CE0"/>
    <w:rsid w:val="007C3748"/>
    <w:rsid w:val="007C4B0F"/>
    <w:rsid w:val="007C54D5"/>
    <w:rsid w:val="007C6848"/>
    <w:rsid w:val="007C77BD"/>
    <w:rsid w:val="007D00F8"/>
    <w:rsid w:val="007D04DD"/>
    <w:rsid w:val="007D0703"/>
    <w:rsid w:val="007D07CD"/>
    <w:rsid w:val="007D1057"/>
    <w:rsid w:val="007D1BF7"/>
    <w:rsid w:val="007D1F58"/>
    <w:rsid w:val="007D2EC6"/>
    <w:rsid w:val="007D34BA"/>
    <w:rsid w:val="007D351B"/>
    <w:rsid w:val="007D3728"/>
    <w:rsid w:val="007D416B"/>
    <w:rsid w:val="007D42D0"/>
    <w:rsid w:val="007D45EE"/>
    <w:rsid w:val="007D53C7"/>
    <w:rsid w:val="007D6287"/>
    <w:rsid w:val="007D6553"/>
    <w:rsid w:val="007D6905"/>
    <w:rsid w:val="007D6AA6"/>
    <w:rsid w:val="007E0153"/>
    <w:rsid w:val="007E01D4"/>
    <w:rsid w:val="007E099E"/>
    <w:rsid w:val="007E224E"/>
    <w:rsid w:val="007E39BA"/>
    <w:rsid w:val="007E3BE9"/>
    <w:rsid w:val="007E476C"/>
    <w:rsid w:val="007E4FB9"/>
    <w:rsid w:val="007E6E77"/>
    <w:rsid w:val="007E73AF"/>
    <w:rsid w:val="007E74CA"/>
    <w:rsid w:val="007E757A"/>
    <w:rsid w:val="007E7727"/>
    <w:rsid w:val="007F03F6"/>
    <w:rsid w:val="007F07A6"/>
    <w:rsid w:val="007F3B31"/>
    <w:rsid w:val="007F3FCE"/>
    <w:rsid w:val="007F4623"/>
    <w:rsid w:val="007F5985"/>
    <w:rsid w:val="007F740E"/>
    <w:rsid w:val="0080027A"/>
    <w:rsid w:val="00801FA7"/>
    <w:rsid w:val="008027B6"/>
    <w:rsid w:val="0080436B"/>
    <w:rsid w:val="008046EC"/>
    <w:rsid w:val="00807D08"/>
    <w:rsid w:val="008103FA"/>
    <w:rsid w:val="0081047C"/>
    <w:rsid w:val="008107FE"/>
    <w:rsid w:val="00810A85"/>
    <w:rsid w:val="008118F9"/>
    <w:rsid w:val="008154CB"/>
    <w:rsid w:val="008159DB"/>
    <w:rsid w:val="00816C93"/>
    <w:rsid w:val="008206D7"/>
    <w:rsid w:val="00821275"/>
    <w:rsid w:val="00821663"/>
    <w:rsid w:val="00821AFF"/>
    <w:rsid w:val="00821E32"/>
    <w:rsid w:val="008222B3"/>
    <w:rsid w:val="008225A2"/>
    <w:rsid w:val="00822FA7"/>
    <w:rsid w:val="008232FC"/>
    <w:rsid w:val="008239C5"/>
    <w:rsid w:val="0082560C"/>
    <w:rsid w:val="00825B21"/>
    <w:rsid w:val="00825F0D"/>
    <w:rsid w:val="0082719C"/>
    <w:rsid w:val="00827250"/>
    <w:rsid w:val="0083019A"/>
    <w:rsid w:val="0083152F"/>
    <w:rsid w:val="00833D3D"/>
    <w:rsid w:val="00834A77"/>
    <w:rsid w:val="00834E6B"/>
    <w:rsid w:val="008364E4"/>
    <w:rsid w:val="008371AE"/>
    <w:rsid w:val="008376D8"/>
    <w:rsid w:val="00840B8E"/>
    <w:rsid w:val="00844133"/>
    <w:rsid w:val="008445EB"/>
    <w:rsid w:val="00844B8C"/>
    <w:rsid w:val="00844E29"/>
    <w:rsid w:val="00844E5A"/>
    <w:rsid w:val="00844E85"/>
    <w:rsid w:val="0084518D"/>
    <w:rsid w:val="00845748"/>
    <w:rsid w:val="00845E37"/>
    <w:rsid w:val="00846195"/>
    <w:rsid w:val="008469D0"/>
    <w:rsid w:val="00847590"/>
    <w:rsid w:val="008509C2"/>
    <w:rsid w:val="00851015"/>
    <w:rsid w:val="00851C60"/>
    <w:rsid w:val="00852316"/>
    <w:rsid w:val="00852B91"/>
    <w:rsid w:val="00856B86"/>
    <w:rsid w:val="00857631"/>
    <w:rsid w:val="0086098B"/>
    <w:rsid w:val="00861CE1"/>
    <w:rsid w:val="00861DE8"/>
    <w:rsid w:val="00862C65"/>
    <w:rsid w:val="00863FF4"/>
    <w:rsid w:val="00865863"/>
    <w:rsid w:val="00867B42"/>
    <w:rsid w:val="008717CD"/>
    <w:rsid w:val="00871A9E"/>
    <w:rsid w:val="00873AC7"/>
    <w:rsid w:val="0087408A"/>
    <w:rsid w:val="00874C70"/>
    <w:rsid w:val="0087532B"/>
    <w:rsid w:val="008763E4"/>
    <w:rsid w:val="00876B31"/>
    <w:rsid w:val="00880A4C"/>
    <w:rsid w:val="00881600"/>
    <w:rsid w:val="00883F92"/>
    <w:rsid w:val="008847B7"/>
    <w:rsid w:val="00885574"/>
    <w:rsid w:val="00886454"/>
    <w:rsid w:val="008872DD"/>
    <w:rsid w:val="0089110F"/>
    <w:rsid w:val="00892FBE"/>
    <w:rsid w:val="0089307F"/>
    <w:rsid w:val="0089341C"/>
    <w:rsid w:val="008935D1"/>
    <w:rsid w:val="008937BF"/>
    <w:rsid w:val="008947EC"/>
    <w:rsid w:val="0089534B"/>
    <w:rsid w:val="008A14FA"/>
    <w:rsid w:val="008A28A2"/>
    <w:rsid w:val="008A2A03"/>
    <w:rsid w:val="008A2B06"/>
    <w:rsid w:val="008A3134"/>
    <w:rsid w:val="008A33A5"/>
    <w:rsid w:val="008A3E72"/>
    <w:rsid w:val="008A4246"/>
    <w:rsid w:val="008A5695"/>
    <w:rsid w:val="008A5E66"/>
    <w:rsid w:val="008A6321"/>
    <w:rsid w:val="008B0010"/>
    <w:rsid w:val="008B005B"/>
    <w:rsid w:val="008B082C"/>
    <w:rsid w:val="008B19A0"/>
    <w:rsid w:val="008B1E56"/>
    <w:rsid w:val="008B4D7B"/>
    <w:rsid w:val="008B5125"/>
    <w:rsid w:val="008B675A"/>
    <w:rsid w:val="008B771A"/>
    <w:rsid w:val="008C0B30"/>
    <w:rsid w:val="008C1281"/>
    <w:rsid w:val="008C17B3"/>
    <w:rsid w:val="008C1F88"/>
    <w:rsid w:val="008C2C99"/>
    <w:rsid w:val="008C39A1"/>
    <w:rsid w:val="008C3A18"/>
    <w:rsid w:val="008C3ABA"/>
    <w:rsid w:val="008C4A0B"/>
    <w:rsid w:val="008C6FB9"/>
    <w:rsid w:val="008C7FE6"/>
    <w:rsid w:val="008D46AF"/>
    <w:rsid w:val="008E007C"/>
    <w:rsid w:val="008E00DE"/>
    <w:rsid w:val="008E0B45"/>
    <w:rsid w:val="008E318A"/>
    <w:rsid w:val="008E335B"/>
    <w:rsid w:val="008E49C2"/>
    <w:rsid w:val="008E4E29"/>
    <w:rsid w:val="008E6333"/>
    <w:rsid w:val="008E6E55"/>
    <w:rsid w:val="008E6ECB"/>
    <w:rsid w:val="008E72BB"/>
    <w:rsid w:val="008F0B04"/>
    <w:rsid w:val="008F1C73"/>
    <w:rsid w:val="008F3868"/>
    <w:rsid w:val="008F38AE"/>
    <w:rsid w:val="008F6A0D"/>
    <w:rsid w:val="008F7AB9"/>
    <w:rsid w:val="00900440"/>
    <w:rsid w:val="00901F5E"/>
    <w:rsid w:val="009022A7"/>
    <w:rsid w:val="009026CA"/>
    <w:rsid w:val="00903258"/>
    <w:rsid w:val="00903502"/>
    <w:rsid w:val="0090485D"/>
    <w:rsid w:val="00904ACE"/>
    <w:rsid w:val="009060B4"/>
    <w:rsid w:val="009061A9"/>
    <w:rsid w:val="00906C9A"/>
    <w:rsid w:val="00907104"/>
    <w:rsid w:val="00910957"/>
    <w:rsid w:val="009117EC"/>
    <w:rsid w:val="009129F4"/>
    <w:rsid w:val="00912CD8"/>
    <w:rsid w:val="0091413C"/>
    <w:rsid w:val="009151D9"/>
    <w:rsid w:val="00915914"/>
    <w:rsid w:val="00916820"/>
    <w:rsid w:val="009179FA"/>
    <w:rsid w:val="009207B4"/>
    <w:rsid w:val="00920824"/>
    <w:rsid w:val="00920A34"/>
    <w:rsid w:val="00924B8C"/>
    <w:rsid w:val="009257B3"/>
    <w:rsid w:val="00925949"/>
    <w:rsid w:val="00926092"/>
    <w:rsid w:val="009269AF"/>
    <w:rsid w:val="00927979"/>
    <w:rsid w:val="00927D69"/>
    <w:rsid w:val="009308DE"/>
    <w:rsid w:val="009319D9"/>
    <w:rsid w:val="00931DF0"/>
    <w:rsid w:val="00934353"/>
    <w:rsid w:val="00935402"/>
    <w:rsid w:val="00935694"/>
    <w:rsid w:val="009358C2"/>
    <w:rsid w:val="009359E0"/>
    <w:rsid w:val="0093638C"/>
    <w:rsid w:val="00936881"/>
    <w:rsid w:val="00936C38"/>
    <w:rsid w:val="00936D70"/>
    <w:rsid w:val="00936EED"/>
    <w:rsid w:val="00936F1D"/>
    <w:rsid w:val="009370D5"/>
    <w:rsid w:val="009370F5"/>
    <w:rsid w:val="0093766F"/>
    <w:rsid w:val="00937C51"/>
    <w:rsid w:val="009400F0"/>
    <w:rsid w:val="0094080D"/>
    <w:rsid w:val="00941418"/>
    <w:rsid w:val="00941A09"/>
    <w:rsid w:val="00943FA2"/>
    <w:rsid w:val="00944FE4"/>
    <w:rsid w:val="00945845"/>
    <w:rsid w:val="00945C05"/>
    <w:rsid w:val="00946231"/>
    <w:rsid w:val="009468E0"/>
    <w:rsid w:val="009505C9"/>
    <w:rsid w:val="00951CBD"/>
    <w:rsid w:val="00951E17"/>
    <w:rsid w:val="009530A3"/>
    <w:rsid w:val="009538AF"/>
    <w:rsid w:val="009538B9"/>
    <w:rsid w:val="009539C6"/>
    <w:rsid w:val="00953DB0"/>
    <w:rsid w:val="00954868"/>
    <w:rsid w:val="0095582F"/>
    <w:rsid w:val="00956128"/>
    <w:rsid w:val="00956E80"/>
    <w:rsid w:val="00956FC6"/>
    <w:rsid w:val="00960334"/>
    <w:rsid w:val="00960365"/>
    <w:rsid w:val="00960547"/>
    <w:rsid w:val="0096109A"/>
    <w:rsid w:val="00961A47"/>
    <w:rsid w:val="00962814"/>
    <w:rsid w:val="00963821"/>
    <w:rsid w:val="0096387D"/>
    <w:rsid w:val="00963971"/>
    <w:rsid w:val="009645EA"/>
    <w:rsid w:val="00966FFC"/>
    <w:rsid w:val="00967632"/>
    <w:rsid w:val="0097072F"/>
    <w:rsid w:val="0097252D"/>
    <w:rsid w:val="00973234"/>
    <w:rsid w:val="00973263"/>
    <w:rsid w:val="009733DE"/>
    <w:rsid w:val="00973C7B"/>
    <w:rsid w:val="00974618"/>
    <w:rsid w:val="00975ABA"/>
    <w:rsid w:val="00975F54"/>
    <w:rsid w:val="009763C3"/>
    <w:rsid w:val="0097655C"/>
    <w:rsid w:val="009771C8"/>
    <w:rsid w:val="009775A3"/>
    <w:rsid w:val="00980471"/>
    <w:rsid w:val="009804C4"/>
    <w:rsid w:val="0098084E"/>
    <w:rsid w:val="0098204C"/>
    <w:rsid w:val="009826DF"/>
    <w:rsid w:val="00983CB0"/>
    <w:rsid w:val="00985029"/>
    <w:rsid w:val="00985DC7"/>
    <w:rsid w:val="009862F5"/>
    <w:rsid w:val="0098645A"/>
    <w:rsid w:val="009868E5"/>
    <w:rsid w:val="00987F86"/>
    <w:rsid w:val="00990B99"/>
    <w:rsid w:val="00991F91"/>
    <w:rsid w:val="009924A5"/>
    <w:rsid w:val="00992CFD"/>
    <w:rsid w:val="00993295"/>
    <w:rsid w:val="0099349C"/>
    <w:rsid w:val="009947A0"/>
    <w:rsid w:val="00994AF4"/>
    <w:rsid w:val="00995248"/>
    <w:rsid w:val="00996033"/>
    <w:rsid w:val="009962BD"/>
    <w:rsid w:val="0099769D"/>
    <w:rsid w:val="009976CA"/>
    <w:rsid w:val="009A2BD6"/>
    <w:rsid w:val="009A31C8"/>
    <w:rsid w:val="009A38AE"/>
    <w:rsid w:val="009A3CEF"/>
    <w:rsid w:val="009A3EE1"/>
    <w:rsid w:val="009A4308"/>
    <w:rsid w:val="009A4BE7"/>
    <w:rsid w:val="009A4E7D"/>
    <w:rsid w:val="009A4EA0"/>
    <w:rsid w:val="009A4F26"/>
    <w:rsid w:val="009A53E3"/>
    <w:rsid w:val="009A5B00"/>
    <w:rsid w:val="009A5F21"/>
    <w:rsid w:val="009A62ED"/>
    <w:rsid w:val="009B05CC"/>
    <w:rsid w:val="009B1472"/>
    <w:rsid w:val="009B1AF8"/>
    <w:rsid w:val="009B22CF"/>
    <w:rsid w:val="009B3268"/>
    <w:rsid w:val="009B3940"/>
    <w:rsid w:val="009B39DA"/>
    <w:rsid w:val="009B4C4C"/>
    <w:rsid w:val="009B6E4B"/>
    <w:rsid w:val="009B7362"/>
    <w:rsid w:val="009B7604"/>
    <w:rsid w:val="009B7FB6"/>
    <w:rsid w:val="009C09BC"/>
    <w:rsid w:val="009C14A2"/>
    <w:rsid w:val="009C1A49"/>
    <w:rsid w:val="009C295A"/>
    <w:rsid w:val="009C2A46"/>
    <w:rsid w:val="009C48CA"/>
    <w:rsid w:val="009C5451"/>
    <w:rsid w:val="009C6333"/>
    <w:rsid w:val="009C67D8"/>
    <w:rsid w:val="009C718D"/>
    <w:rsid w:val="009C7A55"/>
    <w:rsid w:val="009C7AD7"/>
    <w:rsid w:val="009D02D6"/>
    <w:rsid w:val="009D17C8"/>
    <w:rsid w:val="009D2B8E"/>
    <w:rsid w:val="009D364F"/>
    <w:rsid w:val="009D38AF"/>
    <w:rsid w:val="009D3AFC"/>
    <w:rsid w:val="009D3D92"/>
    <w:rsid w:val="009D3FBE"/>
    <w:rsid w:val="009D6FAE"/>
    <w:rsid w:val="009D748F"/>
    <w:rsid w:val="009D7578"/>
    <w:rsid w:val="009D7802"/>
    <w:rsid w:val="009D7F35"/>
    <w:rsid w:val="009E067B"/>
    <w:rsid w:val="009E11AF"/>
    <w:rsid w:val="009E17D7"/>
    <w:rsid w:val="009E1E71"/>
    <w:rsid w:val="009E324F"/>
    <w:rsid w:val="009E3624"/>
    <w:rsid w:val="009E3C38"/>
    <w:rsid w:val="009E4E9D"/>
    <w:rsid w:val="009E6ADF"/>
    <w:rsid w:val="009E6E43"/>
    <w:rsid w:val="009E6E9E"/>
    <w:rsid w:val="009F073D"/>
    <w:rsid w:val="009F2980"/>
    <w:rsid w:val="009F2EAC"/>
    <w:rsid w:val="009F3445"/>
    <w:rsid w:val="009F467B"/>
    <w:rsid w:val="009F763A"/>
    <w:rsid w:val="00A0025F"/>
    <w:rsid w:val="00A00373"/>
    <w:rsid w:val="00A00601"/>
    <w:rsid w:val="00A014B1"/>
    <w:rsid w:val="00A019EC"/>
    <w:rsid w:val="00A01C08"/>
    <w:rsid w:val="00A01F0B"/>
    <w:rsid w:val="00A0278D"/>
    <w:rsid w:val="00A02B4F"/>
    <w:rsid w:val="00A03029"/>
    <w:rsid w:val="00A04072"/>
    <w:rsid w:val="00A041E9"/>
    <w:rsid w:val="00A05EB6"/>
    <w:rsid w:val="00A05EC0"/>
    <w:rsid w:val="00A06DF7"/>
    <w:rsid w:val="00A070E1"/>
    <w:rsid w:val="00A11100"/>
    <w:rsid w:val="00A139DD"/>
    <w:rsid w:val="00A1445B"/>
    <w:rsid w:val="00A147C9"/>
    <w:rsid w:val="00A169E7"/>
    <w:rsid w:val="00A17ACE"/>
    <w:rsid w:val="00A20345"/>
    <w:rsid w:val="00A20703"/>
    <w:rsid w:val="00A215E1"/>
    <w:rsid w:val="00A216E5"/>
    <w:rsid w:val="00A21CF0"/>
    <w:rsid w:val="00A22219"/>
    <w:rsid w:val="00A22745"/>
    <w:rsid w:val="00A25E88"/>
    <w:rsid w:val="00A26609"/>
    <w:rsid w:val="00A2673D"/>
    <w:rsid w:val="00A26EEA"/>
    <w:rsid w:val="00A26F61"/>
    <w:rsid w:val="00A30D19"/>
    <w:rsid w:val="00A31CA9"/>
    <w:rsid w:val="00A32269"/>
    <w:rsid w:val="00A324BB"/>
    <w:rsid w:val="00A32B69"/>
    <w:rsid w:val="00A34B24"/>
    <w:rsid w:val="00A34D30"/>
    <w:rsid w:val="00A34FDD"/>
    <w:rsid w:val="00A35F14"/>
    <w:rsid w:val="00A3674B"/>
    <w:rsid w:val="00A369FA"/>
    <w:rsid w:val="00A37FFB"/>
    <w:rsid w:val="00A40E45"/>
    <w:rsid w:val="00A4120E"/>
    <w:rsid w:val="00A41A49"/>
    <w:rsid w:val="00A42AFC"/>
    <w:rsid w:val="00A43636"/>
    <w:rsid w:val="00A45687"/>
    <w:rsid w:val="00A507D0"/>
    <w:rsid w:val="00A50FF4"/>
    <w:rsid w:val="00A520C2"/>
    <w:rsid w:val="00A52EBC"/>
    <w:rsid w:val="00A53571"/>
    <w:rsid w:val="00A54655"/>
    <w:rsid w:val="00A5480D"/>
    <w:rsid w:val="00A5487C"/>
    <w:rsid w:val="00A55CA3"/>
    <w:rsid w:val="00A5704C"/>
    <w:rsid w:val="00A613CF"/>
    <w:rsid w:val="00A623B0"/>
    <w:rsid w:val="00A62AD1"/>
    <w:rsid w:val="00A64465"/>
    <w:rsid w:val="00A64E39"/>
    <w:rsid w:val="00A6564E"/>
    <w:rsid w:val="00A66618"/>
    <w:rsid w:val="00A66777"/>
    <w:rsid w:val="00A66830"/>
    <w:rsid w:val="00A671A4"/>
    <w:rsid w:val="00A671FD"/>
    <w:rsid w:val="00A6790B"/>
    <w:rsid w:val="00A679F0"/>
    <w:rsid w:val="00A71C4B"/>
    <w:rsid w:val="00A726ED"/>
    <w:rsid w:val="00A727B5"/>
    <w:rsid w:val="00A72C10"/>
    <w:rsid w:val="00A72CC2"/>
    <w:rsid w:val="00A72FB4"/>
    <w:rsid w:val="00A74080"/>
    <w:rsid w:val="00A742D0"/>
    <w:rsid w:val="00A7439E"/>
    <w:rsid w:val="00A743CE"/>
    <w:rsid w:val="00A76E3E"/>
    <w:rsid w:val="00A76FCE"/>
    <w:rsid w:val="00A77EB3"/>
    <w:rsid w:val="00A77FB2"/>
    <w:rsid w:val="00A8103D"/>
    <w:rsid w:val="00A81E2A"/>
    <w:rsid w:val="00A82540"/>
    <w:rsid w:val="00A8390D"/>
    <w:rsid w:val="00A84A1F"/>
    <w:rsid w:val="00A84B56"/>
    <w:rsid w:val="00A8515C"/>
    <w:rsid w:val="00A85789"/>
    <w:rsid w:val="00A9023D"/>
    <w:rsid w:val="00A91B4E"/>
    <w:rsid w:val="00A9253D"/>
    <w:rsid w:val="00A93F07"/>
    <w:rsid w:val="00A9510F"/>
    <w:rsid w:val="00A9585E"/>
    <w:rsid w:val="00A95EB7"/>
    <w:rsid w:val="00A9656C"/>
    <w:rsid w:val="00A977D4"/>
    <w:rsid w:val="00AA067E"/>
    <w:rsid w:val="00AA3CBC"/>
    <w:rsid w:val="00AA4736"/>
    <w:rsid w:val="00AA6DE8"/>
    <w:rsid w:val="00AA6E05"/>
    <w:rsid w:val="00AA7267"/>
    <w:rsid w:val="00AA75DF"/>
    <w:rsid w:val="00AA79A8"/>
    <w:rsid w:val="00AB0D81"/>
    <w:rsid w:val="00AB17F0"/>
    <w:rsid w:val="00AB1A1C"/>
    <w:rsid w:val="00AB1D53"/>
    <w:rsid w:val="00AB21E6"/>
    <w:rsid w:val="00AB3AAA"/>
    <w:rsid w:val="00AB3D98"/>
    <w:rsid w:val="00AB586C"/>
    <w:rsid w:val="00AB5FA0"/>
    <w:rsid w:val="00AB66A8"/>
    <w:rsid w:val="00AB682F"/>
    <w:rsid w:val="00AB7F43"/>
    <w:rsid w:val="00AC01AD"/>
    <w:rsid w:val="00AC0468"/>
    <w:rsid w:val="00AC051E"/>
    <w:rsid w:val="00AC1FC1"/>
    <w:rsid w:val="00AC2EC4"/>
    <w:rsid w:val="00AC4E6E"/>
    <w:rsid w:val="00AC5B58"/>
    <w:rsid w:val="00AC62C7"/>
    <w:rsid w:val="00AC73B7"/>
    <w:rsid w:val="00AC7789"/>
    <w:rsid w:val="00AD1AD5"/>
    <w:rsid w:val="00AD2001"/>
    <w:rsid w:val="00AD23FF"/>
    <w:rsid w:val="00AD337D"/>
    <w:rsid w:val="00AD3D42"/>
    <w:rsid w:val="00AD4CAB"/>
    <w:rsid w:val="00AD5F60"/>
    <w:rsid w:val="00AD75DE"/>
    <w:rsid w:val="00AD79AC"/>
    <w:rsid w:val="00AD7B31"/>
    <w:rsid w:val="00AD7EFB"/>
    <w:rsid w:val="00AE004B"/>
    <w:rsid w:val="00AE0913"/>
    <w:rsid w:val="00AE09CA"/>
    <w:rsid w:val="00AE0C54"/>
    <w:rsid w:val="00AE20C9"/>
    <w:rsid w:val="00AE278F"/>
    <w:rsid w:val="00AE2FF1"/>
    <w:rsid w:val="00AE31E4"/>
    <w:rsid w:val="00AE71BB"/>
    <w:rsid w:val="00AE75EB"/>
    <w:rsid w:val="00AE7A70"/>
    <w:rsid w:val="00AF0AF8"/>
    <w:rsid w:val="00AF1A61"/>
    <w:rsid w:val="00AF1CBD"/>
    <w:rsid w:val="00AF35D3"/>
    <w:rsid w:val="00AF376A"/>
    <w:rsid w:val="00AF41F3"/>
    <w:rsid w:val="00AF4DFC"/>
    <w:rsid w:val="00AF5B53"/>
    <w:rsid w:val="00AF6241"/>
    <w:rsid w:val="00AF7896"/>
    <w:rsid w:val="00B00181"/>
    <w:rsid w:val="00B003B9"/>
    <w:rsid w:val="00B00D06"/>
    <w:rsid w:val="00B030A3"/>
    <w:rsid w:val="00B032F4"/>
    <w:rsid w:val="00B0533A"/>
    <w:rsid w:val="00B05CFB"/>
    <w:rsid w:val="00B102BD"/>
    <w:rsid w:val="00B10CF0"/>
    <w:rsid w:val="00B11C2A"/>
    <w:rsid w:val="00B11E44"/>
    <w:rsid w:val="00B13184"/>
    <w:rsid w:val="00B13B6B"/>
    <w:rsid w:val="00B15CF3"/>
    <w:rsid w:val="00B16E64"/>
    <w:rsid w:val="00B175DC"/>
    <w:rsid w:val="00B17B74"/>
    <w:rsid w:val="00B225B7"/>
    <w:rsid w:val="00B232A7"/>
    <w:rsid w:val="00B232DF"/>
    <w:rsid w:val="00B236B7"/>
    <w:rsid w:val="00B23ABB"/>
    <w:rsid w:val="00B24425"/>
    <w:rsid w:val="00B24CA7"/>
    <w:rsid w:val="00B253CE"/>
    <w:rsid w:val="00B25EEF"/>
    <w:rsid w:val="00B26BE2"/>
    <w:rsid w:val="00B26C60"/>
    <w:rsid w:val="00B2734B"/>
    <w:rsid w:val="00B27390"/>
    <w:rsid w:val="00B273F4"/>
    <w:rsid w:val="00B30651"/>
    <w:rsid w:val="00B31D0A"/>
    <w:rsid w:val="00B320BE"/>
    <w:rsid w:val="00B32E12"/>
    <w:rsid w:val="00B32E6A"/>
    <w:rsid w:val="00B33314"/>
    <w:rsid w:val="00B33CE3"/>
    <w:rsid w:val="00B33DD6"/>
    <w:rsid w:val="00B35668"/>
    <w:rsid w:val="00B36103"/>
    <w:rsid w:val="00B3713C"/>
    <w:rsid w:val="00B41904"/>
    <w:rsid w:val="00B41A39"/>
    <w:rsid w:val="00B41A9A"/>
    <w:rsid w:val="00B41CA4"/>
    <w:rsid w:val="00B41FE8"/>
    <w:rsid w:val="00B42E96"/>
    <w:rsid w:val="00B43BE7"/>
    <w:rsid w:val="00B458CD"/>
    <w:rsid w:val="00B46E57"/>
    <w:rsid w:val="00B5275D"/>
    <w:rsid w:val="00B5412B"/>
    <w:rsid w:val="00B5423E"/>
    <w:rsid w:val="00B5450C"/>
    <w:rsid w:val="00B56B86"/>
    <w:rsid w:val="00B56CFC"/>
    <w:rsid w:val="00B607B5"/>
    <w:rsid w:val="00B61C7D"/>
    <w:rsid w:val="00B6213F"/>
    <w:rsid w:val="00B62F2F"/>
    <w:rsid w:val="00B632BE"/>
    <w:rsid w:val="00B6346E"/>
    <w:rsid w:val="00B64125"/>
    <w:rsid w:val="00B6452C"/>
    <w:rsid w:val="00B6461E"/>
    <w:rsid w:val="00B64A8A"/>
    <w:rsid w:val="00B65115"/>
    <w:rsid w:val="00B652A2"/>
    <w:rsid w:val="00B65A0D"/>
    <w:rsid w:val="00B65A3B"/>
    <w:rsid w:val="00B65D88"/>
    <w:rsid w:val="00B66228"/>
    <w:rsid w:val="00B66C2F"/>
    <w:rsid w:val="00B70915"/>
    <w:rsid w:val="00B70AB1"/>
    <w:rsid w:val="00B711BF"/>
    <w:rsid w:val="00B71B64"/>
    <w:rsid w:val="00B724E9"/>
    <w:rsid w:val="00B72B14"/>
    <w:rsid w:val="00B736F3"/>
    <w:rsid w:val="00B7450B"/>
    <w:rsid w:val="00B74636"/>
    <w:rsid w:val="00B75BE9"/>
    <w:rsid w:val="00B77A45"/>
    <w:rsid w:val="00B80035"/>
    <w:rsid w:val="00B8068B"/>
    <w:rsid w:val="00B80A57"/>
    <w:rsid w:val="00B811D2"/>
    <w:rsid w:val="00B823D0"/>
    <w:rsid w:val="00B825EF"/>
    <w:rsid w:val="00B833C8"/>
    <w:rsid w:val="00B83837"/>
    <w:rsid w:val="00B84DDD"/>
    <w:rsid w:val="00B86088"/>
    <w:rsid w:val="00B860CC"/>
    <w:rsid w:val="00B864E2"/>
    <w:rsid w:val="00B86527"/>
    <w:rsid w:val="00B86E05"/>
    <w:rsid w:val="00B8727F"/>
    <w:rsid w:val="00B87633"/>
    <w:rsid w:val="00B87704"/>
    <w:rsid w:val="00B9029A"/>
    <w:rsid w:val="00B90ABC"/>
    <w:rsid w:val="00B90C50"/>
    <w:rsid w:val="00B91C98"/>
    <w:rsid w:val="00B9323B"/>
    <w:rsid w:val="00B94676"/>
    <w:rsid w:val="00B9532E"/>
    <w:rsid w:val="00B96D97"/>
    <w:rsid w:val="00B973B9"/>
    <w:rsid w:val="00B97637"/>
    <w:rsid w:val="00BA099D"/>
    <w:rsid w:val="00BA1534"/>
    <w:rsid w:val="00BA2282"/>
    <w:rsid w:val="00BA2E46"/>
    <w:rsid w:val="00BA49C0"/>
    <w:rsid w:val="00BA5636"/>
    <w:rsid w:val="00BA5E6E"/>
    <w:rsid w:val="00BA5EA8"/>
    <w:rsid w:val="00BA6260"/>
    <w:rsid w:val="00BA6339"/>
    <w:rsid w:val="00BA66B7"/>
    <w:rsid w:val="00BA6FA8"/>
    <w:rsid w:val="00BA725D"/>
    <w:rsid w:val="00BA7A39"/>
    <w:rsid w:val="00BB0AEE"/>
    <w:rsid w:val="00BB1655"/>
    <w:rsid w:val="00BB2FD9"/>
    <w:rsid w:val="00BB4E0C"/>
    <w:rsid w:val="00BB4FE3"/>
    <w:rsid w:val="00BB64CD"/>
    <w:rsid w:val="00BB6A30"/>
    <w:rsid w:val="00BB76E2"/>
    <w:rsid w:val="00BC11AB"/>
    <w:rsid w:val="00BC1A2F"/>
    <w:rsid w:val="00BC2328"/>
    <w:rsid w:val="00BC2E44"/>
    <w:rsid w:val="00BC31FA"/>
    <w:rsid w:val="00BC3632"/>
    <w:rsid w:val="00BC48E7"/>
    <w:rsid w:val="00BC55E7"/>
    <w:rsid w:val="00BC56BB"/>
    <w:rsid w:val="00BC5C4B"/>
    <w:rsid w:val="00BC72EC"/>
    <w:rsid w:val="00BD1008"/>
    <w:rsid w:val="00BD1A27"/>
    <w:rsid w:val="00BD1CAD"/>
    <w:rsid w:val="00BD1DE5"/>
    <w:rsid w:val="00BD2EE8"/>
    <w:rsid w:val="00BD3732"/>
    <w:rsid w:val="00BD386D"/>
    <w:rsid w:val="00BD4D9E"/>
    <w:rsid w:val="00BD5882"/>
    <w:rsid w:val="00BD5C75"/>
    <w:rsid w:val="00BD5FC5"/>
    <w:rsid w:val="00BD62E6"/>
    <w:rsid w:val="00BD760A"/>
    <w:rsid w:val="00BD78BE"/>
    <w:rsid w:val="00BD7D63"/>
    <w:rsid w:val="00BE04B2"/>
    <w:rsid w:val="00BE1A9F"/>
    <w:rsid w:val="00BE230D"/>
    <w:rsid w:val="00BE2584"/>
    <w:rsid w:val="00BE25AD"/>
    <w:rsid w:val="00BE2BDC"/>
    <w:rsid w:val="00BE558A"/>
    <w:rsid w:val="00BE6BC4"/>
    <w:rsid w:val="00BE7491"/>
    <w:rsid w:val="00BF0141"/>
    <w:rsid w:val="00BF10FE"/>
    <w:rsid w:val="00BF1283"/>
    <w:rsid w:val="00BF1568"/>
    <w:rsid w:val="00BF199A"/>
    <w:rsid w:val="00BF3CF2"/>
    <w:rsid w:val="00BF40F1"/>
    <w:rsid w:val="00BF4106"/>
    <w:rsid w:val="00BF4260"/>
    <w:rsid w:val="00BF4308"/>
    <w:rsid w:val="00BF4598"/>
    <w:rsid w:val="00BF6DC7"/>
    <w:rsid w:val="00BF7EEA"/>
    <w:rsid w:val="00C00D43"/>
    <w:rsid w:val="00C0178B"/>
    <w:rsid w:val="00C01BF4"/>
    <w:rsid w:val="00C01FD2"/>
    <w:rsid w:val="00C025FB"/>
    <w:rsid w:val="00C03921"/>
    <w:rsid w:val="00C056B4"/>
    <w:rsid w:val="00C06EEF"/>
    <w:rsid w:val="00C073AB"/>
    <w:rsid w:val="00C07429"/>
    <w:rsid w:val="00C07E3F"/>
    <w:rsid w:val="00C1030B"/>
    <w:rsid w:val="00C10BDE"/>
    <w:rsid w:val="00C121DF"/>
    <w:rsid w:val="00C12CDA"/>
    <w:rsid w:val="00C13BC7"/>
    <w:rsid w:val="00C14518"/>
    <w:rsid w:val="00C14555"/>
    <w:rsid w:val="00C150AC"/>
    <w:rsid w:val="00C163EA"/>
    <w:rsid w:val="00C2005F"/>
    <w:rsid w:val="00C20237"/>
    <w:rsid w:val="00C21987"/>
    <w:rsid w:val="00C22129"/>
    <w:rsid w:val="00C2233A"/>
    <w:rsid w:val="00C22A80"/>
    <w:rsid w:val="00C23114"/>
    <w:rsid w:val="00C23BFC"/>
    <w:rsid w:val="00C249C4"/>
    <w:rsid w:val="00C2575C"/>
    <w:rsid w:val="00C26517"/>
    <w:rsid w:val="00C26AF2"/>
    <w:rsid w:val="00C27313"/>
    <w:rsid w:val="00C273AC"/>
    <w:rsid w:val="00C31BD6"/>
    <w:rsid w:val="00C31DC6"/>
    <w:rsid w:val="00C3270E"/>
    <w:rsid w:val="00C3282B"/>
    <w:rsid w:val="00C32EAC"/>
    <w:rsid w:val="00C33832"/>
    <w:rsid w:val="00C35B76"/>
    <w:rsid w:val="00C37681"/>
    <w:rsid w:val="00C4163D"/>
    <w:rsid w:val="00C4208F"/>
    <w:rsid w:val="00C4392F"/>
    <w:rsid w:val="00C44856"/>
    <w:rsid w:val="00C451E8"/>
    <w:rsid w:val="00C51261"/>
    <w:rsid w:val="00C51CE2"/>
    <w:rsid w:val="00C52489"/>
    <w:rsid w:val="00C5345F"/>
    <w:rsid w:val="00C53FDB"/>
    <w:rsid w:val="00C54834"/>
    <w:rsid w:val="00C549A6"/>
    <w:rsid w:val="00C557AC"/>
    <w:rsid w:val="00C55972"/>
    <w:rsid w:val="00C559AB"/>
    <w:rsid w:val="00C5659A"/>
    <w:rsid w:val="00C5739A"/>
    <w:rsid w:val="00C604D2"/>
    <w:rsid w:val="00C61EAD"/>
    <w:rsid w:val="00C6221E"/>
    <w:rsid w:val="00C627C5"/>
    <w:rsid w:val="00C63940"/>
    <w:rsid w:val="00C65114"/>
    <w:rsid w:val="00C651CA"/>
    <w:rsid w:val="00C653FC"/>
    <w:rsid w:val="00C6577E"/>
    <w:rsid w:val="00C72C21"/>
    <w:rsid w:val="00C74065"/>
    <w:rsid w:val="00C744A2"/>
    <w:rsid w:val="00C74FC2"/>
    <w:rsid w:val="00C74FE0"/>
    <w:rsid w:val="00C75E08"/>
    <w:rsid w:val="00C8134D"/>
    <w:rsid w:val="00C83E10"/>
    <w:rsid w:val="00C83EE5"/>
    <w:rsid w:val="00C84C5A"/>
    <w:rsid w:val="00C855C7"/>
    <w:rsid w:val="00C85608"/>
    <w:rsid w:val="00C85BCE"/>
    <w:rsid w:val="00C877D0"/>
    <w:rsid w:val="00C9101C"/>
    <w:rsid w:val="00C91A54"/>
    <w:rsid w:val="00C91CE8"/>
    <w:rsid w:val="00C924BD"/>
    <w:rsid w:val="00C92827"/>
    <w:rsid w:val="00C94659"/>
    <w:rsid w:val="00C96303"/>
    <w:rsid w:val="00CA0821"/>
    <w:rsid w:val="00CA1C77"/>
    <w:rsid w:val="00CA1DDB"/>
    <w:rsid w:val="00CA4BC8"/>
    <w:rsid w:val="00CA507E"/>
    <w:rsid w:val="00CA5708"/>
    <w:rsid w:val="00CA63EA"/>
    <w:rsid w:val="00CA69C6"/>
    <w:rsid w:val="00CA6C4C"/>
    <w:rsid w:val="00CA7580"/>
    <w:rsid w:val="00CB0702"/>
    <w:rsid w:val="00CB09D2"/>
    <w:rsid w:val="00CB0B26"/>
    <w:rsid w:val="00CB12C5"/>
    <w:rsid w:val="00CB2457"/>
    <w:rsid w:val="00CB2990"/>
    <w:rsid w:val="00CB2A9B"/>
    <w:rsid w:val="00CB2C46"/>
    <w:rsid w:val="00CB32F0"/>
    <w:rsid w:val="00CB43E3"/>
    <w:rsid w:val="00CB4C23"/>
    <w:rsid w:val="00CB6CFF"/>
    <w:rsid w:val="00CC0129"/>
    <w:rsid w:val="00CC0B25"/>
    <w:rsid w:val="00CC26A7"/>
    <w:rsid w:val="00CC2763"/>
    <w:rsid w:val="00CC291B"/>
    <w:rsid w:val="00CC2B79"/>
    <w:rsid w:val="00CC4004"/>
    <w:rsid w:val="00CC5567"/>
    <w:rsid w:val="00CC77CE"/>
    <w:rsid w:val="00CC7F73"/>
    <w:rsid w:val="00CD012B"/>
    <w:rsid w:val="00CD2515"/>
    <w:rsid w:val="00CD2E8E"/>
    <w:rsid w:val="00CD31F7"/>
    <w:rsid w:val="00CD4256"/>
    <w:rsid w:val="00CD4FA7"/>
    <w:rsid w:val="00CD51F1"/>
    <w:rsid w:val="00CD5857"/>
    <w:rsid w:val="00CD5B08"/>
    <w:rsid w:val="00CD75A5"/>
    <w:rsid w:val="00CE02C3"/>
    <w:rsid w:val="00CE0D5D"/>
    <w:rsid w:val="00CE124E"/>
    <w:rsid w:val="00CE176D"/>
    <w:rsid w:val="00CE2BBA"/>
    <w:rsid w:val="00CE3AC1"/>
    <w:rsid w:val="00CE3EA3"/>
    <w:rsid w:val="00CE420C"/>
    <w:rsid w:val="00CE5005"/>
    <w:rsid w:val="00CE686F"/>
    <w:rsid w:val="00CE6ECA"/>
    <w:rsid w:val="00CE77C2"/>
    <w:rsid w:val="00CF006C"/>
    <w:rsid w:val="00CF0B58"/>
    <w:rsid w:val="00CF1720"/>
    <w:rsid w:val="00CF1EBD"/>
    <w:rsid w:val="00CF21D7"/>
    <w:rsid w:val="00CF2FA0"/>
    <w:rsid w:val="00CF3848"/>
    <w:rsid w:val="00CF3F14"/>
    <w:rsid w:val="00CF4029"/>
    <w:rsid w:val="00CF439D"/>
    <w:rsid w:val="00CF5944"/>
    <w:rsid w:val="00CF5A78"/>
    <w:rsid w:val="00CF5B2F"/>
    <w:rsid w:val="00CF63C9"/>
    <w:rsid w:val="00CF6B84"/>
    <w:rsid w:val="00CF6B98"/>
    <w:rsid w:val="00CF7119"/>
    <w:rsid w:val="00CF7671"/>
    <w:rsid w:val="00D00536"/>
    <w:rsid w:val="00D01DD2"/>
    <w:rsid w:val="00D031E3"/>
    <w:rsid w:val="00D03B7B"/>
    <w:rsid w:val="00D03E12"/>
    <w:rsid w:val="00D03F0A"/>
    <w:rsid w:val="00D06937"/>
    <w:rsid w:val="00D06D0D"/>
    <w:rsid w:val="00D074B0"/>
    <w:rsid w:val="00D075A9"/>
    <w:rsid w:val="00D078B2"/>
    <w:rsid w:val="00D07A7F"/>
    <w:rsid w:val="00D10562"/>
    <w:rsid w:val="00D10AD0"/>
    <w:rsid w:val="00D10ADC"/>
    <w:rsid w:val="00D11C2D"/>
    <w:rsid w:val="00D12018"/>
    <w:rsid w:val="00D1277B"/>
    <w:rsid w:val="00D12977"/>
    <w:rsid w:val="00D15818"/>
    <w:rsid w:val="00D1592E"/>
    <w:rsid w:val="00D166C9"/>
    <w:rsid w:val="00D166CF"/>
    <w:rsid w:val="00D16F1F"/>
    <w:rsid w:val="00D17C26"/>
    <w:rsid w:val="00D20272"/>
    <w:rsid w:val="00D203E6"/>
    <w:rsid w:val="00D204A9"/>
    <w:rsid w:val="00D20F07"/>
    <w:rsid w:val="00D2143A"/>
    <w:rsid w:val="00D234C7"/>
    <w:rsid w:val="00D234DF"/>
    <w:rsid w:val="00D24731"/>
    <w:rsid w:val="00D25302"/>
    <w:rsid w:val="00D255D2"/>
    <w:rsid w:val="00D266DF"/>
    <w:rsid w:val="00D26802"/>
    <w:rsid w:val="00D27B0B"/>
    <w:rsid w:val="00D31809"/>
    <w:rsid w:val="00D349E3"/>
    <w:rsid w:val="00D36366"/>
    <w:rsid w:val="00D40136"/>
    <w:rsid w:val="00D43A80"/>
    <w:rsid w:val="00D44224"/>
    <w:rsid w:val="00D45D71"/>
    <w:rsid w:val="00D479BA"/>
    <w:rsid w:val="00D47C5C"/>
    <w:rsid w:val="00D47D8C"/>
    <w:rsid w:val="00D50BB6"/>
    <w:rsid w:val="00D50EE9"/>
    <w:rsid w:val="00D51542"/>
    <w:rsid w:val="00D52622"/>
    <w:rsid w:val="00D52C3A"/>
    <w:rsid w:val="00D54139"/>
    <w:rsid w:val="00D550D5"/>
    <w:rsid w:val="00D56697"/>
    <w:rsid w:val="00D56A3A"/>
    <w:rsid w:val="00D57155"/>
    <w:rsid w:val="00D57D2B"/>
    <w:rsid w:val="00D57EF0"/>
    <w:rsid w:val="00D61F1B"/>
    <w:rsid w:val="00D62168"/>
    <w:rsid w:val="00D63562"/>
    <w:rsid w:val="00D63D63"/>
    <w:rsid w:val="00D657B9"/>
    <w:rsid w:val="00D666FF"/>
    <w:rsid w:val="00D6739E"/>
    <w:rsid w:val="00D67D1C"/>
    <w:rsid w:val="00D703BD"/>
    <w:rsid w:val="00D71C10"/>
    <w:rsid w:val="00D71E94"/>
    <w:rsid w:val="00D72E04"/>
    <w:rsid w:val="00D73167"/>
    <w:rsid w:val="00D734EA"/>
    <w:rsid w:val="00D736B5"/>
    <w:rsid w:val="00D74376"/>
    <w:rsid w:val="00D74A5A"/>
    <w:rsid w:val="00D76CF1"/>
    <w:rsid w:val="00D77F08"/>
    <w:rsid w:val="00D77F26"/>
    <w:rsid w:val="00D807A6"/>
    <w:rsid w:val="00D81A6D"/>
    <w:rsid w:val="00D830F7"/>
    <w:rsid w:val="00D83A55"/>
    <w:rsid w:val="00D83FA9"/>
    <w:rsid w:val="00D8486C"/>
    <w:rsid w:val="00D84A88"/>
    <w:rsid w:val="00D864A7"/>
    <w:rsid w:val="00D86AC3"/>
    <w:rsid w:val="00D86C45"/>
    <w:rsid w:val="00D86F03"/>
    <w:rsid w:val="00D86FF7"/>
    <w:rsid w:val="00D87055"/>
    <w:rsid w:val="00D872A1"/>
    <w:rsid w:val="00D8744F"/>
    <w:rsid w:val="00D9013C"/>
    <w:rsid w:val="00D91153"/>
    <w:rsid w:val="00D92A86"/>
    <w:rsid w:val="00D93DF5"/>
    <w:rsid w:val="00D9470E"/>
    <w:rsid w:val="00D949D0"/>
    <w:rsid w:val="00D9524D"/>
    <w:rsid w:val="00D95347"/>
    <w:rsid w:val="00D95846"/>
    <w:rsid w:val="00D9630A"/>
    <w:rsid w:val="00D9686B"/>
    <w:rsid w:val="00D96B53"/>
    <w:rsid w:val="00D97352"/>
    <w:rsid w:val="00D9747B"/>
    <w:rsid w:val="00D97FDE"/>
    <w:rsid w:val="00DA0C96"/>
    <w:rsid w:val="00DA146E"/>
    <w:rsid w:val="00DA14FC"/>
    <w:rsid w:val="00DA2894"/>
    <w:rsid w:val="00DA2C8F"/>
    <w:rsid w:val="00DA32BD"/>
    <w:rsid w:val="00DA341E"/>
    <w:rsid w:val="00DA3870"/>
    <w:rsid w:val="00DA3F73"/>
    <w:rsid w:val="00DA4134"/>
    <w:rsid w:val="00DA4E18"/>
    <w:rsid w:val="00DA5652"/>
    <w:rsid w:val="00DA5A1B"/>
    <w:rsid w:val="00DA5B48"/>
    <w:rsid w:val="00DA5BCB"/>
    <w:rsid w:val="00DA61E8"/>
    <w:rsid w:val="00DA65CA"/>
    <w:rsid w:val="00DB00C8"/>
    <w:rsid w:val="00DB23BD"/>
    <w:rsid w:val="00DB30F9"/>
    <w:rsid w:val="00DB4C43"/>
    <w:rsid w:val="00DB4FE8"/>
    <w:rsid w:val="00DB6630"/>
    <w:rsid w:val="00DC087C"/>
    <w:rsid w:val="00DC2E62"/>
    <w:rsid w:val="00DC376D"/>
    <w:rsid w:val="00DC3D28"/>
    <w:rsid w:val="00DC5581"/>
    <w:rsid w:val="00DC5700"/>
    <w:rsid w:val="00DD27F8"/>
    <w:rsid w:val="00DD3407"/>
    <w:rsid w:val="00DD3FC8"/>
    <w:rsid w:val="00DD4667"/>
    <w:rsid w:val="00DD5097"/>
    <w:rsid w:val="00DD64AC"/>
    <w:rsid w:val="00DD6A96"/>
    <w:rsid w:val="00DD6C4C"/>
    <w:rsid w:val="00DD7EF6"/>
    <w:rsid w:val="00DE1020"/>
    <w:rsid w:val="00DE2FE2"/>
    <w:rsid w:val="00DE2FE4"/>
    <w:rsid w:val="00DE3B42"/>
    <w:rsid w:val="00DE5745"/>
    <w:rsid w:val="00DF00FF"/>
    <w:rsid w:val="00DF0A31"/>
    <w:rsid w:val="00DF0FE9"/>
    <w:rsid w:val="00DF12E3"/>
    <w:rsid w:val="00DF18B7"/>
    <w:rsid w:val="00DF1F53"/>
    <w:rsid w:val="00DF218F"/>
    <w:rsid w:val="00DF39E9"/>
    <w:rsid w:val="00DF4174"/>
    <w:rsid w:val="00DF6FE5"/>
    <w:rsid w:val="00DF705F"/>
    <w:rsid w:val="00DF7AB7"/>
    <w:rsid w:val="00DF7B5B"/>
    <w:rsid w:val="00DF7C30"/>
    <w:rsid w:val="00E016E3"/>
    <w:rsid w:val="00E01963"/>
    <w:rsid w:val="00E033A2"/>
    <w:rsid w:val="00E03A9A"/>
    <w:rsid w:val="00E0403D"/>
    <w:rsid w:val="00E0481C"/>
    <w:rsid w:val="00E0489A"/>
    <w:rsid w:val="00E04D8D"/>
    <w:rsid w:val="00E05740"/>
    <w:rsid w:val="00E06285"/>
    <w:rsid w:val="00E06D6A"/>
    <w:rsid w:val="00E0733D"/>
    <w:rsid w:val="00E10844"/>
    <w:rsid w:val="00E11D56"/>
    <w:rsid w:val="00E12EE6"/>
    <w:rsid w:val="00E13FE7"/>
    <w:rsid w:val="00E14270"/>
    <w:rsid w:val="00E1547D"/>
    <w:rsid w:val="00E20ACD"/>
    <w:rsid w:val="00E2195D"/>
    <w:rsid w:val="00E21C2D"/>
    <w:rsid w:val="00E22FAE"/>
    <w:rsid w:val="00E242AD"/>
    <w:rsid w:val="00E24C82"/>
    <w:rsid w:val="00E25811"/>
    <w:rsid w:val="00E27AA8"/>
    <w:rsid w:val="00E27DB2"/>
    <w:rsid w:val="00E30113"/>
    <w:rsid w:val="00E3060D"/>
    <w:rsid w:val="00E30C06"/>
    <w:rsid w:val="00E30E11"/>
    <w:rsid w:val="00E31AD6"/>
    <w:rsid w:val="00E31D6F"/>
    <w:rsid w:val="00E32E1F"/>
    <w:rsid w:val="00E331DF"/>
    <w:rsid w:val="00E33252"/>
    <w:rsid w:val="00E34793"/>
    <w:rsid w:val="00E34AE1"/>
    <w:rsid w:val="00E357F4"/>
    <w:rsid w:val="00E363AA"/>
    <w:rsid w:val="00E37CA9"/>
    <w:rsid w:val="00E40160"/>
    <w:rsid w:val="00E4091D"/>
    <w:rsid w:val="00E42171"/>
    <w:rsid w:val="00E435EC"/>
    <w:rsid w:val="00E43ACF"/>
    <w:rsid w:val="00E441B2"/>
    <w:rsid w:val="00E44767"/>
    <w:rsid w:val="00E4497C"/>
    <w:rsid w:val="00E44A42"/>
    <w:rsid w:val="00E452C3"/>
    <w:rsid w:val="00E457ED"/>
    <w:rsid w:val="00E45A61"/>
    <w:rsid w:val="00E4670D"/>
    <w:rsid w:val="00E46FA6"/>
    <w:rsid w:val="00E50DBE"/>
    <w:rsid w:val="00E527D2"/>
    <w:rsid w:val="00E52BAD"/>
    <w:rsid w:val="00E53928"/>
    <w:rsid w:val="00E53CCD"/>
    <w:rsid w:val="00E5448A"/>
    <w:rsid w:val="00E546F2"/>
    <w:rsid w:val="00E5587C"/>
    <w:rsid w:val="00E577BC"/>
    <w:rsid w:val="00E609D7"/>
    <w:rsid w:val="00E621D5"/>
    <w:rsid w:val="00E64392"/>
    <w:rsid w:val="00E64894"/>
    <w:rsid w:val="00E6500E"/>
    <w:rsid w:val="00E66388"/>
    <w:rsid w:val="00E6764F"/>
    <w:rsid w:val="00E705DF"/>
    <w:rsid w:val="00E70CFD"/>
    <w:rsid w:val="00E711F7"/>
    <w:rsid w:val="00E7209B"/>
    <w:rsid w:val="00E721C2"/>
    <w:rsid w:val="00E72452"/>
    <w:rsid w:val="00E7296A"/>
    <w:rsid w:val="00E74B7B"/>
    <w:rsid w:val="00E751B7"/>
    <w:rsid w:val="00E7650B"/>
    <w:rsid w:val="00E779C1"/>
    <w:rsid w:val="00E77D5C"/>
    <w:rsid w:val="00E77EBA"/>
    <w:rsid w:val="00E80BDF"/>
    <w:rsid w:val="00E8259C"/>
    <w:rsid w:val="00E82C89"/>
    <w:rsid w:val="00E8493E"/>
    <w:rsid w:val="00E86081"/>
    <w:rsid w:val="00E8632B"/>
    <w:rsid w:val="00E87BCE"/>
    <w:rsid w:val="00E87CC0"/>
    <w:rsid w:val="00E906D8"/>
    <w:rsid w:val="00E91A66"/>
    <w:rsid w:val="00E93143"/>
    <w:rsid w:val="00E93339"/>
    <w:rsid w:val="00E957D0"/>
    <w:rsid w:val="00E95FB5"/>
    <w:rsid w:val="00E9608D"/>
    <w:rsid w:val="00E969B1"/>
    <w:rsid w:val="00E96A7E"/>
    <w:rsid w:val="00E97850"/>
    <w:rsid w:val="00EA1C42"/>
    <w:rsid w:val="00EA313A"/>
    <w:rsid w:val="00EA57D8"/>
    <w:rsid w:val="00EA71CA"/>
    <w:rsid w:val="00EA74A9"/>
    <w:rsid w:val="00EB0304"/>
    <w:rsid w:val="00EB11CC"/>
    <w:rsid w:val="00EB220E"/>
    <w:rsid w:val="00EB2674"/>
    <w:rsid w:val="00EB3043"/>
    <w:rsid w:val="00EB3BCB"/>
    <w:rsid w:val="00EB3F13"/>
    <w:rsid w:val="00EB422D"/>
    <w:rsid w:val="00EB56C5"/>
    <w:rsid w:val="00EB5845"/>
    <w:rsid w:val="00EC0A0C"/>
    <w:rsid w:val="00EC0F7D"/>
    <w:rsid w:val="00EC24AC"/>
    <w:rsid w:val="00EC2799"/>
    <w:rsid w:val="00EC2B2A"/>
    <w:rsid w:val="00EC38D3"/>
    <w:rsid w:val="00EC4AA1"/>
    <w:rsid w:val="00EC59B4"/>
    <w:rsid w:val="00EC716E"/>
    <w:rsid w:val="00ED00FD"/>
    <w:rsid w:val="00ED0230"/>
    <w:rsid w:val="00ED05A8"/>
    <w:rsid w:val="00ED08A0"/>
    <w:rsid w:val="00ED1C86"/>
    <w:rsid w:val="00ED2105"/>
    <w:rsid w:val="00ED26F3"/>
    <w:rsid w:val="00ED27BC"/>
    <w:rsid w:val="00ED38AE"/>
    <w:rsid w:val="00ED39F3"/>
    <w:rsid w:val="00ED6EFF"/>
    <w:rsid w:val="00EE0F24"/>
    <w:rsid w:val="00EE4DDE"/>
    <w:rsid w:val="00EE68CB"/>
    <w:rsid w:val="00EE6D26"/>
    <w:rsid w:val="00EE6E59"/>
    <w:rsid w:val="00EF01FF"/>
    <w:rsid w:val="00EF0373"/>
    <w:rsid w:val="00EF0DFD"/>
    <w:rsid w:val="00EF1128"/>
    <w:rsid w:val="00EF1B7F"/>
    <w:rsid w:val="00EF28F6"/>
    <w:rsid w:val="00EF2B31"/>
    <w:rsid w:val="00EF36ED"/>
    <w:rsid w:val="00EF3D22"/>
    <w:rsid w:val="00EF568C"/>
    <w:rsid w:val="00EF5C5B"/>
    <w:rsid w:val="00EF64A5"/>
    <w:rsid w:val="00EF6F55"/>
    <w:rsid w:val="00EF7499"/>
    <w:rsid w:val="00F019AB"/>
    <w:rsid w:val="00F019C7"/>
    <w:rsid w:val="00F02CC8"/>
    <w:rsid w:val="00F04B41"/>
    <w:rsid w:val="00F07B37"/>
    <w:rsid w:val="00F107D3"/>
    <w:rsid w:val="00F12106"/>
    <w:rsid w:val="00F135CB"/>
    <w:rsid w:val="00F13A55"/>
    <w:rsid w:val="00F13C0F"/>
    <w:rsid w:val="00F14333"/>
    <w:rsid w:val="00F14F4B"/>
    <w:rsid w:val="00F1523E"/>
    <w:rsid w:val="00F17604"/>
    <w:rsid w:val="00F17ECA"/>
    <w:rsid w:val="00F2033D"/>
    <w:rsid w:val="00F2052A"/>
    <w:rsid w:val="00F2160C"/>
    <w:rsid w:val="00F21FD4"/>
    <w:rsid w:val="00F22D23"/>
    <w:rsid w:val="00F23D5A"/>
    <w:rsid w:val="00F23E64"/>
    <w:rsid w:val="00F24CDD"/>
    <w:rsid w:val="00F255DD"/>
    <w:rsid w:val="00F25CC9"/>
    <w:rsid w:val="00F2706F"/>
    <w:rsid w:val="00F27201"/>
    <w:rsid w:val="00F30768"/>
    <w:rsid w:val="00F3106F"/>
    <w:rsid w:val="00F310B9"/>
    <w:rsid w:val="00F315BC"/>
    <w:rsid w:val="00F323AA"/>
    <w:rsid w:val="00F33978"/>
    <w:rsid w:val="00F342BD"/>
    <w:rsid w:val="00F34516"/>
    <w:rsid w:val="00F359E0"/>
    <w:rsid w:val="00F36821"/>
    <w:rsid w:val="00F372F3"/>
    <w:rsid w:val="00F41E68"/>
    <w:rsid w:val="00F422AF"/>
    <w:rsid w:val="00F422BC"/>
    <w:rsid w:val="00F4251C"/>
    <w:rsid w:val="00F44628"/>
    <w:rsid w:val="00F4479D"/>
    <w:rsid w:val="00F45484"/>
    <w:rsid w:val="00F467E3"/>
    <w:rsid w:val="00F470C7"/>
    <w:rsid w:val="00F50B9A"/>
    <w:rsid w:val="00F514D2"/>
    <w:rsid w:val="00F517D5"/>
    <w:rsid w:val="00F52885"/>
    <w:rsid w:val="00F52898"/>
    <w:rsid w:val="00F552C1"/>
    <w:rsid w:val="00F553A0"/>
    <w:rsid w:val="00F61E83"/>
    <w:rsid w:val="00F63629"/>
    <w:rsid w:val="00F662F6"/>
    <w:rsid w:val="00F66F89"/>
    <w:rsid w:val="00F67006"/>
    <w:rsid w:val="00F67103"/>
    <w:rsid w:val="00F7182C"/>
    <w:rsid w:val="00F72F6B"/>
    <w:rsid w:val="00F73E49"/>
    <w:rsid w:val="00F7428A"/>
    <w:rsid w:val="00F750D2"/>
    <w:rsid w:val="00F7546A"/>
    <w:rsid w:val="00F7695C"/>
    <w:rsid w:val="00F8035A"/>
    <w:rsid w:val="00F81482"/>
    <w:rsid w:val="00F82C2C"/>
    <w:rsid w:val="00F83283"/>
    <w:rsid w:val="00F83765"/>
    <w:rsid w:val="00F84187"/>
    <w:rsid w:val="00F84489"/>
    <w:rsid w:val="00F8475C"/>
    <w:rsid w:val="00F84B15"/>
    <w:rsid w:val="00F85EBE"/>
    <w:rsid w:val="00F90955"/>
    <w:rsid w:val="00F91077"/>
    <w:rsid w:val="00F91705"/>
    <w:rsid w:val="00F93E25"/>
    <w:rsid w:val="00F9447E"/>
    <w:rsid w:val="00F957D7"/>
    <w:rsid w:val="00F9586E"/>
    <w:rsid w:val="00F95DED"/>
    <w:rsid w:val="00F96D1C"/>
    <w:rsid w:val="00F97AC2"/>
    <w:rsid w:val="00FA115A"/>
    <w:rsid w:val="00FA16AA"/>
    <w:rsid w:val="00FA1893"/>
    <w:rsid w:val="00FA1F4E"/>
    <w:rsid w:val="00FA4431"/>
    <w:rsid w:val="00FA4E6B"/>
    <w:rsid w:val="00FA75B1"/>
    <w:rsid w:val="00FA77D5"/>
    <w:rsid w:val="00FB20B1"/>
    <w:rsid w:val="00FB22E1"/>
    <w:rsid w:val="00FB2697"/>
    <w:rsid w:val="00FB423D"/>
    <w:rsid w:val="00FB4869"/>
    <w:rsid w:val="00FB7AFA"/>
    <w:rsid w:val="00FC0A5C"/>
    <w:rsid w:val="00FC0B05"/>
    <w:rsid w:val="00FC1EE8"/>
    <w:rsid w:val="00FC2934"/>
    <w:rsid w:val="00FC3407"/>
    <w:rsid w:val="00FC3915"/>
    <w:rsid w:val="00FC40A2"/>
    <w:rsid w:val="00FC507B"/>
    <w:rsid w:val="00FC5EE2"/>
    <w:rsid w:val="00FC6003"/>
    <w:rsid w:val="00FC7244"/>
    <w:rsid w:val="00FC7B74"/>
    <w:rsid w:val="00FD0CEE"/>
    <w:rsid w:val="00FD20FD"/>
    <w:rsid w:val="00FD380A"/>
    <w:rsid w:val="00FD524F"/>
    <w:rsid w:val="00FD57DD"/>
    <w:rsid w:val="00FD7FDA"/>
    <w:rsid w:val="00FE1490"/>
    <w:rsid w:val="00FE2E62"/>
    <w:rsid w:val="00FE3139"/>
    <w:rsid w:val="00FE3E9C"/>
    <w:rsid w:val="00FE3EFB"/>
    <w:rsid w:val="00FE4744"/>
    <w:rsid w:val="00FE50B8"/>
    <w:rsid w:val="00FE5709"/>
    <w:rsid w:val="00FE6445"/>
    <w:rsid w:val="00FE68F5"/>
    <w:rsid w:val="00FE7130"/>
    <w:rsid w:val="00FE744C"/>
    <w:rsid w:val="00FE7F31"/>
    <w:rsid w:val="00FF1098"/>
    <w:rsid w:val="00FF272D"/>
    <w:rsid w:val="00FF2ACD"/>
    <w:rsid w:val="00FF32C3"/>
    <w:rsid w:val="00FF32D9"/>
    <w:rsid w:val="00FF40ED"/>
    <w:rsid w:val="00FF5DFF"/>
    <w:rsid w:val="00FF5FD0"/>
    <w:rsid w:val="00FF7161"/>
    <w:rsid w:val="00FF75BD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5788"/>
  <w15:chartTrackingRefBased/>
  <w15:docId w15:val="{2C67D854-D2D0-4413-BD2E-8CA3143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29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07429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429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029"/>
    <w:pPr>
      <w:keepNext/>
      <w:keepLines/>
      <w:spacing w:before="200" w:after="200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355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AD1AD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D1AD5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AD1AD5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D1AD5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723D0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3D0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3D0E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23D0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3D0E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7474A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74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07429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20">
    <w:name w:val="标题 2 字符"/>
    <w:basedOn w:val="a0"/>
    <w:link w:val="2"/>
    <w:uiPriority w:val="9"/>
    <w:rsid w:val="00C07429"/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CF5A78"/>
    <w:pPr>
      <w:spacing w:after="0"/>
    </w:pPr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5A78"/>
    <w:rPr>
      <w:rFonts w:ascii="宋体" w:eastAsia="宋体" w:hAnsi="Times New Roman"/>
      <w:sz w:val="18"/>
      <w:szCs w:val="18"/>
    </w:rPr>
  </w:style>
  <w:style w:type="paragraph" w:styleId="af1">
    <w:name w:val="caption"/>
    <w:basedOn w:val="a"/>
    <w:next w:val="a"/>
    <w:qFormat/>
    <w:rsid w:val="00600A59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a"/>
    <w:qFormat/>
    <w:rsid w:val="00600A59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F467E3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F467E3"/>
    <w:rPr>
      <w:rFonts w:ascii="Times New Roman" w:eastAsia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F467E3"/>
    <w:rPr>
      <w:vertAlign w:val="superscript"/>
    </w:rPr>
  </w:style>
  <w:style w:type="character" w:styleId="af5">
    <w:name w:val="Placeholder Text"/>
    <w:basedOn w:val="a0"/>
    <w:uiPriority w:val="99"/>
    <w:semiHidden/>
    <w:rsid w:val="000C520A"/>
    <w:rPr>
      <w:color w:val="808080"/>
    </w:rPr>
  </w:style>
  <w:style w:type="table" w:styleId="af6">
    <w:name w:val="Table Grid"/>
    <w:basedOn w:val="a1"/>
    <w:uiPriority w:val="39"/>
    <w:rsid w:val="00F9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9733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Normal (Web)"/>
    <w:basedOn w:val="a"/>
    <w:uiPriority w:val="99"/>
    <w:semiHidden/>
    <w:unhideWhenUsed/>
    <w:rsid w:val="0022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5C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8">
    <w:name w:val="Revision"/>
    <w:hidden/>
    <w:uiPriority w:val="99"/>
    <w:semiHidden/>
    <w:rsid w:val="00326158"/>
    <w:rPr>
      <w:rFonts w:ascii="Times New Roman" w:eastAsia="Times New Roman" w:hAnsi="Times New Roman"/>
      <w:sz w:val="22"/>
    </w:rPr>
  </w:style>
  <w:style w:type="character" w:customStyle="1" w:styleId="30">
    <w:name w:val="标题 3 字符"/>
    <w:basedOn w:val="a0"/>
    <w:link w:val="3"/>
    <w:uiPriority w:val="9"/>
    <w:rsid w:val="00CF4029"/>
    <w:rPr>
      <w:rFonts w:ascii="Times New Roman" w:eastAsia="Times New Roman" w:hAnsi="Times New Roman"/>
      <w:bCs/>
      <w:i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A7466-0A52-8D46-A48B-8951B2DC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8069</Words>
  <Characters>45995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268</cp:revision>
  <dcterms:created xsi:type="dcterms:W3CDTF">2021-03-17T03:13:00Z</dcterms:created>
  <dcterms:modified xsi:type="dcterms:W3CDTF">2021-03-18T07:35:00Z</dcterms:modified>
</cp:coreProperties>
</file>