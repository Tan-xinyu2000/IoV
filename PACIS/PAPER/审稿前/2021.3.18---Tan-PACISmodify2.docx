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3EE93" w14:textId="77777777" w:rsidR="00C2412A" w:rsidRDefault="00C2412A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Need A </w:t>
      </w:r>
      <w:r w:rsidRPr="00D6739E">
        <w:rPr>
          <w:rFonts w:cs="Times New Roman"/>
          <w:b/>
          <w:kern w:val="28"/>
          <w:sz w:val="40"/>
          <w:szCs w:val="40"/>
          <w:highlight w:val="yellow"/>
        </w:rPr>
        <w:t>Tune-up?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An </w:t>
      </w:r>
      <w:r>
        <w:rPr>
          <w:rFonts w:cs="Times New Roman" w:hint="eastAsia"/>
          <w:b/>
          <w:kern w:val="28"/>
          <w:sz w:val="40"/>
          <w:szCs w:val="40"/>
        </w:rPr>
        <w:t>Experimental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Study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of</w:t>
      </w:r>
      <w:r w:rsidRPr="002A5D8B"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Performance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63F459F0" w14:textId="77777777" w:rsidR="00C2412A" w:rsidRPr="0008650C" w:rsidRDefault="00C2412A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302B328A" w14:textId="77777777" w:rsidR="00C2412A" w:rsidRPr="0008650C" w:rsidRDefault="00C2412A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224F25D2" wp14:editId="516AA3E2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B69F" w14:textId="77777777" w:rsidR="00C2412A" w:rsidRPr="00F34516" w:rsidRDefault="00C2412A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4F0A71C" w14:textId="77777777" w:rsidR="00C2412A" w:rsidRPr="00B65115" w:rsidRDefault="00C2412A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Pr="00990B99">
        <w:rPr>
          <w:rFonts w:eastAsiaTheme="minorEastAsia" w:cs="Times New Roman"/>
          <w:i/>
          <w:kern w:val="0"/>
        </w:rPr>
        <w:t>nformation technology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is</w:t>
      </w:r>
      <w:r>
        <w:rPr>
          <w:rFonts w:eastAsiaTheme="minorEastAsia" w:cs="Times New Roman"/>
          <w:i/>
          <w:kern w:val="0"/>
        </w:rPr>
        <w:t xml:space="preserve"> playing an </w:t>
      </w:r>
      <w:r w:rsidRPr="00B65115">
        <w:rPr>
          <w:rFonts w:eastAsiaTheme="minorEastAsia" w:cs="Times New Roman"/>
          <w:i/>
          <w:kern w:val="0"/>
        </w:rPr>
        <w:t xml:space="preserve">increasingly </w:t>
      </w:r>
      <w:r>
        <w:rPr>
          <w:rFonts w:eastAsiaTheme="minorEastAsia" w:cs="Times New Roman"/>
          <w:i/>
          <w:kern w:val="0"/>
        </w:rPr>
        <w:t xml:space="preserve">essential role in </w:t>
      </w:r>
      <w:r>
        <w:rPr>
          <w:rFonts w:eastAsiaTheme="minorEastAsia" w:cs="Times New Roman" w:hint="eastAsia"/>
          <w:i/>
          <w:kern w:val="0"/>
        </w:rPr>
        <w:t>reducing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driving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risk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by</w:t>
      </w:r>
      <w:r>
        <w:rPr>
          <w:rFonts w:eastAsiaTheme="minorEastAsia" w:cs="Times New Roman"/>
          <w:i/>
          <w:kern w:val="0"/>
        </w:rPr>
        <w:t xml:space="preserve"> helping individuals improve their safe driving behavior</w:t>
      </w:r>
      <w:r w:rsidRPr="00856B86">
        <w:rPr>
          <w:rFonts w:eastAsiaTheme="minorEastAsia" w:cs="Times New Roman"/>
          <w:i/>
          <w:kern w:val="0"/>
        </w:rPr>
        <w:t xml:space="preserve">. </w:t>
      </w:r>
      <w:r w:rsidRPr="00B65115">
        <w:rPr>
          <w:rFonts w:eastAsiaTheme="minorEastAsia" w:cs="Times New Roman"/>
          <w:i/>
          <w:kern w:val="0"/>
        </w:rPr>
        <w:t>The purpose</w:t>
      </w:r>
      <w:r>
        <w:rPr>
          <w:rFonts w:eastAsiaTheme="minorEastAsia" w:cs="Times New Roman" w:hint="eastAsia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>
        <w:rPr>
          <w:rFonts w:eastAsiaTheme="minorEastAsia" w:cs="Times New Roman" w:hint="eastAsia"/>
          <w:i/>
          <w:kern w:val="0"/>
        </w:rPr>
        <w:t>effects</w:t>
      </w:r>
      <w:r>
        <w:rPr>
          <w:rFonts w:eastAsiaTheme="minorEastAsia" w:cs="Times New Roman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</w:t>
      </w:r>
      <w:r>
        <w:rPr>
          <w:rFonts w:eastAsiaTheme="minorEastAsia" w:cs="Times New Roman"/>
          <w:i/>
          <w:kern w:val="0"/>
        </w:rPr>
        <w:t>IT</w:t>
      </w:r>
      <w:r w:rsidRPr="00856B86">
        <w:rPr>
          <w:rFonts w:eastAsiaTheme="minorEastAsia" w:cs="Times New Roman"/>
          <w:i/>
          <w:kern w:val="0"/>
        </w:rPr>
        <w:t xml:space="preserve">, exposure to mobile app </w:t>
      </w:r>
      <w:r w:rsidRPr="00856B86">
        <w:rPr>
          <w:rFonts w:eastAsiaTheme="minorEastAsia" w:cs="Times New Roman" w:hint="eastAsia"/>
          <w:i/>
          <w:kern w:val="0"/>
        </w:rPr>
        <w:t>usage</w:t>
      </w:r>
      <w:r w:rsidRPr="00856B86">
        <w:rPr>
          <w:rFonts w:eastAsiaTheme="minorEastAsia" w:cs="Times New Roman"/>
          <w:i/>
          <w:kern w:val="0"/>
        </w:rPr>
        <w:t xml:space="preserve">, </w:t>
      </w:r>
      <w:r w:rsidRPr="00DD6C4C">
        <w:rPr>
          <w:rFonts w:eastAsiaTheme="minorEastAsia" w:cs="Times New Roman" w:hint="eastAsia"/>
          <w:i/>
          <w:kern w:val="0"/>
        </w:rPr>
        <w:t>on</w:t>
      </w:r>
      <w:r w:rsidRPr="00856B86">
        <w:rPr>
          <w:rFonts w:eastAsiaTheme="minorEastAsia" w:cs="Times New Roman"/>
          <w:i/>
          <w:kern w:val="0"/>
        </w:rPr>
        <w:t xml:space="preserve"> </w:t>
      </w:r>
      <w:r w:rsidRPr="003B0CCB">
        <w:rPr>
          <w:rFonts w:eastAsiaTheme="minorEastAsia" w:cs="Times New Roman"/>
          <w:i/>
          <w:kern w:val="0"/>
        </w:rPr>
        <w:t xml:space="preserve">individual’s </w:t>
      </w:r>
      <w:r w:rsidRPr="00DD6C4C">
        <w:rPr>
          <w:rFonts w:eastAsiaTheme="minorEastAsia" w:cs="Times New Roman"/>
          <w:i/>
          <w:kern w:val="0"/>
        </w:rPr>
        <w:t>driving behavior changing</w:t>
      </w:r>
      <w:r w:rsidRPr="00F30768">
        <w:rPr>
          <w:rFonts w:eastAsiaTheme="minorEastAsia" w:cs="Times New Roman"/>
          <w:i/>
          <w:kern w:val="0"/>
        </w:rPr>
        <w:t xml:space="preserve">. Based on </w:t>
      </w:r>
      <w:r w:rsidRPr="00DD6C4C">
        <w:rPr>
          <w:rFonts w:eastAsiaTheme="minorEastAsia" w:cs="Times New Roman"/>
          <w:i/>
          <w:kern w:val="0"/>
        </w:rPr>
        <w:t>motivational theory, this study investigates how</w:t>
      </w:r>
      <w:r w:rsidRPr="003B0CCB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driving-assistant app usage influences driver’s behavior and further </w:t>
      </w:r>
      <w:r w:rsidRPr="003B0CCB">
        <w:rPr>
          <w:rFonts w:eastAsiaTheme="minorEastAsia" w:cs="Times New Roman"/>
          <w:i/>
          <w:kern w:val="0"/>
        </w:rPr>
        <w:t>influences</w:t>
      </w:r>
      <w:r w:rsidRPr="00DD6C4C">
        <w:rPr>
          <w:rFonts w:eastAsiaTheme="minorEastAsia" w:cs="Times New Roman"/>
          <w:i/>
          <w:kern w:val="0"/>
        </w:rPr>
        <w:t xml:space="preserve"> their </w:t>
      </w:r>
      <w:r w:rsidRPr="00F30768">
        <w:rPr>
          <w:rFonts w:eastAsiaTheme="minorEastAsia" w:cs="Times New Roman" w:hint="eastAsia"/>
          <w:i/>
          <w:kern w:val="0"/>
        </w:rPr>
        <w:t>driving</w:t>
      </w:r>
      <w:r w:rsidRPr="00F30768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performance. A natural experiment is designed to collect the individual </w:t>
      </w:r>
      <w:r w:rsidRPr="003B0CCB">
        <w:rPr>
          <w:rFonts w:eastAsiaTheme="minorEastAsia" w:cs="Times New Roman"/>
          <w:i/>
          <w:kern w:val="0"/>
        </w:rPr>
        <w:t xml:space="preserve">app </w:t>
      </w:r>
      <w:r w:rsidRPr="00DD6C4C">
        <w:rPr>
          <w:rFonts w:eastAsiaTheme="minorEastAsia" w:cs="Times New Roman"/>
          <w:i/>
          <w:kern w:val="0"/>
        </w:rPr>
        <w:t>usage and behavior</w:t>
      </w:r>
      <w:r w:rsidRPr="00F30768">
        <w:rPr>
          <w:rFonts w:eastAsiaTheme="minorEastAsia" w:cs="Times New Roman"/>
          <w:i/>
          <w:kern w:val="0"/>
        </w:rPr>
        <w:t>al data</w:t>
      </w:r>
      <w:r w:rsidRPr="00DD6C4C">
        <w:rPr>
          <w:rFonts w:eastAsiaTheme="minorEastAsia" w:cs="Times New Roman"/>
          <w:i/>
          <w:kern w:val="0"/>
        </w:rPr>
        <w:t xml:space="preserve"> from 200 drivers. The research results will benefit both IT </w:t>
      </w:r>
      <w:r w:rsidRPr="003B0CCB">
        <w:rPr>
          <w:rFonts w:eastAsiaTheme="minorEastAsia" w:cs="Times New Roman"/>
          <w:i/>
          <w:kern w:val="0"/>
        </w:rPr>
        <w:t xml:space="preserve">designers </w:t>
      </w:r>
      <w:r w:rsidRPr="00DD6C4C">
        <w:rPr>
          <w:rFonts w:eastAsiaTheme="minorEastAsia" w:cs="Times New Roman"/>
          <w:i/>
          <w:kern w:val="0"/>
        </w:rPr>
        <w:t>and driv</w:t>
      </w:r>
      <w:r w:rsidRPr="00F30768">
        <w:rPr>
          <w:rFonts w:eastAsiaTheme="minorEastAsia" w:cs="Times New Roman"/>
          <w:i/>
          <w:kern w:val="0"/>
        </w:rPr>
        <w:t>e</w:t>
      </w:r>
      <w:r>
        <w:rPr>
          <w:rFonts w:eastAsiaTheme="minorEastAsia" w:cs="Times New Roman"/>
          <w:i/>
          <w:kern w:val="0"/>
        </w:rPr>
        <w:t>rs theoretically and practically.</w:t>
      </w:r>
    </w:p>
    <w:p w14:paraId="4F47C399" w14:textId="77777777" w:rsidR="00C2412A" w:rsidRPr="00F34516" w:rsidRDefault="00C2412A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bCs/>
          <w:kern w:val="0"/>
          <w:szCs w:val="20"/>
        </w:rPr>
        <w:t>App</w:t>
      </w:r>
      <w:r>
        <w:rPr>
          <w:rFonts w:eastAsia="宋体" w:cs="Times New Roman"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kern w:val="0"/>
          <w:szCs w:val="20"/>
        </w:rPr>
        <w:t>usage</w:t>
      </w:r>
      <w:r>
        <w:rPr>
          <w:rFonts w:eastAsia="宋体" w:cs="Times New Roman"/>
          <w:kern w:val="0"/>
          <w:szCs w:val="20"/>
          <w:lang w:eastAsia="en-US"/>
        </w:rPr>
        <w:t>, behavior changing</w:t>
      </w:r>
      <w:r>
        <w:rPr>
          <w:rFonts w:eastAsia="宋体" w:cs="Times New Roman" w:hint="eastAsia"/>
          <w:kern w:val="0"/>
          <w:szCs w:val="20"/>
        </w:rPr>
        <w:t>,</w:t>
      </w:r>
      <w:r>
        <w:rPr>
          <w:rFonts w:eastAsia="宋体" w:cs="Times New Roman"/>
          <w:kern w:val="0"/>
          <w:szCs w:val="20"/>
        </w:rPr>
        <w:t xml:space="preserve"> driving performance, intrinsic motivation, extrinsic motivation</w:t>
      </w:r>
    </w:p>
    <w:p w14:paraId="0F27AA1D" w14:textId="77777777" w:rsidR="00C2412A" w:rsidRDefault="00C2412A" w:rsidP="00D17C26">
      <w:pPr>
        <w:pStyle w:val="1"/>
      </w:pPr>
      <w:r>
        <w:t>I</w:t>
      </w:r>
      <w:r w:rsidRPr="00077025">
        <w:t>ntroduction</w:t>
      </w:r>
    </w:p>
    <w:p w14:paraId="7FB5D2BA" w14:textId="77777777" w:rsidR="00C2412A" w:rsidRPr="000D37F5" w:rsidRDefault="00C2412A" w:rsidP="00017296">
      <w:pPr>
        <w:rPr>
          <w:rFonts w:eastAsiaTheme="minorEastAsia"/>
        </w:rPr>
      </w:pPr>
      <w:r>
        <w:t>With</w:t>
      </w:r>
      <w:r w:rsidRPr="00354842">
        <w:t xml:space="preserve"> the development of </w:t>
      </w:r>
      <w:r w:rsidRPr="005035B9">
        <w:rPr>
          <w:i/>
          <w:iCs/>
        </w:rPr>
        <w:t>Internet of Vehicles</w:t>
      </w:r>
      <w:r w:rsidRPr="00D9630A">
        <w:rPr>
          <w:color w:val="FFFF00"/>
        </w:rPr>
        <w:t xml:space="preserve"> </w:t>
      </w:r>
      <w:r w:rsidRPr="00354842">
        <w:t xml:space="preserve">(IOV), </w:t>
      </w:r>
      <w:r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Pr="00B9323B">
        <w:t>seek to</w:t>
      </w:r>
      <w:r w:rsidRPr="00B64125">
        <w:rPr>
          <w:color w:val="FFFF00"/>
        </w:rPr>
        <w:t xml:space="preserve"> </w:t>
      </w:r>
      <w:r w:rsidRPr="00B9323B">
        <w:t>leverage</w:t>
      </w:r>
      <w:r w:rsidRPr="00B64125">
        <w:rPr>
          <w:color w:val="FF0000"/>
        </w:rPr>
        <w:t xml:space="preserve">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>
        <w:rPr>
          <w:rFonts w:eastAsiaTheme="minorEastAsia" w:hint="eastAsia"/>
        </w:rPr>
        <w:t xml:space="preserve"> </w:t>
      </w:r>
      <w:r>
        <w:t>It is acknowledged</w:t>
      </w:r>
      <w:r w:rsidRPr="00BB6A30">
        <w:t xml:space="preserve"> </w:t>
      </w:r>
      <w:r>
        <w:t>that t</w:t>
      </w:r>
      <w:r w:rsidRPr="00077025">
        <w:t>he diffusion and deepening of the IT revolution</w:t>
      </w:r>
      <w:r>
        <w:t xml:space="preserve"> is a </w:t>
      </w:r>
      <w:r w:rsidRPr="00077025">
        <w:t xml:space="preserve">hallmark of the emerging </w:t>
      </w:r>
      <w:r w:rsidRPr="00F30768">
        <w:t xml:space="preserve">‘information age’ </w:t>
      </w:r>
      <w:r w:rsidRPr="00F30768">
        <w:rPr>
          <w:noProof/>
        </w:rPr>
        <w:t>(Castells 1997)</w:t>
      </w:r>
      <w:r w:rsidRPr="00F30768">
        <w:t>. M</w:t>
      </w:r>
      <w:r w:rsidRPr="000D37F5">
        <w:t>oreover,</w:t>
      </w:r>
      <w:r w:rsidRPr="003B0CCB">
        <w:t xml:space="preserve"> </w:t>
      </w:r>
      <w:r w:rsidRPr="00F30768">
        <w:t>the rapid development of IT brings many gadgets wit</w:t>
      </w:r>
      <w:r w:rsidRPr="000D37F5">
        <w:t xml:space="preserve">h </w:t>
      </w:r>
      <w:r w:rsidRPr="003B0CCB">
        <w:t xml:space="preserve">it, such as </w:t>
      </w:r>
      <w:r w:rsidRPr="00F30768">
        <w:rPr>
          <w:rFonts w:eastAsia="宋体" w:cs="Times New Roman"/>
        </w:rPr>
        <w:t xml:space="preserve">mobile </w:t>
      </w:r>
      <w:r w:rsidRPr="000D37F5">
        <w:rPr>
          <w:rFonts w:eastAsia="宋体" w:cs="Times New Roman"/>
        </w:rPr>
        <w:t>apps</w:t>
      </w:r>
      <w:r w:rsidRPr="000D37F5">
        <w:rPr>
          <w:rFonts w:cs="Times New Roman"/>
        </w:rPr>
        <w:t xml:space="preserve"> </w:t>
      </w:r>
      <w:r w:rsidRPr="00F30768">
        <w:rPr>
          <w:noProof/>
        </w:rPr>
        <w:t>(Joorabchi et al. 2013; Mahmood et al. 2001; Nishad and Rana 2016)</w:t>
      </w:r>
      <w:r w:rsidRPr="00F30768">
        <w:t xml:space="preserve">. People use these </w:t>
      </w:r>
      <w:r w:rsidRPr="000D37F5">
        <w:t>IT products and applications for different purposes.</w:t>
      </w:r>
      <w:r w:rsidRPr="000D37F5">
        <w:rPr>
          <w:rFonts w:eastAsiaTheme="minorEastAsia"/>
        </w:rPr>
        <w:t xml:space="preserve"> And </w:t>
      </w:r>
      <w:r w:rsidRPr="000D37F5">
        <w:t>not surprisingly, as people use</w:t>
      </w:r>
      <w:r w:rsidRPr="000D37F5">
        <w:rPr>
          <w:rFonts w:eastAsiaTheme="minorEastAsia"/>
        </w:rPr>
        <w:t xml:space="preserve"> </w:t>
      </w:r>
      <w:r w:rsidRPr="000D37F5">
        <w:t>IT more frequently, researchers</w:t>
      </w:r>
      <w:r w:rsidRPr="000D37F5">
        <w:rPr>
          <w:rFonts w:eastAsiaTheme="minorEastAsia"/>
        </w:rPr>
        <w:t xml:space="preserve"> </w:t>
      </w:r>
      <w:r w:rsidRPr="000D37F5">
        <w:t>are studying the effects with growing</w:t>
      </w:r>
      <w:r w:rsidRPr="000D37F5">
        <w:rPr>
          <w:rFonts w:eastAsiaTheme="minorEastAsia"/>
        </w:rPr>
        <w:t xml:space="preserve"> </w:t>
      </w:r>
      <w:r w:rsidRPr="000D37F5">
        <w:t xml:space="preserve">interest </w:t>
      </w:r>
      <w:r w:rsidRPr="00F30768">
        <w:rPr>
          <w:noProof/>
        </w:rPr>
        <w:t>(Greengard 2011)</w:t>
      </w:r>
      <w:r w:rsidRPr="00F30768">
        <w:t xml:space="preserve">. </w:t>
      </w:r>
    </w:p>
    <w:p w14:paraId="7D62329C" w14:textId="77777777" w:rsidR="00C2412A" w:rsidRDefault="00C2412A" w:rsidP="00017296">
      <w:r w:rsidRPr="000D37F5">
        <w:t>Prior studies</w:t>
      </w:r>
      <w:r w:rsidRPr="000D37F5">
        <w:rPr>
          <w:rFonts w:eastAsiaTheme="minorEastAsia"/>
        </w:rPr>
        <w:t xml:space="preserve"> </w:t>
      </w:r>
      <w:r w:rsidRPr="000D37F5">
        <w:t>have put</w:t>
      </w:r>
      <w:r w:rsidRPr="003B0CCB">
        <w:t xml:space="preserve"> </w:t>
      </w:r>
      <w:r w:rsidRPr="00F30768">
        <w:t xml:space="preserve">emphasis on </w:t>
      </w:r>
      <w:r w:rsidRPr="003B0CCB">
        <w:t>positive effective IT</w:t>
      </w:r>
      <w:r w:rsidRPr="00F30768">
        <w:t xml:space="preserve">, including </w:t>
      </w:r>
      <w:r w:rsidRPr="000D37F5">
        <w:t xml:space="preserve">promoting the development of </w:t>
      </w:r>
      <w:r w:rsidRPr="003B0CCB">
        <w:t>health care</w:t>
      </w:r>
      <w:r w:rsidRPr="00F30768">
        <w:t>, educa</w:t>
      </w:r>
      <w:r>
        <w:t xml:space="preserve">tion, business, communication, entertainment and global connectivity </w:t>
      </w:r>
      <w:r>
        <w:rPr>
          <w:noProof/>
        </w:rPr>
        <w:t>(Chen 2020; Cole-Lewis and Kershaw 2010; Green and Bavelier 2008; Hitt and Brynjolfsson 1996)</w:t>
      </w:r>
      <w:r>
        <w:t>. R</w:t>
      </w:r>
      <w:r w:rsidRPr="009A2BD6">
        <w:t xml:space="preserve">esearchers </w:t>
      </w:r>
      <w:r>
        <w:t>start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lastRenderedPageBreak/>
        <w:t>t</w:t>
      </w:r>
      <w:r w:rsidRPr="00EA313A">
        <w:rPr>
          <w:rFonts w:hint="eastAsia"/>
        </w:rPr>
        <w:t>o</w:t>
      </w:r>
      <w:r w:rsidRPr="00EA313A">
        <w:t xml:space="preserve"> </w:t>
      </w:r>
      <w:r w:rsidRPr="00EA313A">
        <w:rPr>
          <w:rFonts w:hint="eastAsia"/>
        </w:rPr>
        <w:t>explor</w:t>
      </w:r>
      <w:r w:rsidRPr="00EA313A">
        <w:t>e</w:t>
      </w:r>
      <w:r w:rsidRPr="00D83FA9">
        <w:rPr>
          <w:color w:val="FF0000"/>
        </w:rP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9A2BD6">
        <w:t>us</w:t>
      </w:r>
      <w:r>
        <w:rPr>
          <w:rFonts w:hint="eastAsia"/>
        </w:rPr>
        <w:t>e</w:t>
      </w:r>
      <w:r w:rsidRPr="009A2BD6">
        <w:t xml:space="preserve"> </w:t>
      </w:r>
      <w:r>
        <w:t>IT</w:t>
      </w:r>
      <w:r w:rsidRPr="009A2BD6">
        <w:t xml:space="preserve"> to </w:t>
      </w:r>
      <w:r>
        <w:t>influence</w:t>
      </w:r>
      <w:r w:rsidRPr="009A2BD6">
        <w:t xml:space="preserve"> human behavior</w:t>
      </w:r>
      <w:r>
        <w:t xml:space="preserve"> </w:t>
      </w:r>
      <w:r>
        <w:rPr>
          <w:noProof/>
        </w:rPr>
        <w:t>(Årsand et al. 2010; Hebden et al. 2012; Hughes et al. 2010; Mattila et al. 2009; Sundaram et al. 2007; Varnfield et al. 2011)</w:t>
      </w:r>
      <w:r>
        <w:t xml:space="preserve">. However, there is still a lack of its application </w:t>
      </w:r>
      <w:r w:rsidRPr="00090358">
        <w:t xml:space="preserve">for </w:t>
      </w:r>
      <w:r>
        <w:t xml:space="preserve">the </w:t>
      </w:r>
      <w:r w:rsidRPr="00EA313A">
        <w:t xml:space="preserve">purpose of </w:t>
      </w:r>
      <w:r>
        <w:t xml:space="preserve">improving </w:t>
      </w:r>
      <w:r w:rsidRPr="00EA313A">
        <w:t>driving safety</w:t>
      </w:r>
      <w:r>
        <w:t xml:space="preserve">. Thus,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 xml:space="preserve">plans </w:t>
      </w:r>
      <w:r>
        <w:t>to</w:t>
      </w:r>
      <w:r w:rsidRPr="00F30768">
        <w:t xml:space="preserve"> </w:t>
      </w:r>
      <w:r w:rsidRPr="003B0CCB">
        <w:t>assess</w:t>
      </w:r>
      <w:r w:rsidRPr="006E2ED8">
        <w:rPr>
          <w:color w:val="FF0000"/>
        </w:rPr>
        <w:t xml:space="preserve"> </w:t>
      </w:r>
      <w:r>
        <w:t xml:space="preserve">the IT effect on </w:t>
      </w:r>
      <w:r>
        <w:rPr>
          <w:rFonts w:hint="eastAsia"/>
        </w:rPr>
        <w:t>individual</w:t>
      </w:r>
      <w:r>
        <w:t xml:space="preserve"> driving behavior </w:t>
      </w:r>
      <w:r>
        <w:rPr>
          <w:rFonts w:hint="eastAsia"/>
        </w:rPr>
        <w:t>changing</w:t>
      </w:r>
      <w:r>
        <w:t xml:space="preserve"> by investigating the research question of whether the </w:t>
      </w:r>
      <w:r w:rsidRPr="003B0CCB">
        <w:t>app</w:t>
      </w:r>
      <w:r w:rsidRPr="0043455C">
        <w:rPr>
          <w:color w:val="4472C4" w:themeColor="accent1"/>
        </w:rPr>
        <w:t xml:space="preserve"> </w:t>
      </w:r>
      <w:r>
        <w:t>usage, drivers’ desire and characteristics can have some influence on their individual driving performance</w:t>
      </w:r>
      <w:r w:rsidRPr="00090358">
        <w:t xml:space="preserve"> and how</w:t>
      </w:r>
      <w:r>
        <w:t xml:space="preserve"> su</w:t>
      </w:r>
      <w:r w:rsidRPr="00090358">
        <w:t>ch change</w:t>
      </w:r>
      <w:r>
        <w:t xml:space="preserve"> occurs.</w:t>
      </w:r>
    </w:p>
    <w:p w14:paraId="3B3C936B" w14:textId="77777777" w:rsidR="00C2412A" w:rsidRPr="00077025" w:rsidRDefault="00C2412A" w:rsidP="00C07429">
      <w:pPr>
        <w:pStyle w:val="1"/>
      </w:pPr>
      <w:r>
        <w:t>L</w:t>
      </w:r>
      <w:r w:rsidRPr="00077025">
        <w:t xml:space="preserve">iterature </w:t>
      </w:r>
      <w:r>
        <w:t>R</w:t>
      </w:r>
      <w:r w:rsidRPr="00077025">
        <w:t>eview</w:t>
      </w:r>
    </w:p>
    <w:p w14:paraId="1DF03662" w14:textId="77777777" w:rsidR="00C2412A" w:rsidRPr="00025FFA" w:rsidRDefault="00C2412A" w:rsidP="00D17C26">
      <w:pPr>
        <w:pStyle w:val="2"/>
        <w:rPr>
          <w:rFonts w:eastAsiaTheme="minorEastAsia"/>
        </w:rPr>
      </w:pPr>
      <w:r w:rsidRPr="00077025">
        <w:t xml:space="preserve">IT </w:t>
      </w:r>
      <w:r>
        <w:t>U</w:t>
      </w:r>
      <w:r w:rsidRPr="00077025">
        <w:t xml:space="preserve">sage and </w:t>
      </w:r>
      <w:r>
        <w:t>B</w:t>
      </w:r>
      <w:r w:rsidRPr="00077025">
        <w:t xml:space="preserve">ehavior </w:t>
      </w:r>
      <w:r>
        <w:t>C</w:t>
      </w:r>
      <w:r w:rsidRPr="00077025">
        <w:t>hanging</w:t>
      </w:r>
    </w:p>
    <w:p w14:paraId="2362FE28" w14:textId="77777777" w:rsidR="00C2412A" w:rsidRPr="006D6E51" w:rsidRDefault="00C2412A">
      <w:pPr>
        <w:rPr>
          <w:rFonts w:eastAsiaTheme="minorEastAsia"/>
          <w:color w:val="FFC000" w:themeColor="accent4"/>
        </w:rPr>
      </w:pPr>
      <w:r>
        <w:t>A</w:t>
      </w:r>
      <w:r w:rsidRPr="00077025">
        <w:t xml:space="preserve"> </w:t>
      </w:r>
      <w:r>
        <w:t>typical</w:t>
      </w:r>
      <w:r w:rsidRPr="00077025">
        <w:t xml:space="preserve"> objective of m</w:t>
      </w:r>
      <w:r>
        <w:t>ost</w:t>
      </w:r>
      <w:r w:rsidRPr="00077025">
        <w:t xml:space="preserve"> </w:t>
      </w:r>
      <w:r>
        <w:t xml:space="preserve">prior </w:t>
      </w:r>
      <w:r w:rsidRPr="00077025">
        <w:t xml:space="preserve">IT research is to explain the factors influencing the </w:t>
      </w:r>
      <w:r>
        <w:t>IT usage 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>
        <w:t xml:space="preserve">Researchers have built and tested several theorical models of IT usage, such as </w:t>
      </w:r>
      <w:r w:rsidRPr="00B05CFB">
        <w:rPr>
          <w:i/>
          <w:iCs/>
        </w:rPr>
        <w:t>theory of planned behavior</w:t>
      </w:r>
      <w:r>
        <w:t xml:space="preserve"> (TPB), and the </w:t>
      </w:r>
      <w:r w:rsidRPr="00B05CFB">
        <w:rPr>
          <w:i/>
          <w:iCs/>
        </w:rPr>
        <w:t>technology acceptance model</w:t>
      </w:r>
      <w:r>
        <w:t xml:space="preserve"> (TAM) </w:t>
      </w:r>
      <w:r>
        <w:rPr>
          <w:noProof/>
        </w:rPr>
        <w:t>(Taylor and Todd 1995; Venkatesh et al. 2003)</w:t>
      </w:r>
      <w:r>
        <w:t>.</w:t>
      </w:r>
      <w:r>
        <w:rPr>
          <w:rFonts w:eastAsiaTheme="minorEastAsia"/>
        </w:rPr>
        <w:t xml:space="preserve"> </w:t>
      </w:r>
      <w:r>
        <w:rPr>
          <w:rFonts w:eastAsia="宋体" w:cs="Times New Roman"/>
        </w:rPr>
        <w:t>Another major objective of IT research</w:t>
      </w:r>
      <w:r>
        <w:t xml:space="preserve"> is</w:t>
      </w:r>
      <w:r w:rsidRPr="00077025">
        <w:t xml:space="preserve"> to asses</w:t>
      </w:r>
      <w:r>
        <w:t xml:space="preserve">s the value of IT in terms of organizational performance. </w:t>
      </w:r>
      <w:r w:rsidRPr="0059509B">
        <w:t xml:space="preserve">Studies show that </w:t>
      </w:r>
      <w:r w:rsidRPr="0059509B">
        <w:rPr>
          <w:rFonts w:eastAsia="宋体" w:cs="Times New Roman"/>
        </w:rPr>
        <w:t>IT usage is a key driver of</w:t>
      </w:r>
      <w:r w:rsidRPr="0059509B">
        <w:rPr>
          <w:rFonts w:eastAsia="宋体" w:cs="Times New Roman" w:hint="eastAsia"/>
        </w:rPr>
        <w:t xml:space="preserve"> </w:t>
      </w:r>
      <w:r w:rsidRPr="0059509B">
        <w:rPr>
          <w:rFonts w:eastAsia="宋体" w:cs="Times New Roman"/>
        </w:rPr>
        <w:t>good organizational performance</w:t>
      </w:r>
      <w:r w:rsidRPr="0059509B">
        <w:rPr>
          <w:rFonts w:eastAsia="宋体" w:cs="Times New Roman" w:hint="eastAsia"/>
        </w:rPr>
        <w:t>.</w:t>
      </w:r>
      <w:r w:rsidRPr="0059509B">
        <w:rPr>
          <w:rFonts w:eastAsia="宋体" w:cs="Times New Roman"/>
        </w:rPr>
        <w:t xml:space="preserve"> For example, it can effectively improve productivity </w:t>
      </w:r>
      <w:r w:rsidRPr="0059509B">
        <w:rPr>
          <w:rFonts w:eastAsia="宋体" w:cs="Times New Roman"/>
          <w:noProof/>
        </w:rPr>
        <w:t>(Devaraj and Kohli 2003; Hitt and Brynjolfsson 1996)</w:t>
      </w:r>
      <w:r w:rsidRPr="0059509B">
        <w:rPr>
          <w:rFonts w:eastAsia="宋体" w:cs="Times New Roman"/>
        </w:rPr>
        <w:t xml:space="preserve"> and allow for company-wide emission reductions </w:t>
      </w:r>
      <w:r w:rsidRPr="0059509B">
        <w:rPr>
          <w:rFonts w:eastAsia="宋体" w:cs="Times New Roman"/>
          <w:noProof/>
        </w:rPr>
        <w:t>(Pablos 2012)</w:t>
      </w:r>
      <w:r w:rsidRPr="0059509B">
        <w:rPr>
          <w:rFonts w:eastAsia="宋体" w:cs="Times New Roman"/>
        </w:rPr>
        <w:t>.</w:t>
      </w:r>
    </w:p>
    <w:p w14:paraId="27BD12FC" w14:textId="77777777" w:rsidR="00C2412A" w:rsidRDefault="00C2412A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 xml:space="preserve">However, </w:t>
      </w:r>
      <w:r w:rsidRPr="00F30768">
        <w:rPr>
          <w:rFonts w:eastAsiaTheme="minorEastAsia"/>
        </w:rPr>
        <w:t xml:space="preserve">few </w:t>
      </w:r>
      <w:r w:rsidRPr="0003350C">
        <w:rPr>
          <w:rFonts w:eastAsiaTheme="minorEastAsia"/>
        </w:rPr>
        <w:t xml:space="preserve">researchers have reported on the use of </w:t>
      </w:r>
      <w:r>
        <w:rPr>
          <w:rFonts w:eastAsiaTheme="minorEastAsia"/>
        </w:rPr>
        <w:t>IT products and applications</w:t>
      </w:r>
      <w:r w:rsidRPr="0003350C">
        <w:rPr>
          <w:rFonts w:eastAsiaTheme="minorEastAsia"/>
        </w:rPr>
        <w:t xml:space="preserve"> for </w:t>
      </w:r>
      <w:r w:rsidRPr="00282EBF">
        <w:rPr>
          <w:rFonts w:eastAsiaTheme="minorEastAsia"/>
        </w:rPr>
        <w:t>individual behavior changing.</w:t>
      </w:r>
      <w:r>
        <w:rPr>
          <w:rFonts w:eastAsiaTheme="minorEastAsia"/>
        </w:rPr>
        <w:t xml:space="preserve"> Research is usually seen in </w:t>
      </w:r>
      <w:r>
        <w:rPr>
          <w:rFonts w:eastAsiaTheme="minorEastAsia" w:hint="eastAsia"/>
        </w:rPr>
        <w:t>certain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fields</w:t>
      </w:r>
      <w:r>
        <w:rPr>
          <w:rFonts w:eastAsiaTheme="minorEastAsia"/>
        </w:rPr>
        <w:t xml:space="preserve"> such as </w:t>
      </w:r>
      <w:r w:rsidRPr="009358C2">
        <w:rPr>
          <w:rFonts w:eastAsiaTheme="minorEastAsia"/>
        </w:rPr>
        <w:t>public health</w:t>
      </w:r>
      <w:r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or </w:t>
      </w:r>
      <w:r w:rsidRPr="00F30768">
        <w:rPr>
          <w:rFonts w:eastAsiaTheme="minorEastAsia"/>
        </w:rPr>
        <w:t>b</w:t>
      </w:r>
      <w:r>
        <w:rPr>
          <w:rFonts w:eastAsiaTheme="minorEastAsia"/>
        </w:rPr>
        <w:t>usiness.</w:t>
      </w:r>
      <w:r w:rsidRPr="00033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the field of public health, </w:t>
      </w:r>
      <w:r w:rsidRPr="007E01D4">
        <w:rPr>
          <w:rFonts w:eastAsiaTheme="minorEastAsia"/>
        </w:rPr>
        <w:t>Mattila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</w:t>
      </w:r>
      <w:r>
        <w:rPr>
          <w:rFonts w:eastAsiaTheme="minorEastAsia"/>
        </w:rPr>
        <w:t>tried to</w:t>
      </w:r>
      <w:r w:rsidRPr="007E01D4">
        <w:rPr>
          <w:rFonts w:eastAsiaTheme="minorEastAsia"/>
        </w:rPr>
        <w:t xml:space="preserve"> record self-management of weight-related behaviors </w:t>
      </w:r>
      <w:r>
        <w:rPr>
          <w:rFonts w:eastAsiaTheme="minorEastAsia"/>
          <w:noProof/>
        </w:rPr>
        <w:t>(Mattila et al. 2009)</w:t>
      </w:r>
      <w:r w:rsidRPr="007E01D4">
        <w:rPr>
          <w:rFonts w:eastAsiaTheme="minorEastAsia"/>
        </w:rPr>
        <w:t>, Hughes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developed an </w:t>
      </w:r>
      <w:r>
        <w:rPr>
          <w:rFonts w:eastAsiaTheme="minorEastAsia"/>
        </w:rPr>
        <w:t>app</w:t>
      </w:r>
      <w:r w:rsidRPr="007E01D4">
        <w:rPr>
          <w:rFonts w:eastAsiaTheme="minorEastAsia"/>
        </w:rPr>
        <w:t xml:space="preserve"> for monitoring energy balance </w:t>
      </w:r>
      <w:r>
        <w:rPr>
          <w:rFonts w:eastAsiaTheme="minorEastAsia"/>
          <w:noProof/>
        </w:rPr>
        <w:t>(Hughes et al. 2010)</w:t>
      </w:r>
      <w:r w:rsidRPr="007E01D4">
        <w:rPr>
          <w:rFonts w:eastAsiaTheme="minorEastAsia"/>
        </w:rPr>
        <w:t xml:space="preserve">, </w:t>
      </w:r>
      <w:r>
        <w:rPr>
          <w:rFonts w:eastAsiaTheme="minorEastAsia"/>
        </w:rPr>
        <w:t>and</w:t>
      </w:r>
      <w:r w:rsidRPr="007E01D4">
        <w:rPr>
          <w:rFonts w:eastAsiaTheme="minorEastAsia"/>
        </w:rPr>
        <w:t xml:space="preserve"> others have monitored diet or physical activity as part of a program for diabetes </w:t>
      </w:r>
      <w:r>
        <w:rPr>
          <w:rFonts w:eastAsiaTheme="minorEastAsia"/>
          <w:noProof/>
        </w:rPr>
        <w:t>(Årsand et al. 2010)</w:t>
      </w:r>
      <w:r w:rsidRPr="007E01D4">
        <w:rPr>
          <w:rFonts w:eastAsiaTheme="minorEastAsia"/>
        </w:rPr>
        <w:t xml:space="preserve"> or cardiac rehabilitation </w:t>
      </w:r>
      <w:r>
        <w:rPr>
          <w:rFonts w:eastAsiaTheme="minorEastAsia"/>
          <w:noProof/>
        </w:rPr>
        <w:t>(Varnfield et al. 2011)</w:t>
      </w:r>
      <w:r w:rsidRPr="007E01D4">
        <w:rPr>
          <w:rFonts w:eastAsiaTheme="minorEastAsia"/>
        </w:rPr>
        <w:t xml:space="preserve">. </w:t>
      </w:r>
      <w:r>
        <w:rPr>
          <w:rFonts w:eastAsiaTheme="minorEastAsia"/>
        </w:rPr>
        <w:t>When i</w:t>
      </w:r>
      <w:r w:rsidRPr="002C57C0">
        <w:rPr>
          <w:rFonts w:eastAsiaTheme="minorEastAsia"/>
        </w:rPr>
        <w:t xml:space="preserve">t comes to commence, </w:t>
      </w:r>
      <w:r>
        <w:rPr>
          <w:rFonts w:eastAsiaTheme="minorEastAsia"/>
          <w:noProof/>
        </w:rPr>
        <w:t xml:space="preserve">Sundaram et al. suggested that </w:t>
      </w:r>
      <w:r>
        <w:rPr>
          <w:rFonts w:eastAsiaTheme="minorEastAsia"/>
        </w:rPr>
        <w:t>t</w:t>
      </w:r>
      <w:r w:rsidRPr="007D0703">
        <w:rPr>
          <w:rFonts w:eastAsiaTheme="minorEastAsia"/>
        </w:rPr>
        <w:t>he effective and efficient use of technology enhances salesperson performance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(Sundaram et al. 2007)</w:t>
      </w:r>
      <w:r>
        <w:rPr>
          <w:rFonts w:eastAsiaTheme="minorEastAsia"/>
        </w:rPr>
        <w:t>.</w:t>
      </w:r>
      <w:r>
        <w:rPr>
          <w:rFonts w:ascii="宋体" w:eastAsia="宋体" w:hAnsi="宋体" w:cs="宋体" w:hint="eastAsia"/>
        </w:rPr>
        <w:t xml:space="preserve"> </w:t>
      </w:r>
    </w:p>
    <w:p w14:paraId="1B8E07D8" w14:textId="77777777" w:rsidR="00C2412A" w:rsidRDefault="00C2412A" w:rsidP="0050724C">
      <w:pPr>
        <w:pStyle w:val="2"/>
      </w:pPr>
      <w:r w:rsidRPr="00077025">
        <w:t xml:space="preserve">Driving </w:t>
      </w:r>
      <w:r>
        <w:t>Risk</w:t>
      </w:r>
    </w:p>
    <w:p w14:paraId="32CFA916" w14:textId="77777777" w:rsidR="00C2412A" w:rsidRPr="002C0CF0" w:rsidRDefault="00C2412A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Pr="00A170A1">
        <w:rPr>
          <w:rFonts w:cs="Times New Roman"/>
          <w:szCs w:val="21"/>
        </w:rPr>
        <w:t xml:space="preserve"> studies have assessed various contributing factor</w:t>
      </w:r>
      <w:r w:rsidRPr="007B4156">
        <w:rPr>
          <w:rFonts w:cs="Times New Roman"/>
          <w:szCs w:val="21"/>
        </w:rPr>
        <w:t xml:space="preserve">s </w:t>
      </w:r>
      <w:r w:rsidRPr="003B0CCB">
        <w:rPr>
          <w:rFonts w:cs="Times New Roman"/>
          <w:szCs w:val="21"/>
        </w:rPr>
        <w:t>in to</w:t>
      </w:r>
      <w:r>
        <w:rPr>
          <w:rFonts w:cs="Times New Roman"/>
          <w:color w:val="ED7D31" w:themeColor="accent2"/>
          <w:szCs w:val="21"/>
        </w:rPr>
        <w:t xml:space="preserve"> </w:t>
      </w:r>
      <w:r w:rsidRPr="00A170A1">
        <w:rPr>
          <w:rFonts w:cs="Times New Roman"/>
          <w:szCs w:val="21"/>
        </w:rPr>
        <w:t>driving risk</w:t>
      </w:r>
      <w:r>
        <w:rPr>
          <w:rFonts w:cs="Times New Roman"/>
          <w:szCs w:val="21"/>
        </w:rPr>
        <w:t xml:space="preserve">, which is </w:t>
      </w:r>
      <w:r w:rsidRPr="00A170A1">
        <w:rPr>
          <w:rFonts w:cs="Times New Roman"/>
          <w:szCs w:val="21"/>
        </w:rPr>
        <w:t>defined as a potential threat that may cause vehicle crashes or other accidents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(Zheng et al. 2014)</w:t>
      </w:r>
      <w:r>
        <w:rPr>
          <w:rFonts w:cs="Times New Roman"/>
          <w:szCs w:val="21"/>
        </w:rPr>
        <w:t>.</w:t>
      </w:r>
      <w:r w:rsidRPr="002C57C0">
        <w:rPr>
          <w:rFonts w:cs="Times New Roman"/>
          <w:szCs w:val="21"/>
        </w:rPr>
        <w:t xml:space="preserve"> Researchers </w:t>
      </w:r>
      <w:r>
        <w:rPr>
          <w:rFonts w:cs="Times New Roman"/>
          <w:szCs w:val="21"/>
        </w:rPr>
        <w:t>conclude the factors to</w:t>
      </w:r>
      <w:r w:rsidRPr="002C57C0">
        <w:rPr>
          <w:rFonts w:cs="Times New Roman"/>
          <w:szCs w:val="21"/>
        </w:rPr>
        <w:t xml:space="preserve"> </w:t>
      </w:r>
      <w:r w:rsidRPr="00A170A1">
        <w:rPr>
          <w:rFonts w:cs="Times New Roman"/>
          <w:szCs w:val="21"/>
        </w:rPr>
        <w:t xml:space="preserve">drivers’ driving behaviors, </w:t>
      </w:r>
      <w:r>
        <w:rPr>
          <w:rFonts w:cs="Times New Roman"/>
          <w:szCs w:val="21"/>
        </w:rPr>
        <w:t>traits</w:t>
      </w:r>
      <w:r w:rsidRPr="00A170A1">
        <w:rPr>
          <w:rFonts w:cs="Times New Roman"/>
          <w:szCs w:val="21"/>
        </w:rPr>
        <w:t>, the road condition, environment state</w:t>
      </w:r>
      <w:r>
        <w:rPr>
          <w:rFonts w:cs="Times New Roman"/>
          <w:szCs w:val="21"/>
        </w:rPr>
        <w:t xml:space="preserve"> and vehicle failures </w:t>
      </w:r>
      <w:r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>
        <w:rPr>
          <w:rFonts w:cs="Times New Roman"/>
          <w:szCs w:val="21"/>
        </w:rPr>
        <w:t>.</w:t>
      </w:r>
      <w:r w:rsidRPr="00A170A1">
        <w:rPr>
          <w:rFonts w:cs="Times New Roman"/>
          <w:szCs w:val="21"/>
        </w:rPr>
        <w:t xml:space="preserve"> </w:t>
      </w:r>
      <w:bookmarkStart w:id="1" w:name="_Hlk57036863"/>
      <w:r>
        <w:rPr>
          <w:rFonts w:cs="Times New Roman"/>
          <w:szCs w:val="21"/>
        </w:rPr>
        <w:t xml:space="preserve">From the perspective of drivers themselves, </w:t>
      </w:r>
      <w:bookmarkEnd w:id="1"/>
      <w:r>
        <w:rPr>
          <w:rFonts w:cs="Times New Roman"/>
          <w:szCs w:val="21"/>
        </w:rPr>
        <w:t>r</w:t>
      </w:r>
      <w:r w:rsidRPr="00CC195E">
        <w:rPr>
          <w:rFonts w:cs="Times New Roman"/>
          <w:szCs w:val="21"/>
        </w:rPr>
        <w:t>esearch distinguishes between driving skills and driving style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(Rolison et al. 2018)</w:t>
      </w:r>
      <w:r w:rsidRPr="00CC195E"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191F8C">
        <w:rPr>
          <w:rFonts w:cs="Times New Roman"/>
          <w:szCs w:val="21"/>
        </w:rPr>
        <w:t xml:space="preserve">The skills component includes practice, </w:t>
      </w:r>
      <w:r w:rsidRPr="00A170A1">
        <w:rPr>
          <w:rFonts w:cs="Times New Roman"/>
          <w:kern w:val="0"/>
          <w:szCs w:val="21"/>
        </w:rPr>
        <w:t>exposure to the diversity of traffic situations</w:t>
      </w:r>
      <w:r>
        <w:rPr>
          <w:rFonts w:cs="Times New Roman"/>
          <w:szCs w:val="21"/>
        </w:rPr>
        <w:t xml:space="preserve"> and </w:t>
      </w:r>
      <w:r w:rsidRPr="00191F8C">
        <w:rPr>
          <w:rFonts w:cs="Times New Roman"/>
          <w:szCs w:val="21"/>
        </w:rPr>
        <w:t>reaction time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Pr="00191F8C">
        <w:rPr>
          <w:rFonts w:cs="Times New Roman"/>
          <w:szCs w:val="21"/>
        </w:rPr>
        <w:t>. Driving style</w:t>
      </w:r>
      <w:r w:rsidRPr="00DD6C4C">
        <w:rPr>
          <w:rFonts w:cs="Times New Roman"/>
          <w:szCs w:val="21"/>
        </w:rPr>
        <w:t xml:space="preserve"> </w:t>
      </w:r>
      <w:r w:rsidRPr="003B0CCB">
        <w:rPr>
          <w:rFonts w:cs="Times New Roman"/>
          <w:szCs w:val="21"/>
        </w:rPr>
        <w:t xml:space="preserve">refers to the ways an </w:t>
      </w:r>
      <w:r w:rsidRPr="00DD6C4C">
        <w:rPr>
          <w:rFonts w:cs="Times New Roman"/>
          <w:szCs w:val="21"/>
        </w:rPr>
        <w:t>individual chooses to drive</w:t>
      </w:r>
      <w:r w:rsidRPr="00F30768">
        <w:rPr>
          <w:rFonts w:cs="Times New Roman"/>
          <w:szCs w:val="21"/>
        </w:rPr>
        <w:t xml:space="preserve"> </w:t>
      </w:r>
      <w:r w:rsidRPr="00F30768">
        <w:rPr>
          <w:rFonts w:cs="Times New Roman"/>
          <w:noProof/>
          <w:szCs w:val="21"/>
        </w:rPr>
        <w:t>(Rolison et al. 2018)</w:t>
      </w:r>
      <w:r w:rsidRPr="00DD6C4C">
        <w:rPr>
          <w:rFonts w:cs="Times New Roman"/>
          <w:szCs w:val="21"/>
        </w:rPr>
        <w:t>.</w:t>
      </w:r>
      <w:r w:rsidRPr="00F30768">
        <w:rPr>
          <w:rFonts w:eastAsiaTheme="minorEastAsia" w:cs="Times New Roman" w:hint="eastAsia"/>
          <w:szCs w:val="21"/>
        </w:rPr>
        <w:t xml:space="preserve"> </w:t>
      </w:r>
      <w:r w:rsidRPr="00F30768">
        <w:rPr>
          <w:rFonts w:cs="Times New Roman"/>
          <w:kern w:val="0"/>
          <w:szCs w:val="21"/>
        </w:rPr>
        <w:t>D</w:t>
      </w:r>
      <w:r w:rsidRPr="003B52AC">
        <w:rPr>
          <w:rFonts w:cs="Times New Roman"/>
          <w:kern w:val="0"/>
          <w:szCs w:val="21"/>
        </w:rPr>
        <w:t xml:space="preserve">riving characteristics, a complex interaction of diving skills and styles, are explained in prior studies. For example, driving experience was confirmed to be a significant predictor of safety and skill-oriented driving </w:t>
      </w:r>
      <w:r w:rsidRPr="00F30768">
        <w:rPr>
          <w:rFonts w:cs="Times New Roman"/>
          <w:noProof/>
          <w:kern w:val="0"/>
          <w:szCs w:val="21"/>
        </w:rPr>
        <w:t>(Lajunen and Summala 1995)</w:t>
      </w:r>
      <w:r w:rsidRPr="00DD6C4C">
        <w:rPr>
          <w:rFonts w:cs="Times New Roman"/>
          <w:kern w:val="0"/>
          <w:szCs w:val="21"/>
        </w:rPr>
        <w:t>, for wh</w:t>
      </w:r>
      <w:r w:rsidRPr="00F30768">
        <w:rPr>
          <w:rFonts w:cs="Times New Roman"/>
          <w:kern w:val="0"/>
          <w:szCs w:val="21"/>
        </w:rPr>
        <w:t xml:space="preserve">ich </w:t>
      </w:r>
      <w:r w:rsidRPr="003B0CCB">
        <w:rPr>
          <w:rFonts w:cs="Times New Roman"/>
          <w:kern w:val="0"/>
          <w:szCs w:val="21"/>
        </w:rPr>
        <w:t xml:space="preserve">researchers explain </w:t>
      </w:r>
      <w:r w:rsidRPr="00DD6C4C">
        <w:rPr>
          <w:rFonts w:cs="Times New Roman"/>
          <w:kern w:val="0"/>
          <w:szCs w:val="21"/>
        </w:rPr>
        <w:t xml:space="preserve">that practice and increased exposure </w:t>
      </w:r>
      <w:r w:rsidRPr="003B0CCB">
        <w:rPr>
          <w:rFonts w:cs="Times New Roman"/>
          <w:kern w:val="0"/>
          <w:szCs w:val="21"/>
        </w:rPr>
        <w:t xml:space="preserve">to diverse </w:t>
      </w:r>
      <w:r w:rsidRPr="00DD6C4C">
        <w:rPr>
          <w:rFonts w:cs="Times New Roman"/>
          <w:kern w:val="0"/>
          <w:szCs w:val="21"/>
        </w:rPr>
        <w:t>traffic si</w:t>
      </w:r>
      <w:r w:rsidRPr="00A170A1">
        <w:rPr>
          <w:rFonts w:cs="Times New Roman"/>
          <w:kern w:val="0"/>
          <w:szCs w:val="21"/>
        </w:rPr>
        <w:t xml:space="preserve">tuations </w:t>
      </w:r>
      <w:r w:rsidRPr="00DD6C4C">
        <w:rPr>
          <w:rFonts w:cs="Times New Roman"/>
          <w:kern w:val="0"/>
          <w:szCs w:val="21"/>
        </w:rPr>
        <w:t>could be expected to improve</w:t>
      </w:r>
      <w:r w:rsidRPr="003B52AC">
        <w:rPr>
          <w:rFonts w:cs="Times New Roman"/>
          <w:kern w:val="0"/>
          <w:szCs w:val="21"/>
        </w:rPr>
        <w:t xml:space="preserve"> driving performance</w:t>
      </w:r>
      <w:r w:rsidRPr="00DD6C4C">
        <w:rPr>
          <w:rFonts w:cs="Times New Roman"/>
          <w:kern w:val="0"/>
          <w:szCs w:val="21"/>
        </w:rPr>
        <w:t xml:space="preserve">, but also increase </w:t>
      </w:r>
      <w:r w:rsidRPr="003B0CCB">
        <w:rPr>
          <w:rFonts w:cs="Times New Roman"/>
          <w:kern w:val="0"/>
          <w:szCs w:val="21"/>
        </w:rPr>
        <w:t xml:space="preserve">subjective control over driving </w:t>
      </w:r>
      <w:r w:rsidRPr="00DD6C4C">
        <w:rPr>
          <w:rFonts w:cs="Times New Roman"/>
          <w:kern w:val="0"/>
          <w:szCs w:val="21"/>
        </w:rPr>
        <w:t>and reduce concerns about safety</w:t>
      </w:r>
      <w:r w:rsidRPr="00F30768"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(Näätänen and Summala 1976; Spolander 1983)</w:t>
      </w:r>
      <w:r w:rsidRPr="00DD6C4C">
        <w:rPr>
          <w:rFonts w:cs="Times New Roman"/>
          <w:kern w:val="0"/>
          <w:szCs w:val="21"/>
        </w:rPr>
        <w:t>.</w:t>
      </w:r>
      <w:r w:rsidRPr="003B0CCB">
        <w:rPr>
          <w:rFonts w:cs="Times New Roman"/>
          <w:kern w:val="0"/>
          <w:szCs w:val="21"/>
        </w:rPr>
        <w:t xml:space="preserve"> Additionally, age is also </w:t>
      </w:r>
      <w:r w:rsidRPr="00DD6C4C">
        <w:rPr>
          <w:rFonts w:cs="Times New Roman"/>
          <w:kern w:val="0"/>
          <w:szCs w:val="21"/>
        </w:rPr>
        <w:t>related to driving</w:t>
      </w:r>
      <w:r w:rsidRPr="00F30768">
        <w:rPr>
          <w:rFonts w:cs="Times New Roman"/>
          <w:kern w:val="0"/>
          <w:szCs w:val="21"/>
        </w:rPr>
        <w:t xml:space="preserve"> experience, thus many of the younger drivers tend to have </w:t>
      </w:r>
      <w:r w:rsidRPr="003B0CCB">
        <w:rPr>
          <w:rFonts w:cs="Times New Roman"/>
          <w:kern w:val="0"/>
          <w:szCs w:val="21"/>
        </w:rPr>
        <w:t xml:space="preserve">higher driving risk compared to </w:t>
      </w:r>
      <w:r w:rsidRPr="00DD6C4C">
        <w:rPr>
          <w:rFonts w:cs="Times New Roman"/>
          <w:kern w:val="0"/>
          <w:szCs w:val="21"/>
        </w:rPr>
        <w:t>older drivers</w:t>
      </w:r>
      <w:r w:rsidRPr="00F30768">
        <w:rPr>
          <w:rFonts w:cs="Times New Roman"/>
          <w:kern w:val="0"/>
          <w:szCs w:val="21"/>
        </w:rPr>
        <w:t xml:space="preserve"> </w:t>
      </w:r>
      <w:r w:rsidRPr="00F30768">
        <w:rPr>
          <w:rFonts w:cs="Times New Roman"/>
          <w:noProof/>
          <w:kern w:val="0"/>
          <w:szCs w:val="21"/>
        </w:rPr>
        <w:t>(Sharkin 2004)</w:t>
      </w:r>
      <w:r w:rsidRPr="00DD6C4C">
        <w:rPr>
          <w:rFonts w:cs="Times New Roman"/>
          <w:kern w:val="0"/>
          <w:szCs w:val="21"/>
        </w:rPr>
        <w:t>.</w:t>
      </w:r>
      <w:r w:rsidRPr="00A170A1">
        <w:rPr>
          <w:rFonts w:cs="Times New Roman"/>
          <w:kern w:val="0"/>
          <w:szCs w:val="21"/>
        </w:rPr>
        <w:t xml:space="preserve"> </w:t>
      </w:r>
    </w:p>
    <w:p w14:paraId="63966CA2" w14:textId="5B8817F6" w:rsidR="00C2412A" w:rsidRPr="0043556E" w:rsidRDefault="00C2412A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lastRenderedPageBreak/>
        <w:t>Efforts have been taken to improve</w:t>
      </w:r>
      <w:r w:rsidRPr="009B39DA">
        <w:rPr>
          <w:rFonts w:cs="Times New Roman"/>
          <w:color w:val="00B050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>driving risk assessment</w:t>
      </w:r>
      <w:r w:rsidR="00390C3C">
        <w:rPr>
          <w:rFonts w:cs="Times New Roman"/>
          <w:kern w:val="0"/>
          <w:szCs w:val="21"/>
        </w:rPr>
        <w:t xml:space="preserve"> </w:t>
      </w:r>
      <w:r w:rsidR="00823F18">
        <w:rPr>
          <w:rFonts w:cs="Times New Roman"/>
          <w:kern w:val="0"/>
          <w:szCs w:val="21"/>
        </w:rPr>
        <w:fldChar w:fldCharType="begin"/>
      </w:r>
      <w:r w:rsidR="00823F18">
        <w:rPr>
          <w:rFonts w:cs="Times New Roman"/>
          <w:kern w:val="0"/>
          <w:szCs w:val="21"/>
        </w:rPr>
        <w:instrText xml:space="preserve"> ADDIN EN.CITE &lt;EndNote&gt;&lt;Cite&gt;&lt;Author&gt;Bian&lt;/Author&gt;&lt;Year&gt;2018&lt;/Year&gt;&lt;RecNum&gt;207&lt;/RecNum&gt;&lt;DisplayText&gt;(Bian et al. 2018)&lt;/DisplayText&gt;&lt;record&gt;&lt;rec-number&gt;207&lt;/rec-number&gt;&lt;foreign-keys&gt;&lt;key app="EN" db-id="xx2sdxzxyppx5jedtfkvpvsn9sve2252dadz" timestamp="1616052420"&gt;207&lt;/key&gt;&lt;/foreign-keys&gt;&lt;ref-type name="Journal Article"&gt;17&lt;/ref-type&gt;&lt;contributors&gt;&lt;authors&gt;&lt;author&gt;Bian, Yiyang&lt;/author&gt;&lt;author&gt;Yang, Chen&lt;/author&gt;&lt;author&gt;Zhao, J Leon&lt;/author&gt;&lt;author&gt;Liang, Liang&lt;/author&gt;&lt;/authors&gt;&lt;/contributors&gt;&lt;titles&gt;&lt;title&gt;Good drivers pay less: A study of usage-based vehicle insurance models&lt;/title&gt;&lt;secondary-title&gt;Transportation research part A: policy and practice&lt;/secondary-title&gt;&lt;/titles&gt;&lt;periodical&gt;&lt;full-title&gt;Transportation research part A: policy and practice&lt;/full-title&gt;&lt;/periodical&gt;&lt;pages&gt;20-34&lt;/pages&gt;&lt;volume&gt;107&lt;/volume&gt;&lt;dates&gt;&lt;year&gt;2018&lt;/year&gt;&lt;/dates&gt;&lt;isbn&gt;0965-8564&lt;/isbn&gt;&lt;urls&gt;&lt;/urls&gt;&lt;/record&gt;&lt;/Cite&gt;&lt;/EndNote&gt;</w:instrText>
      </w:r>
      <w:r w:rsidR="00823F18">
        <w:rPr>
          <w:rFonts w:cs="Times New Roman"/>
          <w:kern w:val="0"/>
          <w:szCs w:val="21"/>
        </w:rPr>
        <w:fldChar w:fldCharType="separate"/>
      </w:r>
      <w:r w:rsidR="00823F18">
        <w:rPr>
          <w:rFonts w:cs="Times New Roman"/>
          <w:noProof/>
          <w:kern w:val="0"/>
          <w:szCs w:val="21"/>
        </w:rPr>
        <w:t>(Bian et al. 2018)</w:t>
      </w:r>
      <w:r w:rsidR="00823F18"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  <w:t xml:space="preserve">. However, traditional ways to reduce driving risks are not </w:t>
      </w:r>
      <w:r w:rsidRPr="00D67D1C">
        <w:rPr>
          <w:rFonts w:cs="Times New Roman"/>
          <w:kern w:val="0"/>
          <w:szCs w:val="21"/>
        </w:rPr>
        <w:t>taking full advantage of technology</w:t>
      </w:r>
      <w:r>
        <w:rPr>
          <w:rFonts w:cs="Times New Roman"/>
          <w:kern w:val="0"/>
          <w:szCs w:val="21"/>
        </w:rPr>
        <w:t xml:space="preserve">. </w:t>
      </w:r>
      <w:r>
        <w:rPr>
          <w:rFonts w:eastAsia="宋体" w:cs="Times New Roman"/>
        </w:rPr>
        <w:t xml:space="preserve">Given that </w:t>
      </w:r>
      <w:r>
        <w:rPr>
          <w:rFonts w:eastAsiaTheme="minorEastAsia"/>
        </w:rPr>
        <w:t>m</w:t>
      </w:r>
      <w:r>
        <w:t xml:space="preserve">obile apps </w:t>
      </w:r>
      <w:r w:rsidRPr="00764113">
        <w:t>are a novel technology that can be used to deliver behavior change interventions directly to individuals</w:t>
      </w:r>
      <w:r>
        <w:t xml:space="preserve"> and </w:t>
      </w:r>
      <w:r w:rsidRPr="00724EE4">
        <w:t>have the potential to</w:t>
      </w:r>
      <w:r>
        <w:t xml:space="preserve"> make a difference </w:t>
      </w:r>
      <w:r>
        <w:rPr>
          <w:noProof/>
        </w:rPr>
        <w:t>(Hebden et al. 2012)</w:t>
      </w:r>
      <w:r>
        <w:t xml:space="preserve">, and </w:t>
      </w:r>
      <w:r>
        <w:rPr>
          <w:rFonts w:eastAsia="宋体" w:cs="Times New Roman" w:hint="eastAsia"/>
        </w:rPr>
        <w:t>little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research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explore</w:t>
      </w:r>
      <w:r>
        <w:rPr>
          <w:rFonts w:eastAsia="宋体" w:cs="Times New Roman"/>
        </w:rPr>
        <w:t xml:space="preserve">s the IT </w:t>
      </w:r>
      <w:r>
        <w:rPr>
          <w:rFonts w:eastAsia="宋体" w:cs="Times New Roman" w:hint="eastAsia"/>
        </w:rPr>
        <w:t>in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terms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of</w:t>
      </w:r>
      <w:r>
        <w:rPr>
          <w:rFonts w:eastAsia="宋体" w:cs="Times New Roman"/>
        </w:rPr>
        <w:t xml:space="preserve"> human driving behaviors, this study will investigate the relationship between individual level driving behavior changing an</w:t>
      </w:r>
      <w:r w:rsidRPr="00DD6C4C">
        <w:rPr>
          <w:rFonts w:eastAsia="宋体" w:cs="Times New Roman"/>
        </w:rPr>
        <w:t xml:space="preserve">d </w:t>
      </w:r>
      <w:r w:rsidRPr="003B0CCB">
        <w:rPr>
          <w:rFonts w:eastAsia="宋体" w:cs="Times New Roman"/>
        </w:rPr>
        <w:t xml:space="preserve">app </w:t>
      </w:r>
      <w:r w:rsidRPr="00DD6C4C">
        <w:rPr>
          <w:rFonts w:eastAsia="宋体" w:cs="Times New Roman"/>
        </w:rPr>
        <w:t>us</w:t>
      </w:r>
      <w:r>
        <w:rPr>
          <w:rFonts w:eastAsia="宋体" w:cs="Times New Roman"/>
        </w:rPr>
        <w:t>age behavior of the drivers.</w:t>
      </w:r>
    </w:p>
    <w:p w14:paraId="1CD2732C" w14:textId="77777777" w:rsidR="00C2412A" w:rsidRPr="00440EAD" w:rsidRDefault="00C2412A" w:rsidP="0014124F">
      <w:pPr>
        <w:pStyle w:val="1"/>
      </w:pPr>
      <w:r w:rsidRPr="00D166CF">
        <w:t>Theoretical Foundations</w:t>
      </w:r>
    </w:p>
    <w:p w14:paraId="50991D2D" w14:textId="77777777" w:rsidR="00C2412A" w:rsidRDefault="00C2412A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</w:t>
      </w:r>
      <w:r w:rsidRPr="002D64AE">
        <w:rPr>
          <w:rFonts w:eastAsiaTheme="minorEastAsia"/>
        </w:rPr>
        <w:t xml:space="preserve"> </w:t>
      </w:r>
      <w:r w:rsidRPr="003B0CCB">
        <w:rPr>
          <w:rFonts w:eastAsiaTheme="minorEastAsia"/>
        </w:rPr>
        <w:t>apps</w:t>
      </w:r>
      <w:r w:rsidRPr="0043455C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factor</w:t>
      </w:r>
      <w:r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Pr="00E53CCD">
        <w:rPr>
          <w:rFonts w:eastAsiaTheme="minorEastAsia"/>
        </w:rPr>
        <w:t>arous</w:t>
      </w:r>
      <w:r>
        <w:rPr>
          <w:rFonts w:eastAsiaTheme="minorEastAsia"/>
        </w:rPr>
        <w:t>ing and</w:t>
      </w:r>
      <w:r w:rsidRPr="00E53CCD">
        <w:rPr>
          <w:rFonts w:eastAsiaTheme="minorEastAsia"/>
        </w:rPr>
        <w:t xml:space="preserve"> direct</w:t>
      </w:r>
      <w:r>
        <w:rPr>
          <w:rFonts w:eastAsiaTheme="minorEastAsia"/>
        </w:rPr>
        <w:t>ing</w:t>
      </w:r>
      <w:r>
        <w:rPr>
          <w:rFonts w:eastAsiaTheme="minorEastAsia" w:hint="eastAsia"/>
        </w:rPr>
        <w:t xml:space="preserve"> </w:t>
      </w:r>
      <w:r w:rsidRPr="00E53CCD">
        <w:rPr>
          <w:rFonts w:eastAsiaTheme="minorEastAsia"/>
        </w:rPr>
        <w:t>a person</w:t>
      </w:r>
      <w:r>
        <w:rPr>
          <w:rFonts w:eastAsiaTheme="minorEastAsia"/>
        </w:rPr>
        <w:t>’s</w:t>
      </w:r>
      <w:r w:rsidRPr="00E53CCD">
        <w:rPr>
          <w:rFonts w:eastAsiaTheme="minorEastAsia"/>
        </w:rPr>
        <w:t xml:space="preserve"> behavior </w:t>
      </w:r>
      <w:r w:rsidRPr="003B0CCB">
        <w:rPr>
          <w:rFonts w:eastAsiaTheme="minorEastAsia"/>
        </w:rPr>
        <w:t xml:space="preserve">exists </w:t>
      </w:r>
      <w:r>
        <w:rPr>
          <w:rFonts w:eastAsiaTheme="minorEastAsia"/>
          <w:noProof/>
        </w:rPr>
        <w:t>(Halepota 2005; Hull 1943; Iso-Ahola 1980)</w:t>
      </w:r>
      <w:r>
        <w:rPr>
          <w:rFonts w:eastAsiaTheme="minorEastAsia"/>
        </w:rPr>
        <w:t xml:space="preserve">, </w:t>
      </w:r>
      <w:r w:rsidRPr="003B0CCB">
        <w:rPr>
          <w:rFonts w:eastAsiaTheme="minorEastAsia"/>
        </w:rPr>
        <w:t xml:space="preserve">and a group of the theories is </w:t>
      </w:r>
      <w:r w:rsidRPr="00DD6C4C">
        <w:rPr>
          <w:rFonts w:eastAsiaTheme="minorEastAsia"/>
        </w:rPr>
        <w:t xml:space="preserve">emerging as an </w:t>
      </w:r>
      <w:r w:rsidRPr="003B52AC">
        <w:rPr>
          <w:rFonts w:eastAsiaTheme="minorEastAsia"/>
        </w:rPr>
        <w:t xml:space="preserve">appropriate lens for its examination </w:t>
      </w:r>
      <w:r w:rsidRPr="00F30768">
        <w:rPr>
          <w:rFonts w:eastAsiaTheme="minorEastAsia"/>
          <w:noProof/>
        </w:rPr>
        <w:t>(Chang et al. 2013; Lee et al. 2005)</w:t>
      </w:r>
      <w:r w:rsidRPr="00DD6C4C">
        <w:rPr>
          <w:rFonts w:eastAsiaTheme="minorEastAsia"/>
        </w:rPr>
        <w:t xml:space="preserve">. </w:t>
      </w:r>
      <w:r w:rsidRPr="003B0CCB">
        <w:rPr>
          <w:rFonts w:eastAsiaTheme="minorEastAsia"/>
        </w:rPr>
        <w:t>Since the 1970s</w:t>
      </w:r>
      <w:r w:rsidRPr="00DD6C4C">
        <w:rPr>
          <w:rFonts w:eastAsiaTheme="minorEastAsia"/>
        </w:rPr>
        <w:t xml:space="preserve">, </w:t>
      </w:r>
      <w:r w:rsidRPr="00F30768">
        <w:rPr>
          <w:rFonts w:eastAsiaTheme="minorEastAsia"/>
        </w:rPr>
        <w:t>R</w:t>
      </w:r>
      <w:r w:rsidRPr="00693F4C">
        <w:rPr>
          <w:rFonts w:eastAsiaTheme="minorEastAsia"/>
        </w:rPr>
        <w:t>ichard M. Ryan and Edward L. Deci</w:t>
      </w:r>
      <w:r>
        <w:rPr>
          <w:rFonts w:eastAsiaTheme="minorEastAsia"/>
        </w:rPr>
        <w:t xml:space="preserve"> have started researching on motivational theories. They generated the definition of two important types of motivation, i</w:t>
      </w:r>
      <w:r w:rsidRPr="001F7F76">
        <w:rPr>
          <w:rFonts w:eastAsiaTheme="minorEastAsia"/>
        </w:rPr>
        <w:t xml:space="preserve">ntrinsic motivation </w:t>
      </w:r>
      <w:r>
        <w:rPr>
          <w:rFonts w:eastAsiaTheme="minorEastAsia"/>
        </w:rPr>
        <w:t xml:space="preserve">and extrinsic motivation, from prior theories </w:t>
      </w:r>
      <w:r>
        <w:rPr>
          <w:rFonts w:eastAsiaTheme="minorEastAsia"/>
          <w:noProof/>
        </w:rPr>
        <w:t>(Deci 1972; Deci and Moller 2005; Deci and Ryan 2010; Ryan and Deci 2000)</w:t>
      </w:r>
      <w:r>
        <w:rPr>
          <w:rFonts w:eastAsiaTheme="minorEastAsia"/>
        </w:rPr>
        <w:t xml:space="preserve">. </w:t>
      </w:r>
      <w:r w:rsidRPr="00E2195D">
        <w:rPr>
          <w:rFonts w:eastAsiaTheme="minorEastAsia"/>
        </w:rPr>
        <w:t>Intrinsic motivation is a type of motivation based in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people’s natural interest in various activities that provide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novelty and challenge</w:t>
      </w:r>
      <w:r>
        <w:rPr>
          <w:rFonts w:eastAsiaTheme="minorEastAsia"/>
        </w:rPr>
        <w:t>, and e</w:t>
      </w:r>
      <w:r w:rsidRPr="00975F54">
        <w:rPr>
          <w:rFonts w:eastAsiaTheme="minorEastAsia"/>
        </w:rPr>
        <w:t>xtrinsic motivations focus on the outcome of the activity</w:t>
      </w:r>
      <w:r>
        <w:rPr>
          <w:rFonts w:eastAsiaTheme="minorEastAsia"/>
        </w:rPr>
        <w:t>,</w:t>
      </w:r>
      <w:r w:rsidRPr="00975F54">
        <w:rPr>
          <w:rFonts w:eastAsiaTheme="minorEastAsia"/>
        </w:rPr>
        <w:t xml:space="preserve"> </w:t>
      </w:r>
      <w:proofErr w:type="gramStart"/>
      <w:r w:rsidRPr="00975F54">
        <w:rPr>
          <w:rFonts w:eastAsiaTheme="minorEastAsia"/>
        </w:rPr>
        <w:t>i.e.</w:t>
      </w:r>
      <w:proofErr w:type="gramEnd"/>
      <w:r w:rsidRPr="00975F54">
        <w:rPr>
          <w:rFonts w:eastAsiaTheme="minorEastAsia"/>
        </w:rPr>
        <w:t xml:space="preserve"> individuals are driven by the outcome rather than the activity itself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(Deci and Ryan 2010; Moon and Kim 2001; Ramayah et al. 2003)</w:t>
      </w:r>
      <w:r w:rsidRPr="00975F54">
        <w:rPr>
          <w:rFonts w:eastAsiaTheme="minorEastAsia"/>
        </w:rPr>
        <w:t>.</w:t>
      </w:r>
      <w:r w:rsidRPr="00DD6C4C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people’s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and extrinsic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have been utilized </w:t>
      </w:r>
      <w:r w:rsidRPr="003B0CCB">
        <w:rPr>
          <w:rFonts w:eastAsiaTheme="minorEastAsia"/>
        </w:rPr>
        <w:t>to explain</w:t>
      </w:r>
      <w:r w:rsidRPr="00E357F4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 xml:space="preserve">individual behavior. For example, </w:t>
      </w:r>
      <w:r>
        <w:rPr>
          <w:rFonts w:eastAsiaTheme="minorEastAsia" w:hint="eastAsia"/>
        </w:rPr>
        <w:t>researchers</w:t>
      </w:r>
      <w:r>
        <w:rPr>
          <w:rFonts w:eastAsiaTheme="minorEastAsia"/>
        </w:rPr>
        <w:t xml:space="preserve"> put p</w:t>
      </w:r>
      <w:r w:rsidRPr="00F2052A">
        <w:rPr>
          <w:rFonts w:eastAsiaTheme="minorEastAsia"/>
        </w:rPr>
        <w:t>erceived enjoyment</w:t>
      </w:r>
      <w:r>
        <w:rPr>
          <w:rFonts w:eastAsiaTheme="minorEastAsia"/>
        </w:rPr>
        <w:t>, p</w:t>
      </w:r>
      <w:r w:rsidRPr="00F2052A">
        <w:rPr>
          <w:rFonts w:eastAsiaTheme="minorEastAsia"/>
        </w:rPr>
        <w:t>erceived ease of use</w:t>
      </w:r>
      <w:r>
        <w:rPr>
          <w:rFonts w:eastAsiaTheme="minorEastAsia"/>
        </w:rPr>
        <w:t xml:space="preserve"> as intrinsic motivation while p</w:t>
      </w:r>
      <w:r w:rsidRPr="006473F0">
        <w:rPr>
          <w:rFonts w:eastAsiaTheme="minorEastAsia"/>
        </w:rPr>
        <w:t>erceived usefulness</w:t>
      </w:r>
      <w:r>
        <w:rPr>
          <w:rFonts w:eastAsiaTheme="minorEastAsia"/>
        </w:rPr>
        <w:t xml:space="preserve"> as extrinsic motivation o</w:t>
      </w:r>
      <w:r w:rsidRPr="00DD6C4C">
        <w:rPr>
          <w:rFonts w:eastAsiaTheme="minorEastAsia"/>
        </w:rPr>
        <w:t>f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Pr="003B0CCB">
        <w:rPr>
          <w:rFonts w:eastAsiaTheme="minorEastAsia"/>
        </w:rPr>
        <w:t xml:space="preserve">nternet </w:t>
      </w:r>
      <w:r w:rsidRPr="00DD6C4C">
        <w:rPr>
          <w:rFonts w:eastAsiaTheme="minorEastAsia"/>
        </w:rPr>
        <w:t>u</w:t>
      </w:r>
      <w:r>
        <w:rPr>
          <w:rFonts w:eastAsiaTheme="minorEastAsia"/>
        </w:rPr>
        <w:t xml:space="preserve">sage </w:t>
      </w:r>
      <w:r>
        <w:rPr>
          <w:rFonts w:eastAsiaTheme="minorEastAsia"/>
          <w:noProof/>
        </w:rPr>
        <w:t>(Lee et al. 2005; Moon and Kim 2001; Ramayah et al. 2003; Teo et al. 1999; Zhang et al. 2008)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In addition, according</w:t>
      </w:r>
      <w:r w:rsidRPr="003B0CCB">
        <w:rPr>
          <w:rFonts w:eastAsiaTheme="minorEastAsia"/>
        </w:rPr>
        <w:t xml:space="preserve"> to</w:t>
      </w:r>
      <w:r w:rsidRPr="00571F46">
        <w:rPr>
          <w:rFonts w:eastAsiaTheme="minorEastAsia"/>
          <w:color w:val="FF0000"/>
        </w:rPr>
        <w:t xml:space="preserve"> </w:t>
      </w:r>
      <w:r w:rsidRPr="00966FFC">
        <w:rPr>
          <w:rFonts w:eastAsiaTheme="minorEastAsia"/>
        </w:rPr>
        <w:t xml:space="preserve">Steg and </w:t>
      </w:r>
      <w:proofErr w:type="spellStart"/>
      <w:r w:rsidRPr="00966FFC">
        <w:rPr>
          <w:rFonts w:eastAsiaTheme="minorEastAsia"/>
        </w:rPr>
        <w:t>Vlek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(Steg and Vlek 2009)</w:t>
      </w:r>
      <w:r>
        <w:rPr>
          <w:rFonts w:eastAsiaTheme="minorEastAsia"/>
        </w:rPr>
        <w:t>, behaviors can be motivated by i</w:t>
      </w:r>
      <w:r w:rsidRPr="00985029">
        <w:rPr>
          <w:rFonts w:eastAsiaTheme="minorEastAsia"/>
        </w:rPr>
        <w:t>nformational</w:t>
      </w:r>
      <w:r>
        <w:rPr>
          <w:rFonts w:eastAsiaTheme="minorEastAsia"/>
        </w:rPr>
        <w:t xml:space="preserve"> </w:t>
      </w:r>
      <w:r w:rsidRPr="00985029">
        <w:rPr>
          <w:rFonts w:eastAsiaTheme="minorEastAsia"/>
        </w:rPr>
        <w:t>strategies</w:t>
      </w:r>
      <w:r>
        <w:rPr>
          <w:rFonts w:eastAsiaTheme="minorEastAsia"/>
        </w:rPr>
        <w:t xml:space="preserve"> aiming to influence </w:t>
      </w:r>
      <w:r w:rsidRPr="00985029">
        <w:rPr>
          <w:rFonts w:eastAsiaTheme="minorEastAsia"/>
        </w:rPr>
        <w:t>perceptions</w:t>
      </w:r>
      <w:r>
        <w:rPr>
          <w:rFonts w:eastAsiaTheme="minorEastAsia"/>
        </w:rPr>
        <w:t xml:space="preserve"> </w:t>
      </w:r>
      <w:r w:rsidRPr="00985029">
        <w:rPr>
          <w:rFonts w:eastAsiaTheme="minorEastAsia"/>
        </w:rPr>
        <w:t>and knowledge</w:t>
      </w:r>
      <w:r>
        <w:rPr>
          <w:rFonts w:eastAsiaTheme="minorEastAsia"/>
        </w:rPr>
        <w:t>, and</w:t>
      </w:r>
      <w:r w:rsidRPr="009850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</w:t>
      </w:r>
      <w:r w:rsidRPr="00985029">
        <w:rPr>
          <w:rFonts w:eastAsiaTheme="minorEastAsia"/>
        </w:rPr>
        <w:t>structural strategies aim</w:t>
      </w:r>
      <w:r>
        <w:rPr>
          <w:rFonts w:eastAsiaTheme="minorEastAsia"/>
        </w:rPr>
        <w:t>ing</w:t>
      </w:r>
      <w:r w:rsidRPr="00985029">
        <w:rPr>
          <w:rFonts w:eastAsiaTheme="minorEastAsia"/>
        </w:rPr>
        <w:t xml:space="preserve"> to change external</w:t>
      </w:r>
      <w:r>
        <w:rPr>
          <w:rFonts w:eastAsiaTheme="minorEastAsia" w:hint="eastAsia"/>
        </w:rPr>
        <w:t xml:space="preserve"> </w:t>
      </w:r>
      <w:r w:rsidRPr="00985029">
        <w:rPr>
          <w:rFonts w:eastAsiaTheme="minorEastAsia"/>
        </w:rPr>
        <w:t>factors such as policy and technology</w:t>
      </w:r>
      <w:r>
        <w:rPr>
          <w:rFonts w:eastAsiaTheme="minorEastAsia"/>
        </w:rPr>
        <w:t xml:space="preserve">. </w:t>
      </w:r>
    </w:p>
    <w:p w14:paraId="1D01180C" w14:textId="77777777" w:rsidR="00C2412A" w:rsidRPr="00DF1F53" w:rsidRDefault="00C2412A" w:rsidP="00DF1F53">
      <w:pPr>
        <w:rPr>
          <w:rFonts w:eastAsiaTheme="minorEastAsia"/>
        </w:rPr>
      </w:pPr>
      <w:r w:rsidRPr="00F30768">
        <w:rPr>
          <w:rFonts w:eastAsiaTheme="minorEastAsia"/>
        </w:rPr>
        <w:t xml:space="preserve">In our research, the participants </w:t>
      </w:r>
      <w:r w:rsidRPr="00AE20C9">
        <w:rPr>
          <w:rFonts w:eastAsiaTheme="minorEastAsia"/>
        </w:rPr>
        <w:t>will have access to an</w:t>
      </w:r>
      <w:r w:rsidRPr="00AF1FAB">
        <w:rPr>
          <w:rFonts w:eastAsiaTheme="minorEastAsia"/>
        </w:rPr>
        <w:t xml:space="preserve"> app </w:t>
      </w:r>
      <w:r w:rsidRPr="00DD6C4C">
        <w:rPr>
          <w:rFonts w:eastAsiaTheme="minorEastAsia"/>
        </w:rPr>
        <w:t xml:space="preserve">which will </w:t>
      </w:r>
      <w:r w:rsidRPr="00AF1FAB">
        <w:rPr>
          <w:rFonts w:eastAsiaTheme="minorEastAsia"/>
        </w:rPr>
        <w:t xml:space="preserve">send an alert </w:t>
      </w:r>
      <w:r w:rsidRPr="00DD6C4C">
        <w:rPr>
          <w:rFonts w:eastAsiaTheme="minorEastAsia"/>
        </w:rPr>
        <w:t>to</w:t>
      </w:r>
      <w:r w:rsidRPr="00F30768">
        <w:rPr>
          <w:rFonts w:eastAsiaTheme="minorEastAsia"/>
        </w:rPr>
        <w:t xml:space="preserve"> them when it detects risky driving behavior</w:t>
      </w:r>
      <w:r w:rsidRPr="00AE20C9">
        <w:rPr>
          <w:rFonts w:eastAsiaTheme="minorEastAsia"/>
        </w:rPr>
        <w:t xml:space="preserve"> and provide a performance ranking at the end of the day.</w:t>
      </w:r>
      <w:r>
        <w:rPr>
          <w:rFonts w:eastAsiaTheme="minorEastAsia"/>
        </w:rPr>
        <w:t xml:space="preserve"> Considering that the </w:t>
      </w:r>
      <w:r w:rsidRPr="003B0CCB">
        <w:rPr>
          <w:rFonts w:eastAsiaTheme="minorEastAsia"/>
        </w:rPr>
        <w:t xml:space="preserve">app </w:t>
      </w:r>
      <w:r>
        <w:rPr>
          <w:rFonts w:eastAsiaTheme="minorEastAsia"/>
        </w:rPr>
        <w:t>has</w:t>
      </w:r>
      <w:r w:rsidRPr="002D64AE">
        <w:rPr>
          <w:rFonts w:eastAsiaTheme="minorEastAsia"/>
        </w:rPr>
        <w:t xml:space="preserve"> </w:t>
      </w:r>
      <w:r w:rsidRPr="003B0CCB">
        <w:rPr>
          <w:rFonts w:eastAsiaTheme="minorEastAsia"/>
        </w:rPr>
        <w:t>feedback and reminder functions</w:t>
      </w:r>
      <w:r w:rsidRPr="002D64AE">
        <w:rPr>
          <w:rFonts w:eastAsiaTheme="minorEastAsia"/>
        </w:rPr>
        <w:t>,</w:t>
      </w:r>
      <w:r>
        <w:rPr>
          <w:rFonts w:eastAsiaTheme="minorEastAsia"/>
        </w:rPr>
        <w:t xml:space="preserve"> we will take the app as </w:t>
      </w:r>
      <w:r w:rsidRPr="00664435">
        <w:rPr>
          <w:rFonts w:eastAsiaTheme="minorEastAsia"/>
        </w:rPr>
        <w:t xml:space="preserve">a </w:t>
      </w:r>
      <w:r>
        <w:rPr>
          <w:rFonts w:eastAsiaTheme="minorEastAsia"/>
        </w:rPr>
        <w:t>prime</w:t>
      </w:r>
      <w:r w:rsidRPr="00664435">
        <w:rPr>
          <w:rFonts w:eastAsiaTheme="minorEastAsia"/>
        </w:rPr>
        <w:t xml:space="preserve"> </w:t>
      </w:r>
      <w:r>
        <w:rPr>
          <w:rFonts w:eastAsiaTheme="minorEastAsia"/>
        </w:rPr>
        <w:t>ex</w:t>
      </w:r>
      <w:r w:rsidRPr="00664435">
        <w:rPr>
          <w:rFonts w:eastAsiaTheme="minorEastAsia"/>
        </w:rPr>
        <w:t>trinsic motivat</w:t>
      </w:r>
      <w:r>
        <w:rPr>
          <w:rFonts w:eastAsiaTheme="minorEastAsia" w:hint="eastAsia"/>
        </w:rPr>
        <w:t>or</w:t>
      </w:r>
      <w:r>
        <w:rPr>
          <w:rFonts w:eastAsiaTheme="minorEastAsia"/>
        </w:rPr>
        <w:t xml:space="preserve"> for individual behavior changing.</w:t>
      </w:r>
      <w:r>
        <w:rPr>
          <w:rFonts w:eastAsiaTheme="minorEastAsia"/>
          <w:color w:val="ED7D31" w:themeColor="accent2"/>
        </w:rPr>
        <w:t xml:space="preserve"> </w:t>
      </w:r>
      <w:r>
        <w:rPr>
          <w:rFonts w:eastAsiaTheme="minorEastAsia"/>
        </w:rPr>
        <w:t>What’s more</w:t>
      </w:r>
      <w:r w:rsidRPr="00DD6C4C">
        <w:rPr>
          <w:rFonts w:eastAsiaTheme="minorEastAsia"/>
        </w:rPr>
        <w:t xml:space="preserve">, </w:t>
      </w:r>
      <w:r w:rsidRPr="0043556E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>
        <w:rPr>
          <w:rFonts w:eastAsiaTheme="minorEastAsia" w:hint="eastAsia"/>
        </w:rPr>
        <w:t>desire</w:t>
      </w:r>
      <w:r>
        <w:rPr>
          <w:rFonts w:eastAsiaTheme="minorEastAsia"/>
        </w:rPr>
        <w:t xml:space="preserve"> to</w:t>
      </w:r>
      <w:r w:rsidRPr="003B0CCB">
        <w:rPr>
          <w:rFonts w:eastAsiaTheme="minorEastAsia"/>
        </w:rPr>
        <w:t xml:space="preserve"> using our app </w:t>
      </w:r>
      <w:r>
        <w:rPr>
          <w:rFonts w:eastAsiaTheme="minorEastAsia"/>
        </w:rPr>
        <w:t xml:space="preserve">and improving their driving behavior reflects drivers’ </w:t>
      </w:r>
      <w:r w:rsidRPr="0043556E">
        <w:rPr>
          <w:rFonts w:eastAsiaTheme="minorEastAsia"/>
        </w:rPr>
        <w:t>intrinsic motivation</w:t>
      </w:r>
      <w:r>
        <w:rPr>
          <w:rFonts w:eastAsiaTheme="minorEastAsia"/>
        </w:rPr>
        <w:t xml:space="preserve">. In short, as our participants’ different behavior of app usage, desire to improve driving performance and actual changes of driving behavior can be clearly observed, the experiment might be </w:t>
      </w:r>
      <w:r w:rsidRPr="003B0CCB">
        <w:rPr>
          <w:rFonts w:eastAsiaTheme="minorEastAsia"/>
        </w:rPr>
        <w:t>feasible.</w:t>
      </w:r>
    </w:p>
    <w:p w14:paraId="4E044FE3" w14:textId="77777777" w:rsidR="00C2412A" w:rsidRDefault="00C2412A" w:rsidP="00C07429">
      <w:pPr>
        <w:pStyle w:val="1"/>
      </w:pPr>
      <w:r>
        <w:t xml:space="preserve">Research Model and </w:t>
      </w:r>
      <w:bookmarkStart w:id="2" w:name="_Hlk64876389"/>
      <w:r>
        <w:t>H</w:t>
      </w:r>
      <w:r w:rsidRPr="00F83765">
        <w:t>ypothe</w:t>
      </w:r>
      <w:r>
        <w:t>se</w:t>
      </w:r>
      <w:r w:rsidRPr="00F83765">
        <w:t>s</w:t>
      </w:r>
      <w:bookmarkEnd w:id="2"/>
      <w:r>
        <w:t xml:space="preserve"> Development</w:t>
      </w:r>
    </w:p>
    <w:p w14:paraId="167994E7" w14:textId="77777777" w:rsidR="00C2412A" w:rsidRPr="00075E96" w:rsidRDefault="00C2412A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>
        <w:rPr>
          <w:rFonts w:eastAsiaTheme="minorEastAsia"/>
        </w:rPr>
        <w:t>, t</w:t>
      </w:r>
      <w:r w:rsidRPr="00A66777">
        <w:rPr>
          <w:rFonts w:eastAsiaTheme="minorEastAsia"/>
        </w:rPr>
        <w:t>his research investigates the effects of</w:t>
      </w:r>
      <w:r w:rsidRPr="00856B86">
        <w:rPr>
          <w:rFonts w:eastAsiaTheme="minorEastAsia"/>
        </w:rPr>
        <w:t xml:space="preserve"> mobile app </w:t>
      </w:r>
      <w:r w:rsidRPr="00856B86">
        <w:rPr>
          <w:rFonts w:eastAsiaTheme="minorEastAsia" w:hint="eastAsia"/>
        </w:rPr>
        <w:t>usage</w:t>
      </w:r>
      <w:r w:rsidRPr="00856B86">
        <w:rPr>
          <w:rFonts w:eastAsiaTheme="minorEastAsia"/>
        </w:rPr>
        <w:t xml:space="preserve"> </w:t>
      </w:r>
      <w:r>
        <w:rPr>
          <w:rFonts w:eastAsiaTheme="minorEastAsia"/>
        </w:rPr>
        <w:t>and the desire to improve oneself on the individual’s driving performance</w:t>
      </w:r>
      <w:r w:rsidRPr="00A66777">
        <w:rPr>
          <w:rFonts w:eastAsiaTheme="minorEastAsia"/>
        </w:rPr>
        <w:t xml:space="preserve">, </w:t>
      </w:r>
      <w:r>
        <w:rPr>
          <w:rFonts w:eastAsiaTheme="minorEastAsia"/>
        </w:rPr>
        <w:t>moderated by the individual’s driving habit</w:t>
      </w:r>
      <w:r w:rsidRPr="00A6677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657FBE">
        <w:rPr>
          <w:rFonts w:eastAsiaTheme="minorEastAsia"/>
        </w:rPr>
        <w:t xml:space="preserve">Our research </w:t>
      </w:r>
      <w:r>
        <w:rPr>
          <w:rFonts w:eastAsiaTheme="minorEastAsia"/>
        </w:rPr>
        <w:t>m</w:t>
      </w:r>
      <w:r>
        <w:rPr>
          <w:rFonts w:eastAsiaTheme="minorEastAsia" w:hint="eastAsia"/>
        </w:rPr>
        <w:t>odel</w:t>
      </w:r>
      <w:r w:rsidRPr="00657FBE">
        <w:rPr>
          <w:rFonts w:eastAsiaTheme="minorEastAsia"/>
        </w:rPr>
        <w:t xml:space="preserve"> is illustrated in Figure </w:t>
      </w:r>
      <w:r>
        <w:rPr>
          <w:rFonts w:eastAsiaTheme="minorEastAsia"/>
        </w:rPr>
        <w:t>1</w:t>
      </w:r>
      <w:r w:rsidRPr="00657FBE">
        <w:rPr>
          <w:rFonts w:eastAsiaTheme="minorEastAsia"/>
        </w:rPr>
        <w:t>.</w:t>
      </w:r>
    </w:p>
    <w:p w14:paraId="515228CD" w14:textId="77777777" w:rsidR="00C2412A" w:rsidRDefault="00C2412A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5ACB8F90" wp14:editId="4E4F5EC1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13DE" w14:textId="77777777" w:rsidR="00C2412A" w:rsidRDefault="00C2412A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49AB0BDB" w14:textId="77777777" w:rsidR="00C2412A" w:rsidRDefault="00C2412A" w:rsidP="006816FC">
      <w:pPr>
        <w:rPr>
          <w:rFonts w:eastAsiaTheme="minorEastAsia"/>
        </w:rPr>
      </w:pPr>
      <w:r w:rsidRPr="00DD6C4C">
        <w:rPr>
          <w:rFonts w:eastAsiaTheme="minorEastAsia"/>
        </w:rPr>
        <w:t>A</w:t>
      </w:r>
      <w:r w:rsidRPr="00F30768">
        <w:rPr>
          <w:rFonts w:eastAsiaTheme="minorEastAsia"/>
        </w:rPr>
        <w:t>fter understanding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>behavioral motivation, we plan to design our</w:t>
      </w:r>
      <w:r w:rsidRPr="00F30768">
        <w:rPr>
          <w:rFonts w:eastAsiaTheme="minorEastAsia"/>
        </w:rPr>
        <w:t xml:space="preserve"> experiment and explain the results based on </w:t>
      </w:r>
      <w:r w:rsidRPr="003B0CCB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 w:rsidRPr="00F30768">
        <w:rPr>
          <w:rFonts w:eastAsiaTheme="minorEastAsia"/>
        </w:rPr>
        <w:t>aforementio</w:t>
      </w:r>
      <w:r w:rsidRPr="00AE20C9">
        <w:rPr>
          <w:rFonts w:eastAsiaTheme="minorEastAsia"/>
        </w:rPr>
        <w:t>ned</w:t>
      </w:r>
      <w:r w:rsidRPr="003B0CCB">
        <w:rPr>
          <w:rFonts w:eastAsiaTheme="minorEastAsia"/>
        </w:rPr>
        <w:t xml:space="preserve"> theories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A relatively high self-reported</w:t>
      </w:r>
      <w:r w:rsidRPr="003B0CCB">
        <w:rPr>
          <w:rFonts w:eastAsiaTheme="minorEastAsia"/>
        </w:rPr>
        <w:t xml:space="preserve"> desire for </w:t>
      </w:r>
      <w:r>
        <w:rPr>
          <w:rFonts w:eastAsiaTheme="minorEastAsia"/>
        </w:rPr>
        <w:t>receiving</w:t>
      </w:r>
      <w:r w:rsidRPr="003B0CCB">
        <w:rPr>
          <w:rFonts w:eastAsiaTheme="minorEastAsia"/>
        </w:rPr>
        <w:t xml:space="preserve"> feedback</w:t>
      </w:r>
      <w:r>
        <w:rPr>
          <w:rFonts w:eastAsiaTheme="minorEastAsia"/>
        </w:rPr>
        <w:t>s</w:t>
      </w:r>
      <w:r w:rsidRPr="00212B60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reflects their greater concern about driving safety and brings with its greater intrinsic motivation to improve their driving performance. According to the motivational theory, such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explain in part individual behavior, and will lead to better driving performance in the context of our experiment. Thus, we hypothesize:</w:t>
      </w:r>
    </w:p>
    <w:p w14:paraId="41F2B317" w14:textId="77777777" w:rsidR="00C2412A" w:rsidRDefault="00C2412A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 xml:space="preserve">will have a better </w:t>
      </w:r>
      <w:r w:rsidRPr="00DD6C4C">
        <w:rPr>
          <w:rFonts w:eastAsiaTheme="minorEastAsia" w:cs="Times New Roman" w:hint="eastAsia"/>
        </w:rPr>
        <w:t>d</w:t>
      </w:r>
      <w:r w:rsidRPr="006816FC">
        <w:rPr>
          <w:rFonts w:eastAsiaTheme="minorEastAsia" w:cs="Times New Roman" w:hint="eastAsia"/>
        </w:rPr>
        <w:t>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16CD4DBA" w14:textId="77777777" w:rsidR="00C2412A" w:rsidRPr="00B973B9" w:rsidRDefault="00C2412A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app informs drivers </w:t>
      </w:r>
      <w:r w:rsidRPr="00394F9B">
        <w:rPr>
          <w:rFonts w:eastAsiaTheme="minorEastAsia" w:cs="Times New Roman"/>
        </w:rPr>
        <w:t>of their driving behaviors every day</w:t>
      </w:r>
      <w:r>
        <w:rPr>
          <w:rFonts w:eastAsiaTheme="minorEastAsia" w:cs="Times New Roman"/>
        </w:rPr>
        <w:t xml:space="preserve"> by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394F9B">
        <w:rPr>
          <w:rFonts w:eastAsiaTheme="minorEastAsia" w:cs="Times New Roman"/>
        </w:rPr>
        <w:t>giv</w:t>
      </w:r>
      <w:r>
        <w:rPr>
          <w:rFonts w:eastAsiaTheme="minorEastAsia" w:cs="Times New Roman"/>
        </w:rPr>
        <w:t>ing</w:t>
      </w:r>
      <w:r w:rsidRPr="00394F9B">
        <w:rPr>
          <w:rFonts w:eastAsiaTheme="minorEastAsia" w:cs="Times New Roman"/>
        </w:rPr>
        <w:t xml:space="preserve"> feedback and provi</w:t>
      </w:r>
      <w:r>
        <w:rPr>
          <w:rFonts w:eastAsiaTheme="minorEastAsia" w:cs="Times New Roman"/>
        </w:rPr>
        <w:t>des</w:t>
      </w:r>
      <w:r w:rsidRPr="00394F9B">
        <w:rPr>
          <w:rFonts w:eastAsiaTheme="minorEastAsia" w:cs="Times New Roman"/>
        </w:rPr>
        <w:t xml:space="preserve"> a means of mutual supervision between users</w:t>
      </w:r>
      <w:r>
        <w:rPr>
          <w:rFonts w:eastAsiaTheme="minorEastAsia" w:cs="Times New Roman"/>
        </w:rPr>
        <w:t>. As a form of extrinsic motivation,</w:t>
      </w:r>
      <w:r w:rsidRPr="00394F9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app might</w:t>
      </w:r>
      <w:r>
        <w:rPr>
          <w:rFonts w:eastAsiaTheme="minorEastAsia" w:cs="Times New Roman"/>
        </w:rPr>
        <w:t xml:space="preserve"> </w:t>
      </w:r>
      <w:r w:rsidRPr="00394F9B">
        <w:rPr>
          <w:rFonts w:eastAsiaTheme="minorEastAsia" w:cs="Times New Roman"/>
        </w:rPr>
        <w:t>driv</w:t>
      </w:r>
      <w:r>
        <w:rPr>
          <w:rFonts w:eastAsiaTheme="minorEastAsia" w:cs="Times New Roman"/>
        </w:rPr>
        <w:t>e users to change their behaviors</w:t>
      </w:r>
      <w:r w:rsidRPr="00394F9B">
        <w:rPr>
          <w:rFonts w:eastAsiaTheme="minorEastAsia"/>
        </w:rPr>
        <w:t xml:space="preserve">. </w:t>
      </w:r>
      <w:r w:rsidRPr="00394F9B">
        <w:rPr>
          <w:rFonts w:eastAsiaTheme="minorEastAsia" w:cs="Times New Roman"/>
        </w:rPr>
        <w:t>Thus, we hypothesize:</w:t>
      </w:r>
    </w:p>
    <w:p w14:paraId="5D2BA046" w14:textId="77777777" w:rsidR="00C2412A" w:rsidRPr="00484C82" w:rsidRDefault="00C2412A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2:</w:t>
      </w:r>
      <w:r w:rsidRPr="00DD6C4C">
        <w:rPr>
          <w:rFonts w:eastAsiaTheme="minorEastAsia" w:cs="Times New Roman"/>
          <w:b/>
          <w:bCs/>
        </w:rPr>
        <w:t xml:space="preserve"> </w:t>
      </w:r>
      <w:r w:rsidRPr="003B0CCB">
        <w:rPr>
          <w:rFonts w:eastAsiaTheme="minorEastAsia" w:cs="Times New Roman"/>
        </w:rPr>
        <w:t>App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484C82">
        <w:rPr>
          <w:rFonts w:eastAsiaTheme="minorEastAsia" w:cs="Times New Roman"/>
        </w:rPr>
        <w:t xml:space="preserve">usage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6DB0971C" w14:textId="77777777" w:rsidR="00C2412A" w:rsidRPr="00DD6C4C" w:rsidRDefault="00C2412A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(Klebelsberg 1977; Michon 1985)</w:t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>
        <w:rPr>
          <w:rFonts w:eastAsiaTheme="minorEastAsia"/>
        </w:rPr>
        <w:t>enhances</w:t>
      </w:r>
      <w:r w:rsidRPr="0037776B">
        <w:rPr>
          <w:rFonts w:eastAsiaTheme="minorEastAsia"/>
        </w:rPr>
        <w:t xml:space="preserve"> 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(Näätänen and Summala 1976; Spolander 1983)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Drivers with richer driving experience tend to form a driving habit, exhibiting characteristics of a learned behavior. Once </w:t>
      </w:r>
      <w:r w:rsidRPr="003B0CCB">
        <w:rPr>
          <w:rFonts w:eastAsiaTheme="minorEastAsia"/>
        </w:rPr>
        <w:t>such</w:t>
      </w:r>
      <w:r w:rsidRPr="003F3F2D">
        <w:rPr>
          <w:rFonts w:eastAsiaTheme="minorEastAsia"/>
          <w:color w:val="FF0000"/>
        </w:rPr>
        <w:t xml:space="preserve"> </w:t>
      </w:r>
      <w:r w:rsidRPr="003B0CCB">
        <w:rPr>
          <w:rFonts w:eastAsiaTheme="minorEastAsia"/>
        </w:rPr>
        <w:t xml:space="preserve">driving habit </w:t>
      </w:r>
      <w:r w:rsidRPr="00DD6C4C">
        <w:rPr>
          <w:rFonts w:eastAsiaTheme="minorEastAsia"/>
        </w:rPr>
        <w:t>has b</w:t>
      </w:r>
      <w:r w:rsidRPr="00F30768">
        <w:rPr>
          <w:rFonts w:eastAsiaTheme="minorEastAsia"/>
        </w:rPr>
        <w:t xml:space="preserve">een developed, </w:t>
      </w:r>
      <w:r w:rsidRPr="003B0CCB">
        <w:rPr>
          <w:rFonts w:eastAsiaTheme="minorEastAsia"/>
        </w:rPr>
        <w:t>it might</w:t>
      </w:r>
      <w:r w:rsidRPr="00DD6C4C">
        <w:rPr>
          <w:rFonts w:eastAsiaTheme="minorEastAsia"/>
        </w:rPr>
        <w:t xml:space="preserve"> be difficult to change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(Duhigg 2012)</w:t>
      </w:r>
      <w:r w:rsidRPr="00DD6C4C">
        <w:rPr>
          <w:rFonts w:eastAsiaTheme="minorEastAsia"/>
        </w:rPr>
        <w:t xml:space="preserve">. Hence, </w:t>
      </w:r>
      <w:r w:rsidRPr="00F30768">
        <w:rPr>
          <w:rFonts w:eastAsiaTheme="minorEastAsia"/>
        </w:rPr>
        <w:t xml:space="preserve">experienced drivers </w:t>
      </w:r>
      <w:r w:rsidRPr="00AE20C9">
        <w:rPr>
          <w:rFonts w:eastAsiaTheme="minorEastAsia"/>
        </w:rPr>
        <w:t>tend to develop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a </w:t>
      </w:r>
      <w:r w:rsidRPr="00F30768">
        <w:rPr>
          <w:rFonts w:eastAsiaTheme="minorEastAsia"/>
        </w:rPr>
        <w:t xml:space="preserve">fixed driving habit and </w:t>
      </w:r>
      <w:r w:rsidRPr="00AE20C9">
        <w:rPr>
          <w:rFonts w:eastAsiaTheme="minorEastAsia"/>
        </w:rPr>
        <w:t xml:space="preserve">are more skilled at driving but need every effort to change their driving styles. </w:t>
      </w:r>
      <w:r>
        <w:rPr>
          <w:rFonts w:eastAsiaTheme="minorEastAsia"/>
        </w:rPr>
        <w:t>N</w:t>
      </w:r>
      <w:r w:rsidRPr="00AE20C9">
        <w:rPr>
          <w:rFonts w:eastAsiaTheme="minorEastAsia"/>
        </w:rPr>
        <w:t xml:space="preserve">ovice drivers, on the contrary, will tend to have a </w:t>
      </w:r>
      <w:r w:rsidRPr="003B0CCB">
        <w:rPr>
          <w:rFonts w:eastAsiaTheme="minorEastAsia"/>
        </w:rPr>
        <w:t xml:space="preserve">lower </w:t>
      </w:r>
      <w:r w:rsidRPr="00DD6C4C">
        <w:rPr>
          <w:rFonts w:eastAsiaTheme="minorEastAsia"/>
        </w:rPr>
        <w:t>sense of control</w:t>
      </w:r>
      <w:r w:rsidRPr="00F30768">
        <w:rPr>
          <w:rFonts w:eastAsiaTheme="minorEastAsia"/>
        </w:rPr>
        <w:t xml:space="preserve"> on</w:t>
      </w:r>
      <w:r w:rsidRPr="00AE20C9">
        <w:rPr>
          <w:rFonts w:eastAsiaTheme="minorEastAsia"/>
        </w:rPr>
        <w:t xml:space="preserve"> their driving skills while they can change their driving styles more easily. Thus, although their intrinsic motivation and extrinsic </w:t>
      </w:r>
      <w:r w:rsidRPr="003B0CCB">
        <w:rPr>
          <w:rFonts w:eastAsiaTheme="minorEastAsia"/>
        </w:rPr>
        <w:t xml:space="preserve">intervention by the app </w:t>
      </w:r>
      <w:r w:rsidRPr="00DD6C4C">
        <w:rPr>
          <w:rFonts w:eastAsiaTheme="minorEastAsia"/>
        </w:rPr>
        <w:t xml:space="preserve">may drive people to change behaviors, </w:t>
      </w:r>
      <w:r w:rsidRPr="003B0CCB">
        <w:rPr>
          <w:rFonts w:eastAsiaTheme="minorEastAsia"/>
        </w:rPr>
        <w:t xml:space="preserve">the effects </w:t>
      </w:r>
      <w:r w:rsidRPr="00DD6C4C">
        <w:rPr>
          <w:rFonts w:eastAsiaTheme="minorEastAsia"/>
        </w:rPr>
        <w:t xml:space="preserve">are </w:t>
      </w:r>
      <w:r w:rsidRPr="00F30768">
        <w:rPr>
          <w:rFonts w:eastAsiaTheme="minorEastAsia"/>
        </w:rPr>
        <w:t>affected differently by drivers’ driving habits.</w:t>
      </w:r>
      <w:r w:rsidRPr="00AE20C9">
        <w:rPr>
          <w:rFonts w:eastAsiaTheme="minorEastAsia"/>
        </w:rPr>
        <w:t xml:space="preserve"> In other words, it will be easier for drivers with a fixed driving habit to</w:t>
      </w:r>
      <w:r>
        <w:rPr>
          <w:rFonts w:eastAsiaTheme="minorEastAsia"/>
        </w:rPr>
        <w:t xml:space="preserve"> situationally adapt behavior because of rich driving experience</w:t>
      </w:r>
      <w:r w:rsidRPr="00AE20C9">
        <w:rPr>
          <w:rFonts w:eastAsiaTheme="minorEastAsia"/>
        </w:rPr>
        <w:t xml:space="preserve">, while it is less likely to have them influenced by external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usage</w:t>
      </w:r>
      <w:r w:rsidRPr="00F30768">
        <w:rPr>
          <w:rFonts w:eastAsiaTheme="minorEastAsia"/>
        </w:rPr>
        <w:t xml:space="preserve"> because they have formed fixed</w:t>
      </w:r>
      <w:r w:rsidRPr="00AE20C9">
        <w:rPr>
          <w:rFonts w:eastAsiaTheme="minorEastAsia"/>
        </w:rPr>
        <w:t xml:space="preserve"> behavior patterns. Thus,</w:t>
      </w:r>
    </w:p>
    <w:p w14:paraId="2AA20CC7" w14:textId="77777777" w:rsidR="00C2412A" w:rsidRDefault="00C2412A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Pr="00484C82">
        <w:rPr>
          <w:rFonts w:eastAsiaTheme="minorEastAsia"/>
          <w:b/>
          <w:bCs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enhance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u</w:t>
      </w:r>
      <w:r w:rsidRPr="006816FC">
        <w:rPr>
          <w:rFonts w:eastAsiaTheme="minorEastAsia" w:cs="Times New Roman"/>
        </w:rPr>
        <w:t xml:space="preserve">ser’s </w:t>
      </w:r>
      <w:r w:rsidRPr="006816FC">
        <w:rPr>
          <w:rFonts w:eastAsiaTheme="minorEastAsia" w:cs="Times New Roman" w:hint="eastAsia"/>
        </w:rPr>
        <w:t>desire</w:t>
      </w:r>
      <w:r>
        <w:rPr>
          <w:rFonts w:eastAsiaTheme="minorEastAsia" w:cs="Times New Roman"/>
        </w:rPr>
        <w:t xml:space="preserve"> to change individual behavior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25D0EEA9" w14:textId="77777777" w:rsidR="00C2412A" w:rsidRPr="00960547" w:rsidRDefault="00C2412A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3b: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App usage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5B607DFE" w14:textId="77777777" w:rsidR="00C2412A" w:rsidRPr="0043556E" w:rsidRDefault="00C2412A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1FCE66BF" w14:textId="77777777" w:rsidR="00C2412A" w:rsidRPr="00A93F07" w:rsidRDefault="00C2412A" w:rsidP="00A93F07">
      <w:pPr>
        <w:pStyle w:val="2"/>
      </w:pPr>
      <w:r>
        <w:t>Natural Experiment Design and Data Collection</w:t>
      </w:r>
    </w:p>
    <w:p w14:paraId="4C486F53" w14:textId="77777777" w:rsidR="00C2412A" w:rsidRPr="00EE6D26" w:rsidRDefault="00C2412A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x 2 </w:t>
      </w:r>
      <w:r w:rsidRPr="003B0CCB">
        <w:rPr>
          <w:rFonts w:eastAsiaTheme="minorEastAsia"/>
        </w:rPr>
        <w:t>between-subjects design.</w:t>
      </w:r>
      <w:r w:rsidRPr="009B39DA">
        <w:rPr>
          <w:rFonts w:eastAsiaTheme="minorEastAsia"/>
          <w:color w:val="FFFF00"/>
        </w:rPr>
        <w:t xml:space="preserve"> </w:t>
      </w:r>
      <w:r>
        <w:rPr>
          <w:rFonts w:eastAsiaTheme="minorEastAsia"/>
        </w:rPr>
        <w:t xml:space="preserve">In the first step, </w:t>
      </w:r>
      <w:r w:rsidRPr="00E0403D">
        <w:rPr>
          <w:rFonts w:eastAsiaTheme="minorEastAsia"/>
        </w:rPr>
        <w:t xml:space="preserve">treatments </w:t>
      </w:r>
      <w:r>
        <w:rPr>
          <w:rFonts w:eastAsiaTheme="minorEastAsia"/>
        </w:rPr>
        <w:t>are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app</w:t>
      </w:r>
      <w:r>
        <w:rPr>
          <w:rFonts w:eastAsiaTheme="minorEastAsia"/>
        </w:rPr>
        <w:t xml:space="preserve"> usage</w:t>
      </w:r>
      <w:r w:rsidRPr="00E0403D">
        <w:rPr>
          <w:rFonts w:eastAsiaTheme="minorEastAsia"/>
        </w:rPr>
        <w:t xml:space="preserve"> (</w:t>
      </w:r>
      <w:r>
        <w:rPr>
          <w:rFonts w:eastAsiaTheme="minorEastAsia"/>
        </w:rPr>
        <w:t>yes</w:t>
      </w:r>
      <w:r>
        <w:rPr>
          <w:rFonts w:eastAsiaTheme="minorEastAsia" w:hint="eastAsia"/>
        </w:rPr>
        <w:t xml:space="preserve"> </w:t>
      </w:r>
      <w:r w:rsidRPr="00E0403D">
        <w:rPr>
          <w:rFonts w:eastAsiaTheme="minorEastAsia"/>
        </w:rPr>
        <w:t xml:space="preserve">versus </w:t>
      </w:r>
      <w:r>
        <w:rPr>
          <w:rFonts w:eastAsiaTheme="minorEastAsia"/>
        </w:rPr>
        <w:t>no</w:t>
      </w:r>
      <w:r w:rsidRPr="00E0403D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and </w:t>
      </w:r>
      <w:r>
        <w:rPr>
          <w:rFonts w:eastAsiaTheme="minorEastAsia" w:hint="eastAsia"/>
        </w:rPr>
        <w:t>desire</w:t>
      </w:r>
      <w:r w:rsidRPr="00E0403D">
        <w:rPr>
          <w:rFonts w:eastAsiaTheme="minorEastAsia"/>
        </w:rPr>
        <w:t xml:space="preserve"> </w:t>
      </w:r>
      <w:r>
        <w:rPr>
          <w:rFonts w:eastAsiaTheme="minorEastAsia" w:cs="Times New Roman" w:hint="eastAsia"/>
        </w:rPr>
        <w:t>to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improve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skills</w:t>
      </w:r>
      <w:r>
        <w:rPr>
          <w:rFonts w:eastAsiaTheme="minorEastAsia"/>
        </w:rPr>
        <w:t xml:space="preserve"> </w:t>
      </w:r>
      <w:r w:rsidRPr="00E0403D">
        <w:rPr>
          <w:rFonts w:eastAsiaTheme="minorEastAsia"/>
        </w:rPr>
        <w:t>(</w:t>
      </w:r>
      <w:r>
        <w:rPr>
          <w:rFonts w:eastAsiaTheme="minorEastAsia"/>
        </w:rPr>
        <w:t>high desire group versus low desire group</w:t>
      </w:r>
      <w:r w:rsidRPr="00E0403D"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What’s more, we </w:t>
      </w:r>
      <w:r>
        <w:rPr>
          <w:rFonts w:eastAsiaTheme="minorEastAsia"/>
        </w:rPr>
        <w:t xml:space="preserve">will randomly assign the drivers based on their characters to the 4 groups </w:t>
      </w:r>
      <w:r>
        <w:rPr>
          <w:rFonts w:eastAsiaTheme="minorEastAsia" w:hint="eastAsia"/>
        </w:rPr>
        <w:t>based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their</w:t>
      </w:r>
      <w:r>
        <w:rPr>
          <w:rFonts w:eastAsiaTheme="minorEastAsia"/>
        </w:rPr>
        <w:t xml:space="preserve"> demographic </w:t>
      </w:r>
      <w:r>
        <w:rPr>
          <w:rFonts w:eastAsiaTheme="minorEastAsia" w:hint="eastAsia"/>
        </w:rPr>
        <w:t>information</w:t>
      </w:r>
      <w:r>
        <w:rPr>
          <w:rFonts w:eastAsiaTheme="minorEastAsia"/>
        </w:rPr>
        <w:t xml:space="preserve"> (each group has 50 </w:t>
      </w:r>
      <w:r>
        <w:rPr>
          <w:rFonts w:eastAsiaTheme="minorEastAsia" w:hint="eastAsia"/>
        </w:rPr>
        <w:t>subjects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200 different drivers will be observed by </w:t>
      </w:r>
      <w:r w:rsidRPr="00DD6C4C">
        <w:rPr>
          <w:rFonts w:eastAsiaTheme="minorEastAsia"/>
        </w:rPr>
        <w:t>using a driving</w:t>
      </w:r>
      <w:r w:rsidRPr="00F30768">
        <w:rPr>
          <w:rFonts w:eastAsiaTheme="minorEastAsia"/>
        </w:rPr>
        <w:t xml:space="preserve">-assistant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named “</w:t>
      </w:r>
      <w:proofErr w:type="spellStart"/>
      <w:r w:rsidRPr="00DD6C4C">
        <w:rPr>
          <w:rFonts w:eastAsiaTheme="minorEastAsia"/>
        </w:rPr>
        <w:t>hujiabao</w:t>
      </w:r>
      <w:proofErr w:type="spellEnd"/>
      <w:r w:rsidRPr="00DD6C4C">
        <w:rPr>
          <w:rFonts w:eastAsiaTheme="minorEastAsia"/>
        </w:rPr>
        <w:t>”</w:t>
      </w:r>
      <w:r w:rsidRPr="00F30768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 w:rsidRPr="00DD6C4C">
        <w:rPr>
          <w:rFonts w:eastAsiaTheme="minorEastAsia"/>
        </w:rPr>
        <w:t>3 months</w:t>
      </w:r>
      <w:r w:rsidRPr="00F30768">
        <w:rPr>
          <w:rFonts w:eastAsiaTheme="minorEastAsia"/>
        </w:rPr>
        <w:t xml:space="preserve">. Meanwhile, their driving behavior will be collected </w:t>
      </w:r>
      <w:r w:rsidRPr="00EE6D26">
        <w:rPr>
          <w:rFonts w:eastAsiaTheme="minorEastAsia"/>
        </w:rPr>
        <w:t xml:space="preserve">using on-board devices. Variables such as the participants’ age, gender, type of car will be obtained through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 xml:space="preserve">. </w:t>
      </w:r>
      <w:r w:rsidRPr="00F30768">
        <w:rPr>
          <w:rFonts w:eastAsiaTheme="minorEastAsia"/>
        </w:rPr>
        <w:t>W</w:t>
      </w:r>
      <w:r w:rsidRPr="00F30768">
        <w:rPr>
          <w:rFonts w:eastAsiaTheme="minorEastAsia" w:cs="Times New Roman"/>
        </w:rPr>
        <w:t xml:space="preserve">e will </w:t>
      </w:r>
      <w:r w:rsidRPr="00EE6D26">
        <w:rPr>
          <w:rFonts w:eastAsiaTheme="minorEastAsia" w:cs="Times New Roman"/>
        </w:rPr>
        <w:t xml:space="preserve">first distinguish novice drivers from experienced drivers by the criteria of the median of all drivers’ driving experience </w:t>
      </w:r>
      <w:r w:rsidRPr="00F30768">
        <w:rPr>
          <w:rFonts w:eastAsiaTheme="minorEastAsia" w:cs="Times New Roman"/>
          <w:noProof/>
        </w:rPr>
        <w:t>(Brown and Groeger 1988; Underwood et al. 2003)</w:t>
      </w:r>
      <w:r w:rsidRPr="00DD6C4C">
        <w:rPr>
          <w:rFonts w:eastAsiaTheme="minorEastAsia" w:cs="Times New Roman"/>
        </w:rPr>
        <w:t>, a</w:t>
      </w:r>
      <w:r w:rsidRPr="00F30768">
        <w:rPr>
          <w:rFonts w:eastAsiaTheme="minorEastAsia" w:cs="Times New Roman"/>
        </w:rPr>
        <w:t>nd in the following experiment</w:t>
      </w:r>
      <w:r w:rsidRPr="00EE6D26">
        <w:rPr>
          <w:rFonts w:eastAsiaTheme="minorEastAsia" w:cs="Times New Roman"/>
        </w:rPr>
        <w:t>, drivers will be randomly assigned to each group based on their driving habit.</w:t>
      </w:r>
      <w:r w:rsidRPr="00EE6D26">
        <w:t xml:space="preserve"> </w:t>
      </w:r>
      <w:r w:rsidRPr="00EE6D26">
        <w:rPr>
          <w:rFonts w:eastAsiaTheme="minorEastAsia"/>
        </w:rPr>
        <w:t xml:space="preserve">Then participants will be provided with a mobile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 xml:space="preserve">that we designed for the experiment and be asked to </w:t>
      </w:r>
      <w:r w:rsidRPr="00F30768">
        <w:rPr>
          <w:rFonts w:eastAsiaTheme="minorEastAsia"/>
        </w:rPr>
        <w:t>log</w:t>
      </w:r>
      <w:r w:rsidRPr="00EE6D26">
        <w:rPr>
          <w:rFonts w:eastAsiaTheme="minorEastAsia"/>
        </w:rPr>
        <w:t xml:space="preserve"> in if using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In </w:t>
      </w:r>
      <w:r w:rsidRPr="00EE6D26">
        <w:rPr>
          <w:rFonts w:eastAsiaTheme="minorEastAsia" w:cs="Times New Roman"/>
        </w:rPr>
        <w:t>Group1 and Group2</w:t>
      </w:r>
      <w:r w:rsidRPr="00EE6D26">
        <w:rPr>
          <w:rFonts w:eastAsiaTheme="minorEastAsia"/>
        </w:rPr>
        <w:t xml:space="preserve">, different behaviors of app usage (whether have used or not) in a given day will be observed. </w:t>
      </w:r>
      <w:r w:rsidRPr="003B0CCB">
        <w:rPr>
          <w:rFonts w:eastAsiaTheme="minorEastAsia"/>
        </w:rPr>
        <w:t>S</w:t>
      </w:r>
      <w:r w:rsidRPr="00DD6C4C">
        <w:rPr>
          <w:rFonts w:eastAsiaTheme="minorEastAsia"/>
        </w:rPr>
        <w:t>ubsequently</w:t>
      </w:r>
      <w:r w:rsidRPr="00F30768">
        <w:rPr>
          <w:rFonts w:eastAsiaTheme="minorEastAsia"/>
        </w:rPr>
        <w:t xml:space="preserve">, changes of individual </w:t>
      </w:r>
      <w:r w:rsidRPr="00EE6D26">
        <w:rPr>
          <w:rFonts w:eastAsiaTheme="minorEastAsia"/>
        </w:rPr>
        <w:t xml:space="preserve">driving behavior will be measured and recorded respectively. </w:t>
      </w:r>
      <w:r w:rsidRPr="003B0CCB">
        <w:rPr>
          <w:rFonts w:eastAsiaTheme="minorEastAsia"/>
        </w:rPr>
        <w:t xml:space="preserve">In the second step, </w:t>
      </w:r>
      <w:r w:rsidRPr="00DD6C4C">
        <w:rPr>
          <w:rFonts w:eastAsiaTheme="minorEastAsia"/>
        </w:rPr>
        <w:t>t</w:t>
      </w:r>
      <w:r w:rsidRPr="00F30768">
        <w:rPr>
          <w:rFonts w:eastAsiaTheme="minorEastAsia"/>
        </w:rPr>
        <w:t>he</w:t>
      </w:r>
      <w:r w:rsidRPr="00EE6D26">
        <w:rPr>
          <w:rFonts w:eastAsiaTheme="minorEastAsia"/>
        </w:rPr>
        <w:t xml:space="preserve"> basis for grouping </w:t>
      </w:r>
      <w:r w:rsidRPr="00DD6C4C">
        <w:rPr>
          <w:rFonts w:eastAsiaTheme="minorEastAsia"/>
        </w:rPr>
        <w:t>will be</w:t>
      </w:r>
      <w:r w:rsidRPr="00F30768">
        <w:rPr>
          <w:rFonts w:eastAsiaTheme="minorEastAsia"/>
        </w:rPr>
        <w:t xml:space="preserve"> driving habit</w:t>
      </w:r>
      <w:r w:rsidRPr="00EE6D26">
        <w:rPr>
          <w:rFonts w:eastAsiaTheme="minorEastAsia"/>
        </w:rPr>
        <w:t xml:space="preserve"> (</w:t>
      </w:r>
      <w:r w:rsidRPr="00EE6D26">
        <w:rPr>
          <w:rFonts w:eastAsiaTheme="minorEastAsia" w:cs="Times New Roman"/>
        </w:rPr>
        <w:t>novice drivers versus experienced drivers</w:t>
      </w:r>
      <w:r w:rsidRPr="00EE6D26">
        <w:rPr>
          <w:rFonts w:eastAsiaTheme="minorEastAsia"/>
        </w:rPr>
        <w:t>) and in different groups, we will examine the joint effects with observations’ intrinsic and extrinsic motivations on driving performance.</w:t>
      </w:r>
    </w:p>
    <w:p w14:paraId="11E39700" w14:textId="77777777" w:rsidR="00C2412A" w:rsidRDefault="00C2412A" w:rsidP="0043556E">
      <w:pPr>
        <w:pStyle w:val="2"/>
      </w:pPr>
      <w:r w:rsidRPr="001F06B7">
        <w:t>Measures</w:t>
      </w:r>
    </w:p>
    <w:p w14:paraId="6324984A" w14:textId="77777777" w:rsidR="00C2412A" w:rsidRPr="00BA5EA8" w:rsidRDefault="00C2412A" w:rsidP="00A324BB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</w:t>
      </w:r>
      <w:ins w:id="3" w:author="Yiyang Bian" w:date="2021-03-18T13:30:00Z">
        <w:r>
          <w:rPr>
            <w:rFonts w:eastAsiaTheme="minorEastAsia"/>
          </w:rPr>
          <w:t>is</w:t>
        </w:r>
      </w:ins>
      <w:ins w:id="4" w:author="Yiyang Bian" w:date="2021-03-18T13:31:00Z">
        <w:r>
          <w:rPr>
            <w:rFonts w:eastAsiaTheme="minorEastAsia"/>
          </w:rPr>
          <w:t xml:space="preserve"> </w:t>
        </w:r>
      </w:ins>
      <w:ins w:id="5" w:author="Yiyang Bian" w:date="2021-03-18T13:30:00Z">
        <w:r>
          <w:rPr>
            <w:rFonts w:eastAsiaTheme="minorEastAsia" w:hint="eastAsia"/>
          </w:rPr>
          <w:t>defined</w:t>
        </w:r>
        <w:r>
          <w:rPr>
            <w:rFonts w:eastAsiaTheme="minorEastAsia"/>
          </w:rPr>
          <w:t xml:space="preserve"> </w:t>
        </w:r>
        <w:r>
          <w:rPr>
            <w:rFonts w:eastAsiaTheme="minorEastAsia" w:hint="eastAsia"/>
          </w:rPr>
          <w:t>as</w:t>
        </w:r>
      </w:ins>
      <w:ins w:id="6" w:author="tan xinyu" w:date="2021-03-18T14:55:00Z">
        <w:r>
          <w:rPr>
            <w:rFonts w:eastAsiaTheme="minorEastAsia"/>
          </w:rPr>
          <w:t xml:space="preserve"> </w:t>
        </w:r>
      </w:ins>
      <w:ins w:id="7" w:author="tan xinyu" w:date="2021-03-18T14:57:00Z">
        <w:r>
          <w:rPr>
            <w:rFonts w:eastAsiaTheme="minorEastAsia"/>
          </w:rPr>
          <w:t>the outcome of</w:t>
        </w:r>
        <w:r w:rsidRPr="00153C3C">
          <w:rPr>
            <w:rFonts w:eastAsiaTheme="minorEastAsia"/>
          </w:rPr>
          <w:t xml:space="preserve"> driving</w:t>
        </w:r>
        <w:r>
          <w:rPr>
            <w:rFonts w:eastAsiaTheme="minorEastAsia"/>
          </w:rPr>
          <w:t xml:space="preserve"> and a major</w:t>
        </w:r>
      </w:ins>
      <w:ins w:id="8" w:author="tan xinyu" w:date="2021-03-18T14:55:00Z">
        <w:r>
          <w:rPr>
            <w:rFonts w:eastAsiaTheme="minorEastAsia"/>
          </w:rPr>
          <w:t xml:space="preserve"> </w:t>
        </w:r>
      </w:ins>
      <w:ins w:id="9" w:author="tan xinyu" w:date="2021-03-18T14:56:00Z">
        <w:r w:rsidRPr="00A324BB">
          <w:rPr>
            <w:rFonts w:eastAsiaTheme="minorEastAsia"/>
          </w:rPr>
          <w:t xml:space="preserve">method for assessing driving </w:t>
        </w:r>
      </w:ins>
      <w:ins w:id="10" w:author="tan xinyu" w:date="2021-03-18T14:57:00Z">
        <w:r>
          <w:rPr>
            <w:rFonts w:eastAsiaTheme="minorEastAsia"/>
          </w:rPr>
          <w:t>behavior</w:t>
        </w:r>
      </w:ins>
      <w:ins w:id="11" w:author="tan xinyu" w:date="2021-03-18T15:01:00Z">
        <w:r>
          <w:rPr>
            <w:rFonts w:eastAsiaTheme="minorEastAsia"/>
          </w:rPr>
          <w:t xml:space="preserve"> </w:t>
        </w:r>
      </w:ins>
      <w:r>
        <w:rPr>
          <w:rFonts w:eastAsiaTheme="minorEastAsia"/>
          <w:noProof/>
        </w:rPr>
        <w:t>(Roenker et al. 2003)</w:t>
      </w:r>
      <w:ins w:id="12" w:author="Yiyang Bian" w:date="2021-03-18T13:30:00Z">
        <w:del w:id="13" w:author="tan xinyu" w:date="2021-03-18T14:55:00Z">
          <w:r w:rsidDel="00153C3C">
            <w:rPr>
              <w:rFonts w:eastAsiaTheme="minorEastAsia"/>
            </w:rPr>
            <w:delText xml:space="preserve"> </w:delText>
          </w:r>
          <w:r w:rsidDel="00153C3C">
            <w:rPr>
              <w:rFonts w:eastAsiaTheme="minorEastAsia" w:hint="eastAsia"/>
            </w:rPr>
            <w:delText>XXX</w:delText>
          </w:r>
        </w:del>
        <w:del w:id="14" w:author="tan xinyu" w:date="2021-03-18T15:01:00Z">
          <w:r w:rsidDel="00E72452">
            <w:rPr>
              <w:rFonts w:eastAsiaTheme="minorEastAsia"/>
            </w:rPr>
            <w:delText xml:space="preserve"> (</w:delText>
          </w:r>
        </w:del>
      </w:ins>
      <w:ins w:id="15" w:author="Yiyang Bian" w:date="2021-03-18T13:31:00Z">
        <w:del w:id="16" w:author="tan xinyu" w:date="2021-03-18T15:01:00Z">
          <w:r w:rsidDel="00E72452">
            <w:rPr>
              <w:rFonts w:eastAsiaTheme="minorEastAsia"/>
            </w:rPr>
            <w:delText>cite</w:delText>
          </w:r>
        </w:del>
      </w:ins>
      <w:ins w:id="17" w:author="Yiyang Bian" w:date="2021-03-18T13:30:00Z">
        <w:del w:id="18" w:author="tan xinyu" w:date="2021-03-18T15:01:00Z">
          <w:r w:rsidDel="00E72452">
            <w:rPr>
              <w:rFonts w:eastAsiaTheme="minorEastAsia"/>
            </w:rPr>
            <w:delText>)</w:delText>
          </w:r>
        </w:del>
        <w:r>
          <w:rPr>
            <w:rFonts w:eastAsiaTheme="minorEastAsia"/>
          </w:rPr>
          <w:t xml:space="preserve"> and </w:t>
        </w:r>
      </w:ins>
      <w:r>
        <w:rPr>
          <w:rFonts w:eastAsiaTheme="minorEastAsia"/>
        </w:rPr>
        <w:t xml:space="preserve">will </w:t>
      </w:r>
      <w:del w:id="19" w:author="Yiyang Bian" w:date="2021-03-18T13:31:00Z">
        <w:r w:rsidDel="00102235">
          <w:rPr>
            <w:rFonts w:eastAsiaTheme="minorEastAsia"/>
          </w:rPr>
          <w:delText xml:space="preserve">be </w:delText>
        </w:r>
      </w:del>
      <w:r>
        <w:rPr>
          <w:rFonts w:eastAsiaTheme="minorEastAsia"/>
        </w:rPr>
        <w:t>measured by individual driving score</w:t>
      </w:r>
      <w:r w:rsidRPr="00425F19">
        <w:rPr>
          <w:rFonts w:eastAsiaTheme="minorEastAsia"/>
        </w:rPr>
        <w:t xml:space="preserve"> </w:t>
      </w:r>
      <w:del w:id="20" w:author="Yiyang Bian" w:date="2021-03-18T13:31:00Z">
        <w:r w:rsidRPr="003B0CCB" w:rsidDel="00102235">
          <w:rPr>
            <w:rFonts w:eastAsiaTheme="minorEastAsia"/>
          </w:rPr>
          <w:delText>in</w:delText>
        </w:r>
        <w:r w:rsidRPr="002A26CF" w:rsidDel="00102235">
          <w:rPr>
            <w:rFonts w:eastAsiaTheme="minorEastAsia"/>
            <w:color w:val="00B050"/>
          </w:rPr>
          <w:delText xml:space="preserve"> </w:delText>
        </w:r>
        <w:r w:rsidRPr="00D95846" w:rsidDel="00102235">
          <w:rPr>
            <w:rFonts w:eastAsiaTheme="minorEastAsia"/>
          </w:rPr>
          <w:delText xml:space="preserve">a </w:delText>
        </w:r>
      </w:del>
      <w:r w:rsidRPr="00D95846">
        <w:rPr>
          <w:rFonts w:eastAsiaTheme="minorEastAsia"/>
        </w:rPr>
        <w:t xml:space="preserve">given </w:t>
      </w:r>
      <w:ins w:id="21" w:author="Yiyang Bian" w:date="2021-03-18T13:31:00Z">
        <w:r>
          <w:rPr>
            <w:rFonts w:eastAsiaTheme="minorEastAsia"/>
          </w:rPr>
          <w:t xml:space="preserve">by the </w:t>
        </w:r>
        <w:del w:id="22" w:author="tan xinyu" w:date="2021-03-18T14:51:00Z">
          <w:r w:rsidDel="001F112E">
            <w:rPr>
              <w:rFonts w:eastAsiaTheme="minorEastAsia" w:hint="eastAsia"/>
            </w:rPr>
            <w:delText>A</w:delText>
          </w:r>
        </w:del>
      </w:ins>
      <w:ins w:id="23" w:author="tan xinyu" w:date="2021-03-18T14:51:00Z">
        <w:r>
          <w:rPr>
            <w:rFonts w:eastAsiaTheme="minorEastAsia" w:hint="eastAsia"/>
          </w:rPr>
          <w:t>a</w:t>
        </w:r>
      </w:ins>
      <w:ins w:id="24" w:author="Yiyang Bian" w:date="2021-03-18T13:31:00Z">
        <w:r>
          <w:rPr>
            <w:rFonts w:eastAsiaTheme="minorEastAsia"/>
          </w:rPr>
          <w:t>pp</w:t>
        </w:r>
      </w:ins>
      <w:del w:id="25" w:author="Yiyang Bian" w:date="2021-03-18T13:31:00Z">
        <w:r w:rsidDel="00102235">
          <w:rPr>
            <w:rFonts w:eastAsiaTheme="minorEastAsia"/>
          </w:rPr>
          <w:delText>day</w:delText>
        </w:r>
        <w:r w:rsidRPr="00D95846" w:rsidDel="00102235">
          <w:rPr>
            <w:rFonts w:eastAsiaTheme="minorEastAsia"/>
          </w:rPr>
          <w:delText xml:space="preserve"> as the dependent variable</w:delText>
        </w:r>
      </w:del>
      <w:r>
        <w:rPr>
          <w:rFonts w:eastAsiaTheme="minorEastAsia"/>
        </w:rPr>
        <w:t xml:space="preserve">. </w:t>
      </w:r>
      <w:del w:id="26" w:author="Yiyang Bian" w:date="2021-03-18T13:31:00Z">
        <w:r w:rsidDel="00102235">
          <w:rPr>
            <w:rFonts w:eastAsiaTheme="minorEastAsia"/>
          </w:rPr>
          <w:delText xml:space="preserve">And when </w:delText>
        </w:r>
        <w:r w:rsidRPr="003B0CCB" w:rsidDel="00102235">
          <w:rPr>
            <w:rFonts w:eastAsiaTheme="minorEastAsia"/>
            <w:highlight w:val="yellow"/>
          </w:rPr>
          <w:delText>calculating</w:delText>
        </w:r>
      </w:del>
      <w:ins w:id="27" w:author="Yiyang Bian" w:date="2021-03-18T13:31:00Z">
        <w:r>
          <w:rPr>
            <w:rFonts w:eastAsiaTheme="minorEastAsia"/>
          </w:rPr>
          <w:t>The</w:t>
        </w:r>
      </w:ins>
      <w:del w:id="28" w:author="Yiyang Bian" w:date="2021-03-18T13:31:00Z">
        <w:r w:rsidRPr="003B0CCB" w:rsidDel="00102235">
          <w:rPr>
            <w:rFonts w:eastAsiaTheme="minorEastAsia"/>
            <w:highlight w:val="yellow"/>
          </w:rPr>
          <w:delText xml:space="preserve"> a</w:delText>
        </w:r>
      </w:del>
      <w:r w:rsidRPr="003B0CCB">
        <w:rPr>
          <w:rFonts w:eastAsiaTheme="minorEastAsia"/>
          <w:highlight w:val="yellow"/>
        </w:rPr>
        <w:t xml:space="preserve"> </w:t>
      </w:r>
      <w:del w:id="29" w:author="Yiyang Bian" w:date="2021-03-18T13:31:00Z">
        <w:r w:rsidRPr="003B0CCB" w:rsidDel="00102235">
          <w:rPr>
            <w:rFonts w:eastAsiaTheme="minorEastAsia"/>
            <w:highlight w:val="yellow"/>
          </w:rPr>
          <w:delText xml:space="preserve">driving </w:delText>
        </w:r>
      </w:del>
      <w:r w:rsidRPr="003B0CCB">
        <w:rPr>
          <w:rFonts w:eastAsiaTheme="minorEastAsia"/>
          <w:highlight w:val="yellow"/>
        </w:rPr>
        <w:t>score</w:t>
      </w:r>
      <w:del w:id="30" w:author="Yiyang Bian" w:date="2021-03-18T13:32:00Z">
        <w:r w:rsidDel="00102235">
          <w:rPr>
            <w:rFonts w:eastAsiaTheme="minorEastAsia"/>
          </w:rPr>
          <w:delText>, we will take the</w:delText>
        </w:r>
      </w:del>
      <w:ins w:id="31" w:author="Yiyang Bian" w:date="2021-03-18T13:32:00Z">
        <w:r>
          <w:rPr>
            <w:rFonts w:eastAsiaTheme="minorEastAsia"/>
          </w:rPr>
          <w:t xml:space="preserve"> is calculated based on driver’s </w:t>
        </w:r>
      </w:ins>
      <w:del w:id="32" w:author="Yiyang Bian" w:date="2021-03-18T13:33:00Z">
        <w:r w:rsidDel="00102235">
          <w:rPr>
            <w:rFonts w:eastAsiaTheme="minorEastAsia"/>
          </w:rPr>
          <w:delText xml:space="preserve"> </w:delText>
        </w:r>
      </w:del>
      <w:del w:id="33" w:author="Yiyang Bian" w:date="2021-03-18T13:32:00Z">
        <w:r w:rsidDel="00102235">
          <w:rPr>
            <w:rFonts w:eastAsiaTheme="minorEastAsia"/>
          </w:rPr>
          <w:delText>abnormal operation</w:delText>
        </w:r>
      </w:del>
      <w:ins w:id="34" w:author="Yiyang Bian" w:date="2021-03-18T13:35:00Z">
        <w:r>
          <w:rPr>
            <w:rFonts w:eastAsiaTheme="minorEastAsia" w:hint="eastAsia"/>
          </w:rPr>
          <w:t>daily</w:t>
        </w:r>
        <w:r>
          <w:rPr>
            <w:rFonts w:eastAsiaTheme="minorEastAsia"/>
          </w:rPr>
          <w:t xml:space="preserve"> </w:t>
        </w:r>
        <w:r>
          <w:rPr>
            <w:rFonts w:eastAsiaTheme="minorEastAsia" w:hint="eastAsia"/>
          </w:rPr>
          <w:t>driving</w:t>
        </w:r>
        <w:r>
          <w:rPr>
            <w:rFonts w:eastAsiaTheme="minorEastAsia"/>
          </w:rPr>
          <w:t xml:space="preserve"> </w:t>
        </w:r>
      </w:ins>
      <w:ins w:id="35" w:author="Yiyang Bian" w:date="2021-03-18T13:32:00Z">
        <w:r>
          <w:rPr>
            <w:rFonts w:eastAsiaTheme="minorEastAsia"/>
          </w:rPr>
          <w:t>behavior</w:t>
        </w:r>
      </w:ins>
      <w:r>
        <w:rPr>
          <w:rFonts w:eastAsiaTheme="minorEastAsia"/>
        </w:rPr>
        <w:t xml:space="preserve"> including </w:t>
      </w:r>
      <w:del w:id="36" w:author="Yiyang Bian" w:date="2021-03-18T13:33:00Z">
        <w:r w:rsidDel="00102235">
          <w:rPr>
            <w:rFonts w:eastAsiaTheme="minorEastAsia"/>
          </w:rPr>
          <w:delText xml:space="preserve">the </w:delText>
        </w:r>
      </w:del>
      <w:ins w:id="37" w:author="Yiyang Bian" w:date="2021-03-18T13:35:00Z">
        <w:r>
          <w:rPr>
            <w:rFonts w:eastAsiaTheme="minorEastAsia" w:hint="eastAsia"/>
          </w:rPr>
          <w:t>Speed</w:t>
        </w:r>
        <w:r>
          <w:rPr>
            <w:rFonts w:eastAsiaTheme="minorEastAsia"/>
          </w:rPr>
          <w:t xml:space="preserve">, </w:t>
        </w:r>
      </w:ins>
      <w:del w:id="38" w:author="Yiyang Bian" w:date="2021-03-18T13:35:00Z">
        <w:r w:rsidDel="0052438C">
          <w:rPr>
            <w:rFonts w:eastAsiaTheme="minorEastAsia" w:hint="eastAsia"/>
          </w:rPr>
          <w:delText>strong</w:delText>
        </w:r>
        <w:r w:rsidDel="0052438C">
          <w:rPr>
            <w:rFonts w:eastAsiaTheme="minorEastAsia"/>
          </w:rPr>
          <w:delText xml:space="preserve"> </w:delText>
        </w:r>
      </w:del>
      <w:r>
        <w:rPr>
          <w:rFonts w:eastAsiaTheme="minorEastAsia"/>
        </w:rPr>
        <w:t>acceleration</w:t>
      </w:r>
      <w:ins w:id="39" w:author="Yiyang Bian" w:date="2021-03-18T13:34:00Z">
        <w:r>
          <w:rPr>
            <w:rFonts w:eastAsiaTheme="minorEastAsia"/>
          </w:rPr>
          <w:t>,</w:t>
        </w:r>
      </w:ins>
      <w:del w:id="40" w:author="Yiyang Bian" w:date="2021-03-18T13:33:00Z">
        <w:r w:rsidRPr="000A13AA" w:rsidDel="00102235">
          <w:rPr>
            <w:rFonts w:eastAsiaTheme="minorEastAsia"/>
          </w:rPr>
          <w:delText>,</w:delText>
        </w:r>
      </w:del>
      <w:r w:rsidRPr="000A13AA">
        <w:rPr>
          <w:rFonts w:eastAsiaTheme="minorEastAsia"/>
        </w:rPr>
        <w:t xml:space="preserve"> </w:t>
      </w:r>
      <w:del w:id="41" w:author="Yiyang Bian" w:date="2021-03-18T13:33:00Z">
        <w:r w:rsidRPr="003B0CCB" w:rsidDel="00102235">
          <w:rPr>
            <w:rFonts w:eastAsiaTheme="minorEastAsia"/>
            <w:color w:val="FF0000"/>
            <w:highlight w:val="yellow"/>
          </w:rPr>
          <w:delText xml:space="preserve">strong </w:delText>
        </w:r>
      </w:del>
      <w:r w:rsidRPr="003B0CCB">
        <w:rPr>
          <w:rFonts w:eastAsiaTheme="minorEastAsia"/>
          <w:color w:val="FF0000"/>
          <w:highlight w:val="yellow"/>
        </w:rPr>
        <w:t>deacceleration</w:t>
      </w:r>
      <w:ins w:id="42" w:author="Yiyang Bian" w:date="2021-03-18T13:34:00Z">
        <w:r>
          <w:rPr>
            <w:rFonts w:eastAsiaTheme="minorEastAsia"/>
            <w:color w:val="FF0000"/>
            <w:highlight w:val="yellow"/>
          </w:rPr>
          <w:t>, sharp turn</w:t>
        </w:r>
      </w:ins>
      <w:ins w:id="43" w:author="Yiyang Bian" w:date="2021-03-18T13:35:00Z">
        <w:r>
          <w:rPr>
            <w:rFonts w:eastAsiaTheme="minorEastAsia"/>
            <w:color w:val="FF0000"/>
            <w:highlight w:val="yellow"/>
          </w:rPr>
          <w:t xml:space="preserve">, </w:t>
        </w:r>
      </w:ins>
      <w:del w:id="44" w:author="Yiyang Bian" w:date="2021-03-18T13:35:00Z">
        <w:r w:rsidRPr="003B0CCB" w:rsidDel="003A3AA7">
          <w:rPr>
            <w:rFonts w:eastAsiaTheme="minorEastAsia"/>
            <w:color w:val="FF0000"/>
            <w:highlight w:val="yellow"/>
          </w:rPr>
          <w:delText xml:space="preserve"> and</w:delText>
        </w:r>
        <w:r w:rsidRPr="003B0CCB" w:rsidDel="003A3AA7">
          <w:rPr>
            <w:rFonts w:eastAsiaTheme="minorEastAsia"/>
            <w:color w:val="FF0000"/>
          </w:rPr>
          <w:delText xml:space="preserve"> </w:delText>
        </w:r>
      </w:del>
      <w:ins w:id="45" w:author="Yiyang Bian" w:date="2021-03-18T13:34:00Z">
        <w:r w:rsidRPr="0052438C">
          <w:rPr>
            <w:rFonts w:eastAsiaTheme="minorEastAsia"/>
            <w:color w:val="FF0000"/>
          </w:rPr>
          <w:t>fatigue</w:t>
        </w:r>
      </w:ins>
      <w:r>
        <w:rPr>
          <w:rFonts w:eastAsiaTheme="minorEastAsia"/>
          <w:color w:val="FF0000"/>
        </w:rPr>
        <w:t>d</w:t>
      </w:r>
      <w:ins w:id="46" w:author="Yiyang Bian" w:date="2021-03-18T13:34:00Z">
        <w:r w:rsidRPr="0052438C">
          <w:rPr>
            <w:rFonts w:eastAsiaTheme="minorEastAsia"/>
            <w:color w:val="FF0000"/>
          </w:rPr>
          <w:t xml:space="preserve"> driving</w:t>
        </w:r>
      </w:ins>
      <w:r>
        <w:rPr>
          <w:rFonts w:eastAsiaTheme="minorEastAsia"/>
          <w:color w:val="FF0000"/>
        </w:rPr>
        <w:t xml:space="preserve"> and so on</w:t>
      </w:r>
      <w:del w:id="47" w:author="Yiyang Bian" w:date="2021-03-18T13:34:00Z">
        <w:r w:rsidRPr="003B0CCB" w:rsidDel="0052438C">
          <w:rPr>
            <w:rFonts w:eastAsiaTheme="minorEastAsia"/>
            <w:color w:val="FF0000"/>
            <w:highlight w:val="yellow"/>
          </w:rPr>
          <w:delText>xxxx</w:delText>
        </w:r>
        <w:r w:rsidDel="0052438C">
          <w:rPr>
            <w:rFonts w:eastAsiaTheme="minorEastAsia"/>
          </w:rPr>
          <w:delText xml:space="preserve"> </w:delText>
        </w:r>
      </w:del>
      <w:del w:id="48" w:author="Yiyang Bian" w:date="2021-03-18T13:35:00Z">
        <w:r w:rsidDel="003A3AA7">
          <w:rPr>
            <w:rFonts w:eastAsiaTheme="minorEastAsia"/>
          </w:rPr>
          <w:delText>into account</w:delText>
        </w:r>
      </w:del>
      <w:r>
        <w:rPr>
          <w:rFonts w:eastAsiaTheme="minorEastAsia"/>
        </w:rPr>
        <w:t>. A</w:t>
      </w:r>
      <w:r w:rsidRPr="003B0CCB">
        <w:rPr>
          <w:rFonts w:eastAsiaTheme="minorEastAsia"/>
        </w:rPr>
        <w:t xml:space="preserve">pp </w:t>
      </w:r>
      <w:r>
        <w:rPr>
          <w:rFonts w:eastAsiaTheme="minorEastAsia" w:hint="eastAsia"/>
        </w:rPr>
        <w:t>u</w:t>
      </w:r>
      <w:r w:rsidRPr="00DB6630">
        <w:rPr>
          <w:rFonts w:eastAsiaTheme="minorEastAsia"/>
        </w:rPr>
        <w:t>sage</w:t>
      </w:r>
      <w:r>
        <w:rPr>
          <w:rFonts w:eastAsiaTheme="minorEastAsia"/>
        </w:rPr>
        <w:t xml:space="preserve"> </w:t>
      </w:r>
      <w:ins w:id="49" w:author="Yiyang Bian" w:date="2021-03-18T13:30:00Z">
        <w:r>
          <w:rPr>
            <w:rFonts w:eastAsiaTheme="minorEastAsia"/>
          </w:rPr>
          <w:t>is</w:t>
        </w:r>
      </w:ins>
      <w:ins w:id="50" w:author="tan xinyu" w:date="2021-03-18T15:03:00Z">
        <w:r>
          <w:rPr>
            <w:rFonts w:eastAsiaTheme="minorEastAsia"/>
          </w:rPr>
          <w:t xml:space="preserve"> defined as whether a driver </w:t>
        </w:r>
        <w:r w:rsidRPr="009060B4">
          <w:rPr>
            <w:rFonts w:eastAsiaTheme="minorEastAsia"/>
          </w:rPr>
          <w:t xml:space="preserve">has used the </w:t>
        </w:r>
        <w:r>
          <w:rPr>
            <w:rFonts w:eastAsiaTheme="minorEastAsia"/>
          </w:rPr>
          <w:t>a</w:t>
        </w:r>
        <w:r w:rsidRPr="009060B4">
          <w:rPr>
            <w:rFonts w:eastAsiaTheme="minorEastAsia"/>
          </w:rPr>
          <w:t>pp</w:t>
        </w:r>
      </w:ins>
      <w:ins w:id="51" w:author="Yiyang Bian" w:date="2021-03-18T13:31:00Z">
        <w:r>
          <w:rPr>
            <w:rFonts w:eastAsiaTheme="minorEastAsia"/>
          </w:rPr>
          <w:t xml:space="preserve"> </w:t>
        </w:r>
      </w:ins>
      <w:r>
        <w:rPr>
          <w:rFonts w:eastAsiaTheme="minorEastAsia"/>
          <w:noProof/>
        </w:rPr>
        <w:t>(Taylor and Levin 2014)</w:t>
      </w:r>
      <w:ins w:id="52" w:author="tan xinyu" w:date="2021-03-18T15:05:00Z">
        <w:r>
          <w:rPr>
            <w:rFonts w:eastAsiaTheme="minorEastAsia"/>
          </w:rPr>
          <w:t xml:space="preserve"> </w:t>
        </w:r>
      </w:ins>
      <w:ins w:id="53" w:author="tan xinyu" w:date="2021-03-18T15:04:00Z">
        <w:r>
          <w:rPr>
            <w:rFonts w:eastAsiaTheme="minorEastAsia"/>
          </w:rPr>
          <w:t xml:space="preserve">and </w:t>
        </w:r>
      </w:ins>
      <w:ins w:id="54" w:author="Yiyang Bian" w:date="2021-03-18T13:30:00Z">
        <w:del w:id="55" w:author="tan xinyu" w:date="2021-03-18T14:49:00Z">
          <w:r w:rsidDel="00AB586C">
            <w:rPr>
              <w:rFonts w:eastAsiaTheme="minorEastAsia" w:hint="eastAsia"/>
            </w:rPr>
            <w:delText>defined</w:delText>
          </w:r>
          <w:r w:rsidDel="00AB586C">
            <w:rPr>
              <w:rFonts w:eastAsiaTheme="minorEastAsia"/>
            </w:rPr>
            <w:delText xml:space="preserve"> </w:delText>
          </w:r>
          <w:r w:rsidDel="00AB586C">
            <w:rPr>
              <w:rFonts w:eastAsiaTheme="minorEastAsia" w:hint="eastAsia"/>
            </w:rPr>
            <w:delText>as</w:delText>
          </w:r>
          <w:r w:rsidDel="00AB586C">
            <w:rPr>
              <w:rFonts w:eastAsiaTheme="minorEastAsia"/>
            </w:rPr>
            <w:delText xml:space="preserve"> </w:delText>
          </w:r>
        </w:del>
      </w:ins>
      <w:del w:id="56" w:author="tan xinyu" w:date="2021-03-18T14:49:00Z">
        <w:r w:rsidRPr="00A5480D" w:rsidDel="00AB586C">
          <w:rPr>
            <w:rFonts w:eastAsiaTheme="minorEastAsia"/>
            <w:highlight w:val="yellow"/>
          </w:rPr>
          <w:delText>a driver</w:delText>
        </w:r>
        <w:r w:rsidDel="00AB586C">
          <w:rPr>
            <w:rFonts w:eastAsiaTheme="minorEastAsia"/>
            <w:highlight w:val="yellow"/>
          </w:rPr>
          <w:delText>’s</w:delText>
        </w:r>
        <w:r w:rsidDel="00AB586C">
          <w:rPr>
            <w:rFonts w:eastAsiaTheme="minorEastAsia"/>
          </w:rPr>
          <w:delText xml:space="preserve"> app usage </w:delText>
        </w:r>
      </w:del>
      <w:ins w:id="57" w:author="Yiyang Bian" w:date="2021-03-18T13:30:00Z">
        <w:del w:id="58" w:author="tan xinyu" w:date="2021-03-18T14:49:00Z">
          <w:r w:rsidDel="00AB586C">
            <w:rPr>
              <w:rFonts w:eastAsiaTheme="minorEastAsia"/>
            </w:rPr>
            <w:delText>(</w:delText>
          </w:r>
        </w:del>
      </w:ins>
      <w:ins w:id="59" w:author="Yiyang Bian" w:date="2021-03-18T13:31:00Z">
        <w:del w:id="60" w:author="tan xinyu" w:date="2021-03-18T14:49:00Z">
          <w:r w:rsidDel="00AB586C">
            <w:rPr>
              <w:rFonts w:eastAsiaTheme="minorEastAsia"/>
            </w:rPr>
            <w:delText>cite</w:delText>
          </w:r>
        </w:del>
      </w:ins>
      <w:ins w:id="61" w:author="Yiyang Bian" w:date="2021-03-18T13:30:00Z">
        <w:del w:id="62" w:author="tan xinyu" w:date="2021-03-18T14:49:00Z">
          <w:r w:rsidDel="00AB586C">
            <w:rPr>
              <w:rFonts w:eastAsiaTheme="minorEastAsia"/>
            </w:rPr>
            <w:delText>)</w:delText>
          </w:r>
        </w:del>
      </w:ins>
      <w:del w:id="63" w:author="tan xinyu" w:date="2021-03-18T14:49:00Z">
        <w:r w:rsidDel="00AB586C">
          <w:rPr>
            <w:rFonts w:eastAsiaTheme="minorEastAsia" w:hint="eastAsia"/>
          </w:rPr>
          <w:delText>,</w:delText>
        </w:r>
        <w:r w:rsidDel="00AB586C">
          <w:rPr>
            <w:rFonts w:eastAsiaTheme="minorEastAsia"/>
          </w:rPr>
          <w:delText xml:space="preserve"> it </w:delText>
        </w:r>
      </w:del>
      <w:r>
        <w:rPr>
          <w:rFonts w:eastAsiaTheme="minorEastAsia"/>
        </w:rPr>
        <w:t xml:space="preserve">measured by </w:t>
      </w:r>
      <w:r w:rsidRPr="00425F19">
        <w:rPr>
          <w:rFonts w:eastAsiaTheme="minorEastAsia"/>
        </w:rPr>
        <w:t xml:space="preserve">the </w:t>
      </w:r>
      <w:r w:rsidRPr="0051433F">
        <w:rPr>
          <w:rFonts w:eastAsiaTheme="minorEastAsia"/>
        </w:rPr>
        <w:t xml:space="preserve">individual check-in status in the </w:t>
      </w:r>
      <w:r w:rsidRPr="003B0CCB">
        <w:rPr>
          <w:rFonts w:eastAsiaTheme="minorEastAsia"/>
        </w:rPr>
        <w:t xml:space="preserve">app </w:t>
      </w:r>
      <w:r w:rsidRPr="00425F19">
        <w:rPr>
          <w:rFonts w:eastAsiaTheme="minorEastAsia"/>
        </w:rPr>
        <w:t>on</w:t>
      </w:r>
      <w:r w:rsidRPr="003B0CCB">
        <w:rPr>
          <w:rFonts w:eastAsiaTheme="minorEastAsia"/>
        </w:rPr>
        <w:t xml:space="preserve"> a given day. Another contributing factor, desire (high/low)</w:t>
      </w:r>
      <w:r w:rsidRPr="00425F19">
        <w:rPr>
          <w:rFonts w:eastAsiaTheme="minorEastAsia"/>
        </w:rPr>
        <w:t xml:space="preserve">, </w:t>
      </w:r>
      <w:r w:rsidRPr="0051433F">
        <w:rPr>
          <w:rFonts w:eastAsiaTheme="minorEastAsia"/>
        </w:rPr>
        <w:t xml:space="preserve">will be measured by the degree of desire to improve </w:t>
      </w:r>
      <w:r w:rsidRPr="003B0CCB">
        <w:rPr>
          <w:rFonts w:eastAsiaTheme="minorEastAsia"/>
        </w:rPr>
        <w:t xml:space="preserve">individual driving performance and be collected on their first </w:t>
      </w:r>
      <w:r w:rsidRPr="00425F19">
        <w:rPr>
          <w:rFonts w:eastAsiaTheme="minorEastAsia"/>
        </w:rPr>
        <w:t>l</w:t>
      </w:r>
      <w:r>
        <w:rPr>
          <w:rFonts w:eastAsiaTheme="minorEastAsia"/>
        </w:rPr>
        <w:t xml:space="preserve">og-in. In addition, driving habit will be seen as a </w:t>
      </w:r>
      <w:r w:rsidRPr="003B0CCB">
        <w:rPr>
          <w:rFonts w:eastAsiaTheme="minorEastAsia"/>
        </w:rPr>
        <w:t>moderating</w:t>
      </w:r>
      <w:r w:rsidRPr="004245C5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variable measured by individual driving experience</w:t>
      </w:r>
      <w:r w:rsidRPr="00D95846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</w:t>
      </w:r>
      <w:r w:rsidRPr="00D95846">
        <w:rPr>
          <w:rFonts w:eastAsiaTheme="minorEastAsia"/>
        </w:rPr>
        <w:t>ontrol variables are considered to ensure the model robustness</w:t>
      </w:r>
      <w:r>
        <w:rPr>
          <w:rFonts w:eastAsiaTheme="minorEastAsia"/>
        </w:rPr>
        <w:t>, including</w:t>
      </w:r>
      <w:r>
        <w:t xml:space="preserve"> </w:t>
      </w:r>
      <w:del w:id="64" w:author="Yiyang Bian" w:date="2021-03-18T13:36:00Z">
        <w:r w:rsidDel="003A3AA7">
          <w:delText xml:space="preserve">times of fatigued driving, average daily driving </w:delText>
        </w:r>
        <w:r w:rsidRPr="004C1CF9" w:rsidDel="003A3AA7">
          <w:delText>speed</w:delText>
        </w:r>
        <w:r w:rsidDel="003A3AA7">
          <w:delText xml:space="preserve">, mileage, </w:delText>
        </w:r>
      </w:del>
      <w:ins w:id="65" w:author="Yiyang Bian" w:date="2021-03-18T13:37:00Z">
        <w:r w:rsidRPr="003A3AA7">
          <w:t xml:space="preserve">weather </w:t>
        </w:r>
      </w:ins>
      <w:r>
        <w:t xml:space="preserve">and demographic </w:t>
      </w:r>
      <w:ins w:id="66" w:author="Yiyang Bian" w:date="2021-03-18T13:36:00Z">
        <w:r>
          <w:t>information</w:t>
        </w:r>
      </w:ins>
      <w:ins w:id="67" w:author="Yiyang Bian" w:date="2021-03-18T13:37:00Z">
        <w:r>
          <w:t xml:space="preserve"> </w:t>
        </w:r>
        <w:r>
          <w:rPr>
            <w:rFonts w:hint="eastAsia"/>
          </w:rPr>
          <w:t>of</w:t>
        </w:r>
        <w:r>
          <w:t xml:space="preserve"> </w:t>
        </w:r>
        <w:r>
          <w:rPr>
            <w:rFonts w:hint="eastAsia"/>
          </w:rPr>
          <w:t>drivers</w:t>
        </w:r>
      </w:ins>
      <w:del w:id="68" w:author="Yiyang Bian" w:date="2021-03-18T13:36:00Z">
        <w:r w:rsidDel="003A3AA7">
          <w:delText>variables of drivers</w:delText>
        </w:r>
      </w:del>
      <w:r w:rsidRPr="00D9584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DF33F0E" w14:textId="77777777" w:rsidR="00C2412A" w:rsidRDefault="00C2412A" w:rsidP="00C07429">
      <w:pPr>
        <w:pStyle w:val="1"/>
      </w:pPr>
      <w:r>
        <w:t>Preliminary Contributions</w:t>
      </w:r>
    </w:p>
    <w:p w14:paraId="47C6AC57" w14:textId="77777777" w:rsidR="00C2412A" w:rsidRPr="007B6C3E" w:rsidRDefault="00C2412A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Pr="00540B6F">
        <w:rPr>
          <w:rFonts w:eastAsiaTheme="minorEastAsia"/>
        </w:rPr>
        <w:t xml:space="preserve">the </w:t>
      </w:r>
      <w:r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>
        <w:rPr>
          <w:rFonts w:eastAsiaTheme="minorEastAsia"/>
        </w:rPr>
        <w:t>IT on individual behavior changing</w:t>
      </w:r>
      <w:r w:rsidRPr="00540B6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We believe the findings of our research will (1) </w:t>
      </w:r>
      <w:r>
        <w:rPr>
          <w:rFonts w:eastAsiaTheme="minorEastAsia" w:cs="Times New Roman"/>
        </w:rPr>
        <w:t>E</w:t>
      </w:r>
      <w:r w:rsidRPr="00F750D2">
        <w:rPr>
          <w:rFonts w:eastAsiaTheme="minorEastAsia"/>
        </w:rPr>
        <w:t>xtend the</w:t>
      </w:r>
      <w:r>
        <w:rPr>
          <w:rFonts w:eastAsiaTheme="minorEastAsia"/>
        </w:rPr>
        <w:t xml:space="preserve"> </w:t>
      </w:r>
      <w:r w:rsidRPr="00F750D2">
        <w:rPr>
          <w:rFonts w:eastAsiaTheme="minorEastAsia"/>
        </w:rPr>
        <w:t>motivational theor</w:t>
      </w: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applying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changing</w:t>
      </w:r>
      <w:r>
        <w:rPr>
          <w:rFonts w:eastAsiaTheme="minorEastAsia"/>
        </w:rPr>
        <w:t xml:space="preserve">; (2) </w:t>
      </w:r>
      <w:r w:rsidRPr="007B6C3E">
        <w:rPr>
          <w:rFonts w:eastAsiaTheme="minorEastAsia" w:hint="eastAsia"/>
        </w:rPr>
        <w:t>Provide</w:t>
      </w:r>
      <w:r w:rsidRPr="007B6C3E">
        <w:rPr>
          <w:rFonts w:eastAsiaTheme="minorEastAsia"/>
        </w:rPr>
        <w:t xml:space="preserve"> </w:t>
      </w:r>
      <w:r w:rsidRPr="007B6C3E">
        <w:rPr>
          <w:rFonts w:eastAsiaTheme="minorEastAsia" w:hint="eastAsia"/>
        </w:rPr>
        <w:t>insights</w:t>
      </w:r>
      <w:r w:rsidRPr="007B6C3E">
        <w:rPr>
          <w:rFonts w:eastAsiaTheme="minorEastAsia"/>
        </w:rPr>
        <w:t xml:space="preserve"> of the impact of IT on individual behavior</w:t>
      </w:r>
      <w:r>
        <w:rPr>
          <w:rFonts w:eastAsiaTheme="minorEastAsia"/>
        </w:rPr>
        <w:t xml:space="preserve">; (3) </w:t>
      </w:r>
      <w:r w:rsidRPr="003B0CCB">
        <w:rPr>
          <w:lang w:val="en"/>
        </w:rPr>
        <w:t>offer suggestions t</w:t>
      </w:r>
      <w:r w:rsidRPr="003B0CCB">
        <w:rPr>
          <w:rFonts w:cs="Times New Roman"/>
          <w:lang w:val="en"/>
        </w:rPr>
        <w:t xml:space="preserve">o drivers </w:t>
      </w:r>
      <w:r w:rsidRPr="003B0CCB">
        <w:rPr>
          <w:lang w:val="en"/>
        </w:rPr>
        <w:t xml:space="preserve">for choosing their appropriate function settings </w:t>
      </w:r>
      <w:r w:rsidRPr="007B6C3E">
        <w:rPr>
          <w:rFonts w:hint="eastAsia"/>
          <w:lang w:val="en"/>
        </w:rPr>
        <w:t>and</w:t>
      </w:r>
      <w:r w:rsidRPr="007B6C3E">
        <w:rPr>
          <w:rFonts w:eastAsiaTheme="minorEastAsia" w:cs="Times New Roman"/>
        </w:rPr>
        <w:t xml:space="preserve"> </w:t>
      </w:r>
      <w:r w:rsidRPr="007B6C3E">
        <w:rPr>
          <w:rFonts w:eastAsiaTheme="minorEastAsia" w:cs="Times New Roman" w:hint="eastAsia"/>
        </w:rPr>
        <w:t>to</w:t>
      </w:r>
      <w:r w:rsidRPr="007B6C3E">
        <w:rPr>
          <w:rFonts w:eastAsiaTheme="minorEastAsia" w:cs="Times New Roman"/>
        </w:rPr>
        <w:t xml:space="preserve"> relevant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IT developers</w:t>
      </w:r>
      <w:r w:rsidRPr="004245C5">
        <w:rPr>
          <w:rFonts w:eastAsiaTheme="minorEastAsia" w:cs="Times New Roman"/>
          <w:color w:val="ED7D31" w:themeColor="accent2"/>
        </w:rPr>
        <w:t xml:space="preserve"> </w:t>
      </w:r>
      <w:r w:rsidRPr="007B6C3E">
        <w:rPr>
          <w:rFonts w:eastAsiaTheme="minorEastAsia" w:cs="Times New Roman"/>
        </w:rPr>
        <w:t xml:space="preserve">to make </w:t>
      </w:r>
      <w:r>
        <w:rPr>
          <w:rFonts w:eastAsiaTheme="minorEastAsia" w:cs="Times New Roman"/>
        </w:rPr>
        <w:t xml:space="preserve">a </w:t>
      </w:r>
      <w:r>
        <w:rPr>
          <w:rFonts w:eastAsiaTheme="minorEastAsia" w:cs="Times New Roman" w:hint="eastAsia"/>
        </w:rPr>
        <w:t>useful</w:t>
      </w:r>
      <w:r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 w:hint="eastAsia"/>
        </w:rPr>
        <w:t>app</w:t>
      </w:r>
      <w:r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 xml:space="preserve">ement </w:t>
      </w:r>
      <w:r>
        <w:rPr>
          <w:rFonts w:eastAsiaTheme="minorEastAsia" w:cs="Times New Roman" w:hint="eastAsia"/>
        </w:rPr>
        <w:t>practically</w:t>
      </w:r>
      <w:r w:rsidRPr="007B6C3E">
        <w:rPr>
          <w:rFonts w:eastAsiaTheme="minorEastAsia" w:cs="Times New Roman"/>
        </w:rPr>
        <w:t>.</w:t>
      </w:r>
    </w:p>
    <w:p w14:paraId="2BCE5E8C" w14:textId="77777777" w:rsidR="00C2412A" w:rsidRPr="00AD1AD5" w:rsidRDefault="00C2412A" w:rsidP="00C07429">
      <w:pPr>
        <w:pStyle w:val="1"/>
        <w:rPr>
          <w:rFonts w:eastAsiaTheme="minorEastAsia"/>
        </w:rPr>
      </w:pPr>
      <w:r w:rsidRPr="00C07429">
        <w:t>References</w:t>
      </w:r>
    </w:p>
    <w:p w14:paraId="270DEBA4" w14:textId="7C6F8ADB" w:rsidR="00C2412A" w:rsidRDefault="00C2412A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Å</w:t>
      </w:r>
      <w:r w:rsidRPr="000C2CCD">
        <w:t xml:space="preserve">rsand, E., Tatara, N., Østengen, G., and Hartvigsen, G. 2010. "Mobile Phone-Based Self-Management Tools for Type 2 Diabetes: The Few Touch Application," </w:t>
      </w:r>
      <w:r w:rsidRPr="000C2CCD">
        <w:rPr>
          <w:i/>
        </w:rPr>
        <w:t>Journal of diabetes science and technology</w:t>
      </w:r>
      <w:r w:rsidRPr="000C2CCD">
        <w:t xml:space="preserve"> (4:2), pp. 328-336.</w:t>
      </w:r>
    </w:p>
    <w:p w14:paraId="5E2EF28F" w14:textId="28A16357" w:rsidR="00823F18" w:rsidRPr="000C2CCD" w:rsidRDefault="00823F18" w:rsidP="000C2CCD">
      <w:pPr>
        <w:pStyle w:val="EndNoteBibliography"/>
        <w:spacing w:after="0"/>
        <w:ind w:left="720" w:hanging="720"/>
      </w:pPr>
      <w:r w:rsidRPr="00823F18">
        <w:t xml:space="preserve">Bian, Y., Yang, C., Zhao, J. L., and Liang, L. 2018. "Good Drivers Pay Less: A Study of Usage-Based </w:t>
      </w:r>
      <w:r w:rsidRPr="00823F18">
        <w:lastRenderedPageBreak/>
        <w:t>Vehicle Insurance Models," Transportation research part A: policy and practice (107), pp. 20-34.</w:t>
      </w:r>
    </w:p>
    <w:p w14:paraId="5C15B0B1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Boyce, T. E., and Geller, E. S. 2002. "An Instrumented Vehicle Assessment of Problem Behavior and Driving Style:: Do Younger Males Really Take More Risks?," </w:t>
      </w:r>
      <w:r w:rsidRPr="000C2CCD">
        <w:rPr>
          <w:i/>
        </w:rPr>
        <w:t>Accident Analysis &amp; Prevention</w:t>
      </w:r>
      <w:r w:rsidRPr="000C2CCD">
        <w:t xml:space="preserve"> (34:1), pp. 51-64.</w:t>
      </w:r>
    </w:p>
    <w:p w14:paraId="4728666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Brown, I., and Groeger, J. 1988. "Risk Perception and Decision Taking During the Transition between Novice and Experienced Driver Status," </w:t>
      </w:r>
      <w:r w:rsidRPr="000C2CCD">
        <w:rPr>
          <w:i/>
        </w:rPr>
        <w:t>Ergonomics</w:t>
      </w:r>
      <w:r w:rsidRPr="000C2CCD">
        <w:t xml:space="preserve"> (31:4), pp. 585-597.</w:t>
      </w:r>
    </w:p>
    <w:p w14:paraId="73ED005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Cai, X., Wang, C., Chen, S., and Lu, J. 2016. "Model Development for Risk Assessment of Driving on Freeway under Rainy Weather Conditions," </w:t>
      </w:r>
      <w:r w:rsidRPr="000C2CCD">
        <w:rPr>
          <w:i/>
        </w:rPr>
        <w:t>PLoS one</w:t>
      </w:r>
      <w:r w:rsidRPr="000C2CCD">
        <w:t xml:space="preserve"> (11:2), p. e0149442.</w:t>
      </w:r>
    </w:p>
    <w:p w14:paraId="6632E6A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Castells, M. 1997. "An Introduction to the Information Age," </w:t>
      </w:r>
      <w:r w:rsidRPr="000C2CCD">
        <w:rPr>
          <w:i/>
        </w:rPr>
        <w:t>City</w:t>
      </w:r>
      <w:r w:rsidRPr="000C2CCD">
        <w:t xml:space="preserve"> (2:7), pp. 6-16.</w:t>
      </w:r>
    </w:p>
    <w:p w14:paraId="49C7F8A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Chang, C.-C., Liang, C., Yan, C.-F., and Tseng, J.-S. 2013. "The Impact of College Students’ Intrinsic and Extrinsic Motivation on Continuance Intention to Use English Mobile Learning Systems," </w:t>
      </w:r>
      <w:r w:rsidRPr="000C2CCD">
        <w:rPr>
          <w:i/>
        </w:rPr>
        <w:t>The Asia-Pacific Education Researcher</w:t>
      </w:r>
      <w:r w:rsidRPr="000C2CCD">
        <w:t xml:space="preserve"> (22:2), pp. 181-192.</w:t>
      </w:r>
    </w:p>
    <w:p w14:paraId="179BD46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Chen, C.-Y. 2020. "Smartphone Addiction: Psychological and Social Factors Predict the Use and Abuse of a Social Mobile Application," </w:t>
      </w:r>
      <w:r w:rsidRPr="000C2CCD">
        <w:rPr>
          <w:i/>
        </w:rPr>
        <w:t>Information, Communication &amp; Society</w:t>
      </w:r>
      <w:r w:rsidRPr="000C2CCD">
        <w:t xml:space="preserve"> (23:3), pp. 454-467.</w:t>
      </w:r>
    </w:p>
    <w:p w14:paraId="50310954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Cole-Lewis, H., and Kershaw, T. 2010. "Text Messaging as a Tool for Behavior Change in Disease Prevention and Management," </w:t>
      </w:r>
      <w:r w:rsidRPr="000C2CCD">
        <w:rPr>
          <w:i/>
        </w:rPr>
        <w:t>Epidemiologic reviews</w:t>
      </w:r>
      <w:r w:rsidRPr="000C2CCD">
        <w:t xml:space="preserve"> (32:1), pp. 56-69.</w:t>
      </w:r>
    </w:p>
    <w:p w14:paraId="043FAA0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 1972. "Intrinsic Motivation, Extrinsic Reinforcement, and Inequity," </w:t>
      </w:r>
      <w:r w:rsidRPr="000C2CCD">
        <w:rPr>
          <w:i/>
        </w:rPr>
        <w:t>Journal of personality and social psychology</w:t>
      </w:r>
      <w:r w:rsidRPr="000C2CCD">
        <w:t xml:space="preserve"> (22:1), p. 113.</w:t>
      </w:r>
    </w:p>
    <w:p w14:paraId="196B29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L., and Moller, A. C. 2005. "The Concept of Competence: A Starting Place for Understanding Intrinsic Motivation and Self-Determined Extrinsic Motivation," in </w:t>
      </w:r>
      <w:r w:rsidRPr="000C2CCD">
        <w:rPr>
          <w:i/>
        </w:rPr>
        <w:t>Handbook of Competence and Motivation.</w:t>
      </w:r>
      <w:r w:rsidRPr="000C2CCD">
        <w:t xml:space="preserve"> New York, NY, US: Guilford Publications, pp. 579-597.</w:t>
      </w:r>
    </w:p>
    <w:p w14:paraId="3F1AAAD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L., and Ryan, R. M. 2010. "Intrinsic Motivation," in </w:t>
      </w:r>
      <w:r w:rsidRPr="000C2CCD">
        <w:rPr>
          <w:i/>
        </w:rPr>
        <w:t>The Corsini Encyclopedia of Psychology</w:t>
      </w:r>
      <w:r w:rsidRPr="000C2CCD">
        <w:t>.  pp. 1-2.</w:t>
      </w:r>
    </w:p>
    <w:p w14:paraId="7D188FC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Devaraj, S., and Kohli, R. 2003. "Performance Impacts of Information Technology: Is Actual Usage the Missing Link?," </w:t>
      </w:r>
      <w:r w:rsidRPr="000C2CCD">
        <w:rPr>
          <w:i/>
        </w:rPr>
        <w:t>Management science</w:t>
      </w:r>
      <w:r w:rsidRPr="000C2CCD">
        <w:t xml:space="preserve"> (49:3), pp. 273-289.</w:t>
      </w:r>
    </w:p>
    <w:p w14:paraId="324FF24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Donovan, D. M., and Marlatt, G. A. 1982. "Personality Subtypes among Driving-While-Intoxicated Offenders: Relationship to Drinking Behavior and Driving Risk," </w:t>
      </w:r>
      <w:r w:rsidRPr="000C2CCD">
        <w:rPr>
          <w:i/>
        </w:rPr>
        <w:t>Journal of consulting and clinical psychology</w:t>
      </w:r>
      <w:r w:rsidRPr="000C2CCD">
        <w:t xml:space="preserve"> (50:2), p. 241.</w:t>
      </w:r>
    </w:p>
    <w:p w14:paraId="400E3761" w14:textId="3ACE5FCE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Donovan, D. M., Umlauf, R. L., and Salzberg, P. M. 1988. "Derivation of Personality Subtypes among </w:t>
      </w:r>
      <w:r w:rsidRPr="008D31DE">
        <w:rPr>
          <w:color w:val="000000" w:themeColor="text1"/>
        </w:rPr>
        <w:t xml:space="preserve">High-Risk Drivers," </w:t>
      </w:r>
      <w:r w:rsidRPr="008D31DE">
        <w:rPr>
          <w:i/>
          <w:color w:val="000000" w:themeColor="text1"/>
        </w:rPr>
        <w:t>Alcohol, Drugs &amp; Driving</w:t>
      </w:r>
      <w:r w:rsidRPr="008D31DE">
        <w:rPr>
          <w:color w:val="000000" w:themeColor="text1"/>
        </w:rPr>
        <w:t>.</w:t>
      </w:r>
    </w:p>
    <w:p w14:paraId="7C6F56CE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Duhigg, C. 2012. </w:t>
      </w:r>
      <w:r w:rsidRPr="000C2CCD">
        <w:rPr>
          <w:i/>
        </w:rPr>
        <w:t>The Power of Habit: Why We Do What We Do in Life and Business</w:t>
      </w:r>
      <w:r w:rsidRPr="000C2CCD">
        <w:t>. Random House.</w:t>
      </w:r>
    </w:p>
    <w:p w14:paraId="5662237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Green, C. S., and Bavelier, D. 2008. "Exercising Your Brain: A Review of Human Brain Plasticity and Training-Induced Learning," </w:t>
      </w:r>
      <w:r w:rsidRPr="000C2CCD">
        <w:rPr>
          <w:i/>
        </w:rPr>
        <w:t>Psychology and aging</w:t>
      </w:r>
      <w:r w:rsidRPr="000C2CCD">
        <w:t xml:space="preserve"> (23:4), p. 692.</w:t>
      </w:r>
    </w:p>
    <w:p w14:paraId="0DF80F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Greengard, S. 2011. "Living in a Digital World," </w:t>
      </w:r>
      <w:r w:rsidRPr="000C2CCD">
        <w:rPr>
          <w:i/>
        </w:rPr>
        <w:t>Communications of the ACM</w:t>
      </w:r>
      <w:r w:rsidRPr="000C2CCD">
        <w:t xml:space="preserve"> (54:10).</w:t>
      </w:r>
    </w:p>
    <w:p w14:paraId="006E2E3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Groeger, J. A., and Brown, I. D. 1989. "Assessing One's Own and Others' Driving Ability: Influences of Sex, Age, and Experience," </w:t>
      </w:r>
      <w:r w:rsidRPr="000C2CCD">
        <w:rPr>
          <w:i/>
        </w:rPr>
        <w:t>Accident Analysis &amp; Prevention</w:t>
      </w:r>
      <w:r w:rsidRPr="000C2CCD">
        <w:t xml:space="preserve"> (21:2), pp. 155-168.</w:t>
      </w:r>
    </w:p>
    <w:p w14:paraId="1DEEF820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Halepota, H. A. 2005. "Motivational Theories and Their Application in Construction," </w:t>
      </w:r>
      <w:r w:rsidRPr="000C2CCD">
        <w:rPr>
          <w:i/>
        </w:rPr>
        <w:t>Cost engineering</w:t>
      </w:r>
      <w:r w:rsidRPr="000C2CCD">
        <w:t xml:space="preserve"> (47:3), p. 14.</w:t>
      </w:r>
    </w:p>
    <w:p w14:paraId="73B1B3CC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Hebden, L., Cook, A., Van Der Ploeg, H. P., and Allman-Farinelli, M. 2012. "Development of Smartphone Applications for Nutrition and Physical Activity Behavior Change," </w:t>
      </w:r>
      <w:r w:rsidRPr="000C2CCD">
        <w:rPr>
          <w:i/>
        </w:rPr>
        <w:t>JMIR research protocols</w:t>
      </w:r>
      <w:r w:rsidRPr="000C2CCD">
        <w:t xml:space="preserve"> (1:2), p. e9.</w:t>
      </w:r>
    </w:p>
    <w:p w14:paraId="034B8C17" w14:textId="0A8D90F5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Hitt, L. M., and Brynjolfsson, E. 1996. "Productivity, Business Profitability, and Consumer Surplus: Three Different Measures of Information Technology Value," </w:t>
      </w:r>
      <w:r w:rsidRPr="000C2CCD">
        <w:rPr>
          <w:i/>
        </w:rPr>
        <w:t>MIS quarterly</w:t>
      </w:r>
      <w:r w:rsidRPr="000C2CCD">
        <w:t>, pp. 121-142.</w:t>
      </w:r>
    </w:p>
    <w:p w14:paraId="044A0AA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lastRenderedPageBreak/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0C2CCD">
        <w:rPr>
          <w:i/>
        </w:rPr>
        <w:t>Journal of diabetes science and technology</w:t>
      </w:r>
      <w:r w:rsidRPr="000C2CCD">
        <w:t xml:space="preserve"> (4:2), pp. 429-434.</w:t>
      </w:r>
    </w:p>
    <w:p w14:paraId="27884AC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Hull, C. L. 1943. </w:t>
      </w:r>
      <w:r w:rsidRPr="000C2CCD">
        <w:rPr>
          <w:i/>
        </w:rPr>
        <w:t>Principles of Behavior</w:t>
      </w:r>
      <w:r w:rsidRPr="000C2CCD">
        <w:t>. Appleton-century-crofts New York.</w:t>
      </w:r>
    </w:p>
    <w:p w14:paraId="32AA243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Iso-Ahola, S. E. 1980. </w:t>
      </w:r>
      <w:r w:rsidRPr="000C2CCD">
        <w:rPr>
          <w:i/>
        </w:rPr>
        <w:t>The Social Psychology of Leisure and Recreation</w:t>
      </w:r>
      <w:r w:rsidRPr="000C2CCD">
        <w:t>. Dubuque, Iowa: W. C. Brown Co. Publishers.</w:t>
      </w:r>
    </w:p>
    <w:p w14:paraId="443BC10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Joorabchi, M. E., Mesbah, A., and Kruchten, P. 2013. "Real Challenges in Mobile App Development," </w:t>
      </w:r>
      <w:r w:rsidRPr="000C2CCD">
        <w:rPr>
          <w:i/>
        </w:rPr>
        <w:t>2013 ACM/IEEE International Symposium on Empirical Software Engineering and Measurement</w:t>
      </w:r>
      <w:r w:rsidRPr="000C2CCD">
        <w:t>: IEEE, pp. 15-24.</w:t>
      </w:r>
    </w:p>
    <w:p w14:paraId="43685151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Klebelsberg, D. v. 1977. "Das Modell Der Subjektiven Und Objektiven Sicherheit," </w:t>
      </w:r>
      <w:r w:rsidRPr="000C2CCD">
        <w:rPr>
          <w:i/>
        </w:rPr>
        <w:t>PSYCHOLOGIE</w:t>
      </w:r>
      <w:r w:rsidRPr="000C2CCD">
        <w:t xml:space="preserve"> (36), pp. 285-294.</w:t>
      </w:r>
    </w:p>
    <w:p w14:paraId="14045BA8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Lajunen, T., and Summala, H. 1995. "Driving Experience, Personality, and Skill and Safety-Motive Dimensions in Drivers' Self-Assessments," </w:t>
      </w:r>
      <w:r w:rsidRPr="000C2CCD">
        <w:rPr>
          <w:i/>
        </w:rPr>
        <w:t>Personality and Individual Differences</w:t>
      </w:r>
      <w:r w:rsidRPr="000C2CCD">
        <w:t xml:space="preserve"> (19:3), pp. 307-318.</w:t>
      </w:r>
    </w:p>
    <w:p w14:paraId="063CFD99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Lee, M. K., Cheung, C. M., and Chen, Z. 2005. "Acceptance of Internet-Based Learning Medium: The Role of Extrinsic and Intrinsic Motivation," </w:t>
      </w:r>
      <w:r w:rsidRPr="000C2CCD">
        <w:rPr>
          <w:i/>
        </w:rPr>
        <w:t>Information &amp; management</w:t>
      </w:r>
      <w:r w:rsidRPr="000C2CCD">
        <w:t xml:space="preserve"> (42:8), pp. 1095-1104.</w:t>
      </w:r>
    </w:p>
    <w:p w14:paraId="6CD9879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0C2CCD">
        <w:rPr>
          <w:i/>
        </w:rPr>
        <w:t>Accident Analysis &amp; Prevention</w:t>
      </w:r>
      <w:r w:rsidRPr="000C2CCD">
        <w:t xml:space="preserve"> (97), pp. 1-18.</w:t>
      </w:r>
    </w:p>
    <w:p w14:paraId="7033576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Mahmood, M. A., Hall, L., and Swanberg, D. L. 2001. "Factors Affecting Information Technology Usage: A Meta-Analysis of the Empirical Literature," </w:t>
      </w:r>
      <w:r w:rsidRPr="000C2CCD">
        <w:rPr>
          <w:i/>
        </w:rPr>
        <w:t>Journal of organizational computing and electronic commerce</w:t>
      </w:r>
      <w:r w:rsidRPr="000C2CCD">
        <w:t xml:space="preserve"> (11:2), pp. 107-130.</w:t>
      </w:r>
    </w:p>
    <w:p w14:paraId="7CAC5F5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0C2CCD">
        <w:rPr>
          <w:i/>
        </w:rPr>
        <w:t>IEEE Transactions on Information Technology in Biomedicine</w:t>
      </w:r>
      <w:r w:rsidRPr="000C2CCD">
        <w:t xml:space="preserve"> (14:2), pp. 456-463.</w:t>
      </w:r>
    </w:p>
    <w:p w14:paraId="7BD22F2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McMillen, D. L., Pang, M. G., Wells-Parker, E., and Anderson, B. J. 1992. "Alcohol, Personality Traits, and High Risk Driving: A Comparison of Young, Drinking Driver Groups," </w:t>
      </w:r>
      <w:r w:rsidRPr="000C2CCD">
        <w:rPr>
          <w:i/>
        </w:rPr>
        <w:t>Addictive behaviors</w:t>
      </w:r>
      <w:r w:rsidRPr="000C2CCD">
        <w:t xml:space="preserve"> (17:6), pp. 525-532.</w:t>
      </w:r>
    </w:p>
    <w:p w14:paraId="4967949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Michon, J. A. 1985. "A Critical View of Driver Behavior Models: What Do We Know, What Should We Do?," in </w:t>
      </w:r>
      <w:r w:rsidRPr="000C2CCD">
        <w:rPr>
          <w:i/>
        </w:rPr>
        <w:t>Human Behavior and Traffic Safety</w:t>
      </w:r>
      <w:r w:rsidRPr="000C2CCD">
        <w:t>. Springer, pp. 485-524.</w:t>
      </w:r>
    </w:p>
    <w:p w14:paraId="25BCC30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Moon, J.-W., and Kim, Y.-G. 2001. "Extending the Tam for a World-Wide-Web Context," </w:t>
      </w:r>
      <w:r w:rsidRPr="000C2CCD">
        <w:rPr>
          <w:i/>
        </w:rPr>
        <w:t>Information &amp; management</w:t>
      </w:r>
      <w:r w:rsidRPr="000C2CCD">
        <w:t xml:space="preserve"> (38:4), pp. 217-230.</w:t>
      </w:r>
    </w:p>
    <w:p w14:paraId="55925FF2" w14:textId="38BDFBFF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Näätänen, R., and Summala, H. 1976. "Road-User Behaviour and Traffic Accidents," </w:t>
      </w:r>
      <w:r w:rsidRPr="000C2CCD">
        <w:rPr>
          <w:i/>
        </w:rPr>
        <w:t>Publication of: North-Holland Publishing Company</w:t>
      </w:r>
      <w:r w:rsidRPr="000C2CCD">
        <w:t>.</w:t>
      </w:r>
    </w:p>
    <w:p w14:paraId="6B77AB8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Nishad, P., and Rana, A. S. 2016. "Impact of Mobile Phone Addiction among College Going Students," </w:t>
      </w:r>
      <w:r w:rsidRPr="000C2CCD">
        <w:rPr>
          <w:i/>
        </w:rPr>
        <w:t>Advance Research Journal of Social Science</w:t>
      </w:r>
      <w:r w:rsidRPr="000C2CCD">
        <w:t xml:space="preserve"> (7:1), pp. 111-115.</w:t>
      </w:r>
    </w:p>
    <w:p w14:paraId="68FCCB29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Ö</w:t>
      </w:r>
      <w:r w:rsidRPr="000C2CCD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0C2CCD">
        <w:rPr>
          <w:i/>
        </w:rPr>
        <w:t>Transportation research part F: Traffic psychology and behaviour</w:t>
      </w:r>
      <w:r w:rsidRPr="000C2CCD">
        <w:t xml:space="preserve"> (9:4), pp. 269-277.</w:t>
      </w:r>
    </w:p>
    <w:p w14:paraId="450AD1D0" w14:textId="07ADFC8A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Pablos, P. O. d. 2012. </w:t>
      </w:r>
      <w:r w:rsidRPr="000C2CCD">
        <w:rPr>
          <w:i/>
        </w:rPr>
        <w:t>Green Technologies and Business Practices: An I</w:t>
      </w:r>
      <w:r w:rsidR="00BD0FA3">
        <w:rPr>
          <w:i/>
        </w:rPr>
        <w:t>T</w:t>
      </w:r>
      <w:r w:rsidRPr="000C2CCD">
        <w:rPr>
          <w:i/>
        </w:rPr>
        <w:t xml:space="preserve"> Approach</w:t>
      </w:r>
      <w:r w:rsidRPr="000C2CCD">
        <w:t>. Information Science Reference.</w:t>
      </w:r>
    </w:p>
    <w:p w14:paraId="4B20044F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lastRenderedPageBreak/>
        <w:t xml:space="preserve">Ramayah, T., Jantan, M., and Ismail, N. 2003. "Impact of Intrinsic and Extrinsic Motivation on Internet Usage in Malaysia," </w:t>
      </w:r>
      <w:r w:rsidRPr="000C2CCD">
        <w:rPr>
          <w:i/>
        </w:rPr>
        <w:t>The 12th International Conference on Management of Technology</w:t>
      </w:r>
      <w:r w:rsidRPr="000C2CCD">
        <w:t>, pp. 13-15.</w:t>
      </w:r>
    </w:p>
    <w:p w14:paraId="26522C2F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Roenker, D. L., Cissell, G. M., Ball, K. K., Wadley, V. G., and Edwards, J. D. 2003. "Speed-of-Processing and Driving Simulator Training Result in Improved Driving Performance," </w:t>
      </w:r>
      <w:r w:rsidRPr="000C2CCD">
        <w:rPr>
          <w:i/>
        </w:rPr>
        <w:t>Human factors</w:t>
      </w:r>
      <w:r w:rsidRPr="000C2CCD">
        <w:t xml:space="preserve"> (45:2), pp. 218-233.</w:t>
      </w:r>
    </w:p>
    <w:p w14:paraId="3975C69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0C2CCD">
        <w:rPr>
          <w:i/>
        </w:rPr>
        <w:t>Accident Analysis &amp; Prevention</w:t>
      </w:r>
      <w:r w:rsidRPr="000C2CCD">
        <w:t xml:space="preserve"> (115), pp. 11-24.</w:t>
      </w:r>
    </w:p>
    <w:p w14:paraId="7651501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Ryan, R. M., and Deci, E. L. 2000. "Self-Determination Theory and the Facilitation of Intrinsic Motivation, Social Development, and Well-Being," </w:t>
      </w:r>
      <w:r w:rsidRPr="000C2CCD">
        <w:rPr>
          <w:i/>
        </w:rPr>
        <w:t>American psychologist</w:t>
      </w:r>
      <w:r w:rsidRPr="000C2CCD">
        <w:t xml:space="preserve"> (55:1), p. 68.</w:t>
      </w:r>
    </w:p>
    <w:p w14:paraId="2879B6F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Sharkin, B. S. 2004. "Road Rage: Risk Factors, Assessment, and Intervention Strategies," </w:t>
      </w:r>
      <w:r w:rsidRPr="000C2CCD">
        <w:rPr>
          <w:i/>
        </w:rPr>
        <w:t>Journal of Counseling &amp; Development</w:t>
      </w:r>
      <w:r w:rsidRPr="000C2CCD">
        <w:t xml:space="preserve"> (82:2), pp. 191-198.</w:t>
      </w:r>
    </w:p>
    <w:p w14:paraId="606D792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Spolander, K. 1983. </w:t>
      </w:r>
      <w:r w:rsidRPr="000C2CCD">
        <w:rPr>
          <w:i/>
        </w:rPr>
        <w:t>Drivers' Assessment of Their Own Driving Ability</w:t>
      </w:r>
      <w:r w:rsidRPr="000C2CCD">
        <w:t>. Swedish National Road and Transport Research Institute (VTI).</w:t>
      </w:r>
    </w:p>
    <w:p w14:paraId="62CD88F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Steg, L., and Vlek, C. 2009. "Encouraging Pro-Environmental Behaviour: An Integrative Review and Research Agenda," </w:t>
      </w:r>
      <w:r w:rsidRPr="000C2CCD">
        <w:rPr>
          <w:i/>
        </w:rPr>
        <w:t>Journal of environmental psychology</w:t>
      </w:r>
      <w:r w:rsidRPr="000C2CCD">
        <w:t xml:space="preserve"> (29:3), pp. 309-317.</w:t>
      </w:r>
    </w:p>
    <w:p w14:paraId="020C1D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Sundaram, S., Schwarz, A., Jones, E., and Chin, W. W. 2007. "Technology Use on the Front Line: How Information Technology Enhances Individual Performance," </w:t>
      </w:r>
      <w:r w:rsidRPr="000C2CCD">
        <w:rPr>
          <w:i/>
        </w:rPr>
        <w:t>Journal of the Academy of Marketing Science</w:t>
      </w:r>
      <w:r w:rsidRPr="000C2CCD">
        <w:t xml:space="preserve"> (35:1), pp. 101-112.</w:t>
      </w:r>
    </w:p>
    <w:p w14:paraId="25CB494A" w14:textId="2F6CC4AF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Taylor, D. G., and Levin, M. 2014. "Predicting Mobile App Usage for Purchasing and Information-Sharing," </w:t>
      </w:r>
      <w:r w:rsidRPr="000C2CCD">
        <w:rPr>
          <w:i/>
        </w:rPr>
        <w:t>International Journal of Retail &amp; Distribution Management</w:t>
      </w:r>
      <w:r w:rsidRPr="000C2CCD">
        <w:t>.</w:t>
      </w:r>
    </w:p>
    <w:p w14:paraId="02C76D5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Taylor, S., and Todd, P. A. 1995. "Understanding Information Technology Usage: A Test of Competing Models," </w:t>
      </w:r>
      <w:r w:rsidRPr="000C2CCD">
        <w:rPr>
          <w:i/>
        </w:rPr>
        <w:t>Information systems research</w:t>
      </w:r>
      <w:r w:rsidRPr="000C2CCD">
        <w:t xml:space="preserve"> (6:2), pp. 144-176.</w:t>
      </w:r>
    </w:p>
    <w:p w14:paraId="37BA315E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Teo, T. S., Lim, V. K., and Lai, R. Y. 1999. "Intrinsic and Extrinsic Motivation in Internet Usage," </w:t>
      </w:r>
      <w:r w:rsidRPr="000C2CCD">
        <w:rPr>
          <w:i/>
        </w:rPr>
        <w:t>Omega</w:t>
      </w:r>
      <w:r w:rsidRPr="000C2CCD">
        <w:t xml:space="preserve"> (27:1), pp. 25-37.</w:t>
      </w:r>
    </w:p>
    <w:p w14:paraId="7D04B4A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Underwood, G., Chapman, P., Brocklehurst, N., Underwood, J., and Crundall, D. 2003. "Visual Attention While Driving: Sequences of Eye Fixations Made by Experienced and Novice Drivers," </w:t>
      </w:r>
      <w:r w:rsidRPr="000C2CCD">
        <w:rPr>
          <w:i/>
        </w:rPr>
        <w:t>Ergonomics</w:t>
      </w:r>
      <w:r w:rsidRPr="000C2CCD">
        <w:t xml:space="preserve"> (46:6), pp. 629-646.</w:t>
      </w:r>
    </w:p>
    <w:p w14:paraId="38940CF1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>Varnfield, M., Karunanithi, M. K., Särelä, A., Garcia, E., Fairfull, A., Oldenburg, B. F., and Walters, D. L. 2011. "Uptake of a Technology</w:t>
      </w:r>
      <w:r w:rsidRPr="000C2CCD">
        <w:rPr>
          <w:rFonts w:hint="eastAsia"/>
        </w:rPr>
        <w:t>‐</w:t>
      </w:r>
      <w:r w:rsidRPr="000C2CCD">
        <w:t>Assisted Home</w:t>
      </w:r>
      <w:r w:rsidRPr="000C2CCD">
        <w:rPr>
          <w:rFonts w:hint="eastAsia"/>
        </w:rPr>
        <w:t>‐</w:t>
      </w:r>
      <w:r w:rsidRPr="000C2CCD">
        <w:t xml:space="preserve">Care Cardiac Rehabilitation Program," </w:t>
      </w:r>
      <w:r w:rsidRPr="000C2CCD">
        <w:rPr>
          <w:i/>
        </w:rPr>
        <w:t>Medical Journal of Australia</w:t>
      </w:r>
      <w:r w:rsidRPr="000C2CCD">
        <w:t xml:space="preserve"> (194), pp. S15-S19.</w:t>
      </w:r>
    </w:p>
    <w:p w14:paraId="22C1471B" w14:textId="73FEB0E3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Venkatesh, V., Morris, M. G., Davis, G. B., and Davis, F. D. 2003. "User Acceptance of Information Technology: Toward a Unified View," </w:t>
      </w:r>
      <w:r w:rsidRPr="000C2CCD">
        <w:rPr>
          <w:i/>
        </w:rPr>
        <w:t>MIS quarterly</w:t>
      </w:r>
      <w:r w:rsidRPr="000C2CCD">
        <w:t>, pp. 425-478.</w:t>
      </w:r>
    </w:p>
    <w:p w14:paraId="6BD18A35" w14:textId="080B2A91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>Zhang, S., Zhao, J., and Tan, W. 2008. "Extending T</w:t>
      </w:r>
      <w:r w:rsidR="00BD0FA3">
        <w:t>AM</w:t>
      </w:r>
      <w:r w:rsidRPr="000C2CCD">
        <w:t xml:space="preserve"> for Online Learning Systems: An Intrinsic Motivation Perspective," </w:t>
      </w:r>
      <w:r w:rsidRPr="000C2CCD">
        <w:rPr>
          <w:i/>
        </w:rPr>
        <w:t>Tsinghua science and technology</w:t>
      </w:r>
      <w:r w:rsidRPr="000C2CCD">
        <w:t xml:space="preserve"> (13:3), pp. 312-317.</w:t>
      </w:r>
    </w:p>
    <w:p w14:paraId="60B00452" w14:textId="77777777" w:rsidR="00C2412A" w:rsidRPr="000C2CCD" w:rsidRDefault="00C2412A" w:rsidP="000C2CCD">
      <w:pPr>
        <w:pStyle w:val="EndNoteBibliography"/>
        <w:ind w:left="720" w:hanging="720"/>
      </w:pPr>
      <w:r w:rsidRPr="000C2CCD">
        <w:t xml:space="preserve">Zheng, Y., Wang, J., Li, X., Yu, C., Kodaka, K., and Li, K. 2014. "Driving Risk Assessment Using Cluster Analysis Based on Naturalistic Driving Data," </w:t>
      </w:r>
      <w:r w:rsidRPr="000C2CCD">
        <w:rPr>
          <w:i/>
        </w:rPr>
        <w:t>17th International IEEE Conference on Intelligent Transportation Systems (ITSC)</w:t>
      </w:r>
      <w:r w:rsidRPr="000C2CCD">
        <w:t>: IEEE, pp. 2584-2589.</w:t>
      </w:r>
    </w:p>
    <w:p w14:paraId="5BA29B60" w14:textId="77777777" w:rsidR="00C2412A" w:rsidRPr="00077025" w:rsidRDefault="00C2412A" w:rsidP="00C150AC">
      <w:pPr>
        <w:pStyle w:val="EndNoteBibliography"/>
        <w:ind w:left="720" w:hanging="720"/>
      </w:pPr>
    </w:p>
    <w:p w14:paraId="082F86B3" w14:textId="77777777" w:rsidR="009D7F35" w:rsidRDefault="009D7F35"/>
    <w:sectPr w:rsidR="009D7F35" w:rsidSect="00BD0FA3">
      <w:headerReference w:type="default" r:id="rId9"/>
      <w:footerReference w:type="default" r:id="rId10"/>
      <w:pgSz w:w="11906" w:h="16838" w:code="9"/>
      <w:pgMar w:top="1440" w:right="1440" w:bottom="1440" w:left="144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8D99" w14:textId="77777777" w:rsidR="001A5BE0" w:rsidRDefault="001A5BE0">
      <w:pPr>
        <w:spacing w:after="0"/>
      </w:pPr>
      <w:r>
        <w:separator/>
      </w:r>
    </w:p>
  </w:endnote>
  <w:endnote w:type="continuationSeparator" w:id="0">
    <w:p w14:paraId="6C06071D" w14:textId="77777777" w:rsidR="001A5BE0" w:rsidRDefault="001A5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328D6" w14:textId="77777777" w:rsidR="002C29A9" w:rsidRPr="00696187" w:rsidRDefault="00823F18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7B197" w14:textId="77777777" w:rsidR="001A5BE0" w:rsidRDefault="001A5BE0">
      <w:pPr>
        <w:spacing w:after="0"/>
      </w:pPr>
      <w:r>
        <w:separator/>
      </w:r>
    </w:p>
  </w:footnote>
  <w:footnote w:type="continuationSeparator" w:id="0">
    <w:p w14:paraId="793B7665" w14:textId="77777777" w:rsidR="001A5BE0" w:rsidRDefault="001A5B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35D81" w14:textId="77777777" w:rsidR="002C29A9" w:rsidRPr="00F41E68" w:rsidRDefault="00823F18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yang Bian">
    <w15:presenceInfo w15:providerId="None" w15:userId="Yiyang Bian"/>
  </w15:person>
  <w15:person w15:author="tan xinyu">
    <w15:presenceInfo w15:providerId="Windows Live" w15:userId="21913592512dd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2412A"/>
    <w:rsid w:val="000B16FA"/>
    <w:rsid w:val="001A5BE0"/>
    <w:rsid w:val="001C40C5"/>
    <w:rsid w:val="002E550B"/>
    <w:rsid w:val="00390C3C"/>
    <w:rsid w:val="007733F8"/>
    <w:rsid w:val="00774D73"/>
    <w:rsid w:val="00823F18"/>
    <w:rsid w:val="008D31DE"/>
    <w:rsid w:val="009D7F35"/>
    <w:rsid w:val="00AC2EC4"/>
    <w:rsid w:val="00BD0FA3"/>
    <w:rsid w:val="00C2412A"/>
    <w:rsid w:val="00D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C9BF"/>
  <w15:chartTrackingRefBased/>
  <w15:docId w15:val="{8208DFC9-419B-4AF8-9883-0E351AE3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12A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2412A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12A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12A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12A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2412A"/>
    <w:rPr>
      <w:rFonts w:ascii="Times New Roman" w:eastAsia="宋体" w:hAnsi="Times New Roman" w:cstheme="majorBidi"/>
      <w:b/>
      <w:bCs/>
      <w:i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412A"/>
    <w:rPr>
      <w:rFonts w:ascii="Times New Roman" w:eastAsia="Times New Roman" w:hAnsi="Times New Roman"/>
      <w:bCs/>
      <w:i/>
      <w:sz w:val="2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1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2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12A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12A"/>
    <w:rPr>
      <w:rFonts w:ascii="Times New Roman" w:eastAsia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C2412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C2412A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2412A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C2412A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2412A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C2412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2412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2412A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2412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2412A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C241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412A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C2412A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2412A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C2412A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C2412A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C2412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C2412A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C2412A"/>
    <w:rPr>
      <w:vertAlign w:val="superscript"/>
    </w:rPr>
  </w:style>
  <w:style w:type="character" w:styleId="af5">
    <w:name w:val="Placeholder Text"/>
    <w:basedOn w:val="a0"/>
    <w:uiPriority w:val="99"/>
    <w:semiHidden/>
    <w:rsid w:val="00C2412A"/>
    <w:rPr>
      <w:color w:val="808080"/>
    </w:rPr>
  </w:style>
  <w:style w:type="table" w:styleId="af6">
    <w:name w:val="Table Grid"/>
    <w:basedOn w:val="a1"/>
    <w:uiPriority w:val="39"/>
    <w:rsid w:val="00C2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C241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C24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Revision"/>
    <w:hidden/>
    <w:uiPriority w:val="99"/>
    <w:semiHidden/>
    <w:rsid w:val="00C2412A"/>
    <w:rPr>
      <w:rFonts w:ascii="Times New Roman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3827</Words>
  <Characters>21817</Characters>
  <Application>Microsoft Office Word</Application>
  <DocSecurity>0</DocSecurity>
  <Lines>181</Lines>
  <Paragraphs>51</Paragraphs>
  <ScaleCrop>false</ScaleCrop>
  <Company/>
  <LinksUpToDate>false</LinksUpToDate>
  <CharactersWithSpaces>25593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10</cp:revision>
  <dcterms:created xsi:type="dcterms:W3CDTF">2021-03-18T07:18:00Z</dcterms:created>
  <dcterms:modified xsi:type="dcterms:W3CDTF">2021-03-18T07:32:00Z</dcterms:modified>
</cp:coreProperties>
</file>