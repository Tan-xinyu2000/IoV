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3EE93" w14:textId="77777777" w:rsidR="00C2412A" w:rsidRDefault="00C2412A" w:rsidP="0008650C">
      <w:pPr>
        <w:widowControl/>
        <w:spacing w:before="240" w:after="240"/>
        <w:jc w:val="center"/>
        <w:rPr>
          <w:rFonts w:cs="Times New Roman"/>
          <w:b/>
          <w:kern w:val="28"/>
          <w:sz w:val="40"/>
          <w:szCs w:val="40"/>
        </w:rPr>
      </w:pPr>
      <w:bookmarkStart w:id="0" w:name="_Hlk64620586"/>
      <w:r w:rsidRPr="00D81A6D">
        <w:rPr>
          <w:rFonts w:cs="Times New Roman"/>
          <w:b/>
          <w:kern w:val="28"/>
          <w:sz w:val="40"/>
          <w:szCs w:val="40"/>
        </w:rPr>
        <w:t xml:space="preserve">Do I </w:t>
      </w:r>
      <w:r w:rsidRPr="004B4987">
        <w:rPr>
          <w:rFonts w:cs="Times New Roman"/>
          <w:b/>
          <w:kern w:val="28"/>
          <w:sz w:val="40"/>
          <w:szCs w:val="40"/>
        </w:rPr>
        <w:t xml:space="preserve">Need A Tune-up? An </w:t>
      </w:r>
      <w:r w:rsidRPr="004B4987">
        <w:rPr>
          <w:rFonts w:cs="Times New Roman" w:hint="eastAsia"/>
          <w:b/>
          <w:kern w:val="28"/>
          <w:sz w:val="40"/>
          <w:szCs w:val="40"/>
        </w:rPr>
        <w:t>Experimental</w:t>
      </w:r>
      <w:r w:rsidRPr="004B4987">
        <w:rPr>
          <w:rFonts w:cs="Times New Roman"/>
          <w:b/>
          <w:kern w:val="28"/>
          <w:sz w:val="40"/>
          <w:szCs w:val="40"/>
        </w:rPr>
        <w:t xml:space="preserve"> Study </w:t>
      </w:r>
      <w:r w:rsidRPr="004B4987">
        <w:rPr>
          <w:rFonts w:cs="Times New Roman" w:hint="eastAsia"/>
          <w:b/>
          <w:kern w:val="28"/>
          <w:sz w:val="40"/>
          <w:szCs w:val="40"/>
        </w:rPr>
        <w:t>of</w:t>
      </w:r>
      <w:r w:rsidRPr="004B4987">
        <w:rPr>
          <w:rFonts w:cs="Times New Roman"/>
          <w:b/>
          <w:kern w:val="28"/>
          <w:sz w:val="40"/>
          <w:szCs w:val="40"/>
        </w:rPr>
        <w:t xml:space="preserve"> </w:t>
      </w:r>
      <w:r w:rsidRPr="004B4987">
        <w:rPr>
          <w:rFonts w:cs="Times New Roman" w:hint="eastAsia"/>
          <w:b/>
          <w:kern w:val="28"/>
          <w:sz w:val="40"/>
          <w:szCs w:val="40"/>
        </w:rPr>
        <w:t>App</w:t>
      </w:r>
      <w:r w:rsidRPr="004B4987">
        <w:rPr>
          <w:rFonts w:cs="Times New Roman"/>
          <w:b/>
          <w:kern w:val="28"/>
          <w:sz w:val="40"/>
          <w:szCs w:val="40"/>
        </w:rPr>
        <w:t xml:space="preserve"> </w:t>
      </w:r>
      <w:r w:rsidRPr="004B4987">
        <w:rPr>
          <w:rFonts w:cs="Times New Roman" w:hint="eastAsia"/>
          <w:b/>
          <w:kern w:val="28"/>
          <w:sz w:val="40"/>
          <w:szCs w:val="40"/>
        </w:rPr>
        <w:t>Usage</w:t>
      </w:r>
      <w:r w:rsidRPr="004B4987">
        <w:rPr>
          <w:rFonts w:cs="Times New Roman"/>
          <w:b/>
          <w:kern w:val="28"/>
          <w:sz w:val="40"/>
          <w:szCs w:val="40"/>
        </w:rPr>
        <w:t xml:space="preserve"> on </w:t>
      </w:r>
      <w:r w:rsidRPr="004B4987">
        <w:rPr>
          <w:rFonts w:cs="Times New Roman" w:hint="eastAsia"/>
          <w:b/>
          <w:kern w:val="28"/>
          <w:sz w:val="40"/>
          <w:szCs w:val="40"/>
        </w:rPr>
        <w:t>Driving</w:t>
      </w:r>
      <w:r w:rsidRPr="004B4987">
        <w:rPr>
          <w:rFonts w:cs="Times New Roman"/>
          <w:b/>
          <w:kern w:val="28"/>
          <w:sz w:val="40"/>
          <w:szCs w:val="40"/>
        </w:rPr>
        <w:t xml:space="preserve"> </w:t>
      </w:r>
      <w:r w:rsidRPr="004B4987">
        <w:rPr>
          <w:rFonts w:cs="Times New Roman" w:hint="eastAsia"/>
          <w:b/>
          <w:kern w:val="28"/>
          <w:sz w:val="40"/>
          <w:szCs w:val="40"/>
        </w:rPr>
        <w:t>P</w:t>
      </w:r>
      <w:r>
        <w:rPr>
          <w:rFonts w:cs="Times New Roman" w:hint="eastAsia"/>
          <w:b/>
          <w:kern w:val="28"/>
          <w:sz w:val="40"/>
          <w:szCs w:val="40"/>
        </w:rPr>
        <w:t>erformance</w:t>
      </w:r>
      <w:r>
        <w:rPr>
          <w:rFonts w:cs="Times New Roman"/>
          <w:b/>
          <w:kern w:val="28"/>
          <w:sz w:val="40"/>
          <w:szCs w:val="40"/>
        </w:rPr>
        <w:t xml:space="preserve"> </w:t>
      </w:r>
      <w:bookmarkEnd w:id="0"/>
      <w:r>
        <w:rPr>
          <w:rFonts w:cs="Times New Roman" w:hint="eastAsia"/>
          <w:b/>
          <w:kern w:val="28"/>
          <w:sz w:val="40"/>
          <w:szCs w:val="40"/>
        </w:rPr>
        <w:t>Improvement</w:t>
      </w:r>
    </w:p>
    <w:p w14:paraId="63F459F0" w14:textId="77777777" w:rsidR="00C2412A" w:rsidRPr="0008650C" w:rsidRDefault="00C2412A" w:rsidP="0008650C">
      <w:pPr>
        <w:widowControl/>
        <w:spacing w:before="240" w:after="240"/>
        <w:jc w:val="center"/>
        <w:rPr>
          <w:rFonts w:cs="Times New Roman"/>
          <w:i/>
          <w:kern w:val="0"/>
          <w:sz w:val="24"/>
          <w:szCs w:val="24"/>
          <w:lang w:eastAsia="en-US"/>
        </w:rPr>
      </w:pPr>
      <w:r w:rsidRPr="0008650C">
        <w:rPr>
          <w:rFonts w:cs="Times New Roman"/>
          <w:i/>
          <w:kern w:val="0"/>
          <w:sz w:val="24"/>
          <w:szCs w:val="24"/>
          <w:lang w:eastAsia="en-US"/>
        </w:rPr>
        <w:t>Research-in-Progress</w:t>
      </w:r>
    </w:p>
    <w:p w14:paraId="302B328A" w14:textId="77777777" w:rsidR="00C2412A" w:rsidRPr="0008650C" w:rsidRDefault="00C2412A" w:rsidP="0008650C">
      <w:pPr>
        <w:widowControl/>
        <w:spacing w:before="200" w:after="200"/>
        <w:jc w:val="center"/>
        <w:rPr>
          <w:rFonts w:cs="Times New Roman"/>
          <w:b/>
          <w:kern w:val="28"/>
          <w:sz w:val="26"/>
          <w:szCs w:val="26"/>
        </w:rPr>
      </w:pPr>
      <w:r w:rsidRPr="0008650C">
        <w:rPr>
          <w:rFonts w:cs="Times New Roman"/>
          <w:b/>
          <w:noProof/>
          <w:kern w:val="28"/>
          <w:sz w:val="26"/>
          <w:szCs w:val="26"/>
          <w:lang w:eastAsia="en-US"/>
        </w:rPr>
        <w:drawing>
          <wp:inline distT="0" distB="0" distL="0" distR="0" wp14:anchorId="224F25D2" wp14:editId="516AA3E2">
            <wp:extent cx="5909945" cy="215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09945" cy="2159000"/>
                    </a:xfrm>
                    <a:prstGeom prst="rect">
                      <a:avLst/>
                    </a:prstGeom>
                    <a:noFill/>
                    <a:ln>
                      <a:noFill/>
                    </a:ln>
                  </pic:spPr>
                </pic:pic>
              </a:graphicData>
            </a:graphic>
          </wp:inline>
        </w:drawing>
      </w:r>
    </w:p>
    <w:p w14:paraId="043EB69F" w14:textId="77777777" w:rsidR="00C2412A" w:rsidRPr="00F34516" w:rsidRDefault="00C2412A" w:rsidP="00F34516">
      <w:pPr>
        <w:widowControl/>
        <w:spacing w:before="200" w:after="200"/>
        <w:jc w:val="center"/>
        <w:rPr>
          <w:rFonts w:cs="Times New Roman"/>
          <w:b/>
          <w:kern w:val="28"/>
          <w:sz w:val="26"/>
          <w:szCs w:val="26"/>
        </w:rPr>
      </w:pPr>
      <w:r w:rsidRPr="00F34516">
        <w:rPr>
          <w:rFonts w:cs="Times New Roman"/>
          <w:b/>
          <w:kern w:val="28"/>
          <w:sz w:val="26"/>
          <w:szCs w:val="26"/>
          <w:lang w:eastAsia="en-US"/>
        </w:rPr>
        <w:t>Abstract</w:t>
      </w:r>
    </w:p>
    <w:p w14:paraId="74F0A71C" w14:textId="174CB398" w:rsidR="00C2412A" w:rsidRPr="00B65115" w:rsidRDefault="00C2412A" w:rsidP="007906E3">
      <w:pPr>
        <w:widowControl/>
        <w:spacing w:after="200"/>
        <w:ind w:left="720" w:right="720"/>
        <w:rPr>
          <w:rFonts w:eastAsiaTheme="minorEastAsia" w:cs="Times New Roman"/>
          <w:i/>
          <w:kern w:val="0"/>
        </w:rPr>
      </w:pPr>
      <w:r>
        <w:rPr>
          <w:rFonts w:eastAsiaTheme="minorEastAsia" w:cs="Times New Roman"/>
          <w:i/>
          <w:kern w:val="0"/>
        </w:rPr>
        <w:t>I</w:t>
      </w:r>
      <w:r w:rsidRPr="00990B99">
        <w:rPr>
          <w:rFonts w:eastAsiaTheme="minorEastAsia" w:cs="Times New Roman"/>
          <w:i/>
          <w:kern w:val="0"/>
        </w:rPr>
        <w:t>nformation technology</w:t>
      </w:r>
      <w:r>
        <w:rPr>
          <w:rFonts w:eastAsiaTheme="minorEastAsia" w:cs="Times New Roman"/>
          <w:i/>
          <w:kern w:val="0"/>
        </w:rPr>
        <w:t xml:space="preserve"> </w:t>
      </w:r>
      <w:r>
        <w:rPr>
          <w:rFonts w:eastAsiaTheme="minorEastAsia" w:cs="Times New Roman" w:hint="eastAsia"/>
          <w:i/>
          <w:kern w:val="0"/>
        </w:rPr>
        <w:t>is</w:t>
      </w:r>
      <w:r>
        <w:rPr>
          <w:rFonts w:eastAsiaTheme="minorEastAsia" w:cs="Times New Roman"/>
          <w:i/>
          <w:kern w:val="0"/>
        </w:rPr>
        <w:t xml:space="preserve"> playing an </w:t>
      </w:r>
      <w:r w:rsidRPr="00B65115">
        <w:rPr>
          <w:rFonts w:eastAsiaTheme="minorEastAsia" w:cs="Times New Roman"/>
          <w:i/>
          <w:kern w:val="0"/>
        </w:rPr>
        <w:t xml:space="preserve">increasingly </w:t>
      </w:r>
      <w:r>
        <w:rPr>
          <w:rFonts w:eastAsiaTheme="minorEastAsia" w:cs="Times New Roman"/>
          <w:i/>
          <w:kern w:val="0"/>
        </w:rPr>
        <w:t xml:space="preserve">essential role in </w:t>
      </w:r>
      <w:r>
        <w:rPr>
          <w:rFonts w:eastAsiaTheme="minorEastAsia" w:cs="Times New Roman" w:hint="eastAsia"/>
          <w:i/>
          <w:kern w:val="0"/>
        </w:rPr>
        <w:t>reducing</w:t>
      </w:r>
      <w:r>
        <w:rPr>
          <w:rFonts w:eastAsiaTheme="minorEastAsia" w:cs="Times New Roman"/>
          <w:i/>
          <w:kern w:val="0"/>
        </w:rPr>
        <w:t xml:space="preserve"> </w:t>
      </w:r>
      <w:r>
        <w:rPr>
          <w:rFonts w:eastAsiaTheme="minorEastAsia" w:cs="Times New Roman" w:hint="eastAsia"/>
          <w:i/>
          <w:kern w:val="0"/>
        </w:rPr>
        <w:t>driving</w:t>
      </w:r>
      <w:r>
        <w:rPr>
          <w:rFonts w:eastAsiaTheme="minorEastAsia" w:cs="Times New Roman"/>
          <w:i/>
          <w:kern w:val="0"/>
        </w:rPr>
        <w:t xml:space="preserve"> </w:t>
      </w:r>
      <w:r>
        <w:rPr>
          <w:rFonts w:eastAsiaTheme="minorEastAsia" w:cs="Times New Roman" w:hint="eastAsia"/>
          <w:i/>
          <w:kern w:val="0"/>
        </w:rPr>
        <w:t>risk</w:t>
      </w:r>
      <w:r>
        <w:rPr>
          <w:rFonts w:eastAsiaTheme="minorEastAsia" w:cs="Times New Roman"/>
          <w:i/>
          <w:kern w:val="0"/>
        </w:rPr>
        <w:t xml:space="preserve"> </w:t>
      </w:r>
      <w:r>
        <w:rPr>
          <w:rFonts w:eastAsiaTheme="minorEastAsia" w:cs="Times New Roman" w:hint="eastAsia"/>
          <w:i/>
          <w:kern w:val="0"/>
        </w:rPr>
        <w:t>by</w:t>
      </w:r>
      <w:r>
        <w:rPr>
          <w:rFonts w:eastAsiaTheme="minorEastAsia" w:cs="Times New Roman"/>
          <w:i/>
          <w:kern w:val="0"/>
        </w:rPr>
        <w:t xml:space="preserve"> helping individuals improve their safe driving behavior</w:t>
      </w:r>
      <w:r w:rsidRPr="00856B86">
        <w:rPr>
          <w:rFonts w:eastAsiaTheme="minorEastAsia" w:cs="Times New Roman"/>
          <w:i/>
          <w:kern w:val="0"/>
        </w:rPr>
        <w:t xml:space="preserve">. </w:t>
      </w:r>
      <w:r w:rsidRPr="00B65115">
        <w:rPr>
          <w:rFonts w:eastAsiaTheme="minorEastAsia" w:cs="Times New Roman"/>
          <w:i/>
          <w:kern w:val="0"/>
        </w:rPr>
        <w:t>The purpose</w:t>
      </w:r>
      <w:r>
        <w:rPr>
          <w:rFonts w:eastAsiaTheme="minorEastAsia" w:cs="Times New Roman" w:hint="eastAsia"/>
          <w:i/>
          <w:kern w:val="0"/>
        </w:rPr>
        <w:t xml:space="preserve"> </w:t>
      </w:r>
      <w:r w:rsidRPr="00B65115">
        <w:rPr>
          <w:rFonts w:eastAsiaTheme="minorEastAsia" w:cs="Times New Roman"/>
          <w:i/>
          <w:kern w:val="0"/>
        </w:rPr>
        <w:t xml:space="preserve">of this research is to empirically examine the </w:t>
      </w:r>
      <w:r>
        <w:rPr>
          <w:rFonts w:eastAsiaTheme="minorEastAsia" w:cs="Times New Roman" w:hint="eastAsia"/>
          <w:i/>
          <w:kern w:val="0"/>
        </w:rPr>
        <w:t>effects</w:t>
      </w:r>
      <w:r>
        <w:rPr>
          <w:rFonts w:eastAsiaTheme="minorEastAsia" w:cs="Times New Roman"/>
          <w:i/>
          <w:kern w:val="0"/>
        </w:rPr>
        <w:t xml:space="preserve"> </w:t>
      </w:r>
      <w:r w:rsidRPr="00B65115">
        <w:rPr>
          <w:rFonts w:eastAsiaTheme="minorEastAsia" w:cs="Times New Roman"/>
          <w:i/>
          <w:kern w:val="0"/>
        </w:rPr>
        <w:t xml:space="preserve">of </w:t>
      </w:r>
      <w:r>
        <w:rPr>
          <w:rFonts w:eastAsiaTheme="minorEastAsia" w:cs="Times New Roman"/>
          <w:i/>
          <w:kern w:val="0"/>
        </w:rPr>
        <w:t>IT</w:t>
      </w:r>
      <w:r w:rsidRPr="00856B86">
        <w:rPr>
          <w:rFonts w:eastAsiaTheme="minorEastAsia" w:cs="Times New Roman"/>
          <w:i/>
          <w:kern w:val="0"/>
        </w:rPr>
        <w:t xml:space="preserve">, exposure to mobile app </w:t>
      </w:r>
      <w:r w:rsidRPr="00856B86">
        <w:rPr>
          <w:rFonts w:eastAsiaTheme="minorEastAsia" w:cs="Times New Roman" w:hint="eastAsia"/>
          <w:i/>
          <w:kern w:val="0"/>
        </w:rPr>
        <w:t>usage</w:t>
      </w:r>
      <w:r w:rsidRPr="00856B86">
        <w:rPr>
          <w:rFonts w:eastAsiaTheme="minorEastAsia" w:cs="Times New Roman"/>
          <w:i/>
          <w:kern w:val="0"/>
        </w:rPr>
        <w:t xml:space="preserve">, </w:t>
      </w:r>
      <w:r w:rsidRPr="00DD6C4C">
        <w:rPr>
          <w:rFonts w:eastAsiaTheme="minorEastAsia" w:cs="Times New Roman" w:hint="eastAsia"/>
          <w:i/>
          <w:kern w:val="0"/>
        </w:rPr>
        <w:t>on</w:t>
      </w:r>
      <w:r w:rsidRPr="00856B86">
        <w:rPr>
          <w:rFonts w:eastAsiaTheme="minorEastAsia" w:cs="Times New Roman"/>
          <w:i/>
          <w:kern w:val="0"/>
        </w:rPr>
        <w:t xml:space="preserve"> </w:t>
      </w:r>
      <w:r w:rsidRPr="003B0CCB">
        <w:rPr>
          <w:rFonts w:eastAsiaTheme="minorEastAsia" w:cs="Times New Roman"/>
          <w:i/>
          <w:kern w:val="0"/>
        </w:rPr>
        <w:t xml:space="preserve">individual’s </w:t>
      </w:r>
      <w:r w:rsidRPr="00DD6C4C">
        <w:rPr>
          <w:rFonts w:eastAsiaTheme="minorEastAsia" w:cs="Times New Roman"/>
          <w:i/>
          <w:kern w:val="0"/>
        </w:rPr>
        <w:t>driving behavior changing</w:t>
      </w:r>
      <w:r w:rsidRPr="00F30768">
        <w:rPr>
          <w:rFonts w:eastAsiaTheme="minorEastAsia" w:cs="Times New Roman"/>
          <w:i/>
          <w:kern w:val="0"/>
        </w:rPr>
        <w:t xml:space="preserve">. Based on </w:t>
      </w:r>
      <w:r w:rsidRPr="00DD6C4C">
        <w:rPr>
          <w:rFonts w:eastAsiaTheme="minorEastAsia" w:cs="Times New Roman"/>
          <w:i/>
          <w:kern w:val="0"/>
        </w:rPr>
        <w:t>motivational theory, this study investigates how</w:t>
      </w:r>
      <w:r w:rsidRPr="003B0CCB">
        <w:rPr>
          <w:rFonts w:eastAsiaTheme="minorEastAsia" w:cs="Times New Roman"/>
          <w:i/>
          <w:kern w:val="0"/>
        </w:rPr>
        <w:t xml:space="preserve"> </w:t>
      </w:r>
      <w:r w:rsidRPr="00DD6C4C">
        <w:rPr>
          <w:rFonts w:eastAsiaTheme="minorEastAsia" w:cs="Times New Roman"/>
          <w:i/>
          <w:kern w:val="0"/>
        </w:rPr>
        <w:t xml:space="preserve">driving-assistant app usage influences driver’s behavior and further </w:t>
      </w:r>
      <w:r w:rsidRPr="003B0CCB">
        <w:rPr>
          <w:rFonts w:eastAsiaTheme="minorEastAsia" w:cs="Times New Roman"/>
          <w:i/>
          <w:kern w:val="0"/>
        </w:rPr>
        <w:t>influences</w:t>
      </w:r>
      <w:r w:rsidRPr="00DD6C4C">
        <w:rPr>
          <w:rFonts w:eastAsiaTheme="minorEastAsia" w:cs="Times New Roman"/>
          <w:i/>
          <w:kern w:val="0"/>
        </w:rPr>
        <w:t xml:space="preserve"> their </w:t>
      </w:r>
      <w:r w:rsidRPr="00F30768">
        <w:rPr>
          <w:rFonts w:eastAsiaTheme="minorEastAsia" w:cs="Times New Roman" w:hint="eastAsia"/>
          <w:i/>
          <w:kern w:val="0"/>
        </w:rPr>
        <w:t>driving</w:t>
      </w:r>
      <w:r w:rsidRPr="00F30768">
        <w:rPr>
          <w:rFonts w:eastAsiaTheme="minorEastAsia" w:cs="Times New Roman"/>
          <w:i/>
          <w:kern w:val="0"/>
        </w:rPr>
        <w:t xml:space="preserve"> </w:t>
      </w:r>
      <w:r w:rsidRPr="00DD6C4C">
        <w:rPr>
          <w:rFonts w:eastAsiaTheme="minorEastAsia" w:cs="Times New Roman"/>
          <w:i/>
          <w:kern w:val="0"/>
        </w:rPr>
        <w:t xml:space="preserve">performance. A </w:t>
      </w:r>
      <w:del w:id="1" w:author="tan xinyu" w:date="2021-05-21T21:44:00Z">
        <w:r w:rsidRPr="00090D44" w:rsidDel="00090D44">
          <w:rPr>
            <w:rFonts w:eastAsiaTheme="minorEastAsia" w:cs="Times New Roman"/>
            <w:i/>
            <w:kern w:val="0"/>
            <w:highlight w:val="yellow"/>
            <w:rPrChange w:id="2" w:author="tan xinyu" w:date="2021-05-21T21:45:00Z">
              <w:rPr>
                <w:rFonts w:eastAsiaTheme="minorEastAsia" w:cs="Times New Roman"/>
                <w:i/>
                <w:kern w:val="0"/>
              </w:rPr>
            </w:rPrChange>
          </w:rPr>
          <w:delText xml:space="preserve">natural </w:delText>
        </w:r>
      </w:del>
      <w:ins w:id="3" w:author="tan xinyu" w:date="2021-05-21T21:44:00Z">
        <w:r w:rsidR="00090D44" w:rsidRPr="00090D44">
          <w:rPr>
            <w:rFonts w:eastAsiaTheme="minorEastAsia" w:cs="Times New Roman"/>
            <w:i/>
            <w:kern w:val="0"/>
            <w:highlight w:val="yellow"/>
            <w:rPrChange w:id="4" w:author="tan xinyu" w:date="2021-05-21T21:45:00Z">
              <w:rPr>
                <w:rFonts w:eastAsiaTheme="minorEastAsia" w:cs="Times New Roman"/>
                <w:i/>
                <w:kern w:val="0"/>
              </w:rPr>
            </w:rPrChange>
          </w:rPr>
          <w:t>field</w:t>
        </w:r>
        <w:r w:rsidR="00090D44" w:rsidRPr="00090D44">
          <w:rPr>
            <w:rFonts w:eastAsiaTheme="minorEastAsia" w:cs="Times New Roman"/>
            <w:i/>
            <w:kern w:val="0"/>
            <w:highlight w:val="yellow"/>
            <w:rPrChange w:id="5" w:author="tan xinyu" w:date="2021-05-21T21:45:00Z">
              <w:rPr>
                <w:rFonts w:eastAsiaTheme="minorEastAsia" w:cs="Times New Roman"/>
                <w:i/>
                <w:kern w:val="0"/>
              </w:rPr>
            </w:rPrChange>
          </w:rPr>
          <w:t xml:space="preserve"> </w:t>
        </w:r>
      </w:ins>
      <w:r w:rsidRPr="00090D44">
        <w:rPr>
          <w:rFonts w:eastAsiaTheme="minorEastAsia" w:cs="Times New Roman"/>
          <w:i/>
          <w:kern w:val="0"/>
          <w:highlight w:val="yellow"/>
          <w:rPrChange w:id="6" w:author="tan xinyu" w:date="2021-05-21T21:45:00Z">
            <w:rPr>
              <w:rFonts w:eastAsiaTheme="minorEastAsia" w:cs="Times New Roman"/>
              <w:i/>
              <w:kern w:val="0"/>
            </w:rPr>
          </w:rPrChange>
        </w:rPr>
        <w:t>experiment</w:t>
      </w:r>
      <w:r w:rsidRPr="00DD6C4C">
        <w:rPr>
          <w:rFonts w:eastAsiaTheme="minorEastAsia" w:cs="Times New Roman"/>
          <w:i/>
          <w:kern w:val="0"/>
        </w:rPr>
        <w:t xml:space="preserve"> is designed to collect the individual </w:t>
      </w:r>
      <w:r w:rsidRPr="003B0CCB">
        <w:rPr>
          <w:rFonts w:eastAsiaTheme="minorEastAsia" w:cs="Times New Roman"/>
          <w:i/>
          <w:kern w:val="0"/>
        </w:rPr>
        <w:t xml:space="preserve">app </w:t>
      </w:r>
      <w:r w:rsidRPr="00DD6C4C">
        <w:rPr>
          <w:rFonts w:eastAsiaTheme="minorEastAsia" w:cs="Times New Roman"/>
          <w:i/>
          <w:kern w:val="0"/>
        </w:rPr>
        <w:t>usage and behavior</w:t>
      </w:r>
      <w:r w:rsidRPr="00F30768">
        <w:rPr>
          <w:rFonts w:eastAsiaTheme="minorEastAsia" w:cs="Times New Roman"/>
          <w:i/>
          <w:kern w:val="0"/>
        </w:rPr>
        <w:t>al data</w:t>
      </w:r>
      <w:r w:rsidRPr="00DD6C4C">
        <w:rPr>
          <w:rFonts w:eastAsiaTheme="minorEastAsia" w:cs="Times New Roman"/>
          <w:i/>
          <w:kern w:val="0"/>
        </w:rPr>
        <w:t xml:space="preserve"> from 200 drivers. The research results will benefit both IT </w:t>
      </w:r>
      <w:r w:rsidRPr="003B0CCB">
        <w:rPr>
          <w:rFonts w:eastAsiaTheme="minorEastAsia" w:cs="Times New Roman"/>
          <w:i/>
          <w:kern w:val="0"/>
        </w:rPr>
        <w:t xml:space="preserve">designers </w:t>
      </w:r>
      <w:r w:rsidRPr="00DD6C4C">
        <w:rPr>
          <w:rFonts w:eastAsiaTheme="minorEastAsia" w:cs="Times New Roman"/>
          <w:i/>
          <w:kern w:val="0"/>
        </w:rPr>
        <w:t>and driv</w:t>
      </w:r>
      <w:r w:rsidRPr="00F30768">
        <w:rPr>
          <w:rFonts w:eastAsiaTheme="minorEastAsia" w:cs="Times New Roman"/>
          <w:i/>
          <w:kern w:val="0"/>
        </w:rPr>
        <w:t>e</w:t>
      </w:r>
      <w:r>
        <w:rPr>
          <w:rFonts w:eastAsiaTheme="minorEastAsia" w:cs="Times New Roman"/>
          <w:i/>
          <w:kern w:val="0"/>
        </w:rPr>
        <w:t>rs theoretically and practically.</w:t>
      </w:r>
    </w:p>
    <w:p w14:paraId="4F47C399" w14:textId="77777777" w:rsidR="00C2412A" w:rsidRPr="00F34516" w:rsidRDefault="00C2412A" w:rsidP="00206F29">
      <w:pPr>
        <w:widowControl/>
        <w:ind w:leftChars="354" w:left="779" w:firstLine="11"/>
        <w:rPr>
          <w:rFonts w:eastAsia="宋体" w:cs="Times New Roman"/>
          <w:kern w:val="0"/>
          <w:szCs w:val="20"/>
          <w:lang w:eastAsia="en-US"/>
        </w:rPr>
      </w:pPr>
      <w:r w:rsidRPr="00F34516">
        <w:rPr>
          <w:rFonts w:eastAsia="宋体" w:cs="Times New Roman"/>
          <w:b/>
          <w:kern w:val="0"/>
          <w:szCs w:val="20"/>
          <w:lang w:eastAsia="en-US"/>
        </w:rPr>
        <w:t>Keywords:</w:t>
      </w:r>
      <w:r>
        <w:rPr>
          <w:rFonts w:eastAsia="宋体" w:cs="Times New Roman"/>
          <w:bCs/>
          <w:kern w:val="0"/>
          <w:szCs w:val="20"/>
          <w:lang w:eastAsia="en-US"/>
        </w:rPr>
        <w:t xml:space="preserve"> </w:t>
      </w:r>
      <w:r>
        <w:rPr>
          <w:rFonts w:eastAsia="宋体" w:cs="Times New Roman" w:hint="eastAsia"/>
          <w:bCs/>
          <w:kern w:val="0"/>
          <w:szCs w:val="20"/>
        </w:rPr>
        <w:t>App</w:t>
      </w:r>
      <w:r>
        <w:rPr>
          <w:rFonts w:eastAsia="宋体" w:cs="Times New Roman"/>
          <w:kern w:val="0"/>
          <w:szCs w:val="20"/>
          <w:lang w:eastAsia="en-US"/>
        </w:rPr>
        <w:t xml:space="preserve"> </w:t>
      </w:r>
      <w:r>
        <w:rPr>
          <w:rFonts w:eastAsia="宋体" w:cs="Times New Roman" w:hint="eastAsia"/>
          <w:kern w:val="0"/>
          <w:szCs w:val="20"/>
        </w:rPr>
        <w:t>usage</w:t>
      </w:r>
      <w:r>
        <w:rPr>
          <w:rFonts w:eastAsia="宋体" w:cs="Times New Roman"/>
          <w:kern w:val="0"/>
          <w:szCs w:val="20"/>
          <w:lang w:eastAsia="en-US"/>
        </w:rPr>
        <w:t>, behavior changing</w:t>
      </w:r>
      <w:r>
        <w:rPr>
          <w:rFonts w:eastAsia="宋体" w:cs="Times New Roman" w:hint="eastAsia"/>
          <w:kern w:val="0"/>
          <w:szCs w:val="20"/>
        </w:rPr>
        <w:t>,</w:t>
      </w:r>
      <w:r>
        <w:rPr>
          <w:rFonts w:eastAsia="宋体" w:cs="Times New Roman"/>
          <w:kern w:val="0"/>
          <w:szCs w:val="20"/>
        </w:rPr>
        <w:t xml:space="preserve"> driving performance, intrinsic motivation, extrinsic motivation</w:t>
      </w:r>
    </w:p>
    <w:p w14:paraId="0F27AA1D" w14:textId="77777777" w:rsidR="00C2412A" w:rsidRDefault="00C2412A" w:rsidP="00D17C26">
      <w:pPr>
        <w:pStyle w:val="Heading1"/>
      </w:pPr>
      <w:r>
        <w:t>I</w:t>
      </w:r>
      <w:r w:rsidRPr="00077025">
        <w:t>ntroduction</w:t>
      </w:r>
    </w:p>
    <w:p w14:paraId="7FB5D2BA" w14:textId="77777777" w:rsidR="00C2412A" w:rsidRPr="000D37F5" w:rsidRDefault="00C2412A" w:rsidP="00017296">
      <w:pPr>
        <w:rPr>
          <w:rFonts w:eastAsiaTheme="minorEastAsia"/>
        </w:rPr>
      </w:pPr>
      <w:r>
        <w:t>With</w:t>
      </w:r>
      <w:r w:rsidRPr="00354842">
        <w:t xml:space="preserve"> the development of </w:t>
      </w:r>
      <w:r w:rsidRPr="005035B9">
        <w:rPr>
          <w:i/>
          <w:iCs/>
        </w:rPr>
        <w:t>Internet of Vehicles</w:t>
      </w:r>
      <w:r w:rsidRPr="00D9630A">
        <w:rPr>
          <w:color w:val="FFFF00"/>
        </w:rPr>
        <w:t xml:space="preserve"> </w:t>
      </w:r>
      <w:r w:rsidRPr="00354842">
        <w:t xml:space="preserve">(IOV), </w:t>
      </w:r>
      <w:r>
        <w:t xml:space="preserve">more and </w:t>
      </w:r>
      <w:r w:rsidRPr="00354842">
        <w:t xml:space="preserve">more organizations including government agents and </w:t>
      </w:r>
      <w:r>
        <w:t xml:space="preserve">IT </w:t>
      </w:r>
      <w:r w:rsidRPr="00354842">
        <w:t xml:space="preserve">companies </w:t>
      </w:r>
      <w:r w:rsidRPr="00B9323B">
        <w:t>seek to</w:t>
      </w:r>
      <w:r w:rsidRPr="00B64125">
        <w:rPr>
          <w:color w:val="FFFF00"/>
        </w:rPr>
        <w:t xml:space="preserve"> </w:t>
      </w:r>
      <w:r w:rsidRPr="00B9323B">
        <w:t>leverage</w:t>
      </w:r>
      <w:r w:rsidRPr="00B64125">
        <w:rPr>
          <w:color w:val="FF0000"/>
        </w:rPr>
        <w:t xml:space="preserve"> </w:t>
      </w:r>
      <w:r w:rsidRPr="00354842">
        <w:t>information technology</w:t>
      </w:r>
      <w:r>
        <w:t xml:space="preserve"> </w:t>
      </w:r>
      <w:r w:rsidRPr="00354842">
        <w:t>to improve driving</w:t>
      </w:r>
      <w:r>
        <w:t xml:space="preserve"> behaviors</w:t>
      </w:r>
      <w:r w:rsidRPr="00354842">
        <w:t>.</w:t>
      </w:r>
      <w:r>
        <w:rPr>
          <w:rFonts w:eastAsiaTheme="minorEastAsia" w:hint="eastAsia"/>
        </w:rPr>
        <w:t xml:space="preserve"> </w:t>
      </w:r>
      <w:r>
        <w:t>It is acknowledged</w:t>
      </w:r>
      <w:r w:rsidRPr="00BB6A30">
        <w:t xml:space="preserve"> </w:t>
      </w:r>
      <w:r>
        <w:t>that t</w:t>
      </w:r>
      <w:r w:rsidRPr="00077025">
        <w:t>he diffusion and deepening of the IT revolution</w:t>
      </w:r>
      <w:r>
        <w:t xml:space="preserve"> is a </w:t>
      </w:r>
      <w:r w:rsidRPr="00077025">
        <w:t xml:space="preserve">hallmark of the emerging </w:t>
      </w:r>
      <w:r w:rsidRPr="00F30768">
        <w:t xml:space="preserve">‘information age’ </w:t>
      </w:r>
      <w:r w:rsidRPr="00F30768">
        <w:rPr>
          <w:noProof/>
        </w:rPr>
        <w:t>(Castells 1997)</w:t>
      </w:r>
      <w:r w:rsidRPr="00F30768">
        <w:t>. M</w:t>
      </w:r>
      <w:r w:rsidRPr="000D37F5">
        <w:t>oreover,</w:t>
      </w:r>
      <w:r w:rsidRPr="003B0CCB">
        <w:t xml:space="preserve"> </w:t>
      </w:r>
      <w:r w:rsidRPr="00F30768">
        <w:t>the rapid development of IT brings many gadgets wit</w:t>
      </w:r>
      <w:r w:rsidRPr="000D37F5">
        <w:t xml:space="preserve">h </w:t>
      </w:r>
      <w:r w:rsidRPr="003B0CCB">
        <w:t xml:space="preserve">it, such as </w:t>
      </w:r>
      <w:r w:rsidRPr="00F30768">
        <w:rPr>
          <w:rFonts w:eastAsia="宋体" w:cs="Times New Roman"/>
        </w:rPr>
        <w:t xml:space="preserve">mobile </w:t>
      </w:r>
      <w:r w:rsidRPr="000D37F5">
        <w:rPr>
          <w:rFonts w:eastAsia="宋体" w:cs="Times New Roman"/>
        </w:rPr>
        <w:t>apps</w:t>
      </w:r>
      <w:r w:rsidRPr="000D37F5">
        <w:rPr>
          <w:rFonts w:cs="Times New Roman"/>
        </w:rPr>
        <w:t xml:space="preserve"> </w:t>
      </w:r>
      <w:r w:rsidRPr="00F30768">
        <w:rPr>
          <w:noProof/>
        </w:rPr>
        <w:t>(Joorabchi et al. 2013; Mahmood et al. 2001; Nishad and Rana 2016)</w:t>
      </w:r>
      <w:r w:rsidRPr="00F30768">
        <w:t xml:space="preserve">. People use these </w:t>
      </w:r>
      <w:r w:rsidRPr="000D37F5">
        <w:t>IT products and applications for different purposes.</w:t>
      </w:r>
      <w:r w:rsidRPr="000D37F5">
        <w:rPr>
          <w:rFonts w:eastAsiaTheme="minorEastAsia"/>
        </w:rPr>
        <w:t xml:space="preserve"> And </w:t>
      </w:r>
      <w:r w:rsidRPr="000D37F5">
        <w:t>not surprisingly, as people use</w:t>
      </w:r>
      <w:r w:rsidRPr="000D37F5">
        <w:rPr>
          <w:rFonts w:eastAsiaTheme="minorEastAsia"/>
        </w:rPr>
        <w:t xml:space="preserve"> </w:t>
      </w:r>
      <w:r w:rsidRPr="000D37F5">
        <w:t>IT more frequently, researchers</w:t>
      </w:r>
      <w:r w:rsidRPr="000D37F5">
        <w:rPr>
          <w:rFonts w:eastAsiaTheme="minorEastAsia"/>
        </w:rPr>
        <w:t xml:space="preserve"> </w:t>
      </w:r>
      <w:r w:rsidRPr="000D37F5">
        <w:t>are studying the effects with growing</w:t>
      </w:r>
      <w:r w:rsidRPr="000D37F5">
        <w:rPr>
          <w:rFonts w:eastAsiaTheme="minorEastAsia"/>
        </w:rPr>
        <w:t xml:space="preserve"> </w:t>
      </w:r>
      <w:r w:rsidRPr="000D37F5">
        <w:t xml:space="preserve">interest </w:t>
      </w:r>
      <w:r w:rsidRPr="00F30768">
        <w:rPr>
          <w:noProof/>
        </w:rPr>
        <w:t>(Greengard 2011)</w:t>
      </w:r>
      <w:r w:rsidRPr="00F30768">
        <w:t xml:space="preserve">. </w:t>
      </w:r>
    </w:p>
    <w:p w14:paraId="7D62329C" w14:textId="4590BE5E" w:rsidR="00C2412A" w:rsidRDefault="00C2412A" w:rsidP="00017296">
      <w:r w:rsidRPr="000D37F5">
        <w:t>Prior studies</w:t>
      </w:r>
      <w:r w:rsidRPr="000D37F5">
        <w:rPr>
          <w:rFonts w:eastAsiaTheme="minorEastAsia"/>
        </w:rPr>
        <w:t xml:space="preserve"> </w:t>
      </w:r>
      <w:r w:rsidRPr="000D37F5">
        <w:t>have put</w:t>
      </w:r>
      <w:r w:rsidRPr="003B0CCB">
        <w:t xml:space="preserve"> </w:t>
      </w:r>
      <w:r w:rsidRPr="00F30768">
        <w:t xml:space="preserve">emphasis on </w:t>
      </w:r>
      <w:r w:rsidRPr="003B0CCB">
        <w:t>positive effective IT</w:t>
      </w:r>
      <w:r w:rsidRPr="00F30768">
        <w:t xml:space="preserve">, including </w:t>
      </w:r>
      <w:r w:rsidRPr="000D37F5">
        <w:t xml:space="preserve">promoting the development of </w:t>
      </w:r>
      <w:r w:rsidRPr="003B0CCB">
        <w:t>health care</w:t>
      </w:r>
      <w:r w:rsidRPr="00F30768">
        <w:t>, educa</w:t>
      </w:r>
      <w:r>
        <w:t xml:space="preserve">tion, business, communication, entertainment and global connectivity </w:t>
      </w:r>
      <w:r>
        <w:rPr>
          <w:noProof/>
        </w:rPr>
        <w:t>(Chen 2020; Cole-Lewis and Kershaw 2010; Green and Bavelier 2008; Hitt and Brynjolfsson 1996)</w:t>
      </w:r>
      <w:r>
        <w:t>. R</w:t>
      </w:r>
      <w:r w:rsidRPr="009A2BD6">
        <w:t xml:space="preserve">esearchers </w:t>
      </w:r>
      <w:r>
        <w:t>start</w:t>
      </w:r>
      <w:r>
        <w:rPr>
          <w:rFonts w:hint="eastAsia"/>
        </w:rPr>
        <w:t>ed</w:t>
      </w:r>
      <w:r>
        <w:t xml:space="preserve"> </w:t>
      </w:r>
      <w:r>
        <w:rPr>
          <w:rFonts w:hint="eastAsia"/>
        </w:rPr>
        <w:lastRenderedPageBreak/>
        <w:t>t</w:t>
      </w:r>
      <w:r w:rsidRPr="00EA313A">
        <w:rPr>
          <w:rFonts w:hint="eastAsia"/>
        </w:rPr>
        <w:t>o</w:t>
      </w:r>
      <w:r w:rsidRPr="00EA313A">
        <w:t xml:space="preserve"> </w:t>
      </w:r>
      <w:r w:rsidRPr="00EA313A">
        <w:rPr>
          <w:rFonts w:hint="eastAsia"/>
        </w:rPr>
        <w:t>explor</w:t>
      </w:r>
      <w:r w:rsidRPr="00EA313A">
        <w:t>e</w:t>
      </w:r>
      <w:r w:rsidRPr="00D83FA9">
        <w:rPr>
          <w:color w:val="FF0000"/>
        </w:rPr>
        <w:t xml:space="preserve"> </w:t>
      </w:r>
      <w:r>
        <w:rPr>
          <w:rFonts w:hint="eastAsia"/>
        </w:rPr>
        <w:t>how</w:t>
      </w:r>
      <w:r>
        <w:t xml:space="preserve"> </w:t>
      </w:r>
      <w:r>
        <w:rPr>
          <w:rFonts w:hint="eastAsia"/>
        </w:rPr>
        <w:t>to</w:t>
      </w:r>
      <w:r>
        <w:t xml:space="preserve"> </w:t>
      </w:r>
      <w:r w:rsidRPr="009A2BD6">
        <w:t>us</w:t>
      </w:r>
      <w:r>
        <w:rPr>
          <w:rFonts w:hint="eastAsia"/>
        </w:rPr>
        <w:t>e</w:t>
      </w:r>
      <w:r w:rsidRPr="009A2BD6">
        <w:t xml:space="preserve"> </w:t>
      </w:r>
      <w:r>
        <w:t>IT</w:t>
      </w:r>
      <w:r w:rsidRPr="009A2BD6">
        <w:t xml:space="preserve"> to </w:t>
      </w:r>
      <w:r>
        <w:t>influence</w:t>
      </w:r>
      <w:r w:rsidRPr="009A2BD6">
        <w:t xml:space="preserve"> human behavior</w:t>
      </w:r>
      <w:r>
        <w:t xml:space="preserve"> </w:t>
      </w:r>
      <w:r>
        <w:rPr>
          <w:noProof/>
        </w:rPr>
        <w:t>(Årsand et al. 2010; Hebden et al. 2012; Hughes et al. 2010; Mattila et al. 2009; Sundaram et al. 2007; Varnfield et al. 2011)</w:t>
      </w:r>
      <w:r>
        <w:t xml:space="preserve">. However, there is still a lack of its application </w:t>
      </w:r>
      <w:r w:rsidRPr="00090358">
        <w:t xml:space="preserve">for </w:t>
      </w:r>
      <w:r>
        <w:t xml:space="preserve">the </w:t>
      </w:r>
      <w:r w:rsidRPr="00EA313A">
        <w:t xml:space="preserve">purpose of </w:t>
      </w:r>
      <w:r>
        <w:t xml:space="preserve">improving </w:t>
      </w:r>
      <w:r w:rsidRPr="00EA313A">
        <w:t>driving safety</w:t>
      </w:r>
      <w:r>
        <w:t xml:space="preserve">. Thus, </w:t>
      </w:r>
      <w:r>
        <w:rPr>
          <w:rFonts w:hint="eastAsia"/>
        </w:rPr>
        <w:t>this</w:t>
      </w:r>
      <w:r>
        <w:t xml:space="preserve"> </w:t>
      </w:r>
      <w:r>
        <w:rPr>
          <w:rFonts w:hint="eastAsia"/>
        </w:rPr>
        <w:t>study</w:t>
      </w:r>
      <w:r>
        <w:t xml:space="preserve"> </w:t>
      </w:r>
      <w:r>
        <w:rPr>
          <w:rFonts w:hint="eastAsia"/>
        </w:rPr>
        <w:t xml:space="preserve">plans </w:t>
      </w:r>
      <w:r>
        <w:t>to</w:t>
      </w:r>
      <w:r w:rsidRPr="00F30768">
        <w:t xml:space="preserve"> </w:t>
      </w:r>
      <w:r w:rsidRPr="003B0CCB">
        <w:t>assess</w:t>
      </w:r>
      <w:r w:rsidRPr="006E2ED8">
        <w:rPr>
          <w:color w:val="FF0000"/>
        </w:rPr>
        <w:t xml:space="preserve"> </w:t>
      </w:r>
      <w:r>
        <w:t>the IT effect</w:t>
      </w:r>
      <w:r w:rsidR="007A281D">
        <w:rPr>
          <w:rFonts w:hint="eastAsia"/>
        </w:rPr>
        <w:t>s</w:t>
      </w:r>
      <w:r>
        <w:t xml:space="preserve"> on </w:t>
      </w:r>
      <w:r>
        <w:rPr>
          <w:rFonts w:hint="eastAsia"/>
        </w:rPr>
        <w:t>individual</w:t>
      </w:r>
      <w:r>
        <w:t xml:space="preserve"> driving behavior </w:t>
      </w:r>
      <w:r>
        <w:rPr>
          <w:rFonts w:hint="eastAsia"/>
        </w:rPr>
        <w:t>changing</w:t>
      </w:r>
      <w:r>
        <w:t xml:space="preserve"> by investigating the research question of whether the </w:t>
      </w:r>
      <w:r w:rsidRPr="003B0CCB">
        <w:t>app</w:t>
      </w:r>
      <w:r w:rsidRPr="0043455C">
        <w:rPr>
          <w:color w:val="4472C4" w:themeColor="accent1"/>
        </w:rPr>
        <w:t xml:space="preserve"> </w:t>
      </w:r>
      <w:r>
        <w:t>usage, drivers’ desire and characteristics can have some influence on their individual driving performance</w:t>
      </w:r>
      <w:r w:rsidRPr="00090358">
        <w:t xml:space="preserve"> and how</w:t>
      </w:r>
      <w:r>
        <w:t xml:space="preserve"> su</w:t>
      </w:r>
      <w:r w:rsidRPr="00090358">
        <w:t>ch change</w:t>
      </w:r>
      <w:r>
        <w:t xml:space="preserve"> occurs.</w:t>
      </w:r>
    </w:p>
    <w:p w14:paraId="3B3C936B" w14:textId="77777777" w:rsidR="00C2412A" w:rsidRPr="00077025" w:rsidRDefault="00C2412A" w:rsidP="00C07429">
      <w:pPr>
        <w:pStyle w:val="Heading1"/>
      </w:pPr>
      <w:commentRangeStart w:id="7"/>
      <w:r>
        <w:t>L</w:t>
      </w:r>
      <w:r w:rsidRPr="00077025">
        <w:t xml:space="preserve">iterature </w:t>
      </w:r>
      <w:r>
        <w:t>R</w:t>
      </w:r>
      <w:r w:rsidRPr="00077025">
        <w:t>eview</w:t>
      </w:r>
      <w:commentRangeEnd w:id="7"/>
      <w:r w:rsidR="00431DC5">
        <w:rPr>
          <w:rStyle w:val="CommentReference"/>
          <w:b w:val="0"/>
          <w:bCs w:val="0"/>
          <w:kern w:val="2"/>
        </w:rPr>
        <w:commentReference w:id="7"/>
      </w:r>
    </w:p>
    <w:p w14:paraId="1DF03662" w14:textId="77777777" w:rsidR="00C2412A" w:rsidRPr="00025FFA" w:rsidRDefault="00C2412A" w:rsidP="00D17C26">
      <w:pPr>
        <w:pStyle w:val="Heading2"/>
        <w:rPr>
          <w:rFonts w:eastAsiaTheme="minorEastAsia"/>
        </w:rPr>
      </w:pPr>
      <w:r w:rsidRPr="00077025">
        <w:t xml:space="preserve">IT </w:t>
      </w:r>
      <w:r>
        <w:t>U</w:t>
      </w:r>
      <w:r w:rsidRPr="00077025">
        <w:t xml:space="preserve">sage and </w:t>
      </w:r>
      <w:r>
        <w:t>B</w:t>
      </w:r>
      <w:r w:rsidRPr="00077025">
        <w:t xml:space="preserve">ehavior </w:t>
      </w:r>
      <w:r>
        <w:t>C</w:t>
      </w:r>
      <w:r w:rsidRPr="00077025">
        <w:t>hanging</w:t>
      </w:r>
    </w:p>
    <w:p w14:paraId="2362FE28" w14:textId="77777777" w:rsidR="00C2412A" w:rsidRPr="006D6E51" w:rsidRDefault="00C2412A">
      <w:pPr>
        <w:rPr>
          <w:rFonts w:eastAsiaTheme="minorEastAsia"/>
          <w:color w:val="FFC000" w:themeColor="accent4"/>
        </w:rPr>
      </w:pPr>
      <w:r>
        <w:t>A</w:t>
      </w:r>
      <w:r w:rsidRPr="00077025">
        <w:t xml:space="preserve"> </w:t>
      </w:r>
      <w:r>
        <w:t>typical</w:t>
      </w:r>
      <w:r w:rsidRPr="00077025">
        <w:t xml:space="preserve"> objective of m</w:t>
      </w:r>
      <w:r>
        <w:t>ost</w:t>
      </w:r>
      <w:r w:rsidRPr="00077025">
        <w:t xml:space="preserve"> </w:t>
      </w:r>
      <w:r>
        <w:t xml:space="preserve">prior </w:t>
      </w:r>
      <w:r w:rsidRPr="00077025">
        <w:t xml:space="preserve">IT research is to explain the factors influencing the </w:t>
      </w:r>
      <w:r>
        <w:t>IT usage and</w:t>
      </w:r>
      <w:r>
        <w:rPr>
          <w:rFonts w:eastAsiaTheme="minorEastAsia" w:hint="eastAsia"/>
        </w:rPr>
        <w:t xml:space="preserve"> </w:t>
      </w:r>
      <w:r>
        <w:t>acceptance.</w:t>
      </w:r>
      <w:r>
        <w:rPr>
          <w:rFonts w:eastAsiaTheme="minorEastAsia"/>
        </w:rPr>
        <w:t xml:space="preserve"> </w:t>
      </w:r>
      <w:r>
        <w:t xml:space="preserve">Researchers have built and tested several theorical models of IT usage, such as </w:t>
      </w:r>
      <w:r w:rsidRPr="00B05CFB">
        <w:rPr>
          <w:i/>
          <w:iCs/>
        </w:rPr>
        <w:t>theory of planned behavior</w:t>
      </w:r>
      <w:r>
        <w:t xml:space="preserve"> (TPB), and the </w:t>
      </w:r>
      <w:r w:rsidRPr="00B05CFB">
        <w:rPr>
          <w:i/>
          <w:iCs/>
        </w:rPr>
        <w:t>technology acceptance model</w:t>
      </w:r>
      <w:r>
        <w:t xml:space="preserve"> (TAM) </w:t>
      </w:r>
      <w:r>
        <w:rPr>
          <w:noProof/>
        </w:rPr>
        <w:t>(Taylor and Todd 1995; Venkatesh et al. 2003)</w:t>
      </w:r>
      <w:r>
        <w:t>.</w:t>
      </w:r>
      <w:r>
        <w:rPr>
          <w:rFonts w:eastAsiaTheme="minorEastAsia"/>
        </w:rPr>
        <w:t xml:space="preserve"> </w:t>
      </w:r>
      <w:r>
        <w:rPr>
          <w:rFonts w:eastAsia="宋体" w:cs="Times New Roman"/>
        </w:rPr>
        <w:t>Another major objective of IT research</w:t>
      </w:r>
      <w:r>
        <w:t xml:space="preserve"> is</w:t>
      </w:r>
      <w:r w:rsidRPr="00077025">
        <w:t xml:space="preserve"> to asses</w:t>
      </w:r>
      <w:r>
        <w:t xml:space="preserve">s the value of IT in terms of organizational performance. </w:t>
      </w:r>
      <w:r w:rsidRPr="0059509B">
        <w:t xml:space="preserve">Studies show that </w:t>
      </w:r>
      <w:r w:rsidRPr="0059509B">
        <w:rPr>
          <w:rFonts w:eastAsia="宋体" w:cs="Times New Roman"/>
        </w:rPr>
        <w:t>IT usage is a key driver of</w:t>
      </w:r>
      <w:r w:rsidRPr="0059509B">
        <w:rPr>
          <w:rFonts w:eastAsia="宋体" w:cs="Times New Roman" w:hint="eastAsia"/>
        </w:rPr>
        <w:t xml:space="preserve"> </w:t>
      </w:r>
      <w:r w:rsidRPr="0059509B">
        <w:rPr>
          <w:rFonts w:eastAsia="宋体" w:cs="Times New Roman"/>
        </w:rPr>
        <w:t>good organizational performance</w:t>
      </w:r>
      <w:r w:rsidRPr="0059509B">
        <w:rPr>
          <w:rFonts w:eastAsia="宋体" w:cs="Times New Roman" w:hint="eastAsia"/>
        </w:rPr>
        <w:t>.</w:t>
      </w:r>
      <w:r w:rsidRPr="0059509B">
        <w:rPr>
          <w:rFonts w:eastAsia="宋体" w:cs="Times New Roman"/>
        </w:rPr>
        <w:t xml:space="preserve"> For example, it can effectively improve productivity </w:t>
      </w:r>
      <w:r w:rsidRPr="0059509B">
        <w:rPr>
          <w:rFonts w:eastAsia="宋体" w:cs="Times New Roman"/>
          <w:noProof/>
        </w:rPr>
        <w:t>(Devaraj and Kohli 2003; Hitt and Brynjolfsson 1996)</w:t>
      </w:r>
      <w:r w:rsidRPr="0059509B">
        <w:rPr>
          <w:rFonts w:eastAsia="宋体" w:cs="Times New Roman"/>
        </w:rPr>
        <w:t xml:space="preserve"> and allow for company-wide emission reductions </w:t>
      </w:r>
      <w:r w:rsidRPr="0059509B">
        <w:rPr>
          <w:rFonts w:eastAsia="宋体" w:cs="Times New Roman"/>
          <w:noProof/>
        </w:rPr>
        <w:t>(Pablos 2012)</w:t>
      </w:r>
      <w:r w:rsidRPr="0059509B">
        <w:rPr>
          <w:rFonts w:eastAsia="宋体" w:cs="Times New Roman"/>
        </w:rPr>
        <w:t>.</w:t>
      </w:r>
    </w:p>
    <w:p w14:paraId="249E761B" w14:textId="2E249445" w:rsidR="00DC34C7" w:rsidRDefault="00DC34C7" w:rsidP="00A379F5">
      <w:pPr>
        <w:rPr>
          <w:ins w:id="8" w:author="tan xinyu" w:date="2021-05-21T22:43:00Z"/>
          <w:rFonts w:eastAsiaTheme="minorEastAsia"/>
        </w:rPr>
      </w:pPr>
      <w:ins w:id="9" w:author="tan xinyu" w:date="2021-05-20T16:33:00Z">
        <w:r w:rsidRPr="00063A7A">
          <w:rPr>
            <w:rFonts w:eastAsiaTheme="minorEastAsia"/>
            <w:highlight w:val="yellow"/>
            <w:rPrChange w:id="10" w:author="tan xinyu" w:date="2021-05-21T23:03:00Z">
              <w:rPr>
                <w:rFonts w:eastAsiaTheme="minorEastAsia"/>
              </w:rPr>
            </w:rPrChange>
          </w:rPr>
          <w:t>The past decade also witnessed the successful application of IT products for individual behavior changing in certain fields</w:t>
        </w:r>
      </w:ins>
      <w:ins w:id="11" w:author="tan xinyu" w:date="2021-05-21T21:20:00Z">
        <w:r w:rsidR="00645407" w:rsidRPr="00063A7A">
          <w:rPr>
            <w:rFonts w:eastAsiaTheme="minorEastAsia" w:hint="eastAsia"/>
            <w:highlight w:val="yellow"/>
            <w:rPrChange w:id="12" w:author="tan xinyu" w:date="2021-05-21T23:03:00Z">
              <w:rPr>
                <w:rFonts w:eastAsiaTheme="minorEastAsia" w:hint="eastAsia"/>
              </w:rPr>
            </w:rPrChange>
          </w:rPr>
          <w:t>.</w:t>
        </w:r>
        <w:r w:rsidR="00645407" w:rsidRPr="00063A7A">
          <w:rPr>
            <w:rFonts w:eastAsiaTheme="minorEastAsia"/>
            <w:highlight w:val="yellow"/>
            <w:rPrChange w:id="13" w:author="tan xinyu" w:date="2021-05-21T23:03:00Z">
              <w:rPr>
                <w:rFonts w:eastAsiaTheme="minorEastAsia"/>
              </w:rPr>
            </w:rPrChange>
          </w:rPr>
          <w:t xml:space="preserve"> For instance,</w:t>
        </w:r>
      </w:ins>
      <w:del w:id="14" w:author="tan xinyu" w:date="2021-05-20T16:33:00Z">
        <w:r w:rsidR="00C2412A" w:rsidRPr="00063A7A" w:rsidDel="00DC34C7">
          <w:rPr>
            <w:rFonts w:eastAsiaTheme="minorEastAsia"/>
            <w:highlight w:val="yellow"/>
            <w:rPrChange w:id="15" w:author="tan xinyu" w:date="2021-05-21T23:03:00Z">
              <w:rPr>
                <w:rFonts w:eastAsiaTheme="minorEastAsia"/>
              </w:rPr>
            </w:rPrChange>
          </w:rPr>
          <w:delText xml:space="preserve">However, few researchers have reported on the use of IT products and applications for individual behavior changing. Research is usually seen in </w:delText>
        </w:r>
        <w:r w:rsidR="00C2412A" w:rsidRPr="00063A7A" w:rsidDel="00DC34C7">
          <w:rPr>
            <w:rFonts w:eastAsiaTheme="minorEastAsia" w:hint="eastAsia"/>
            <w:highlight w:val="yellow"/>
            <w:rPrChange w:id="16" w:author="tan xinyu" w:date="2021-05-21T23:03:00Z">
              <w:rPr>
                <w:rFonts w:eastAsiaTheme="minorEastAsia" w:hint="eastAsia"/>
              </w:rPr>
            </w:rPrChange>
          </w:rPr>
          <w:delText>certain</w:delText>
        </w:r>
        <w:r w:rsidR="00C2412A" w:rsidRPr="00063A7A" w:rsidDel="00DC34C7">
          <w:rPr>
            <w:rFonts w:eastAsiaTheme="minorEastAsia"/>
            <w:highlight w:val="yellow"/>
            <w:rPrChange w:id="17" w:author="tan xinyu" w:date="2021-05-21T23:03:00Z">
              <w:rPr>
                <w:rFonts w:eastAsiaTheme="minorEastAsia"/>
              </w:rPr>
            </w:rPrChange>
          </w:rPr>
          <w:delText xml:space="preserve"> </w:delText>
        </w:r>
        <w:r w:rsidR="00C2412A" w:rsidRPr="00063A7A" w:rsidDel="00DC34C7">
          <w:rPr>
            <w:rFonts w:eastAsiaTheme="minorEastAsia" w:hint="eastAsia"/>
            <w:highlight w:val="yellow"/>
            <w:rPrChange w:id="18" w:author="tan xinyu" w:date="2021-05-21T23:03:00Z">
              <w:rPr>
                <w:rFonts w:eastAsiaTheme="minorEastAsia" w:hint="eastAsia"/>
              </w:rPr>
            </w:rPrChange>
          </w:rPr>
          <w:delText>fields</w:delText>
        </w:r>
        <w:r w:rsidR="00C2412A" w:rsidRPr="00063A7A" w:rsidDel="00DC34C7">
          <w:rPr>
            <w:rFonts w:eastAsiaTheme="minorEastAsia"/>
            <w:highlight w:val="yellow"/>
            <w:rPrChange w:id="19" w:author="tan xinyu" w:date="2021-05-21T23:03:00Z">
              <w:rPr>
                <w:rFonts w:eastAsiaTheme="minorEastAsia"/>
              </w:rPr>
            </w:rPrChange>
          </w:rPr>
          <w:delText xml:space="preserve"> such as public health or business. </w:delText>
        </w:r>
      </w:del>
      <w:del w:id="20" w:author="tan xinyu" w:date="2021-05-21T21:20:00Z">
        <w:r w:rsidR="00C2412A" w:rsidRPr="00063A7A" w:rsidDel="00645407">
          <w:rPr>
            <w:rFonts w:eastAsiaTheme="minorEastAsia"/>
            <w:highlight w:val="yellow"/>
            <w:rPrChange w:id="21" w:author="tan xinyu" w:date="2021-05-21T23:03:00Z">
              <w:rPr>
                <w:rFonts w:eastAsiaTheme="minorEastAsia"/>
              </w:rPr>
            </w:rPrChange>
          </w:rPr>
          <w:delText>I</w:delText>
        </w:r>
      </w:del>
      <w:ins w:id="22" w:author="tan xinyu" w:date="2021-05-21T21:20:00Z">
        <w:r w:rsidR="00645407">
          <w:rPr>
            <w:rFonts w:eastAsiaTheme="minorEastAsia"/>
          </w:rPr>
          <w:t xml:space="preserve"> i</w:t>
        </w:r>
      </w:ins>
      <w:r w:rsidR="00C2412A">
        <w:rPr>
          <w:rFonts w:eastAsiaTheme="minorEastAsia"/>
        </w:rPr>
        <w:t xml:space="preserve">n the field of public health, </w:t>
      </w:r>
      <w:r w:rsidR="00C2412A" w:rsidRPr="007E01D4">
        <w:rPr>
          <w:rFonts w:eastAsiaTheme="minorEastAsia"/>
        </w:rPr>
        <w:t>Mattila et al</w:t>
      </w:r>
      <w:r w:rsidR="00C2412A">
        <w:rPr>
          <w:rFonts w:eastAsiaTheme="minorEastAsia"/>
        </w:rPr>
        <w:t>.</w:t>
      </w:r>
      <w:r w:rsidR="00C2412A" w:rsidRPr="007E01D4">
        <w:rPr>
          <w:rFonts w:eastAsiaTheme="minorEastAsia"/>
        </w:rPr>
        <w:t xml:space="preserve"> </w:t>
      </w:r>
      <w:r w:rsidR="00C2412A">
        <w:rPr>
          <w:rFonts w:eastAsiaTheme="minorEastAsia"/>
        </w:rPr>
        <w:t>tried to</w:t>
      </w:r>
      <w:r w:rsidR="00C2412A" w:rsidRPr="007E01D4">
        <w:rPr>
          <w:rFonts w:eastAsiaTheme="minorEastAsia"/>
        </w:rPr>
        <w:t xml:space="preserve"> record self-management of weight-related behaviors </w:t>
      </w:r>
      <w:r w:rsidR="00C2412A">
        <w:rPr>
          <w:rFonts w:eastAsiaTheme="minorEastAsia"/>
          <w:noProof/>
        </w:rPr>
        <w:t>(Mattila et al. 2009)</w:t>
      </w:r>
      <w:r w:rsidR="00C2412A" w:rsidRPr="007E01D4">
        <w:rPr>
          <w:rFonts w:eastAsiaTheme="minorEastAsia"/>
        </w:rPr>
        <w:t>, Hughes et al</w:t>
      </w:r>
      <w:r w:rsidR="00C2412A">
        <w:rPr>
          <w:rFonts w:eastAsiaTheme="minorEastAsia"/>
        </w:rPr>
        <w:t>.</w:t>
      </w:r>
      <w:r w:rsidR="00C2412A" w:rsidRPr="007E01D4">
        <w:rPr>
          <w:rFonts w:eastAsiaTheme="minorEastAsia"/>
        </w:rPr>
        <w:t xml:space="preserve"> developed an </w:t>
      </w:r>
      <w:r w:rsidR="00C2412A">
        <w:rPr>
          <w:rFonts w:eastAsiaTheme="minorEastAsia"/>
        </w:rPr>
        <w:t>app</w:t>
      </w:r>
      <w:r w:rsidR="00C2412A" w:rsidRPr="007E01D4">
        <w:rPr>
          <w:rFonts w:eastAsiaTheme="minorEastAsia"/>
        </w:rPr>
        <w:t xml:space="preserve"> for monitoring energy balance </w:t>
      </w:r>
      <w:r w:rsidR="00C2412A">
        <w:rPr>
          <w:rFonts w:eastAsiaTheme="minorEastAsia"/>
          <w:noProof/>
        </w:rPr>
        <w:t>(Hughes et al. 2010)</w:t>
      </w:r>
      <w:r w:rsidR="00C2412A" w:rsidRPr="007E01D4">
        <w:rPr>
          <w:rFonts w:eastAsiaTheme="minorEastAsia"/>
        </w:rPr>
        <w:t xml:space="preserve">, </w:t>
      </w:r>
      <w:r w:rsidR="00C2412A">
        <w:rPr>
          <w:rFonts w:eastAsiaTheme="minorEastAsia"/>
        </w:rPr>
        <w:t>and</w:t>
      </w:r>
      <w:r w:rsidR="00C2412A" w:rsidRPr="007E01D4">
        <w:rPr>
          <w:rFonts w:eastAsiaTheme="minorEastAsia"/>
        </w:rPr>
        <w:t xml:space="preserve"> others have monitored diet or physical activity as part of a program for diabetes </w:t>
      </w:r>
      <w:r w:rsidR="00C2412A">
        <w:rPr>
          <w:rFonts w:eastAsiaTheme="minorEastAsia"/>
          <w:noProof/>
        </w:rPr>
        <w:t>(Årsand et al. 2010)</w:t>
      </w:r>
      <w:r w:rsidR="00C2412A" w:rsidRPr="007E01D4">
        <w:rPr>
          <w:rFonts w:eastAsiaTheme="minorEastAsia"/>
        </w:rPr>
        <w:t xml:space="preserve"> or cardiac rehabilitation </w:t>
      </w:r>
      <w:r w:rsidR="00C2412A">
        <w:rPr>
          <w:rFonts w:eastAsiaTheme="minorEastAsia"/>
          <w:noProof/>
        </w:rPr>
        <w:t>(Varnfield et al. 2011)</w:t>
      </w:r>
      <w:r w:rsidR="00C2412A" w:rsidRPr="007E01D4">
        <w:rPr>
          <w:rFonts w:eastAsiaTheme="minorEastAsia"/>
        </w:rPr>
        <w:t xml:space="preserve">. </w:t>
      </w:r>
      <w:r w:rsidR="00C2412A">
        <w:rPr>
          <w:rFonts w:eastAsiaTheme="minorEastAsia"/>
        </w:rPr>
        <w:t>When i</w:t>
      </w:r>
      <w:r w:rsidR="00C2412A" w:rsidRPr="002C57C0">
        <w:rPr>
          <w:rFonts w:eastAsiaTheme="minorEastAsia"/>
        </w:rPr>
        <w:t xml:space="preserve">t comes to commence, </w:t>
      </w:r>
      <w:r w:rsidR="00C2412A">
        <w:rPr>
          <w:rFonts w:eastAsiaTheme="minorEastAsia"/>
          <w:noProof/>
        </w:rPr>
        <w:t xml:space="preserve">Sundaram et al. suggested that </w:t>
      </w:r>
      <w:r w:rsidR="00C2412A">
        <w:rPr>
          <w:rFonts w:eastAsiaTheme="minorEastAsia"/>
        </w:rPr>
        <w:t>t</w:t>
      </w:r>
      <w:r w:rsidR="00C2412A" w:rsidRPr="007D0703">
        <w:rPr>
          <w:rFonts w:eastAsiaTheme="minorEastAsia"/>
        </w:rPr>
        <w:t>he effective and efficient use of technology enhances salesperson performance</w:t>
      </w:r>
      <w:r w:rsidR="00C2412A">
        <w:rPr>
          <w:rFonts w:eastAsiaTheme="minorEastAsia"/>
        </w:rPr>
        <w:t xml:space="preserve"> </w:t>
      </w:r>
      <w:r w:rsidR="00C2412A">
        <w:rPr>
          <w:rFonts w:eastAsiaTheme="minorEastAsia"/>
          <w:noProof/>
        </w:rPr>
        <w:t>(Sundaram et al. 2007)</w:t>
      </w:r>
      <w:r w:rsidR="00C2412A">
        <w:rPr>
          <w:rFonts w:eastAsiaTheme="minorEastAsia"/>
        </w:rPr>
        <w:t>.</w:t>
      </w:r>
      <w:ins w:id="23" w:author="tan xinyu" w:date="2021-05-20T16:59:00Z">
        <w:r w:rsidR="005A6BF5" w:rsidRPr="005A6BF5">
          <w:t xml:space="preserve"> </w:t>
        </w:r>
      </w:ins>
      <w:ins w:id="24" w:author="tan xinyu" w:date="2021-05-21T22:09:00Z">
        <w:r w:rsidR="00DB5EC0" w:rsidRPr="005E6AE4">
          <w:rPr>
            <w:highlight w:val="yellow"/>
            <w:rPrChange w:id="25" w:author="tan xinyu" w:date="2021-05-21T23:02:00Z">
              <w:rPr/>
            </w:rPrChange>
          </w:rPr>
          <w:t xml:space="preserve">Furthermore, </w:t>
        </w:r>
      </w:ins>
      <w:ins w:id="26" w:author="tan xinyu" w:date="2021-05-21T22:38:00Z">
        <w:r w:rsidR="00A379F5" w:rsidRPr="005E6AE4">
          <w:rPr>
            <w:highlight w:val="yellow"/>
            <w:rPrChange w:id="27" w:author="tan xinyu" w:date="2021-05-21T23:02:00Z">
              <w:rPr/>
            </w:rPrChange>
          </w:rPr>
          <w:t>w</w:t>
        </w:r>
        <w:r w:rsidR="00A379F5" w:rsidRPr="005E6AE4">
          <w:rPr>
            <w:highlight w:val="yellow"/>
            <w:rPrChange w:id="28" w:author="tan xinyu" w:date="2021-05-21T23:02:00Z">
              <w:rPr/>
            </w:rPrChange>
          </w:rPr>
          <w:t>hen dealing with decision-making</w:t>
        </w:r>
        <w:r w:rsidR="00A379F5" w:rsidRPr="005E6AE4">
          <w:rPr>
            <w:rFonts w:eastAsiaTheme="minorEastAsia" w:hint="eastAsia"/>
            <w:highlight w:val="yellow"/>
            <w:rPrChange w:id="29" w:author="tan xinyu" w:date="2021-05-21T23:02:00Z">
              <w:rPr>
                <w:rFonts w:eastAsiaTheme="minorEastAsia" w:hint="eastAsia"/>
              </w:rPr>
            </w:rPrChange>
          </w:rPr>
          <w:t xml:space="preserve"> </w:t>
        </w:r>
        <w:r w:rsidR="00A379F5" w:rsidRPr="005E6AE4">
          <w:rPr>
            <w:highlight w:val="yellow"/>
            <w:rPrChange w:id="30" w:author="tan xinyu" w:date="2021-05-21T23:02:00Z">
              <w:rPr/>
            </w:rPrChange>
          </w:rPr>
          <w:t>problems and tasks,</w:t>
        </w:r>
      </w:ins>
      <w:ins w:id="31" w:author="tan xinyu" w:date="2021-05-21T22:50:00Z">
        <w:r w:rsidR="00893C66" w:rsidRPr="005E6AE4">
          <w:rPr>
            <w:highlight w:val="yellow"/>
            <w:rPrChange w:id="32" w:author="tan xinyu" w:date="2021-05-21T23:02:00Z">
              <w:rPr/>
            </w:rPrChange>
          </w:rPr>
          <w:t xml:space="preserve"> </w:t>
        </w:r>
        <w:r w:rsidR="00893C66" w:rsidRPr="005E6AE4">
          <w:rPr>
            <w:highlight w:val="yellow"/>
            <w:rPrChange w:id="33" w:author="tan xinyu" w:date="2021-05-21T23:02:00Z">
              <w:rPr/>
            </w:rPrChange>
          </w:rPr>
          <w:t>the key question how</w:t>
        </w:r>
        <w:r w:rsidR="00893C66" w:rsidRPr="005E6AE4">
          <w:rPr>
            <w:highlight w:val="yellow"/>
            <w:rPrChange w:id="34" w:author="tan xinyu" w:date="2021-05-21T23:02:00Z">
              <w:rPr/>
            </w:rPrChange>
          </w:rPr>
          <w:t xml:space="preserve"> </w:t>
        </w:r>
        <w:r w:rsidR="00893C66" w:rsidRPr="005E6AE4">
          <w:rPr>
            <w:highlight w:val="yellow"/>
            <w:rPrChange w:id="35" w:author="tan xinyu" w:date="2021-05-21T23:02:00Z">
              <w:rPr/>
            </w:rPrChange>
          </w:rPr>
          <w:t xml:space="preserve">IT </w:t>
        </w:r>
      </w:ins>
      <w:ins w:id="36" w:author="tan xinyu" w:date="2021-05-21T22:51:00Z">
        <w:r w:rsidR="00893C66" w:rsidRPr="005E6AE4">
          <w:rPr>
            <w:highlight w:val="yellow"/>
            <w:rPrChange w:id="37" w:author="tan xinyu" w:date="2021-05-21T23:02:00Z">
              <w:rPr/>
            </w:rPrChange>
          </w:rPr>
          <w:t>might work</w:t>
        </w:r>
      </w:ins>
      <w:ins w:id="38" w:author="tan xinyu" w:date="2021-05-21T22:50:00Z">
        <w:r w:rsidR="00893C66" w:rsidRPr="005E6AE4">
          <w:rPr>
            <w:highlight w:val="yellow"/>
            <w:rPrChange w:id="39" w:author="tan xinyu" w:date="2021-05-21T23:02:00Z">
              <w:rPr/>
            </w:rPrChange>
          </w:rPr>
          <w:t xml:space="preserve"> is addressed in the area of decision support programs, systems,</w:t>
        </w:r>
        <w:r w:rsidR="00893C66" w:rsidRPr="005E6AE4">
          <w:rPr>
            <w:rFonts w:eastAsiaTheme="minorEastAsia" w:hint="eastAsia"/>
            <w:highlight w:val="yellow"/>
            <w:rPrChange w:id="40" w:author="tan xinyu" w:date="2021-05-21T23:02:00Z">
              <w:rPr>
                <w:rFonts w:eastAsiaTheme="minorEastAsia" w:hint="eastAsia"/>
              </w:rPr>
            </w:rPrChange>
          </w:rPr>
          <w:t xml:space="preserve"> </w:t>
        </w:r>
        <w:r w:rsidR="00893C66" w:rsidRPr="005E6AE4">
          <w:rPr>
            <w:highlight w:val="yellow"/>
            <w:rPrChange w:id="41" w:author="tan xinyu" w:date="2021-05-21T23:02:00Z">
              <w:rPr/>
            </w:rPrChange>
          </w:rPr>
          <w:t>methods and techniques</w:t>
        </w:r>
      </w:ins>
      <w:ins w:id="42" w:author="tan xinyu" w:date="2021-05-21T23:01:00Z">
        <w:r w:rsidR="005E6AE4" w:rsidRPr="005E6AE4">
          <w:rPr>
            <w:highlight w:val="yellow"/>
            <w:rPrChange w:id="43" w:author="tan xinyu" w:date="2021-05-21T23:02:00Z">
              <w:rPr/>
            </w:rPrChange>
          </w:rPr>
          <w:t xml:space="preserve"> </w:t>
        </w:r>
      </w:ins>
      <w:r w:rsidR="005E6AE4" w:rsidRPr="005E6AE4">
        <w:rPr>
          <w:highlight w:val="yellow"/>
          <w:rPrChange w:id="44" w:author="tan xinyu" w:date="2021-05-21T23:02:00Z">
            <w:rPr/>
          </w:rPrChange>
        </w:rPr>
        <w:fldChar w:fldCharType="begin"/>
      </w:r>
      <w:r w:rsidR="005E6AE4" w:rsidRPr="005E6AE4">
        <w:rPr>
          <w:highlight w:val="yellow"/>
          <w:rPrChange w:id="45" w:author="tan xinyu" w:date="2021-05-21T23:02:00Z">
            <w:rPr/>
          </w:rPrChange>
        </w:rPr>
        <w:instrText xml:space="preserve"> ADDIN EN.CITE &lt;EndNote&gt;&lt;Cite&gt;&lt;Author&gt;Mladenic&lt;/Author&gt;&lt;Year&gt;2003&lt;/Year&gt;&lt;RecNum&gt;209&lt;/RecNum&gt;&lt;DisplayText&gt;(Mladenic et al. 2003; Power 2002)&lt;/DisplayText&gt;&lt;record&gt;&lt;rec-number&gt;209&lt;/rec-number&gt;&lt;foreign-keys&gt;&lt;key app="EN" db-id="xx2sdxzxyppx5jedtfkvpvsn9sve2252dadz" timestamp="1621609284"&gt;209&lt;/key&gt;&lt;/foreign-keys&gt;&lt;ref-type name="Book"&gt;6&lt;/ref-type&gt;&lt;contributors&gt;&lt;authors&gt;&lt;author&gt;Mladenic, Dunja&lt;/author&gt;&lt;author&gt;Lavrač, Nada&lt;/author&gt;&lt;author&gt;Bohanec, Marko&lt;/author&gt;&lt;author&gt;Moyle, Steve&lt;/author&gt;&lt;/authors&gt;&lt;/contributors&gt;&lt;titles&gt;&lt;title&gt;Data mining and decision support: integration and collaboration&lt;/title&gt;&lt;/titles&gt;&lt;dates&gt;&lt;year&gt;2003&lt;/year&gt;&lt;/dates&gt;&lt;publisher&gt;Springer Science &amp;amp; Business Media&lt;/publisher&gt;&lt;isbn&gt;1402073887&lt;/isbn&gt;&lt;urls&gt;&lt;/urls&gt;&lt;/record&gt;&lt;/Cite&gt;&lt;Cite&gt;&lt;Author&gt;Power&lt;/Author&gt;&lt;Year&gt;2002&lt;/Year&gt;&lt;RecNum&gt;210&lt;/RecNum&gt;&lt;record&gt;&lt;rec-number&gt;210&lt;/rec-number&gt;&lt;foreign-keys&gt;&lt;key app="EN" db-id="xx2sdxzxyppx5jedtfkvpvsn9sve2252dadz" timestamp="1621609353"&gt;210&lt;/key&gt;&lt;/foreign-keys&gt;&lt;ref-type name="Book"&gt;6&lt;/ref-type&gt;&lt;contributors&gt;&lt;authors&gt;&lt;author&gt;Power, Daniel J&lt;/author&gt;&lt;/authors&gt;&lt;/contributors&gt;&lt;titles&gt;&lt;title&gt;Decision support systems: concepts and resources for managers&lt;/title&gt;&lt;/titles&gt;&lt;dates&gt;&lt;year&gt;2002&lt;/year&gt;&lt;/dates&gt;&lt;publisher&gt;Greenwood Publishing Group&lt;/publisher&gt;&lt;isbn&gt;156720497X&lt;/isbn&gt;&lt;urls&gt;&lt;/urls&gt;&lt;/record&gt;&lt;/Cite&gt;&lt;/EndNote&gt;</w:instrText>
      </w:r>
      <w:r w:rsidR="005E6AE4" w:rsidRPr="005E6AE4">
        <w:rPr>
          <w:highlight w:val="yellow"/>
          <w:rPrChange w:id="46" w:author="tan xinyu" w:date="2021-05-21T23:02:00Z">
            <w:rPr/>
          </w:rPrChange>
        </w:rPr>
        <w:fldChar w:fldCharType="separate"/>
      </w:r>
      <w:r w:rsidR="005E6AE4" w:rsidRPr="005E6AE4">
        <w:rPr>
          <w:noProof/>
          <w:highlight w:val="yellow"/>
          <w:rPrChange w:id="47" w:author="tan xinyu" w:date="2021-05-21T23:02:00Z">
            <w:rPr>
              <w:noProof/>
            </w:rPr>
          </w:rPrChange>
        </w:rPr>
        <w:t>(Mladenic et al. 2003; Power 2002)</w:t>
      </w:r>
      <w:r w:rsidR="005E6AE4" w:rsidRPr="005E6AE4">
        <w:rPr>
          <w:highlight w:val="yellow"/>
          <w:rPrChange w:id="48" w:author="tan xinyu" w:date="2021-05-21T23:02:00Z">
            <w:rPr/>
          </w:rPrChange>
        </w:rPr>
        <w:fldChar w:fldCharType="end"/>
      </w:r>
      <w:ins w:id="49" w:author="tan xinyu" w:date="2021-05-21T22:51:00Z">
        <w:r w:rsidR="00893C66" w:rsidRPr="005E6AE4">
          <w:rPr>
            <w:highlight w:val="yellow"/>
            <w:rPrChange w:id="50" w:author="tan xinyu" w:date="2021-05-21T23:02:00Z">
              <w:rPr/>
            </w:rPrChange>
          </w:rPr>
          <w:t xml:space="preserve">. And </w:t>
        </w:r>
      </w:ins>
      <w:ins w:id="51" w:author="tan xinyu" w:date="2021-05-21T22:46:00Z">
        <w:r w:rsidR="00A379F5" w:rsidRPr="005E6AE4">
          <w:rPr>
            <w:highlight w:val="yellow"/>
            <w:rPrChange w:id="52" w:author="tan xinyu" w:date="2021-05-21T23:02:00Z">
              <w:rPr/>
            </w:rPrChange>
          </w:rPr>
          <w:t>IT</w:t>
        </w:r>
      </w:ins>
      <w:ins w:id="53" w:author="tan xinyu" w:date="2021-05-21T22:45:00Z">
        <w:r w:rsidR="00A379F5" w:rsidRPr="005E6AE4">
          <w:rPr>
            <w:highlight w:val="yellow"/>
            <w:rPrChange w:id="54" w:author="tan xinyu" w:date="2021-05-21T23:02:00Z">
              <w:rPr/>
            </w:rPrChange>
          </w:rPr>
          <w:t xml:space="preserve"> </w:t>
        </w:r>
      </w:ins>
      <w:ins w:id="55" w:author="tan xinyu" w:date="2021-05-21T22:46:00Z">
        <w:r w:rsidR="00A379F5" w:rsidRPr="005E6AE4">
          <w:rPr>
            <w:highlight w:val="yellow"/>
            <w:rPrChange w:id="56" w:author="tan xinyu" w:date="2021-05-21T23:02:00Z">
              <w:rPr/>
            </w:rPrChange>
          </w:rPr>
          <w:t xml:space="preserve">can </w:t>
        </w:r>
      </w:ins>
      <w:ins w:id="57" w:author="tan xinyu" w:date="2021-05-21T22:45:00Z">
        <w:r w:rsidR="00A379F5" w:rsidRPr="005E6AE4">
          <w:rPr>
            <w:highlight w:val="yellow"/>
            <w:rPrChange w:id="58" w:author="tan xinyu" w:date="2021-05-21T23:02:00Z">
              <w:rPr/>
            </w:rPrChange>
          </w:rPr>
          <w:t>support people</w:t>
        </w:r>
      </w:ins>
      <w:ins w:id="59" w:author="tan xinyu" w:date="2021-05-21T22:48:00Z">
        <w:r w:rsidR="00893C66" w:rsidRPr="005E6AE4">
          <w:rPr>
            <w:highlight w:val="yellow"/>
            <w:rPrChange w:id="60" w:author="tan xinyu" w:date="2021-05-21T23:02:00Z">
              <w:rPr/>
            </w:rPrChange>
          </w:rPr>
          <w:t xml:space="preserve"> </w:t>
        </w:r>
      </w:ins>
      <w:ins w:id="61" w:author="tan xinyu" w:date="2021-05-21T22:52:00Z">
        <w:r w:rsidR="00893C66" w:rsidRPr="005E6AE4">
          <w:rPr>
            <w:highlight w:val="yellow"/>
            <w:rPrChange w:id="62" w:author="tan xinyu" w:date="2021-05-21T23:02:00Z">
              <w:rPr/>
            </w:rPrChange>
          </w:rPr>
          <w:t>faced with difficult decisions</w:t>
        </w:r>
      </w:ins>
      <w:ins w:id="63" w:author="tan xinyu" w:date="2021-05-21T22:47:00Z">
        <w:r w:rsidR="00A379F5" w:rsidRPr="005E6AE4">
          <w:rPr>
            <w:highlight w:val="yellow"/>
            <w:rPrChange w:id="64" w:author="tan xinyu" w:date="2021-05-21T23:02:00Z">
              <w:rPr/>
            </w:rPrChange>
          </w:rPr>
          <w:t xml:space="preserve"> to</w:t>
        </w:r>
      </w:ins>
      <w:ins w:id="65" w:author="tan xinyu" w:date="2021-05-21T22:45:00Z">
        <w:r w:rsidR="00A379F5" w:rsidRPr="005E6AE4">
          <w:rPr>
            <w:highlight w:val="yellow"/>
            <w:rPrChange w:id="66" w:author="tan xinyu" w:date="2021-05-21T23:02:00Z">
              <w:rPr/>
            </w:rPrChange>
          </w:rPr>
          <w:t xml:space="preserve"> decide better, faster and more effectively</w:t>
        </w:r>
      </w:ins>
      <w:ins w:id="67" w:author="tan xinyu" w:date="2021-05-21T22:56:00Z">
        <w:r w:rsidR="003F3E8B" w:rsidRPr="005E6AE4">
          <w:rPr>
            <w:highlight w:val="yellow"/>
            <w:rPrChange w:id="68" w:author="tan xinyu" w:date="2021-05-21T23:02:00Z">
              <w:rPr/>
            </w:rPrChange>
          </w:rPr>
          <w:t xml:space="preserve"> </w:t>
        </w:r>
      </w:ins>
      <w:r w:rsidR="003F3E8B" w:rsidRPr="005E6AE4">
        <w:rPr>
          <w:highlight w:val="yellow"/>
          <w:rPrChange w:id="69" w:author="tan xinyu" w:date="2021-05-21T23:02:00Z">
            <w:rPr/>
          </w:rPrChange>
        </w:rPr>
        <w:fldChar w:fldCharType="begin"/>
      </w:r>
      <w:r w:rsidR="003F3E8B" w:rsidRPr="005E6AE4">
        <w:rPr>
          <w:highlight w:val="yellow"/>
          <w:rPrChange w:id="70" w:author="tan xinyu" w:date="2021-05-21T23:02:00Z">
            <w:rPr/>
          </w:rPrChange>
        </w:rPr>
        <w:instrText xml:space="preserve"> ADDIN EN.CITE &lt;EndNote&gt;&lt;Cite&gt;&lt;Author&gt;Bohanec&lt;/Author&gt;&lt;Year&gt;2009&lt;/Year&gt;&lt;RecNum&gt;208&lt;/RecNum&gt;&lt;DisplayText&gt;(Bohanec 2009)&lt;/DisplayText&gt;&lt;record&gt;&lt;rec-number&gt;208&lt;/rec-number&gt;&lt;foreign-keys&gt;&lt;key app="EN" db-id="xx2sdxzxyppx5jedtfkvpvsn9sve2252dadz" timestamp="1621608832"&gt;208&lt;/key&gt;&lt;/foreign-keys&gt;&lt;ref-type name="Journal Article"&gt;17&lt;/ref-type&gt;&lt;contributors&gt;&lt;authors&gt;&lt;author&gt;Bohanec, Marko&lt;/author&gt;&lt;/authors&gt;&lt;/contributors&gt;&lt;titles&gt;&lt;title&gt;Decision making: A computer-science and information-technology viewpoint&lt;/title&gt;&lt;secondary-title&gt;Interdisciplinary Description of Complex Systems: INDECS&lt;/secondary-title&gt;&lt;/titles&gt;&lt;periodical&gt;&lt;full-title&gt;Interdisciplinary Description of Complex Systems: INDECS&lt;/full-title&gt;&lt;/periodical&gt;&lt;pages&gt;22-37&lt;/pages&gt;&lt;volume&gt;7&lt;/volume&gt;&lt;number&gt;2&lt;/number&gt;&lt;dates&gt;&lt;year&gt;2009&lt;/year&gt;&lt;/dates&gt;&lt;isbn&gt;1334-4684&lt;/isbn&gt;&lt;urls&gt;&lt;/urls&gt;&lt;/record&gt;&lt;/Cite&gt;&lt;/EndNote&gt;</w:instrText>
      </w:r>
      <w:r w:rsidR="003F3E8B" w:rsidRPr="005E6AE4">
        <w:rPr>
          <w:highlight w:val="yellow"/>
          <w:rPrChange w:id="71" w:author="tan xinyu" w:date="2021-05-21T23:02:00Z">
            <w:rPr/>
          </w:rPrChange>
        </w:rPr>
        <w:fldChar w:fldCharType="separate"/>
      </w:r>
      <w:r w:rsidR="003F3E8B" w:rsidRPr="005E6AE4">
        <w:rPr>
          <w:noProof/>
          <w:highlight w:val="yellow"/>
          <w:rPrChange w:id="72" w:author="tan xinyu" w:date="2021-05-21T23:02:00Z">
            <w:rPr>
              <w:noProof/>
            </w:rPr>
          </w:rPrChange>
        </w:rPr>
        <w:t>(Bohanec 2009)</w:t>
      </w:r>
      <w:r w:rsidR="003F3E8B" w:rsidRPr="005E6AE4">
        <w:rPr>
          <w:highlight w:val="yellow"/>
          <w:rPrChange w:id="73" w:author="tan xinyu" w:date="2021-05-21T23:02:00Z">
            <w:rPr/>
          </w:rPrChange>
        </w:rPr>
        <w:fldChar w:fldCharType="end"/>
      </w:r>
      <w:ins w:id="74" w:author="tan xinyu" w:date="2021-05-21T22:09:00Z">
        <w:r w:rsidR="00DB5EC0" w:rsidRPr="005E6AE4">
          <w:rPr>
            <w:highlight w:val="yellow"/>
            <w:rPrChange w:id="75" w:author="tan xinyu" w:date="2021-05-21T23:02:00Z">
              <w:rPr/>
            </w:rPrChange>
          </w:rPr>
          <w:t>.</w:t>
        </w:r>
        <w:r w:rsidR="00DB5EC0">
          <w:t xml:space="preserve"> </w:t>
        </w:r>
      </w:ins>
      <w:ins w:id="76" w:author="tan xinyu" w:date="2021-05-20T16:59:00Z">
        <w:r w:rsidR="005A6BF5" w:rsidRPr="005A6BF5">
          <w:rPr>
            <w:rFonts w:eastAsiaTheme="minorEastAsia"/>
          </w:rPr>
          <w:t xml:space="preserve">However, when exploring ways to avoid driving risk, few researchers have reported on the </w:t>
        </w:r>
      </w:ins>
      <w:ins w:id="77" w:author="tan xinyu" w:date="2021-05-20T17:00:00Z">
        <w:r w:rsidR="005A6BF5">
          <w:rPr>
            <w:rFonts w:eastAsiaTheme="minorEastAsia"/>
          </w:rPr>
          <w:t>use of</w:t>
        </w:r>
      </w:ins>
      <w:ins w:id="78" w:author="tan xinyu" w:date="2021-05-20T16:59:00Z">
        <w:r w:rsidR="005A6BF5" w:rsidRPr="005A6BF5">
          <w:rPr>
            <w:rFonts w:eastAsiaTheme="minorEastAsia"/>
          </w:rPr>
          <w:t xml:space="preserve"> IT products and applications </w:t>
        </w:r>
      </w:ins>
      <w:ins w:id="79" w:author="tan xinyu" w:date="2021-05-20T17:00:00Z">
        <w:r w:rsidR="005A6BF5">
          <w:rPr>
            <w:rFonts w:eastAsiaTheme="minorEastAsia"/>
          </w:rPr>
          <w:t xml:space="preserve">for behavior changing </w:t>
        </w:r>
      </w:ins>
      <w:ins w:id="80" w:author="tan xinyu" w:date="2021-05-20T16:59:00Z">
        <w:r w:rsidR="005A6BF5" w:rsidRPr="005A6BF5">
          <w:rPr>
            <w:rFonts w:eastAsiaTheme="minorEastAsia"/>
          </w:rPr>
          <w:t>at the individual level.</w:t>
        </w:r>
      </w:ins>
      <w:del w:id="81" w:author="tan xinyu" w:date="2021-05-20T16:59:00Z">
        <w:r w:rsidR="00C2412A" w:rsidDel="005A6BF5">
          <w:rPr>
            <w:rFonts w:ascii="宋体" w:eastAsia="宋体" w:hAnsi="宋体" w:cs="宋体" w:hint="eastAsia"/>
          </w:rPr>
          <w:delText xml:space="preserve"> </w:delText>
        </w:r>
      </w:del>
    </w:p>
    <w:p w14:paraId="627F8B87" w14:textId="5B7D37F6" w:rsidR="00A379F5" w:rsidRPr="00A379F5" w:rsidDel="00893C66" w:rsidRDefault="00A379F5" w:rsidP="00A379F5">
      <w:pPr>
        <w:rPr>
          <w:del w:id="82" w:author="tan xinyu" w:date="2021-05-21T22:52:00Z"/>
          <w:rPrChange w:id="83" w:author="tan xinyu" w:date="2021-05-21T22:38:00Z">
            <w:rPr>
              <w:del w:id="84" w:author="tan xinyu" w:date="2021-05-21T22:52:00Z"/>
              <w:rFonts w:ascii="宋体" w:eastAsia="宋体" w:hAnsi="宋体" w:cs="宋体"/>
            </w:rPr>
          </w:rPrChange>
        </w:rPr>
      </w:pPr>
    </w:p>
    <w:p w14:paraId="1B8E07D8" w14:textId="77777777" w:rsidR="00C2412A" w:rsidRDefault="00C2412A" w:rsidP="0050724C">
      <w:pPr>
        <w:pStyle w:val="Heading2"/>
      </w:pPr>
      <w:r w:rsidRPr="00077025">
        <w:t xml:space="preserve">Driving </w:t>
      </w:r>
      <w:r>
        <w:t>Risk</w:t>
      </w:r>
    </w:p>
    <w:p w14:paraId="32CFA916" w14:textId="77777777" w:rsidR="00C2412A" w:rsidRPr="002C0CF0" w:rsidRDefault="00C2412A" w:rsidP="002C0CF0">
      <w:pPr>
        <w:rPr>
          <w:rFonts w:eastAsiaTheme="minorEastAsia" w:cs="Times New Roman"/>
          <w:szCs w:val="21"/>
        </w:rPr>
      </w:pPr>
      <w:r>
        <w:rPr>
          <w:rFonts w:cs="Times New Roman"/>
          <w:szCs w:val="21"/>
        </w:rPr>
        <w:t>Prior</w:t>
      </w:r>
      <w:r w:rsidRPr="00A170A1">
        <w:rPr>
          <w:rFonts w:cs="Times New Roman"/>
          <w:szCs w:val="21"/>
        </w:rPr>
        <w:t xml:space="preserve"> studies have assessed various contributing factor</w:t>
      </w:r>
      <w:r w:rsidRPr="007B4156">
        <w:rPr>
          <w:rFonts w:cs="Times New Roman"/>
          <w:szCs w:val="21"/>
        </w:rPr>
        <w:t xml:space="preserve">s </w:t>
      </w:r>
      <w:r w:rsidRPr="003B0CCB">
        <w:rPr>
          <w:rFonts w:cs="Times New Roman"/>
          <w:szCs w:val="21"/>
        </w:rPr>
        <w:t>in to</w:t>
      </w:r>
      <w:r>
        <w:rPr>
          <w:rFonts w:cs="Times New Roman"/>
          <w:color w:val="ED7D31" w:themeColor="accent2"/>
          <w:szCs w:val="21"/>
        </w:rPr>
        <w:t xml:space="preserve"> </w:t>
      </w:r>
      <w:r w:rsidRPr="00A170A1">
        <w:rPr>
          <w:rFonts w:cs="Times New Roman"/>
          <w:szCs w:val="21"/>
        </w:rPr>
        <w:t>driving risk</w:t>
      </w:r>
      <w:r>
        <w:rPr>
          <w:rFonts w:cs="Times New Roman"/>
          <w:szCs w:val="21"/>
        </w:rPr>
        <w:t xml:space="preserve">, which is </w:t>
      </w:r>
      <w:r w:rsidRPr="00A170A1">
        <w:rPr>
          <w:rFonts w:cs="Times New Roman"/>
          <w:szCs w:val="21"/>
        </w:rPr>
        <w:t>defined as a potential threat that may cause vehicle crashes or other accidents</w:t>
      </w:r>
      <w:r>
        <w:rPr>
          <w:rFonts w:cs="Times New Roman"/>
          <w:szCs w:val="21"/>
        </w:rPr>
        <w:t xml:space="preserve"> </w:t>
      </w:r>
      <w:r>
        <w:rPr>
          <w:rFonts w:cs="Times New Roman"/>
          <w:noProof/>
          <w:szCs w:val="21"/>
        </w:rPr>
        <w:t>(Zheng et al. 2014)</w:t>
      </w:r>
      <w:r>
        <w:rPr>
          <w:rFonts w:cs="Times New Roman"/>
          <w:szCs w:val="21"/>
        </w:rPr>
        <w:t>.</w:t>
      </w:r>
      <w:r w:rsidRPr="002C57C0">
        <w:rPr>
          <w:rFonts w:cs="Times New Roman"/>
          <w:szCs w:val="21"/>
        </w:rPr>
        <w:t xml:space="preserve"> Researchers </w:t>
      </w:r>
      <w:r>
        <w:rPr>
          <w:rFonts w:cs="Times New Roman"/>
          <w:szCs w:val="21"/>
        </w:rPr>
        <w:t>conclude the factors to</w:t>
      </w:r>
      <w:r w:rsidRPr="002C57C0">
        <w:rPr>
          <w:rFonts w:cs="Times New Roman"/>
          <w:szCs w:val="21"/>
        </w:rPr>
        <w:t xml:space="preserve"> </w:t>
      </w:r>
      <w:r w:rsidRPr="00A170A1">
        <w:rPr>
          <w:rFonts w:cs="Times New Roman"/>
          <w:szCs w:val="21"/>
        </w:rPr>
        <w:t xml:space="preserve">drivers’ driving behaviors, </w:t>
      </w:r>
      <w:r>
        <w:rPr>
          <w:rFonts w:cs="Times New Roman"/>
          <w:szCs w:val="21"/>
        </w:rPr>
        <w:t>traits</w:t>
      </w:r>
      <w:r w:rsidRPr="00A170A1">
        <w:rPr>
          <w:rFonts w:cs="Times New Roman"/>
          <w:szCs w:val="21"/>
        </w:rPr>
        <w:t>, the road condition, environment state</w:t>
      </w:r>
      <w:r>
        <w:rPr>
          <w:rFonts w:cs="Times New Roman"/>
          <w:szCs w:val="21"/>
        </w:rPr>
        <w:t xml:space="preserve"> and vehicle failures </w:t>
      </w:r>
      <w:r>
        <w:rPr>
          <w:rFonts w:cs="Times New Roman"/>
          <w:noProof/>
          <w:szCs w:val="21"/>
        </w:rPr>
        <w:t>(Cai et al. 2016; Donovan and Marlatt 1982; Donovan et al. 1988; McMillen et al. 1992; Rolison et al. 2018)</w:t>
      </w:r>
      <w:r>
        <w:rPr>
          <w:rFonts w:cs="Times New Roman"/>
          <w:szCs w:val="21"/>
        </w:rPr>
        <w:t>.</w:t>
      </w:r>
      <w:r w:rsidRPr="00A170A1">
        <w:rPr>
          <w:rFonts w:cs="Times New Roman"/>
          <w:szCs w:val="21"/>
        </w:rPr>
        <w:t xml:space="preserve"> </w:t>
      </w:r>
      <w:bookmarkStart w:id="85" w:name="_Hlk57036863"/>
      <w:r>
        <w:rPr>
          <w:rFonts w:cs="Times New Roman"/>
          <w:szCs w:val="21"/>
        </w:rPr>
        <w:t xml:space="preserve">From the perspective of drivers themselves, </w:t>
      </w:r>
      <w:bookmarkEnd w:id="85"/>
      <w:r>
        <w:rPr>
          <w:rFonts w:cs="Times New Roman"/>
          <w:szCs w:val="21"/>
        </w:rPr>
        <w:t>r</w:t>
      </w:r>
      <w:r w:rsidRPr="00CC195E">
        <w:rPr>
          <w:rFonts w:cs="Times New Roman"/>
          <w:szCs w:val="21"/>
        </w:rPr>
        <w:t>esearch distinguishes between driving skills and driving style</w:t>
      </w:r>
      <w:r>
        <w:rPr>
          <w:rFonts w:cs="Times New Roman"/>
          <w:szCs w:val="21"/>
        </w:rPr>
        <w:t xml:space="preserve"> </w:t>
      </w:r>
      <w:r>
        <w:rPr>
          <w:rFonts w:cs="Times New Roman"/>
          <w:noProof/>
          <w:szCs w:val="21"/>
        </w:rPr>
        <w:t>(Rolison et al. 2018)</w:t>
      </w:r>
      <w:r w:rsidRPr="00CC195E">
        <w:rPr>
          <w:rFonts w:cs="Times New Roman"/>
          <w:szCs w:val="21"/>
        </w:rPr>
        <w:t>.</w:t>
      </w:r>
      <w:r>
        <w:rPr>
          <w:rFonts w:cs="Times New Roman" w:hint="eastAsia"/>
          <w:szCs w:val="21"/>
        </w:rPr>
        <w:t xml:space="preserve"> </w:t>
      </w:r>
      <w:r w:rsidRPr="00191F8C">
        <w:rPr>
          <w:rFonts w:cs="Times New Roman"/>
          <w:szCs w:val="21"/>
        </w:rPr>
        <w:t xml:space="preserve">The skills component includes practice, </w:t>
      </w:r>
      <w:r w:rsidRPr="00A170A1">
        <w:rPr>
          <w:rFonts w:cs="Times New Roman"/>
          <w:kern w:val="0"/>
          <w:szCs w:val="21"/>
        </w:rPr>
        <w:t>exposure to the diversity of traffic situations</w:t>
      </w:r>
      <w:r>
        <w:rPr>
          <w:rFonts w:cs="Times New Roman"/>
          <w:szCs w:val="21"/>
        </w:rPr>
        <w:t xml:space="preserve"> and </w:t>
      </w:r>
      <w:r w:rsidRPr="00191F8C">
        <w:rPr>
          <w:rFonts w:cs="Times New Roman"/>
          <w:szCs w:val="21"/>
        </w:rPr>
        <w:t>reaction time</w:t>
      </w:r>
      <w:r>
        <w:rPr>
          <w:rFonts w:cs="Times New Roman"/>
          <w:szCs w:val="21"/>
        </w:rPr>
        <w:t xml:space="preserve"> </w:t>
      </w:r>
      <w:r>
        <w:rPr>
          <w:rFonts w:cs="Times New Roman"/>
          <w:noProof/>
          <w:kern w:val="0"/>
          <w:szCs w:val="21"/>
        </w:rPr>
        <w:t>(Boyce and Geller 2002; Groeger and Brown 1989; Lajunen and Summala 1995; Li et al. 2016; McMillen et al. 1992; Özkan and Lajunen 2006)</w:t>
      </w:r>
      <w:r w:rsidRPr="00191F8C">
        <w:rPr>
          <w:rFonts w:cs="Times New Roman"/>
          <w:szCs w:val="21"/>
        </w:rPr>
        <w:t>. Driving style</w:t>
      </w:r>
      <w:r w:rsidRPr="00DD6C4C">
        <w:rPr>
          <w:rFonts w:cs="Times New Roman"/>
          <w:szCs w:val="21"/>
        </w:rPr>
        <w:t xml:space="preserve"> </w:t>
      </w:r>
      <w:r w:rsidRPr="003B0CCB">
        <w:rPr>
          <w:rFonts w:cs="Times New Roman"/>
          <w:szCs w:val="21"/>
        </w:rPr>
        <w:t xml:space="preserve">refers to the ways an </w:t>
      </w:r>
      <w:r w:rsidRPr="00DD6C4C">
        <w:rPr>
          <w:rFonts w:cs="Times New Roman"/>
          <w:szCs w:val="21"/>
        </w:rPr>
        <w:t>individual chooses to drive</w:t>
      </w:r>
      <w:r w:rsidRPr="00F30768">
        <w:rPr>
          <w:rFonts w:cs="Times New Roman"/>
          <w:szCs w:val="21"/>
        </w:rPr>
        <w:t xml:space="preserve"> </w:t>
      </w:r>
      <w:r w:rsidRPr="00F30768">
        <w:rPr>
          <w:rFonts w:cs="Times New Roman"/>
          <w:noProof/>
          <w:szCs w:val="21"/>
        </w:rPr>
        <w:t>(Rolison et al. 2018)</w:t>
      </w:r>
      <w:r w:rsidRPr="00DD6C4C">
        <w:rPr>
          <w:rFonts w:cs="Times New Roman"/>
          <w:szCs w:val="21"/>
        </w:rPr>
        <w:t>.</w:t>
      </w:r>
      <w:r w:rsidRPr="00F30768">
        <w:rPr>
          <w:rFonts w:eastAsiaTheme="minorEastAsia" w:cs="Times New Roman" w:hint="eastAsia"/>
          <w:szCs w:val="21"/>
        </w:rPr>
        <w:t xml:space="preserve"> </w:t>
      </w:r>
      <w:r w:rsidRPr="00F30768">
        <w:rPr>
          <w:rFonts w:cs="Times New Roman"/>
          <w:kern w:val="0"/>
          <w:szCs w:val="21"/>
        </w:rPr>
        <w:t>D</w:t>
      </w:r>
      <w:r w:rsidRPr="003B52AC">
        <w:rPr>
          <w:rFonts w:cs="Times New Roman"/>
          <w:kern w:val="0"/>
          <w:szCs w:val="21"/>
        </w:rPr>
        <w:t xml:space="preserve">riving characteristics, a complex interaction of diving skills and styles, are explained in prior studies. For example, driving experience was confirmed to be a significant predictor of safety and skill-oriented driving </w:t>
      </w:r>
      <w:r w:rsidRPr="00F30768">
        <w:rPr>
          <w:rFonts w:cs="Times New Roman"/>
          <w:noProof/>
          <w:kern w:val="0"/>
          <w:szCs w:val="21"/>
        </w:rPr>
        <w:t>(Lajunen and Summala 1995)</w:t>
      </w:r>
      <w:r w:rsidRPr="00DD6C4C">
        <w:rPr>
          <w:rFonts w:cs="Times New Roman"/>
          <w:kern w:val="0"/>
          <w:szCs w:val="21"/>
        </w:rPr>
        <w:t>, for wh</w:t>
      </w:r>
      <w:r w:rsidRPr="00F30768">
        <w:rPr>
          <w:rFonts w:cs="Times New Roman"/>
          <w:kern w:val="0"/>
          <w:szCs w:val="21"/>
        </w:rPr>
        <w:t xml:space="preserve">ich </w:t>
      </w:r>
      <w:r w:rsidRPr="003B0CCB">
        <w:rPr>
          <w:rFonts w:cs="Times New Roman"/>
          <w:kern w:val="0"/>
          <w:szCs w:val="21"/>
        </w:rPr>
        <w:t xml:space="preserve">researchers explain </w:t>
      </w:r>
      <w:r w:rsidRPr="00DD6C4C">
        <w:rPr>
          <w:rFonts w:cs="Times New Roman"/>
          <w:kern w:val="0"/>
          <w:szCs w:val="21"/>
        </w:rPr>
        <w:t xml:space="preserve">that practice and increased exposure </w:t>
      </w:r>
      <w:r w:rsidRPr="003B0CCB">
        <w:rPr>
          <w:rFonts w:cs="Times New Roman"/>
          <w:kern w:val="0"/>
          <w:szCs w:val="21"/>
        </w:rPr>
        <w:t xml:space="preserve">to diverse </w:t>
      </w:r>
      <w:r w:rsidRPr="00DD6C4C">
        <w:rPr>
          <w:rFonts w:cs="Times New Roman"/>
          <w:kern w:val="0"/>
          <w:szCs w:val="21"/>
        </w:rPr>
        <w:t>traffic si</w:t>
      </w:r>
      <w:r w:rsidRPr="00A170A1">
        <w:rPr>
          <w:rFonts w:cs="Times New Roman"/>
          <w:kern w:val="0"/>
          <w:szCs w:val="21"/>
        </w:rPr>
        <w:t xml:space="preserve">tuations </w:t>
      </w:r>
      <w:r w:rsidRPr="00DD6C4C">
        <w:rPr>
          <w:rFonts w:cs="Times New Roman"/>
          <w:kern w:val="0"/>
          <w:szCs w:val="21"/>
        </w:rPr>
        <w:t>could be expected to improve</w:t>
      </w:r>
      <w:r w:rsidRPr="003B52AC">
        <w:rPr>
          <w:rFonts w:cs="Times New Roman"/>
          <w:kern w:val="0"/>
          <w:szCs w:val="21"/>
        </w:rPr>
        <w:t xml:space="preserve"> driving performance</w:t>
      </w:r>
      <w:r w:rsidRPr="00DD6C4C">
        <w:rPr>
          <w:rFonts w:cs="Times New Roman"/>
          <w:kern w:val="0"/>
          <w:szCs w:val="21"/>
        </w:rPr>
        <w:t xml:space="preserve">, but also increase </w:t>
      </w:r>
      <w:r w:rsidRPr="003B0CCB">
        <w:rPr>
          <w:rFonts w:cs="Times New Roman"/>
          <w:kern w:val="0"/>
          <w:szCs w:val="21"/>
        </w:rPr>
        <w:t xml:space="preserve">subjective control over driving </w:t>
      </w:r>
      <w:r w:rsidRPr="00DD6C4C">
        <w:rPr>
          <w:rFonts w:cs="Times New Roman"/>
          <w:kern w:val="0"/>
          <w:szCs w:val="21"/>
        </w:rPr>
        <w:lastRenderedPageBreak/>
        <w:t>and reduce concerns about safety</w:t>
      </w:r>
      <w:r w:rsidRPr="00F30768">
        <w:rPr>
          <w:rFonts w:cs="Times New Roman"/>
          <w:kern w:val="0"/>
          <w:szCs w:val="21"/>
        </w:rPr>
        <w:t xml:space="preserve"> </w:t>
      </w:r>
      <w:r>
        <w:rPr>
          <w:rFonts w:cs="Times New Roman"/>
          <w:noProof/>
          <w:kern w:val="0"/>
          <w:szCs w:val="21"/>
        </w:rPr>
        <w:t>(Näätänen and Summala 1976; Spolander 1983)</w:t>
      </w:r>
      <w:r w:rsidRPr="00DD6C4C">
        <w:rPr>
          <w:rFonts w:cs="Times New Roman"/>
          <w:kern w:val="0"/>
          <w:szCs w:val="21"/>
        </w:rPr>
        <w:t>.</w:t>
      </w:r>
      <w:r w:rsidRPr="003B0CCB">
        <w:rPr>
          <w:rFonts w:cs="Times New Roman"/>
          <w:kern w:val="0"/>
          <w:szCs w:val="21"/>
        </w:rPr>
        <w:t xml:space="preserve"> Additionally, age is also </w:t>
      </w:r>
      <w:r w:rsidRPr="00DD6C4C">
        <w:rPr>
          <w:rFonts w:cs="Times New Roman"/>
          <w:kern w:val="0"/>
          <w:szCs w:val="21"/>
        </w:rPr>
        <w:t>related to driving</w:t>
      </w:r>
      <w:r w:rsidRPr="00F30768">
        <w:rPr>
          <w:rFonts w:cs="Times New Roman"/>
          <w:kern w:val="0"/>
          <w:szCs w:val="21"/>
        </w:rPr>
        <w:t xml:space="preserve"> experience, thus many of the younger drivers tend to have </w:t>
      </w:r>
      <w:r w:rsidRPr="003B0CCB">
        <w:rPr>
          <w:rFonts w:cs="Times New Roman"/>
          <w:kern w:val="0"/>
          <w:szCs w:val="21"/>
        </w:rPr>
        <w:t xml:space="preserve">higher driving risk compared to </w:t>
      </w:r>
      <w:r w:rsidRPr="00DD6C4C">
        <w:rPr>
          <w:rFonts w:cs="Times New Roman"/>
          <w:kern w:val="0"/>
          <w:szCs w:val="21"/>
        </w:rPr>
        <w:t>older drivers</w:t>
      </w:r>
      <w:r w:rsidRPr="00F30768">
        <w:rPr>
          <w:rFonts w:cs="Times New Roman"/>
          <w:kern w:val="0"/>
          <w:szCs w:val="21"/>
        </w:rPr>
        <w:t xml:space="preserve"> </w:t>
      </w:r>
      <w:r w:rsidRPr="00F30768">
        <w:rPr>
          <w:rFonts w:cs="Times New Roman"/>
          <w:noProof/>
          <w:kern w:val="0"/>
          <w:szCs w:val="21"/>
        </w:rPr>
        <w:t>(Sharkin 2004)</w:t>
      </w:r>
      <w:r w:rsidRPr="00DD6C4C">
        <w:rPr>
          <w:rFonts w:cs="Times New Roman"/>
          <w:kern w:val="0"/>
          <w:szCs w:val="21"/>
        </w:rPr>
        <w:t>.</w:t>
      </w:r>
      <w:r w:rsidRPr="00A170A1">
        <w:rPr>
          <w:rFonts w:cs="Times New Roman"/>
          <w:kern w:val="0"/>
          <w:szCs w:val="21"/>
        </w:rPr>
        <w:t xml:space="preserve"> </w:t>
      </w:r>
    </w:p>
    <w:p w14:paraId="63966CA2" w14:textId="5B8817F6" w:rsidR="00C2412A" w:rsidRPr="0043556E" w:rsidRDefault="00C2412A" w:rsidP="0043556E">
      <w:pPr>
        <w:rPr>
          <w:rFonts w:eastAsiaTheme="minorEastAsia" w:cs="Times New Roman"/>
        </w:rPr>
      </w:pPr>
      <w:r>
        <w:rPr>
          <w:rFonts w:cs="Times New Roman"/>
          <w:kern w:val="0"/>
          <w:szCs w:val="21"/>
        </w:rPr>
        <w:t>Efforts have been taken to improve</w:t>
      </w:r>
      <w:r w:rsidRPr="009B39DA">
        <w:rPr>
          <w:rFonts w:cs="Times New Roman"/>
          <w:color w:val="00B050"/>
          <w:kern w:val="0"/>
          <w:szCs w:val="21"/>
        </w:rPr>
        <w:t xml:space="preserve"> </w:t>
      </w:r>
      <w:r>
        <w:rPr>
          <w:rFonts w:cs="Times New Roman"/>
          <w:kern w:val="0"/>
          <w:szCs w:val="21"/>
        </w:rPr>
        <w:t>driving risk assessment</w:t>
      </w:r>
      <w:r w:rsidR="00390C3C">
        <w:rPr>
          <w:rFonts w:cs="Times New Roman"/>
          <w:kern w:val="0"/>
          <w:szCs w:val="21"/>
        </w:rPr>
        <w:t xml:space="preserve"> </w:t>
      </w:r>
      <w:r w:rsidR="00823F18">
        <w:rPr>
          <w:rFonts w:cs="Times New Roman"/>
          <w:kern w:val="0"/>
          <w:szCs w:val="21"/>
        </w:rPr>
        <w:fldChar w:fldCharType="begin"/>
      </w:r>
      <w:r w:rsidR="00823F18">
        <w:rPr>
          <w:rFonts w:cs="Times New Roman"/>
          <w:kern w:val="0"/>
          <w:szCs w:val="21"/>
        </w:rPr>
        <w:instrText xml:space="preserve"> ADDIN EN.CITE &lt;EndNote&gt;&lt;Cite&gt;&lt;Author&gt;Bian&lt;/Author&gt;&lt;Year&gt;2018&lt;/Year&gt;&lt;RecNum&gt;207&lt;/RecNum&gt;&lt;DisplayText&gt;(Bian et al. 2018)&lt;/DisplayText&gt;&lt;record&gt;&lt;rec-number&gt;207&lt;/rec-number&gt;&lt;foreign-keys&gt;&lt;key app="EN" db-id="xx2sdxzxyppx5jedtfkvpvsn9sve2252dadz" timestamp="1616052420"&gt;207&lt;/key&gt;&lt;/foreign-keys&gt;&lt;ref-type name="Journal Article"&gt;17&lt;/ref-type&gt;&lt;contributors&gt;&lt;authors&gt;&lt;author&gt;Bian, Yiyang&lt;/author&gt;&lt;author&gt;Yang, Chen&lt;/author&gt;&lt;author&gt;Zhao, J Leon&lt;/author&gt;&lt;author&gt;Liang, Liang&lt;/author&gt;&lt;/authors&gt;&lt;/contributors&gt;&lt;titles&gt;&lt;title&gt;Good drivers pay less: A study of usage-based vehicle insurance models&lt;/title&gt;&lt;secondary-title&gt;Transportation research part A: policy and practice&lt;/secondary-title&gt;&lt;/titles&gt;&lt;periodical&gt;&lt;full-title&gt;Transportation research part A: policy and practice&lt;/full-title&gt;&lt;/periodical&gt;&lt;pages&gt;20-34&lt;/pages&gt;&lt;volume&gt;107&lt;/volume&gt;&lt;dates&gt;&lt;year&gt;2018&lt;/year&gt;&lt;/dates&gt;&lt;isbn&gt;0965-8564&lt;/isbn&gt;&lt;urls&gt;&lt;/urls&gt;&lt;/record&gt;&lt;/Cite&gt;&lt;/EndNote&gt;</w:instrText>
      </w:r>
      <w:r w:rsidR="00823F18">
        <w:rPr>
          <w:rFonts w:cs="Times New Roman"/>
          <w:kern w:val="0"/>
          <w:szCs w:val="21"/>
        </w:rPr>
        <w:fldChar w:fldCharType="separate"/>
      </w:r>
      <w:r w:rsidR="00823F18">
        <w:rPr>
          <w:rFonts w:cs="Times New Roman"/>
          <w:noProof/>
          <w:kern w:val="0"/>
          <w:szCs w:val="21"/>
        </w:rPr>
        <w:t>(Bian et al. 2018)</w:t>
      </w:r>
      <w:r w:rsidR="00823F18">
        <w:rPr>
          <w:rFonts w:cs="Times New Roman"/>
          <w:kern w:val="0"/>
          <w:szCs w:val="21"/>
        </w:rPr>
        <w:fldChar w:fldCharType="end"/>
      </w:r>
      <w:r>
        <w:rPr>
          <w:rFonts w:cs="Times New Roman"/>
          <w:kern w:val="0"/>
          <w:szCs w:val="21"/>
        </w:rPr>
        <w:t xml:space="preserve">. However, traditional ways to reduce driving risks are not </w:t>
      </w:r>
      <w:r w:rsidRPr="00D67D1C">
        <w:rPr>
          <w:rFonts w:cs="Times New Roman"/>
          <w:kern w:val="0"/>
          <w:szCs w:val="21"/>
        </w:rPr>
        <w:t>taking full advantage of technology</w:t>
      </w:r>
      <w:r>
        <w:rPr>
          <w:rFonts w:cs="Times New Roman"/>
          <w:kern w:val="0"/>
          <w:szCs w:val="21"/>
        </w:rPr>
        <w:t xml:space="preserve">. </w:t>
      </w:r>
      <w:r>
        <w:rPr>
          <w:rFonts w:eastAsia="宋体" w:cs="Times New Roman"/>
        </w:rPr>
        <w:t xml:space="preserve">Given that </w:t>
      </w:r>
      <w:r>
        <w:rPr>
          <w:rFonts w:eastAsiaTheme="minorEastAsia"/>
        </w:rPr>
        <w:t>m</w:t>
      </w:r>
      <w:r>
        <w:t xml:space="preserve">obile apps </w:t>
      </w:r>
      <w:r w:rsidRPr="00764113">
        <w:t>are a novel technology that can be used to deliver behavior change interventions directly to individuals</w:t>
      </w:r>
      <w:r>
        <w:t xml:space="preserve"> and </w:t>
      </w:r>
      <w:r w:rsidRPr="00724EE4">
        <w:t>have the potential to</w:t>
      </w:r>
      <w:r>
        <w:t xml:space="preserve"> make a difference </w:t>
      </w:r>
      <w:r>
        <w:rPr>
          <w:noProof/>
        </w:rPr>
        <w:t>(Hebden et al. 2012)</w:t>
      </w:r>
      <w:r>
        <w:t xml:space="preserve">, and </w:t>
      </w:r>
      <w:r>
        <w:rPr>
          <w:rFonts w:eastAsia="宋体" w:cs="Times New Roman" w:hint="eastAsia"/>
        </w:rPr>
        <w:t>little</w:t>
      </w:r>
      <w:r>
        <w:rPr>
          <w:rFonts w:eastAsia="宋体" w:cs="Times New Roman"/>
        </w:rPr>
        <w:t xml:space="preserve"> </w:t>
      </w:r>
      <w:r>
        <w:rPr>
          <w:rFonts w:eastAsia="宋体" w:cs="Times New Roman" w:hint="eastAsia"/>
        </w:rPr>
        <w:t>research</w:t>
      </w:r>
      <w:r>
        <w:rPr>
          <w:rFonts w:eastAsia="宋体" w:cs="Times New Roman"/>
        </w:rPr>
        <w:t xml:space="preserve"> </w:t>
      </w:r>
      <w:r>
        <w:rPr>
          <w:rFonts w:eastAsia="宋体" w:cs="Times New Roman" w:hint="eastAsia"/>
        </w:rPr>
        <w:t>explore</w:t>
      </w:r>
      <w:r>
        <w:rPr>
          <w:rFonts w:eastAsia="宋体" w:cs="Times New Roman"/>
        </w:rPr>
        <w:t xml:space="preserve">s the IT </w:t>
      </w:r>
      <w:r>
        <w:rPr>
          <w:rFonts w:eastAsia="宋体" w:cs="Times New Roman" w:hint="eastAsia"/>
        </w:rPr>
        <w:t>in</w:t>
      </w:r>
      <w:r>
        <w:rPr>
          <w:rFonts w:eastAsia="宋体" w:cs="Times New Roman"/>
        </w:rPr>
        <w:t xml:space="preserve"> </w:t>
      </w:r>
      <w:r>
        <w:rPr>
          <w:rFonts w:eastAsia="宋体" w:cs="Times New Roman" w:hint="eastAsia"/>
        </w:rPr>
        <w:t>terms</w:t>
      </w:r>
      <w:r>
        <w:rPr>
          <w:rFonts w:eastAsia="宋体" w:cs="Times New Roman"/>
        </w:rPr>
        <w:t xml:space="preserve"> </w:t>
      </w:r>
      <w:r>
        <w:rPr>
          <w:rFonts w:eastAsia="宋体" w:cs="Times New Roman" w:hint="eastAsia"/>
        </w:rPr>
        <w:t>of</w:t>
      </w:r>
      <w:r>
        <w:rPr>
          <w:rFonts w:eastAsia="宋体" w:cs="Times New Roman"/>
        </w:rPr>
        <w:t xml:space="preserve"> human driving behaviors, this study will investigate the relationship between individual level driving behavior changing an</w:t>
      </w:r>
      <w:r w:rsidRPr="00DD6C4C">
        <w:rPr>
          <w:rFonts w:eastAsia="宋体" w:cs="Times New Roman"/>
        </w:rPr>
        <w:t xml:space="preserve">d </w:t>
      </w:r>
      <w:r w:rsidRPr="003B0CCB">
        <w:rPr>
          <w:rFonts w:eastAsia="宋体" w:cs="Times New Roman"/>
        </w:rPr>
        <w:t xml:space="preserve">app </w:t>
      </w:r>
      <w:r w:rsidRPr="00DD6C4C">
        <w:rPr>
          <w:rFonts w:eastAsia="宋体" w:cs="Times New Roman"/>
        </w:rPr>
        <w:t>us</w:t>
      </w:r>
      <w:r>
        <w:rPr>
          <w:rFonts w:eastAsia="宋体" w:cs="Times New Roman"/>
        </w:rPr>
        <w:t>age behavior of the drivers.</w:t>
      </w:r>
    </w:p>
    <w:p w14:paraId="1CD2732C" w14:textId="77777777" w:rsidR="00C2412A" w:rsidRPr="00440EAD" w:rsidRDefault="00C2412A" w:rsidP="0014124F">
      <w:pPr>
        <w:pStyle w:val="Heading1"/>
      </w:pPr>
      <w:commentRangeStart w:id="86"/>
      <w:r w:rsidRPr="00D166CF">
        <w:t>Theoretical Foundations</w:t>
      </w:r>
      <w:commentRangeEnd w:id="86"/>
      <w:r w:rsidR="000C6D6C">
        <w:rPr>
          <w:rStyle w:val="CommentReference"/>
          <w:b w:val="0"/>
          <w:bCs w:val="0"/>
          <w:kern w:val="2"/>
        </w:rPr>
        <w:commentReference w:id="86"/>
      </w:r>
    </w:p>
    <w:p w14:paraId="50991D2D" w14:textId="3275F7FE" w:rsidR="00C2412A" w:rsidRPr="00D05C3D" w:rsidRDefault="00C2412A" w:rsidP="00971C13">
      <w:pPr>
        <w:rPr>
          <w:rFonts w:eastAsiaTheme="minorEastAsia"/>
          <w:color w:val="FF0000"/>
          <w:rPrChange w:id="87" w:author="tan xinyu" w:date="2021-05-22T00:00:00Z">
            <w:rPr>
              <w:rFonts w:eastAsiaTheme="minorEastAsia"/>
            </w:rPr>
          </w:rPrChange>
        </w:rPr>
      </w:pPr>
      <w:r w:rsidRPr="00447879">
        <w:rPr>
          <w:rFonts w:eastAsiaTheme="minorEastAsia"/>
        </w:rPr>
        <w:t xml:space="preserve">Although research on the </w:t>
      </w:r>
      <w:r>
        <w:rPr>
          <w:rFonts w:eastAsiaTheme="minorEastAsia"/>
        </w:rPr>
        <w:t>impact</w:t>
      </w:r>
      <w:r w:rsidRPr="00447879">
        <w:rPr>
          <w:rFonts w:eastAsiaTheme="minorEastAsia"/>
        </w:rPr>
        <w:t xml:space="preserve"> of mobile</w:t>
      </w:r>
      <w:r w:rsidRPr="002D64AE">
        <w:rPr>
          <w:rFonts w:eastAsiaTheme="minorEastAsia"/>
        </w:rPr>
        <w:t xml:space="preserve"> </w:t>
      </w:r>
      <w:r w:rsidRPr="003B0CCB">
        <w:rPr>
          <w:rFonts w:eastAsiaTheme="minorEastAsia"/>
        </w:rPr>
        <w:t>apps</w:t>
      </w:r>
      <w:r w:rsidRPr="0043455C">
        <w:rPr>
          <w:rFonts w:eastAsiaTheme="minorEastAsia"/>
          <w:color w:val="4472C4" w:themeColor="accent1"/>
        </w:rPr>
        <w:t xml:space="preserve"> </w:t>
      </w:r>
      <w:r>
        <w:rPr>
          <w:rFonts w:eastAsiaTheme="minorEastAsia"/>
        </w:rPr>
        <w:t>on individual</w:t>
      </w:r>
      <w:r w:rsidRPr="00447879">
        <w:rPr>
          <w:rFonts w:eastAsiaTheme="minorEastAsia"/>
        </w:rPr>
        <w:t xml:space="preserve"> </w:t>
      </w:r>
      <w:r>
        <w:rPr>
          <w:rFonts w:eastAsiaTheme="minorEastAsia" w:hint="eastAsia"/>
        </w:rPr>
        <w:t>behavior</w:t>
      </w:r>
      <w:r>
        <w:rPr>
          <w:rFonts w:eastAsiaTheme="minorEastAsia"/>
        </w:rPr>
        <w:t xml:space="preserve"> </w:t>
      </w:r>
      <w:r w:rsidRPr="00447879">
        <w:rPr>
          <w:rFonts w:eastAsiaTheme="minorEastAsia"/>
        </w:rPr>
        <w:t>is still relatively young, theory on</w:t>
      </w:r>
      <w:r>
        <w:rPr>
          <w:rFonts w:eastAsiaTheme="minorEastAsia"/>
        </w:rPr>
        <w:t xml:space="preserve"> </w:t>
      </w:r>
      <w:r>
        <w:rPr>
          <w:rFonts w:eastAsiaTheme="minorEastAsia" w:hint="eastAsia"/>
        </w:rPr>
        <w:t>factor</w:t>
      </w:r>
      <w:r>
        <w:rPr>
          <w:rFonts w:eastAsiaTheme="minorEastAsia"/>
        </w:rPr>
        <w:t>s for</w:t>
      </w:r>
      <w:r w:rsidRPr="00447879">
        <w:rPr>
          <w:rFonts w:eastAsiaTheme="minorEastAsia"/>
        </w:rPr>
        <w:t xml:space="preserve"> </w:t>
      </w:r>
      <w:r w:rsidRPr="00E53CCD">
        <w:rPr>
          <w:rFonts w:eastAsiaTheme="minorEastAsia"/>
        </w:rPr>
        <w:t>arous</w:t>
      </w:r>
      <w:r>
        <w:rPr>
          <w:rFonts w:eastAsiaTheme="minorEastAsia"/>
        </w:rPr>
        <w:t>ing and</w:t>
      </w:r>
      <w:r w:rsidRPr="00E53CCD">
        <w:rPr>
          <w:rFonts w:eastAsiaTheme="minorEastAsia"/>
        </w:rPr>
        <w:t xml:space="preserve"> direct</w:t>
      </w:r>
      <w:r>
        <w:rPr>
          <w:rFonts w:eastAsiaTheme="minorEastAsia"/>
        </w:rPr>
        <w:t>ing</w:t>
      </w:r>
      <w:r>
        <w:rPr>
          <w:rFonts w:eastAsiaTheme="minorEastAsia" w:hint="eastAsia"/>
        </w:rPr>
        <w:t xml:space="preserve"> </w:t>
      </w:r>
      <w:r w:rsidRPr="00E53CCD">
        <w:rPr>
          <w:rFonts w:eastAsiaTheme="minorEastAsia"/>
        </w:rPr>
        <w:t>a person</w:t>
      </w:r>
      <w:r>
        <w:rPr>
          <w:rFonts w:eastAsiaTheme="minorEastAsia"/>
        </w:rPr>
        <w:t>’s</w:t>
      </w:r>
      <w:r w:rsidRPr="00E53CCD">
        <w:rPr>
          <w:rFonts w:eastAsiaTheme="minorEastAsia"/>
        </w:rPr>
        <w:t xml:space="preserve"> behavior </w:t>
      </w:r>
      <w:r w:rsidRPr="003B0CCB">
        <w:rPr>
          <w:rFonts w:eastAsiaTheme="minorEastAsia"/>
        </w:rPr>
        <w:t xml:space="preserve">exists </w:t>
      </w:r>
      <w:r>
        <w:rPr>
          <w:rFonts w:eastAsiaTheme="minorEastAsia"/>
          <w:noProof/>
        </w:rPr>
        <w:t>(Halepota 2005; Hull 1943; Iso-Ahola 1980)</w:t>
      </w:r>
      <w:r>
        <w:rPr>
          <w:rFonts w:eastAsiaTheme="minorEastAsia"/>
        </w:rPr>
        <w:t xml:space="preserve">, </w:t>
      </w:r>
      <w:r w:rsidRPr="003B0CCB">
        <w:rPr>
          <w:rFonts w:eastAsiaTheme="minorEastAsia"/>
        </w:rPr>
        <w:t xml:space="preserve">and a group of the theories is </w:t>
      </w:r>
      <w:r w:rsidRPr="00DD6C4C">
        <w:rPr>
          <w:rFonts w:eastAsiaTheme="minorEastAsia"/>
        </w:rPr>
        <w:t xml:space="preserve">emerging as an </w:t>
      </w:r>
      <w:r w:rsidRPr="003B52AC">
        <w:rPr>
          <w:rFonts w:eastAsiaTheme="minorEastAsia"/>
        </w:rPr>
        <w:t xml:space="preserve">appropriate lens for its examination </w:t>
      </w:r>
      <w:r w:rsidRPr="00F30768">
        <w:rPr>
          <w:rFonts w:eastAsiaTheme="minorEastAsia"/>
          <w:noProof/>
        </w:rPr>
        <w:t>(Chang et al. 2013; Lee et al. 2005)</w:t>
      </w:r>
      <w:r w:rsidRPr="00DD6C4C">
        <w:rPr>
          <w:rFonts w:eastAsiaTheme="minorEastAsia"/>
        </w:rPr>
        <w:t xml:space="preserve">. </w:t>
      </w:r>
      <w:r w:rsidRPr="003B0CCB">
        <w:rPr>
          <w:rFonts w:eastAsiaTheme="minorEastAsia"/>
        </w:rPr>
        <w:t>Since the 1970s</w:t>
      </w:r>
      <w:r w:rsidRPr="00DD6C4C">
        <w:rPr>
          <w:rFonts w:eastAsiaTheme="minorEastAsia"/>
        </w:rPr>
        <w:t xml:space="preserve">, </w:t>
      </w:r>
      <w:r w:rsidRPr="00F30768">
        <w:rPr>
          <w:rFonts w:eastAsiaTheme="minorEastAsia"/>
        </w:rPr>
        <w:t>R</w:t>
      </w:r>
      <w:r w:rsidRPr="00693F4C">
        <w:rPr>
          <w:rFonts w:eastAsiaTheme="minorEastAsia"/>
        </w:rPr>
        <w:t>ichard M. Ryan and Edward L. Deci</w:t>
      </w:r>
      <w:r>
        <w:rPr>
          <w:rFonts w:eastAsiaTheme="minorEastAsia"/>
        </w:rPr>
        <w:t xml:space="preserve"> have started researching on motivational theories. They generated the definition of two important types of motivation, i</w:t>
      </w:r>
      <w:r w:rsidRPr="001F7F76">
        <w:rPr>
          <w:rFonts w:eastAsiaTheme="minorEastAsia"/>
        </w:rPr>
        <w:t xml:space="preserve">ntrinsic motivation </w:t>
      </w:r>
      <w:r>
        <w:rPr>
          <w:rFonts w:eastAsiaTheme="minorEastAsia"/>
        </w:rPr>
        <w:t xml:space="preserve">and extrinsic motivation, from prior theories </w:t>
      </w:r>
      <w:r>
        <w:rPr>
          <w:rFonts w:eastAsiaTheme="minorEastAsia"/>
          <w:noProof/>
        </w:rPr>
        <w:t>(Deci 1972; Deci and Moller 2005; Deci and Ryan 2010; Ryan and Deci 2000)</w:t>
      </w:r>
      <w:r>
        <w:rPr>
          <w:rFonts w:eastAsiaTheme="minorEastAsia"/>
        </w:rPr>
        <w:t xml:space="preserve">. </w:t>
      </w:r>
      <w:r w:rsidRPr="00E2195D">
        <w:rPr>
          <w:rFonts w:eastAsiaTheme="minorEastAsia"/>
        </w:rPr>
        <w:t>Intrinsic motivation is a type of motivation based in</w:t>
      </w:r>
      <w:r>
        <w:rPr>
          <w:rFonts w:eastAsiaTheme="minorEastAsia" w:hint="eastAsia"/>
        </w:rPr>
        <w:t xml:space="preserve"> </w:t>
      </w:r>
      <w:r w:rsidRPr="00E2195D">
        <w:rPr>
          <w:rFonts w:eastAsiaTheme="minorEastAsia"/>
        </w:rPr>
        <w:t>people’s natural interest in various activities that provide</w:t>
      </w:r>
      <w:r>
        <w:rPr>
          <w:rFonts w:eastAsiaTheme="minorEastAsia" w:hint="eastAsia"/>
        </w:rPr>
        <w:t xml:space="preserve"> </w:t>
      </w:r>
      <w:r w:rsidRPr="00E2195D">
        <w:rPr>
          <w:rFonts w:eastAsiaTheme="minorEastAsia"/>
        </w:rPr>
        <w:t>novelty and challenge</w:t>
      </w:r>
      <w:r>
        <w:rPr>
          <w:rFonts w:eastAsiaTheme="minorEastAsia"/>
        </w:rPr>
        <w:t>, and e</w:t>
      </w:r>
      <w:r w:rsidRPr="00975F54">
        <w:rPr>
          <w:rFonts w:eastAsiaTheme="minorEastAsia"/>
        </w:rPr>
        <w:t>xtrinsic motivations focus on the outcome of the activity</w:t>
      </w:r>
      <w:r>
        <w:rPr>
          <w:rFonts w:eastAsiaTheme="minorEastAsia"/>
        </w:rPr>
        <w:t>,</w:t>
      </w:r>
      <w:r w:rsidRPr="00975F54">
        <w:rPr>
          <w:rFonts w:eastAsiaTheme="minorEastAsia"/>
        </w:rPr>
        <w:t xml:space="preserve"> i.e. individuals are driven by the outcome rather than the activity itself</w:t>
      </w:r>
      <w:r>
        <w:rPr>
          <w:rFonts w:eastAsiaTheme="minorEastAsia"/>
        </w:rPr>
        <w:t xml:space="preserve"> </w:t>
      </w:r>
      <w:r>
        <w:rPr>
          <w:rFonts w:eastAsiaTheme="minorEastAsia"/>
          <w:noProof/>
        </w:rPr>
        <w:t>(Deci and Ryan 2010; Moon and Kim 2001; Ramayah et al. 2003)</w:t>
      </w:r>
      <w:r w:rsidRPr="00975F54">
        <w:rPr>
          <w:rFonts w:eastAsiaTheme="minorEastAsia"/>
        </w:rPr>
        <w:t>.</w:t>
      </w:r>
      <w:r w:rsidRPr="00DD6C4C">
        <w:rPr>
          <w:rFonts w:eastAsiaTheme="minorEastAsia"/>
        </w:rPr>
        <w:t xml:space="preserve"> </w:t>
      </w:r>
      <w:r w:rsidRPr="003B0CCB">
        <w:rPr>
          <w:rFonts w:eastAsiaTheme="minorEastAsia"/>
        </w:rPr>
        <w:t xml:space="preserve">Over </w:t>
      </w:r>
      <w:r>
        <w:rPr>
          <w:rFonts w:eastAsiaTheme="minorEastAsia" w:hint="eastAsia"/>
        </w:rPr>
        <w:t>the</w:t>
      </w:r>
      <w:r>
        <w:rPr>
          <w:rFonts w:eastAsiaTheme="minorEastAsia"/>
        </w:rPr>
        <w:t xml:space="preserve"> </w:t>
      </w:r>
      <w:r>
        <w:rPr>
          <w:rFonts w:eastAsiaTheme="minorEastAsia" w:hint="eastAsia"/>
        </w:rPr>
        <w:t>past</w:t>
      </w:r>
      <w:r>
        <w:rPr>
          <w:rFonts w:eastAsiaTheme="minorEastAsia"/>
        </w:rPr>
        <w:t xml:space="preserve"> </w:t>
      </w:r>
      <w:r>
        <w:rPr>
          <w:rFonts w:eastAsiaTheme="minorEastAsia" w:hint="eastAsia"/>
        </w:rPr>
        <w:t>decades</w:t>
      </w:r>
      <w:r>
        <w:rPr>
          <w:rFonts w:eastAsiaTheme="minorEastAsia"/>
        </w:rPr>
        <w:t xml:space="preserve">, people’s </w:t>
      </w:r>
      <w:r>
        <w:rPr>
          <w:rFonts w:eastAsiaTheme="minorEastAsia" w:hint="eastAsia"/>
        </w:rPr>
        <w:t>i</w:t>
      </w:r>
      <w:r>
        <w:rPr>
          <w:rFonts w:eastAsiaTheme="minorEastAsia"/>
        </w:rPr>
        <w:t xml:space="preserve">ntrinsic and extrinsic </w:t>
      </w:r>
      <w:r>
        <w:rPr>
          <w:rFonts w:eastAsiaTheme="minorEastAsia" w:hint="eastAsia"/>
        </w:rPr>
        <w:t>drives</w:t>
      </w:r>
      <w:r>
        <w:rPr>
          <w:rFonts w:eastAsiaTheme="minorEastAsia"/>
        </w:rPr>
        <w:t xml:space="preserve"> have been utilized </w:t>
      </w:r>
      <w:r w:rsidRPr="003B0CCB">
        <w:rPr>
          <w:rFonts w:eastAsiaTheme="minorEastAsia"/>
        </w:rPr>
        <w:t>to explain</w:t>
      </w:r>
      <w:r w:rsidRPr="00E357F4">
        <w:rPr>
          <w:rFonts w:eastAsiaTheme="minorEastAsia"/>
          <w:color w:val="00B050"/>
        </w:rPr>
        <w:t xml:space="preserve"> </w:t>
      </w:r>
      <w:r>
        <w:rPr>
          <w:rFonts w:eastAsiaTheme="minorEastAsia"/>
        </w:rPr>
        <w:t xml:space="preserve">individual behavior. For example, </w:t>
      </w:r>
      <w:r>
        <w:rPr>
          <w:rFonts w:eastAsiaTheme="minorEastAsia" w:hint="eastAsia"/>
        </w:rPr>
        <w:t>researchers</w:t>
      </w:r>
      <w:r>
        <w:rPr>
          <w:rFonts w:eastAsiaTheme="minorEastAsia"/>
        </w:rPr>
        <w:t xml:space="preserve"> put p</w:t>
      </w:r>
      <w:r w:rsidRPr="00F2052A">
        <w:rPr>
          <w:rFonts w:eastAsiaTheme="minorEastAsia"/>
        </w:rPr>
        <w:t>erceived enjoyment</w:t>
      </w:r>
      <w:r>
        <w:rPr>
          <w:rFonts w:eastAsiaTheme="minorEastAsia"/>
        </w:rPr>
        <w:t>, p</w:t>
      </w:r>
      <w:r w:rsidRPr="00F2052A">
        <w:rPr>
          <w:rFonts w:eastAsiaTheme="minorEastAsia"/>
        </w:rPr>
        <w:t>erceived ease of use</w:t>
      </w:r>
      <w:r>
        <w:rPr>
          <w:rFonts w:eastAsiaTheme="minorEastAsia"/>
        </w:rPr>
        <w:t xml:space="preserve"> as intrinsic motivation while p</w:t>
      </w:r>
      <w:r w:rsidRPr="006473F0">
        <w:rPr>
          <w:rFonts w:eastAsiaTheme="minorEastAsia"/>
        </w:rPr>
        <w:t>erceived usefulness</w:t>
      </w:r>
      <w:r>
        <w:rPr>
          <w:rFonts w:eastAsiaTheme="minorEastAsia"/>
        </w:rPr>
        <w:t xml:space="preserve"> as extrinsic motivation o</w:t>
      </w:r>
      <w:r w:rsidRPr="00DD6C4C">
        <w:rPr>
          <w:rFonts w:eastAsiaTheme="minorEastAsia"/>
        </w:rPr>
        <w:t>f</w:t>
      </w:r>
      <w:r w:rsidRPr="00F30768">
        <w:rPr>
          <w:rFonts w:eastAsiaTheme="minorEastAsia"/>
        </w:rPr>
        <w:t xml:space="preserve"> </w:t>
      </w:r>
      <w:r>
        <w:rPr>
          <w:rFonts w:eastAsiaTheme="minorEastAsia"/>
        </w:rPr>
        <w:t>i</w:t>
      </w:r>
      <w:r w:rsidRPr="003B0CCB">
        <w:rPr>
          <w:rFonts w:eastAsiaTheme="minorEastAsia"/>
        </w:rPr>
        <w:t xml:space="preserve">nternet </w:t>
      </w:r>
      <w:r w:rsidRPr="00DD6C4C">
        <w:rPr>
          <w:rFonts w:eastAsiaTheme="minorEastAsia"/>
        </w:rPr>
        <w:t>u</w:t>
      </w:r>
      <w:r>
        <w:rPr>
          <w:rFonts w:eastAsiaTheme="minorEastAsia"/>
        </w:rPr>
        <w:t xml:space="preserve">sage </w:t>
      </w:r>
      <w:r>
        <w:rPr>
          <w:rFonts w:eastAsiaTheme="minorEastAsia"/>
          <w:noProof/>
        </w:rPr>
        <w:t>(Lee et al. 2005; Moon and Kim 2001; Ramayah et al. 2003; Teo et al. 1999; Zhang et al. 2008)</w:t>
      </w:r>
      <w:r>
        <w:rPr>
          <w:rFonts w:eastAsiaTheme="minorEastAsia" w:hint="eastAsia"/>
        </w:rPr>
        <w:t>.</w:t>
      </w:r>
      <w:r>
        <w:rPr>
          <w:rFonts w:eastAsiaTheme="minorEastAsia"/>
        </w:rPr>
        <w:t xml:space="preserve"> In addition, according</w:t>
      </w:r>
      <w:r w:rsidRPr="003B0CCB">
        <w:rPr>
          <w:rFonts w:eastAsiaTheme="minorEastAsia"/>
        </w:rPr>
        <w:t xml:space="preserve"> to</w:t>
      </w:r>
      <w:r w:rsidRPr="00571F46">
        <w:rPr>
          <w:rFonts w:eastAsiaTheme="minorEastAsia"/>
          <w:color w:val="FF0000"/>
        </w:rPr>
        <w:t xml:space="preserve"> </w:t>
      </w:r>
      <w:r w:rsidRPr="00966FFC">
        <w:rPr>
          <w:rFonts w:eastAsiaTheme="minorEastAsia"/>
        </w:rPr>
        <w:t xml:space="preserve">Steg and </w:t>
      </w:r>
      <w:proofErr w:type="spellStart"/>
      <w:r w:rsidRPr="00966FFC">
        <w:rPr>
          <w:rFonts w:eastAsiaTheme="minorEastAsia"/>
        </w:rPr>
        <w:t>Vlek</w:t>
      </w:r>
      <w:proofErr w:type="spellEnd"/>
      <w:r>
        <w:rPr>
          <w:rFonts w:eastAsiaTheme="minorEastAsia"/>
        </w:rPr>
        <w:t xml:space="preserve"> </w:t>
      </w:r>
      <w:r>
        <w:rPr>
          <w:rFonts w:eastAsiaTheme="minorEastAsia"/>
          <w:noProof/>
        </w:rPr>
        <w:t>(Steg and Vlek 2009)</w:t>
      </w:r>
      <w:r>
        <w:rPr>
          <w:rFonts w:eastAsiaTheme="minorEastAsia"/>
        </w:rPr>
        <w:t xml:space="preserve">, </w:t>
      </w:r>
      <w:ins w:id="88" w:author="tan xinyu" w:date="2021-05-21T23:32:00Z">
        <w:r w:rsidR="008F12B7" w:rsidRPr="002F0294">
          <w:rPr>
            <w:rFonts w:eastAsiaTheme="minorEastAsia"/>
            <w:highlight w:val="yellow"/>
            <w:rPrChange w:id="89" w:author="tan xinyu" w:date="2021-05-21T23:34:00Z">
              <w:rPr>
                <w:rFonts w:eastAsiaTheme="minorEastAsia"/>
              </w:rPr>
            </w:rPrChange>
          </w:rPr>
          <w:t xml:space="preserve">there </w:t>
        </w:r>
        <w:r w:rsidR="008F12B7" w:rsidRPr="002F0294">
          <w:rPr>
            <w:rFonts w:eastAsiaTheme="minorEastAsia" w:hint="eastAsia"/>
            <w:highlight w:val="yellow"/>
            <w:rPrChange w:id="90" w:author="tan xinyu" w:date="2021-05-21T23:34:00Z">
              <w:rPr>
                <w:rFonts w:eastAsiaTheme="minorEastAsia" w:hint="eastAsia"/>
              </w:rPr>
            </w:rPrChange>
          </w:rPr>
          <w:t>a</w:t>
        </w:r>
        <w:r w:rsidR="008F12B7" w:rsidRPr="002F0294">
          <w:rPr>
            <w:rFonts w:eastAsiaTheme="minorEastAsia"/>
            <w:highlight w:val="yellow"/>
            <w:rPrChange w:id="91" w:author="tan xinyu" w:date="2021-05-21T23:34:00Z">
              <w:rPr>
                <w:rFonts w:eastAsiaTheme="minorEastAsia"/>
              </w:rPr>
            </w:rPrChange>
          </w:rPr>
          <w:t>re</w:t>
        </w:r>
      </w:ins>
      <w:ins w:id="92" w:author="tan xinyu" w:date="2021-05-21T23:33:00Z">
        <w:r w:rsidR="008F12B7" w:rsidRPr="002F0294">
          <w:rPr>
            <w:rFonts w:eastAsiaTheme="minorEastAsia"/>
            <w:highlight w:val="yellow"/>
            <w:rPrChange w:id="93" w:author="tan xinyu" w:date="2021-05-21T23:34:00Z">
              <w:rPr>
                <w:rFonts w:eastAsiaTheme="minorEastAsia"/>
              </w:rPr>
            </w:rPrChange>
          </w:rPr>
          <w:t xml:space="preserve"> </w:t>
        </w:r>
      </w:ins>
      <w:ins w:id="94" w:author="tan xinyu" w:date="2021-05-21T23:26:00Z">
        <w:r w:rsidR="00507ED7" w:rsidRPr="002F0294">
          <w:rPr>
            <w:rFonts w:eastAsiaTheme="minorEastAsia"/>
            <w:highlight w:val="yellow"/>
            <w:rPrChange w:id="95" w:author="tan xinyu" w:date="2021-05-21T23:34:00Z">
              <w:rPr>
                <w:rFonts w:eastAsiaTheme="minorEastAsia"/>
              </w:rPr>
            </w:rPrChange>
          </w:rPr>
          <w:t>two kinds of external interventions</w:t>
        </w:r>
      </w:ins>
      <w:ins w:id="96" w:author="tan xinyu" w:date="2021-05-21T23:33:00Z">
        <w:r w:rsidR="008F12B7" w:rsidRPr="002F0294">
          <w:rPr>
            <w:rFonts w:eastAsiaTheme="minorEastAsia"/>
            <w:highlight w:val="yellow"/>
            <w:rPrChange w:id="97" w:author="tan xinyu" w:date="2021-05-21T23:34:00Z">
              <w:rPr>
                <w:rFonts w:eastAsiaTheme="minorEastAsia"/>
              </w:rPr>
            </w:rPrChange>
          </w:rPr>
          <w:t xml:space="preserve"> that </w:t>
        </w:r>
        <w:r w:rsidR="008F12B7" w:rsidRPr="002F0294">
          <w:rPr>
            <w:rFonts w:eastAsiaTheme="minorEastAsia"/>
            <w:highlight w:val="yellow"/>
            <w:rPrChange w:id="98" w:author="tan xinyu" w:date="2021-05-21T23:34:00Z">
              <w:rPr>
                <w:rFonts w:eastAsiaTheme="minorEastAsia"/>
              </w:rPr>
            </w:rPrChange>
          </w:rPr>
          <w:t xml:space="preserve">can change </w:t>
        </w:r>
        <w:r w:rsidR="008F12B7" w:rsidRPr="002F0294">
          <w:rPr>
            <w:rFonts w:eastAsiaTheme="minorEastAsia"/>
            <w:highlight w:val="yellow"/>
            <w:rPrChange w:id="99" w:author="tan xinyu" w:date="2021-05-21T23:34:00Z">
              <w:rPr>
                <w:rFonts w:eastAsiaTheme="minorEastAsia"/>
              </w:rPr>
            </w:rPrChange>
          </w:rPr>
          <w:t>people’s</w:t>
        </w:r>
        <w:r w:rsidR="008F12B7" w:rsidRPr="002F0294">
          <w:rPr>
            <w:rFonts w:eastAsiaTheme="minorEastAsia"/>
            <w:highlight w:val="yellow"/>
            <w:rPrChange w:id="100" w:author="tan xinyu" w:date="2021-05-21T23:34:00Z">
              <w:rPr>
                <w:rFonts w:eastAsiaTheme="minorEastAsia"/>
              </w:rPr>
            </w:rPrChange>
          </w:rPr>
          <w:t xml:space="preserve"> behaviors</w:t>
        </w:r>
      </w:ins>
      <w:del w:id="101" w:author="tan xinyu" w:date="2021-05-21T23:28:00Z">
        <w:r w:rsidRPr="002F0294" w:rsidDel="00507ED7">
          <w:rPr>
            <w:rFonts w:eastAsiaTheme="minorEastAsia"/>
            <w:highlight w:val="yellow"/>
            <w:rPrChange w:id="102" w:author="tan xinyu" w:date="2021-05-21T23:34:00Z">
              <w:rPr>
                <w:rFonts w:eastAsiaTheme="minorEastAsia"/>
              </w:rPr>
            </w:rPrChange>
          </w:rPr>
          <w:delText xml:space="preserve">behaviors </w:delText>
        </w:r>
      </w:del>
      <w:del w:id="103" w:author="tan xinyu" w:date="2021-05-21T23:26:00Z">
        <w:r w:rsidRPr="002F0294" w:rsidDel="00507ED7">
          <w:rPr>
            <w:rFonts w:eastAsiaTheme="minorEastAsia"/>
            <w:highlight w:val="yellow"/>
            <w:rPrChange w:id="104" w:author="tan xinyu" w:date="2021-05-21T23:34:00Z">
              <w:rPr>
                <w:rFonts w:eastAsiaTheme="minorEastAsia"/>
              </w:rPr>
            </w:rPrChange>
          </w:rPr>
          <w:delText xml:space="preserve">can be </w:delText>
        </w:r>
      </w:del>
      <w:ins w:id="105" w:author="tan xinyu" w:date="2021-05-21T23:23:00Z">
        <w:r w:rsidR="00507ED7" w:rsidRPr="002F0294">
          <w:rPr>
            <w:rFonts w:eastAsiaTheme="minorEastAsia"/>
            <w:highlight w:val="yellow"/>
            <w:rPrChange w:id="106" w:author="tan xinyu" w:date="2021-05-21T23:34:00Z">
              <w:rPr>
                <w:rFonts w:eastAsiaTheme="minorEastAsia"/>
              </w:rPr>
            </w:rPrChange>
          </w:rPr>
          <w:t xml:space="preserve">. </w:t>
        </w:r>
      </w:ins>
      <w:ins w:id="107" w:author="tan xinyu" w:date="2021-05-21T23:28:00Z">
        <w:r w:rsidR="00507ED7" w:rsidRPr="002F0294">
          <w:rPr>
            <w:rFonts w:eastAsiaTheme="minorEastAsia"/>
            <w:highlight w:val="yellow"/>
            <w:rPrChange w:id="108" w:author="tan xinyu" w:date="2021-05-21T23:34:00Z">
              <w:rPr>
                <w:rFonts w:eastAsiaTheme="minorEastAsia"/>
              </w:rPr>
            </w:rPrChange>
          </w:rPr>
          <w:t xml:space="preserve">One is </w:t>
        </w:r>
      </w:ins>
      <w:ins w:id="109" w:author="tan xinyu" w:date="2021-05-21T23:29:00Z">
        <w:r w:rsidR="00507ED7" w:rsidRPr="002F0294">
          <w:rPr>
            <w:rFonts w:eastAsiaTheme="minorEastAsia"/>
            <w:highlight w:val="yellow"/>
            <w:rPrChange w:id="110" w:author="tan xinyu" w:date="2021-05-21T23:34:00Z">
              <w:rPr>
                <w:rFonts w:eastAsiaTheme="minorEastAsia"/>
              </w:rPr>
            </w:rPrChange>
          </w:rPr>
          <w:t xml:space="preserve">called </w:t>
        </w:r>
      </w:ins>
      <w:ins w:id="111" w:author="tan xinyu" w:date="2021-05-21T23:48:00Z">
        <w:r w:rsidR="00F047C4" w:rsidRPr="00673604">
          <w:rPr>
            <w:rFonts w:eastAsiaTheme="minorEastAsia"/>
            <w:highlight w:val="yellow"/>
          </w:rPr>
          <w:t xml:space="preserve">structural </w:t>
        </w:r>
        <w:r w:rsidR="00F047C4" w:rsidRPr="00673604">
          <w:rPr>
            <w:rFonts w:eastAsiaTheme="minorEastAsia"/>
            <w:highlight w:val="yellow"/>
          </w:rPr>
          <w:t>strateg</w:t>
        </w:r>
        <w:r w:rsidR="00F047C4" w:rsidRPr="00673604">
          <w:rPr>
            <w:rFonts w:eastAsiaTheme="minorEastAsia"/>
            <w:highlight w:val="yellow"/>
          </w:rPr>
          <w:t>y, aiming to change external</w:t>
        </w:r>
        <w:r w:rsidR="00F047C4" w:rsidRPr="00673604">
          <w:rPr>
            <w:rFonts w:eastAsiaTheme="minorEastAsia" w:hint="eastAsia"/>
            <w:highlight w:val="yellow"/>
          </w:rPr>
          <w:t xml:space="preserve"> </w:t>
        </w:r>
        <w:r w:rsidR="00F047C4" w:rsidRPr="00673604">
          <w:rPr>
            <w:rFonts w:eastAsiaTheme="minorEastAsia"/>
            <w:highlight w:val="yellow"/>
          </w:rPr>
          <w:t>factors such as policy and technolo</w:t>
        </w:r>
        <w:r w:rsidR="00F047C4">
          <w:rPr>
            <w:rFonts w:eastAsiaTheme="minorEastAsia"/>
            <w:highlight w:val="yellow"/>
          </w:rPr>
          <w:t>gy</w:t>
        </w:r>
      </w:ins>
      <w:ins w:id="112" w:author="tan xinyu" w:date="2021-05-21T23:56:00Z">
        <w:r w:rsidR="00D54C61">
          <w:rPr>
            <w:rFonts w:eastAsiaTheme="minorEastAsia"/>
            <w:highlight w:val="yellow"/>
          </w:rPr>
          <w:t>. T</w:t>
        </w:r>
      </w:ins>
      <w:del w:id="113" w:author="tan xinyu" w:date="2021-05-21T23:23:00Z">
        <w:r w:rsidRPr="002F0294" w:rsidDel="00507ED7">
          <w:rPr>
            <w:rFonts w:eastAsiaTheme="minorEastAsia"/>
            <w:highlight w:val="yellow"/>
            <w:rPrChange w:id="114" w:author="tan xinyu" w:date="2021-05-21T23:34:00Z">
              <w:rPr>
                <w:rFonts w:eastAsiaTheme="minorEastAsia"/>
              </w:rPr>
            </w:rPrChange>
          </w:rPr>
          <w:delText xml:space="preserve">motivated by </w:delText>
        </w:r>
      </w:del>
      <w:del w:id="115" w:author="tan xinyu" w:date="2021-05-21T23:48:00Z">
        <w:r w:rsidRPr="002F0294" w:rsidDel="00F047C4">
          <w:rPr>
            <w:rFonts w:eastAsiaTheme="minorEastAsia"/>
            <w:highlight w:val="yellow"/>
            <w:rPrChange w:id="116" w:author="tan xinyu" w:date="2021-05-21T23:34:00Z">
              <w:rPr>
                <w:rFonts w:eastAsiaTheme="minorEastAsia"/>
              </w:rPr>
            </w:rPrChange>
          </w:rPr>
          <w:delText xml:space="preserve">informational </w:delText>
        </w:r>
      </w:del>
      <w:del w:id="117" w:author="tan xinyu" w:date="2021-05-21T23:28:00Z">
        <w:r w:rsidRPr="002F0294" w:rsidDel="00507ED7">
          <w:rPr>
            <w:rFonts w:eastAsiaTheme="minorEastAsia"/>
            <w:highlight w:val="yellow"/>
            <w:rPrChange w:id="118" w:author="tan xinyu" w:date="2021-05-21T23:34:00Z">
              <w:rPr>
                <w:rFonts w:eastAsiaTheme="minorEastAsia"/>
              </w:rPr>
            </w:rPrChange>
          </w:rPr>
          <w:delText xml:space="preserve">strategies </w:delText>
        </w:r>
      </w:del>
      <w:del w:id="119" w:author="tan xinyu" w:date="2021-05-21T23:48:00Z">
        <w:r w:rsidRPr="002F0294" w:rsidDel="00F047C4">
          <w:rPr>
            <w:rFonts w:eastAsiaTheme="minorEastAsia"/>
            <w:highlight w:val="yellow"/>
            <w:rPrChange w:id="120" w:author="tan xinyu" w:date="2021-05-21T23:34:00Z">
              <w:rPr>
                <w:rFonts w:eastAsiaTheme="minorEastAsia"/>
              </w:rPr>
            </w:rPrChange>
          </w:rPr>
          <w:delText xml:space="preserve">aiming to influence perceptions and knowledge, </w:delText>
        </w:r>
      </w:del>
      <w:del w:id="121" w:author="tan xinyu" w:date="2021-05-21T23:56:00Z">
        <w:r w:rsidRPr="002F0294" w:rsidDel="00D54C61">
          <w:rPr>
            <w:rFonts w:eastAsiaTheme="minorEastAsia"/>
            <w:highlight w:val="yellow"/>
            <w:rPrChange w:id="122" w:author="tan xinyu" w:date="2021-05-21T23:34:00Z">
              <w:rPr>
                <w:rFonts w:eastAsiaTheme="minorEastAsia"/>
              </w:rPr>
            </w:rPrChange>
          </w:rPr>
          <w:delText xml:space="preserve">and </w:delText>
        </w:r>
      </w:del>
      <w:ins w:id="123" w:author="tan xinyu" w:date="2021-05-21T23:30:00Z">
        <w:r w:rsidR="00507ED7" w:rsidRPr="002F0294">
          <w:rPr>
            <w:rFonts w:eastAsiaTheme="minorEastAsia"/>
            <w:highlight w:val="yellow"/>
            <w:rPrChange w:id="124" w:author="tan xinyu" w:date="2021-05-21T23:34:00Z">
              <w:rPr>
                <w:rFonts w:eastAsiaTheme="minorEastAsia"/>
              </w:rPr>
            </w:rPrChange>
          </w:rPr>
          <w:t xml:space="preserve">he other is called </w:t>
        </w:r>
      </w:ins>
      <w:del w:id="125" w:author="tan xinyu" w:date="2021-05-21T23:30:00Z">
        <w:r w:rsidRPr="002F0294" w:rsidDel="00507ED7">
          <w:rPr>
            <w:rFonts w:eastAsiaTheme="minorEastAsia"/>
            <w:highlight w:val="yellow"/>
            <w:rPrChange w:id="126" w:author="tan xinyu" w:date="2021-05-21T23:34:00Z">
              <w:rPr>
                <w:rFonts w:eastAsiaTheme="minorEastAsia"/>
              </w:rPr>
            </w:rPrChange>
          </w:rPr>
          <w:delText xml:space="preserve">by </w:delText>
        </w:r>
      </w:del>
      <w:ins w:id="127" w:author="tan xinyu" w:date="2021-05-21T23:48:00Z">
        <w:r w:rsidR="00F047C4" w:rsidRPr="00673604">
          <w:rPr>
            <w:rFonts w:eastAsiaTheme="minorEastAsia"/>
            <w:highlight w:val="yellow"/>
          </w:rPr>
          <w:t xml:space="preserve">informational </w:t>
        </w:r>
        <w:r w:rsidR="00F047C4" w:rsidRPr="00673604">
          <w:rPr>
            <w:rFonts w:eastAsiaTheme="minorEastAsia"/>
            <w:highlight w:val="yellow"/>
          </w:rPr>
          <w:t>strateg</w:t>
        </w:r>
        <w:r w:rsidR="00F047C4" w:rsidRPr="00673604">
          <w:rPr>
            <w:rFonts w:eastAsiaTheme="minorEastAsia"/>
            <w:highlight w:val="yellow"/>
          </w:rPr>
          <w:t>y,</w:t>
        </w:r>
        <w:r w:rsidR="00F047C4" w:rsidRPr="00673604">
          <w:rPr>
            <w:rFonts w:eastAsiaTheme="minorEastAsia"/>
            <w:highlight w:val="yellow"/>
          </w:rPr>
          <w:t xml:space="preserve"> </w:t>
        </w:r>
        <w:r w:rsidR="00F047C4" w:rsidRPr="00673604">
          <w:rPr>
            <w:rFonts w:eastAsiaTheme="minorEastAsia"/>
            <w:highlight w:val="yellow"/>
          </w:rPr>
          <w:t>aiming to influence perceptions and knowledge</w:t>
        </w:r>
      </w:ins>
      <w:del w:id="128" w:author="tan xinyu" w:date="2021-05-21T23:48:00Z">
        <w:r w:rsidRPr="002F0294" w:rsidDel="00F047C4">
          <w:rPr>
            <w:rFonts w:eastAsiaTheme="minorEastAsia"/>
            <w:highlight w:val="yellow"/>
            <w:rPrChange w:id="129" w:author="tan xinyu" w:date="2021-05-21T23:34:00Z">
              <w:rPr>
                <w:rFonts w:eastAsiaTheme="minorEastAsia"/>
              </w:rPr>
            </w:rPrChange>
          </w:rPr>
          <w:delText xml:space="preserve">structural </w:delText>
        </w:r>
      </w:del>
      <w:del w:id="130" w:author="tan xinyu" w:date="2021-05-21T23:30:00Z">
        <w:r w:rsidRPr="002F0294" w:rsidDel="00507ED7">
          <w:rPr>
            <w:rFonts w:eastAsiaTheme="minorEastAsia"/>
            <w:highlight w:val="yellow"/>
            <w:rPrChange w:id="131" w:author="tan xinyu" w:date="2021-05-21T23:34:00Z">
              <w:rPr>
                <w:rFonts w:eastAsiaTheme="minorEastAsia"/>
              </w:rPr>
            </w:rPrChange>
          </w:rPr>
          <w:delText xml:space="preserve">strategies </w:delText>
        </w:r>
      </w:del>
      <w:del w:id="132" w:author="tan xinyu" w:date="2021-05-21T23:48:00Z">
        <w:r w:rsidRPr="002F0294" w:rsidDel="00F047C4">
          <w:rPr>
            <w:rFonts w:eastAsiaTheme="minorEastAsia"/>
            <w:highlight w:val="yellow"/>
            <w:rPrChange w:id="133" w:author="tan xinyu" w:date="2021-05-21T23:34:00Z">
              <w:rPr>
                <w:rFonts w:eastAsiaTheme="minorEastAsia"/>
              </w:rPr>
            </w:rPrChange>
          </w:rPr>
          <w:delText>aiming to change external</w:delText>
        </w:r>
        <w:r w:rsidRPr="002F0294" w:rsidDel="00F047C4">
          <w:rPr>
            <w:rFonts w:eastAsiaTheme="minorEastAsia" w:hint="eastAsia"/>
            <w:highlight w:val="yellow"/>
            <w:rPrChange w:id="134" w:author="tan xinyu" w:date="2021-05-21T23:34:00Z">
              <w:rPr>
                <w:rFonts w:eastAsiaTheme="minorEastAsia" w:hint="eastAsia"/>
              </w:rPr>
            </w:rPrChange>
          </w:rPr>
          <w:delText xml:space="preserve"> </w:delText>
        </w:r>
        <w:r w:rsidRPr="002F0294" w:rsidDel="00F047C4">
          <w:rPr>
            <w:rFonts w:eastAsiaTheme="minorEastAsia"/>
            <w:highlight w:val="yellow"/>
            <w:rPrChange w:id="135" w:author="tan xinyu" w:date="2021-05-21T23:34:00Z">
              <w:rPr>
                <w:rFonts w:eastAsiaTheme="minorEastAsia"/>
              </w:rPr>
            </w:rPrChange>
          </w:rPr>
          <w:delText>factors such as policy and technology</w:delText>
        </w:r>
      </w:del>
      <w:r w:rsidRPr="002F0294">
        <w:rPr>
          <w:rFonts w:eastAsiaTheme="minorEastAsia"/>
          <w:highlight w:val="yellow"/>
          <w:rPrChange w:id="136" w:author="tan xinyu" w:date="2021-05-21T23:34:00Z">
            <w:rPr>
              <w:rFonts w:eastAsiaTheme="minorEastAsia"/>
            </w:rPr>
          </w:rPrChange>
        </w:rPr>
        <w:t>.</w:t>
      </w:r>
      <w:r>
        <w:rPr>
          <w:rFonts w:eastAsiaTheme="minorEastAsia"/>
        </w:rPr>
        <w:t xml:space="preserve"> </w:t>
      </w:r>
      <w:ins w:id="137" w:author="tan xinyu" w:date="2021-05-21T23:43:00Z">
        <w:r w:rsidR="00FD09B0" w:rsidRPr="007C05F0">
          <w:rPr>
            <w:rFonts w:eastAsiaTheme="minorEastAsia"/>
            <w:highlight w:val="yellow"/>
            <w:rPrChange w:id="138" w:author="tan xinyu" w:date="2021-05-21T23:58:00Z">
              <w:rPr>
                <w:rFonts w:eastAsiaTheme="minorEastAsia"/>
              </w:rPr>
            </w:rPrChange>
          </w:rPr>
          <w:t xml:space="preserve">To be more specific, </w:t>
        </w:r>
        <w:r w:rsidR="00FD09B0" w:rsidRPr="007C05F0">
          <w:rPr>
            <w:rFonts w:eastAsiaTheme="minorEastAsia"/>
            <w:highlight w:val="yellow"/>
            <w:rPrChange w:id="139" w:author="tan xinyu" w:date="2021-05-21T23:58:00Z">
              <w:rPr>
                <w:rFonts w:eastAsiaTheme="minorEastAsia"/>
              </w:rPr>
            </w:rPrChange>
          </w:rPr>
          <w:t xml:space="preserve">informational strategies target </w:t>
        </w:r>
      </w:ins>
      <w:ins w:id="140" w:author="tan xinyu" w:date="2021-05-21T23:44:00Z">
        <w:r w:rsidR="00971C13" w:rsidRPr="007C05F0">
          <w:rPr>
            <w:rFonts w:eastAsiaTheme="minorEastAsia"/>
            <w:highlight w:val="yellow"/>
            <w:rPrChange w:id="141" w:author="tan xinyu" w:date="2021-05-21T23:58:00Z">
              <w:rPr>
                <w:rFonts w:eastAsiaTheme="minorEastAsia"/>
              </w:rPr>
            </w:rPrChange>
          </w:rPr>
          <w:t>increas</w:t>
        </w:r>
      </w:ins>
      <w:ins w:id="142" w:author="tan xinyu" w:date="2021-05-21T23:45:00Z">
        <w:r w:rsidR="00FA6E77" w:rsidRPr="007C05F0">
          <w:rPr>
            <w:rFonts w:eastAsiaTheme="minorEastAsia"/>
            <w:highlight w:val="yellow"/>
            <w:rPrChange w:id="143" w:author="tan xinyu" w:date="2021-05-21T23:58:00Z">
              <w:rPr>
                <w:rFonts w:eastAsiaTheme="minorEastAsia"/>
              </w:rPr>
            </w:rPrChange>
          </w:rPr>
          <w:t>ing</w:t>
        </w:r>
      </w:ins>
      <w:ins w:id="144" w:author="tan xinyu" w:date="2021-05-21T23:44:00Z">
        <w:r w:rsidR="00971C13" w:rsidRPr="007C05F0">
          <w:rPr>
            <w:rFonts w:eastAsiaTheme="minorEastAsia"/>
            <w:highlight w:val="yellow"/>
            <w:rPrChange w:id="145" w:author="tan xinyu" w:date="2021-05-21T23:58:00Z">
              <w:rPr>
                <w:rFonts w:eastAsiaTheme="minorEastAsia"/>
              </w:rPr>
            </w:rPrChange>
          </w:rPr>
          <w:t xml:space="preserve"> actors’</w:t>
        </w:r>
        <w:r w:rsidR="00971C13" w:rsidRPr="007C05F0">
          <w:rPr>
            <w:rFonts w:eastAsiaTheme="minorEastAsia" w:hint="eastAsia"/>
            <w:highlight w:val="yellow"/>
            <w:rPrChange w:id="146" w:author="tan xinyu" w:date="2021-05-21T23:58:00Z">
              <w:rPr>
                <w:rFonts w:eastAsiaTheme="minorEastAsia" w:hint="eastAsia"/>
              </w:rPr>
            </w:rPrChange>
          </w:rPr>
          <w:t xml:space="preserve"> </w:t>
        </w:r>
        <w:r w:rsidR="00971C13" w:rsidRPr="007C05F0">
          <w:rPr>
            <w:rFonts w:eastAsiaTheme="minorEastAsia"/>
            <w:highlight w:val="yellow"/>
            <w:rPrChange w:id="147" w:author="tan xinyu" w:date="2021-05-21T23:58:00Z">
              <w:rPr>
                <w:rFonts w:eastAsiaTheme="minorEastAsia"/>
              </w:rPr>
            </w:rPrChange>
          </w:rPr>
          <w:t>knowledge so as to heighten their awareness of the</w:t>
        </w:r>
      </w:ins>
      <w:ins w:id="148" w:author="tan xinyu" w:date="2021-05-21T23:45:00Z">
        <w:r w:rsidR="00FA6E77" w:rsidRPr="007C05F0">
          <w:rPr>
            <w:rFonts w:eastAsiaTheme="minorEastAsia"/>
            <w:highlight w:val="yellow"/>
            <w:rPrChange w:id="149" w:author="tan xinyu" w:date="2021-05-21T23:58:00Z">
              <w:rPr>
                <w:rFonts w:eastAsiaTheme="minorEastAsia"/>
              </w:rPr>
            </w:rPrChange>
          </w:rPr>
          <w:t xml:space="preserve"> </w:t>
        </w:r>
      </w:ins>
      <w:ins w:id="150" w:author="tan xinyu" w:date="2021-05-21T23:44:00Z">
        <w:r w:rsidR="00971C13" w:rsidRPr="007C05F0">
          <w:rPr>
            <w:rFonts w:eastAsiaTheme="minorEastAsia"/>
            <w:highlight w:val="yellow"/>
            <w:rPrChange w:id="151" w:author="tan xinyu" w:date="2021-05-21T23:58:00Z">
              <w:rPr>
                <w:rFonts w:eastAsiaTheme="minorEastAsia"/>
              </w:rPr>
            </w:rPrChange>
          </w:rPr>
          <w:t>impacts of their behavior,</w:t>
        </w:r>
        <w:r w:rsidR="00971C13" w:rsidRPr="007C05F0">
          <w:rPr>
            <w:rFonts w:eastAsiaTheme="minorEastAsia" w:hint="eastAsia"/>
            <w:highlight w:val="yellow"/>
            <w:rPrChange w:id="152" w:author="tan xinyu" w:date="2021-05-21T23:58:00Z">
              <w:rPr>
                <w:rFonts w:eastAsiaTheme="minorEastAsia" w:hint="eastAsia"/>
              </w:rPr>
            </w:rPrChange>
          </w:rPr>
          <w:t xml:space="preserve"> </w:t>
        </w:r>
        <w:r w:rsidR="00971C13" w:rsidRPr="007C05F0">
          <w:rPr>
            <w:rFonts w:eastAsiaTheme="minorEastAsia"/>
            <w:highlight w:val="yellow"/>
            <w:rPrChange w:id="153" w:author="tan xinyu" w:date="2021-05-21T23:58:00Z">
              <w:rPr>
                <w:rFonts w:eastAsiaTheme="minorEastAsia"/>
              </w:rPr>
            </w:rPrChange>
          </w:rPr>
          <w:t>and/or increas</w:t>
        </w:r>
      </w:ins>
      <w:ins w:id="154" w:author="tan xinyu" w:date="2021-05-21T23:46:00Z">
        <w:r w:rsidR="00FA6E77" w:rsidRPr="007C05F0">
          <w:rPr>
            <w:rFonts w:eastAsiaTheme="minorEastAsia"/>
            <w:highlight w:val="yellow"/>
            <w:rPrChange w:id="155" w:author="tan xinyu" w:date="2021-05-21T23:58:00Z">
              <w:rPr>
                <w:rFonts w:eastAsiaTheme="minorEastAsia"/>
              </w:rPr>
            </w:rPrChange>
          </w:rPr>
          <w:t>ing</w:t>
        </w:r>
      </w:ins>
      <w:ins w:id="156" w:author="tan xinyu" w:date="2021-05-21T23:44:00Z">
        <w:r w:rsidR="00971C13" w:rsidRPr="007C05F0">
          <w:rPr>
            <w:rFonts w:eastAsiaTheme="minorEastAsia"/>
            <w:highlight w:val="yellow"/>
            <w:rPrChange w:id="157" w:author="tan xinyu" w:date="2021-05-21T23:58:00Z">
              <w:rPr>
                <w:rFonts w:eastAsiaTheme="minorEastAsia"/>
              </w:rPr>
            </w:rPrChange>
          </w:rPr>
          <w:t xml:space="preserve"> their knowledge of behavioral alternatives</w:t>
        </w:r>
      </w:ins>
      <w:ins w:id="158" w:author="tan xinyu" w:date="2021-05-21T23:56:00Z">
        <w:r w:rsidR="00D54C61" w:rsidRPr="007C05F0">
          <w:rPr>
            <w:highlight w:val="yellow"/>
            <w:rPrChange w:id="159" w:author="tan xinyu" w:date="2021-05-21T23:58:00Z">
              <w:rPr/>
            </w:rPrChange>
          </w:rPr>
          <w:t xml:space="preserve">; </w:t>
        </w:r>
      </w:ins>
      <w:ins w:id="160" w:author="tan xinyu" w:date="2021-05-21T23:53:00Z">
        <w:r w:rsidR="00D54C61" w:rsidRPr="007C05F0">
          <w:rPr>
            <w:highlight w:val="yellow"/>
            <w:rPrChange w:id="161" w:author="tan xinyu" w:date="2021-05-21T23:58:00Z">
              <w:rPr/>
            </w:rPrChange>
          </w:rPr>
          <w:t xml:space="preserve">or </w:t>
        </w:r>
      </w:ins>
      <w:ins w:id="162" w:author="tan xinyu" w:date="2021-05-21T23:51:00Z">
        <w:r w:rsidR="00184A8B" w:rsidRPr="007C05F0">
          <w:rPr>
            <w:highlight w:val="yellow"/>
            <w:rPrChange w:id="163" w:author="tan xinyu" w:date="2021-05-21T23:58:00Z">
              <w:rPr/>
            </w:rPrChange>
          </w:rPr>
          <w:t>provid</w:t>
        </w:r>
      </w:ins>
      <w:ins w:id="164" w:author="tan xinyu" w:date="2021-05-21T23:54:00Z">
        <w:r w:rsidR="00D54C61" w:rsidRPr="007C05F0">
          <w:rPr>
            <w:highlight w:val="yellow"/>
            <w:rPrChange w:id="165" w:author="tan xinyu" w:date="2021-05-21T23:58:00Z">
              <w:rPr/>
            </w:rPrChange>
          </w:rPr>
          <w:t>ing</w:t>
        </w:r>
      </w:ins>
      <w:ins w:id="166" w:author="tan xinyu" w:date="2021-05-21T23:51:00Z">
        <w:r w:rsidR="00184A8B" w:rsidRPr="007C05F0">
          <w:rPr>
            <w:highlight w:val="yellow"/>
            <w:rPrChange w:id="167" w:author="tan xinyu" w:date="2021-05-21T23:58:00Z">
              <w:rPr/>
            </w:rPrChange>
          </w:rPr>
          <w:t xml:space="preserve"> </w:t>
        </w:r>
      </w:ins>
      <w:ins w:id="168" w:author="tan xinyu" w:date="2021-05-21T23:47:00Z">
        <w:r w:rsidR="00F047C4" w:rsidRPr="007C05F0">
          <w:rPr>
            <w:highlight w:val="yellow"/>
            <w:rPrChange w:id="169" w:author="tan xinyu" w:date="2021-05-21T23:58:00Z">
              <w:rPr/>
            </w:rPrChange>
          </w:rPr>
          <w:t xml:space="preserve">social support and role models to </w:t>
        </w:r>
        <w:bookmarkStart w:id="170" w:name="_Hlk72535846"/>
        <w:r w:rsidR="00F047C4" w:rsidRPr="007C05F0">
          <w:rPr>
            <w:highlight w:val="yellow"/>
            <w:rPrChange w:id="171" w:author="tan xinyu" w:date="2021-05-21T23:58:00Z">
              <w:rPr/>
            </w:rPrChange>
          </w:rPr>
          <w:t>strengthen social norms</w:t>
        </w:r>
        <w:bookmarkEnd w:id="170"/>
        <w:r w:rsidR="00F047C4" w:rsidRPr="007C05F0">
          <w:rPr>
            <w:highlight w:val="yellow"/>
            <w:rPrChange w:id="172" w:author="tan xinyu" w:date="2021-05-21T23:58:00Z">
              <w:rPr/>
            </w:rPrChange>
          </w:rPr>
          <w:t>, and inform</w:t>
        </w:r>
      </w:ins>
      <w:ins w:id="173" w:author="tan xinyu" w:date="2021-05-21T23:56:00Z">
        <w:r w:rsidR="00D54C61" w:rsidRPr="007C05F0">
          <w:rPr>
            <w:highlight w:val="yellow"/>
            <w:rPrChange w:id="174" w:author="tan xinyu" w:date="2021-05-21T23:58:00Z">
              <w:rPr/>
            </w:rPrChange>
          </w:rPr>
          <w:t>ing</w:t>
        </w:r>
      </w:ins>
      <w:ins w:id="175" w:author="tan xinyu" w:date="2021-05-21T23:47:00Z">
        <w:r w:rsidR="00F047C4" w:rsidRPr="007C05F0">
          <w:rPr>
            <w:highlight w:val="yellow"/>
            <w:rPrChange w:id="176" w:author="tan xinyu" w:date="2021-05-21T23:58:00Z">
              <w:rPr/>
            </w:rPrChange>
          </w:rPr>
          <w:t xml:space="preserve"> actors about the perceptions, efficacy and behavior of others.</w:t>
        </w:r>
        <w:r w:rsidR="00F047C4">
          <w:t xml:space="preserve"> </w:t>
        </w:r>
      </w:ins>
      <w:ins w:id="177" w:author="tan xinyu" w:date="2021-05-21T23:59:00Z">
        <w:r w:rsidR="00D05C3D" w:rsidRPr="00D05C3D">
          <w:rPr>
            <w:rFonts w:ascii="宋体" w:eastAsia="宋体" w:hAnsi="宋体" w:cs="宋体" w:hint="eastAsia"/>
            <w:color w:val="FF0000"/>
            <w:highlight w:val="yellow"/>
            <w:rPrChange w:id="178" w:author="tan xinyu" w:date="2021-05-22T00:00:00Z">
              <w:rPr>
                <w:rFonts w:ascii="宋体" w:eastAsia="宋体" w:hAnsi="宋体" w:cs="宋体" w:hint="eastAsia"/>
              </w:rPr>
            </w:rPrChange>
          </w:rPr>
          <w:t>（这里我展开了一点，感觉原来的不是很清楚，这边为了和下面</w:t>
        </w:r>
      </w:ins>
      <w:ins w:id="179" w:author="tan xinyu" w:date="2021-05-22T00:00:00Z">
        <w:r w:rsidR="00D05C3D" w:rsidRPr="00D05C3D">
          <w:rPr>
            <w:rFonts w:ascii="宋体" w:eastAsia="宋体" w:hAnsi="宋体" w:cs="宋体" w:hint="eastAsia"/>
            <w:color w:val="FF0000"/>
            <w:highlight w:val="yellow"/>
            <w:rPrChange w:id="180" w:author="tan xinyu" w:date="2021-05-22T00:00:00Z">
              <w:rPr>
                <w:rFonts w:ascii="宋体" w:eastAsia="宋体" w:hAnsi="宋体" w:cs="宋体" w:hint="eastAsia"/>
              </w:rPr>
            </w:rPrChange>
          </w:rPr>
          <w:t>接起来</w:t>
        </w:r>
      </w:ins>
      <w:ins w:id="181" w:author="tan xinyu" w:date="2021-05-21T23:59:00Z">
        <w:r w:rsidR="00D05C3D" w:rsidRPr="00D05C3D">
          <w:rPr>
            <w:rFonts w:ascii="宋体" w:eastAsia="宋体" w:hAnsi="宋体" w:cs="宋体" w:hint="eastAsia"/>
            <w:color w:val="FF0000"/>
            <w:highlight w:val="yellow"/>
            <w:rPrChange w:id="182" w:author="tan xinyu" w:date="2021-05-22T00:00:00Z">
              <w:rPr>
                <w:rFonts w:ascii="宋体" w:eastAsia="宋体" w:hAnsi="宋体" w:cs="宋体" w:hint="eastAsia"/>
              </w:rPr>
            </w:rPrChange>
          </w:rPr>
          <w:t>还是再解释一下</w:t>
        </w:r>
      </w:ins>
      <w:ins w:id="183" w:author="tan xinyu" w:date="2021-05-22T00:00:00Z">
        <w:r w:rsidR="00D05C3D" w:rsidRPr="00D05C3D">
          <w:rPr>
            <w:rFonts w:ascii="宋体" w:eastAsia="宋体" w:hAnsi="宋体" w:cs="宋体" w:hint="eastAsia"/>
            <w:color w:val="FF0000"/>
            <w:highlight w:val="yellow"/>
            <w:rPrChange w:id="184" w:author="tan xinyu" w:date="2021-05-22T00:00:00Z">
              <w:rPr>
                <w:rFonts w:ascii="宋体" w:eastAsia="宋体" w:hAnsi="宋体" w:cs="宋体" w:hint="eastAsia"/>
              </w:rPr>
            </w:rPrChange>
          </w:rPr>
          <w:t>i</w:t>
        </w:r>
        <w:r w:rsidR="00D05C3D" w:rsidRPr="00D05C3D">
          <w:rPr>
            <w:rFonts w:ascii="宋体" w:eastAsia="宋体" w:hAnsi="宋体" w:cs="宋体"/>
            <w:color w:val="FF0000"/>
            <w:highlight w:val="yellow"/>
            <w:rPrChange w:id="185" w:author="tan xinyu" w:date="2021-05-22T00:00:00Z">
              <w:rPr>
                <w:rFonts w:ascii="宋体" w:eastAsia="宋体" w:hAnsi="宋体" w:cs="宋体"/>
              </w:rPr>
            </w:rPrChange>
          </w:rPr>
          <w:t>nformation strategy</w:t>
        </w:r>
        <w:r w:rsidR="00D05C3D" w:rsidRPr="00D05C3D">
          <w:rPr>
            <w:rFonts w:ascii="宋体" w:eastAsia="宋体" w:hAnsi="宋体" w:cs="宋体" w:hint="eastAsia"/>
            <w:color w:val="FF0000"/>
            <w:highlight w:val="yellow"/>
            <w:rPrChange w:id="186" w:author="tan xinyu" w:date="2021-05-22T00:00:00Z">
              <w:rPr>
                <w:rFonts w:ascii="宋体" w:eastAsia="宋体" w:hAnsi="宋体" w:cs="宋体" w:hint="eastAsia"/>
              </w:rPr>
            </w:rPrChange>
          </w:rPr>
          <w:t>比较好</w:t>
        </w:r>
      </w:ins>
      <w:ins w:id="187" w:author="tan xinyu" w:date="2021-05-21T23:59:00Z">
        <w:r w:rsidR="00D05C3D" w:rsidRPr="00D05C3D">
          <w:rPr>
            <w:rFonts w:ascii="宋体" w:eastAsia="宋体" w:hAnsi="宋体" w:cs="宋体" w:hint="eastAsia"/>
            <w:color w:val="FF0000"/>
            <w:highlight w:val="yellow"/>
            <w:rPrChange w:id="188" w:author="tan xinyu" w:date="2021-05-22T00:00:00Z">
              <w:rPr>
                <w:rFonts w:ascii="宋体" w:eastAsia="宋体" w:hAnsi="宋体" w:cs="宋体" w:hint="eastAsia"/>
              </w:rPr>
            </w:rPrChange>
          </w:rPr>
          <w:t>）</w:t>
        </w:r>
      </w:ins>
    </w:p>
    <w:p w14:paraId="1D01180C" w14:textId="1EBF8E92" w:rsidR="00C2412A" w:rsidRPr="00DF1F53" w:rsidRDefault="00C2412A" w:rsidP="00DF1F53">
      <w:pPr>
        <w:rPr>
          <w:rFonts w:eastAsiaTheme="minorEastAsia"/>
        </w:rPr>
      </w:pPr>
      <w:r w:rsidRPr="00F30768">
        <w:rPr>
          <w:rFonts w:eastAsiaTheme="minorEastAsia"/>
        </w:rPr>
        <w:t xml:space="preserve">In our research, the participants </w:t>
      </w:r>
      <w:r w:rsidRPr="00AE20C9">
        <w:rPr>
          <w:rFonts w:eastAsiaTheme="minorEastAsia"/>
        </w:rPr>
        <w:t>will have access to an</w:t>
      </w:r>
      <w:r w:rsidRPr="00AF1FAB">
        <w:rPr>
          <w:rFonts w:eastAsiaTheme="minorEastAsia"/>
        </w:rPr>
        <w:t xml:space="preserve"> app </w:t>
      </w:r>
      <w:r w:rsidRPr="00DD6C4C">
        <w:rPr>
          <w:rFonts w:eastAsiaTheme="minorEastAsia"/>
        </w:rPr>
        <w:t xml:space="preserve">which will </w:t>
      </w:r>
      <w:r w:rsidRPr="00AF1FAB">
        <w:rPr>
          <w:rFonts w:eastAsiaTheme="minorEastAsia"/>
        </w:rPr>
        <w:t xml:space="preserve">send an </w:t>
      </w:r>
      <w:bookmarkStart w:id="189" w:name="_Hlk72535225"/>
      <w:r w:rsidRPr="00AF1FAB">
        <w:rPr>
          <w:rFonts w:eastAsiaTheme="minorEastAsia"/>
        </w:rPr>
        <w:t xml:space="preserve">alert </w:t>
      </w:r>
      <w:r w:rsidRPr="00DD6C4C">
        <w:rPr>
          <w:rFonts w:eastAsiaTheme="minorEastAsia"/>
        </w:rPr>
        <w:t>to</w:t>
      </w:r>
      <w:r w:rsidRPr="00F30768">
        <w:rPr>
          <w:rFonts w:eastAsiaTheme="minorEastAsia"/>
        </w:rPr>
        <w:t xml:space="preserve"> them when it detects risky driving behavior</w:t>
      </w:r>
      <w:r w:rsidRPr="00AE20C9">
        <w:rPr>
          <w:rFonts w:eastAsiaTheme="minorEastAsia"/>
        </w:rPr>
        <w:t xml:space="preserve"> and provide a performance ranking at the end of the day</w:t>
      </w:r>
      <w:bookmarkEnd w:id="189"/>
      <w:r w:rsidRPr="00AE20C9">
        <w:rPr>
          <w:rFonts w:eastAsiaTheme="minorEastAsia"/>
        </w:rPr>
        <w:t>.</w:t>
      </w:r>
      <w:r>
        <w:rPr>
          <w:rFonts w:eastAsiaTheme="minorEastAsia"/>
        </w:rPr>
        <w:t xml:space="preserve"> </w:t>
      </w:r>
      <w:r w:rsidRPr="007C05F0">
        <w:rPr>
          <w:rFonts w:eastAsiaTheme="minorEastAsia"/>
          <w:highlight w:val="yellow"/>
          <w:rPrChange w:id="190" w:author="tan xinyu" w:date="2021-05-21T23:58:00Z">
            <w:rPr>
              <w:rFonts w:eastAsiaTheme="minorEastAsia"/>
            </w:rPr>
          </w:rPrChange>
        </w:rPr>
        <w:t>Considering that the app has feedback and reminder functions, we will take the app as a</w:t>
      </w:r>
      <w:ins w:id="191" w:author="tan xinyu" w:date="2021-05-21T23:57:00Z">
        <w:r w:rsidR="007C05F0" w:rsidRPr="007C05F0">
          <w:rPr>
            <w:rFonts w:eastAsiaTheme="minorEastAsia"/>
            <w:highlight w:val="yellow"/>
            <w:rPrChange w:id="192" w:author="tan xinyu" w:date="2021-05-21T23:58:00Z">
              <w:rPr>
                <w:rFonts w:eastAsiaTheme="minorEastAsia"/>
              </w:rPr>
            </w:rPrChange>
          </w:rPr>
          <w:t>n informational strategy</w:t>
        </w:r>
      </w:ins>
      <w:ins w:id="193" w:author="tan xinyu" w:date="2021-05-21T23:58:00Z">
        <w:r w:rsidR="007C05F0" w:rsidRPr="007C05F0">
          <w:rPr>
            <w:rFonts w:eastAsiaTheme="minorEastAsia"/>
            <w:highlight w:val="yellow"/>
            <w:rPrChange w:id="194" w:author="tan xinyu" w:date="2021-05-21T23:58:00Z">
              <w:rPr>
                <w:rFonts w:eastAsiaTheme="minorEastAsia"/>
              </w:rPr>
            </w:rPrChange>
          </w:rPr>
          <w:t>, which means we’ll view it as a</w:t>
        </w:r>
      </w:ins>
      <w:r w:rsidRPr="007C05F0">
        <w:rPr>
          <w:rFonts w:eastAsiaTheme="minorEastAsia"/>
          <w:highlight w:val="yellow"/>
          <w:rPrChange w:id="195" w:author="tan xinyu" w:date="2021-05-21T23:58:00Z">
            <w:rPr>
              <w:rFonts w:eastAsiaTheme="minorEastAsia"/>
            </w:rPr>
          </w:rPrChange>
        </w:rPr>
        <w:t xml:space="preserve"> prime extrinsic motivat</w:t>
      </w:r>
      <w:r w:rsidRPr="007C05F0">
        <w:rPr>
          <w:rFonts w:eastAsiaTheme="minorEastAsia" w:hint="eastAsia"/>
          <w:highlight w:val="yellow"/>
          <w:rPrChange w:id="196" w:author="tan xinyu" w:date="2021-05-21T23:58:00Z">
            <w:rPr>
              <w:rFonts w:eastAsiaTheme="minorEastAsia" w:hint="eastAsia"/>
            </w:rPr>
          </w:rPrChange>
        </w:rPr>
        <w:t>or</w:t>
      </w:r>
      <w:r w:rsidRPr="007C05F0">
        <w:rPr>
          <w:rFonts w:eastAsiaTheme="minorEastAsia"/>
          <w:highlight w:val="yellow"/>
          <w:rPrChange w:id="197" w:author="tan xinyu" w:date="2021-05-21T23:58:00Z">
            <w:rPr>
              <w:rFonts w:eastAsiaTheme="minorEastAsia"/>
            </w:rPr>
          </w:rPrChange>
        </w:rPr>
        <w:t xml:space="preserve"> for individual behavior changing.</w:t>
      </w:r>
      <w:r>
        <w:rPr>
          <w:rFonts w:eastAsiaTheme="minorEastAsia"/>
          <w:color w:val="ED7D31" w:themeColor="accent2"/>
        </w:rPr>
        <w:t xml:space="preserve"> </w:t>
      </w:r>
      <w:r>
        <w:rPr>
          <w:rFonts w:eastAsiaTheme="minorEastAsia"/>
        </w:rPr>
        <w:t>What’s more</w:t>
      </w:r>
      <w:r w:rsidRPr="00DD6C4C">
        <w:rPr>
          <w:rFonts w:eastAsiaTheme="minorEastAsia"/>
        </w:rPr>
        <w:t xml:space="preserve">, </w:t>
      </w:r>
      <w:r w:rsidRPr="0043556E">
        <w:rPr>
          <w:rFonts w:eastAsiaTheme="minorEastAsia"/>
        </w:rPr>
        <w:t>the</w:t>
      </w:r>
      <w:r w:rsidRPr="00DD6C4C">
        <w:rPr>
          <w:rFonts w:eastAsiaTheme="minorEastAsia"/>
        </w:rPr>
        <w:t xml:space="preserve"> </w:t>
      </w:r>
      <w:r>
        <w:rPr>
          <w:rFonts w:eastAsiaTheme="minorEastAsia" w:hint="eastAsia"/>
        </w:rPr>
        <w:t>desire</w:t>
      </w:r>
      <w:r>
        <w:rPr>
          <w:rFonts w:eastAsiaTheme="minorEastAsia"/>
        </w:rPr>
        <w:t xml:space="preserve"> to</w:t>
      </w:r>
      <w:r w:rsidRPr="003B0CCB">
        <w:rPr>
          <w:rFonts w:eastAsiaTheme="minorEastAsia"/>
        </w:rPr>
        <w:t xml:space="preserve"> using our app </w:t>
      </w:r>
      <w:r>
        <w:rPr>
          <w:rFonts w:eastAsiaTheme="minorEastAsia"/>
        </w:rPr>
        <w:t xml:space="preserve">and improving their driving behavior reflects drivers’ </w:t>
      </w:r>
      <w:r w:rsidRPr="0043556E">
        <w:rPr>
          <w:rFonts w:eastAsiaTheme="minorEastAsia"/>
        </w:rPr>
        <w:t>intrinsic motivation</w:t>
      </w:r>
      <w:r>
        <w:rPr>
          <w:rFonts w:eastAsiaTheme="minorEastAsia"/>
        </w:rPr>
        <w:t xml:space="preserve">. In short, as our participants’ different behavior of app usage, desire to improve driving performance and actual changes of driving behavior can be clearly observed, the experiment might be </w:t>
      </w:r>
      <w:r w:rsidRPr="003B0CCB">
        <w:rPr>
          <w:rFonts w:eastAsiaTheme="minorEastAsia"/>
        </w:rPr>
        <w:t>feasible.</w:t>
      </w:r>
    </w:p>
    <w:p w14:paraId="4E044FE3" w14:textId="77777777" w:rsidR="00C2412A" w:rsidRDefault="00C2412A" w:rsidP="00C07429">
      <w:pPr>
        <w:pStyle w:val="Heading1"/>
      </w:pPr>
      <w:r>
        <w:t xml:space="preserve">Research Model and </w:t>
      </w:r>
      <w:bookmarkStart w:id="198" w:name="_Hlk64876389"/>
      <w:r>
        <w:t>H</w:t>
      </w:r>
      <w:r w:rsidRPr="00F83765">
        <w:t>ypothe</w:t>
      </w:r>
      <w:r>
        <w:t>se</w:t>
      </w:r>
      <w:r w:rsidRPr="00F83765">
        <w:t>s</w:t>
      </w:r>
      <w:bookmarkEnd w:id="198"/>
      <w:r>
        <w:t xml:space="preserve"> Development</w:t>
      </w:r>
    </w:p>
    <w:p w14:paraId="167994E7" w14:textId="77777777" w:rsidR="00C2412A" w:rsidRPr="00075E96" w:rsidRDefault="00C2412A" w:rsidP="0043556E">
      <w:pPr>
        <w:rPr>
          <w:rFonts w:eastAsiaTheme="minorEastAsia"/>
        </w:rPr>
      </w:pPr>
      <w:r>
        <w:rPr>
          <w:rFonts w:eastAsiaTheme="minorEastAsia" w:cs="Times New Roman"/>
        </w:rPr>
        <w:t>Based on motivational theor</w:t>
      </w:r>
      <w:r>
        <w:rPr>
          <w:rFonts w:eastAsiaTheme="minorEastAsia" w:cs="Times New Roman" w:hint="eastAsia"/>
        </w:rPr>
        <w:t>y</w:t>
      </w:r>
      <w:r>
        <w:rPr>
          <w:rFonts w:eastAsiaTheme="minorEastAsia"/>
        </w:rPr>
        <w:t>, t</w:t>
      </w:r>
      <w:r w:rsidRPr="00A66777">
        <w:rPr>
          <w:rFonts w:eastAsiaTheme="minorEastAsia"/>
        </w:rPr>
        <w:t>his research investigates the effects of</w:t>
      </w:r>
      <w:r w:rsidRPr="00856B86">
        <w:rPr>
          <w:rFonts w:eastAsiaTheme="minorEastAsia"/>
        </w:rPr>
        <w:t xml:space="preserve"> mobile app </w:t>
      </w:r>
      <w:r w:rsidRPr="00856B86">
        <w:rPr>
          <w:rFonts w:eastAsiaTheme="minorEastAsia" w:hint="eastAsia"/>
        </w:rPr>
        <w:t>usage</w:t>
      </w:r>
      <w:r w:rsidRPr="00856B86">
        <w:rPr>
          <w:rFonts w:eastAsiaTheme="minorEastAsia"/>
        </w:rPr>
        <w:t xml:space="preserve"> </w:t>
      </w:r>
      <w:r>
        <w:rPr>
          <w:rFonts w:eastAsiaTheme="minorEastAsia"/>
        </w:rPr>
        <w:t xml:space="preserve">and the desire </w:t>
      </w:r>
      <w:r>
        <w:rPr>
          <w:rFonts w:eastAsiaTheme="minorEastAsia"/>
        </w:rPr>
        <w:lastRenderedPageBreak/>
        <w:t>to improve oneself on the individual’s driving performance</w:t>
      </w:r>
      <w:r w:rsidRPr="00A66777">
        <w:rPr>
          <w:rFonts w:eastAsiaTheme="minorEastAsia"/>
        </w:rPr>
        <w:t xml:space="preserve">, </w:t>
      </w:r>
      <w:r>
        <w:rPr>
          <w:rFonts w:eastAsiaTheme="minorEastAsia"/>
        </w:rPr>
        <w:t>moderated by the individual’s driving habit</w:t>
      </w:r>
      <w:r w:rsidRPr="00A66777">
        <w:rPr>
          <w:rFonts w:eastAsiaTheme="minorEastAsia"/>
        </w:rPr>
        <w:t>.</w:t>
      </w:r>
      <w:r>
        <w:rPr>
          <w:rFonts w:eastAsiaTheme="minorEastAsia"/>
        </w:rPr>
        <w:t xml:space="preserve"> </w:t>
      </w:r>
      <w:r w:rsidRPr="00657FBE">
        <w:rPr>
          <w:rFonts w:eastAsiaTheme="minorEastAsia"/>
        </w:rPr>
        <w:t xml:space="preserve">Our research </w:t>
      </w:r>
      <w:r>
        <w:rPr>
          <w:rFonts w:eastAsiaTheme="minorEastAsia"/>
        </w:rPr>
        <w:t>m</w:t>
      </w:r>
      <w:r>
        <w:rPr>
          <w:rFonts w:eastAsiaTheme="minorEastAsia" w:hint="eastAsia"/>
        </w:rPr>
        <w:t>odel</w:t>
      </w:r>
      <w:r w:rsidRPr="00657FBE">
        <w:rPr>
          <w:rFonts w:eastAsiaTheme="minorEastAsia"/>
        </w:rPr>
        <w:t xml:space="preserve"> is illustrated in Figure </w:t>
      </w:r>
      <w:r>
        <w:rPr>
          <w:rFonts w:eastAsiaTheme="minorEastAsia"/>
        </w:rPr>
        <w:t>1</w:t>
      </w:r>
      <w:r w:rsidRPr="00657FBE">
        <w:rPr>
          <w:rFonts w:eastAsiaTheme="minorEastAsia"/>
        </w:rPr>
        <w:t>.</w:t>
      </w:r>
    </w:p>
    <w:p w14:paraId="515228CD" w14:textId="77777777" w:rsidR="00C2412A" w:rsidRDefault="00C2412A">
      <w:pPr>
        <w:pStyle w:val="Heading2"/>
        <w:jc w:val="center"/>
      </w:pPr>
      <w:r>
        <w:rPr>
          <w:noProof/>
        </w:rPr>
        <w:drawing>
          <wp:inline distT="0" distB="0" distL="0" distR="0" wp14:anchorId="5ACB8F90" wp14:editId="6B197427">
            <wp:extent cx="4966855" cy="1929292"/>
            <wp:effectExtent l="0" t="0" r="0" b="127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08085" cy="1945307"/>
                    </a:xfrm>
                    <a:prstGeom prst="rect">
                      <a:avLst/>
                    </a:prstGeom>
                    <a:noFill/>
                    <a:ln>
                      <a:noFill/>
                    </a:ln>
                  </pic:spPr>
                </pic:pic>
              </a:graphicData>
            </a:graphic>
          </wp:inline>
        </w:drawing>
      </w:r>
    </w:p>
    <w:p w14:paraId="57F413DE" w14:textId="77777777" w:rsidR="00C2412A" w:rsidRDefault="00C2412A" w:rsidP="002D0D47">
      <w:pPr>
        <w:jc w:val="center"/>
        <w:rPr>
          <w:rFonts w:eastAsiaTheme="minorEastAsia"/>
          <w:b/>
          <w:bCs/>
        </w:rPr>
      </w:pPr>
      <w:r w:rsidRPr="004E35C4">
        <w:rPr>
          <w:b/>
          <w:bCs/>
        </w:rPr>
        <w:t>Figure 1.</w:t>
      </w:r>
      <w:r>
        <w:rPr>
          <w:b/>
          <w:bCs/>
        </w:rPr>
        <w:t xml:space="preserve"> </w:t>
      </w:r>
      <w:r w:rsidRPr="004E35C4">
        <w:rPr>
          <w:rFonts w:eastAsiaTheme="minorEastAsia"/>
          <w:b/>
          <w:bCs/>
        </w:rPr>
        <w:t>Research M</w:t>
      </w:r>
      <w:r>
        <w:rPr>
          <w:rFonts w:eastAsiaTheme="minorEastAsia"/>
          <w:b/>
          <w:bCs/>
        </w:rPr>
        <w:t>odel</w:t>
      </w:r>
    </w:p>
    <w:p w14:paraId="49AB0BDB" w14:textId="77777777" w:rsidR="00C2412A" w:rsidRDefault="00C2412A" w:rsidP="006816FC">
      <w:pPr>
        <w:rPr>
          <w:rFonts w:eastAsiaTheme="minorEastAsia"/>
        </w:rPr>
      </w:pPr>
      <w:r w:rsidRPr="00DD6C4C">
        <w:rPr>
          <w:rFonts w:eastAsiaTheme="minorEastAsia"/>
        </w:rPr>
        <w:t>A</w:t>
      </w:r>
      <w:r w:rsidRPr="00F30768">
        <w:rPr>
          <w:rFonts w:eastAsiaTheme="minorEastAsia"/>
        </w:rPr>
        <w:t>fter understanding</w:t>
      </w:r>
      <w:r w:rsidRPr="003B0CCB">
        <w:rPr>
          <w:rFonts w:eastAsiaTheme="minorEastAsia"/>
        </w:rPr>
        <w:t xml:space="preserve"> </w:t>
      </w:r>
      <w:r w:rsidRPr="00DD6C4C">
        <w:rPr>
          <w:rFonts w:eastAsiaTheme="minorEastAsia"/>
        </w:rPr>
        <w:t>behavioral motivation, we plan to design our</w:t>
      </w:r>
      <w:r w:rsidRPr="00F30768">
        <w:rPr>
          <w:rFonts w:eastAsiaTheme="minorEastAsia"/>
        </w:rPr>
        <w:t xml:space="preserve"> experiment and explain the results based on </w:t>
      </w:r>
      <w:r w:rsidRPr="003B0CCB">
        <w:rPr>
          <w:rFonts w:eastAsiaTheme="minorEastAsia"/>
        </w:rPr>
        <w:t>the</w:t>
      </w:r>
      <w:r w:rsidRPr="00DD6C4C">
        <w:rPr>
          <w:rFonts w:eastAsiaTheme="minorEastAsia"/>
        </w:rPr>
        <w:t xml:space="preserve"> </w:t>
      </w:r>
      <w:r w:rsidRPr="00F30768">
        <w:rPr>
          <w:rFonts w:eastAsiaTheme="minorEastAsia"/>
        </w:rPr>
        <w:t>aforementio</w:t>
      </w:r>
      <w:r w:rsidRPr="00AE20C9">
        <w:rPr>
          <w:rFonts w:eastAsiaTheme="minorEastAsia"/>
        </w:rPr>
        <w:t>ned</w:t>
      </w:r>
      <w:r w:rsidRPr="003B0CCB">
        <w:rPr>
          <w:rFonts w:eastAsiaTheme="minorEastAsia"/>
        </w:rPr>
        <w:t xml:space="preserve"> theories</w:t>
      </w:r>
      <w:r w:rsidRPr="00DD6C4C">
        <w:rPr>
          <w:rFonts w:eastAsiaTheme="minorEastAsia"/>
        </w:rPr>
        <w:t>.</w:t>
      </w:r>
      <w:r w:rsidRPr="00F30768">
        <w:rPr>
          <w:rFonts w:eastAsiaTheme="minorEastAsia"/>
        </w:rPr>
        <w:t xml:space="preserve"> </w:t>
      </w:r>
      <w:r>
        <w:rPr>
          <w:rFonts w:eastAsiaTheme="minorEastAsia"/>
        </w:rPr>
        <w:t>A relatively high self-reported</w:t>
      </w:r>
      <w:r w:rsidRPr="003B0CCB">
        <w:rPr>
          <w:rFonts w:eastAsiaTheme="minorEastAsia"/>
        </w:rPr>
        <w:t xml:space="preserve"> desire for </w:t>
      </w:r>
      <w:r>
        <w:rPr>
          <w:rFonts w:eastAsiaTheme="minorEastAsia"/>
        </w:rPr>
        <w:t>receiving</w:t>
      </w:r>
      <w:r w:rsidRPr="003B0CCB">
        <w:rPr>
          <w:rFonts w:eastAsiaTheme="minorEastAsia"/>
        </w:rPr>
        <w:t xml:space="preserve"> feedback</w:t>
      </w:r>
      <w:r>
        <w:rPr>
          <w:rFonts w:eastAsiaTheme="minorEastAsia"/>
        </w:rPr>
        <w:t>s</w:t>
      </w:r>
      <w:r w:rsidRPr="00212B60">
        <w:rPr>
          <w:rFonts w:eastAsiaTheme="minorEastAsia"/>
          <w:color w:val="FF0000"/>
        </w:rPr>
        <w:t xml:space="preserve"> </w:t>
      </w:r>
      <w:r>
        <w:rPr>
          <w:rFonts w:eastAsiaTheme="minorEastAsia"/>
        </w:rPr>
        <w:t xml:space="preserve">reflects their greater concern about driving safety and brings with its greater intrinsic motivation to improve their driving performance. According to the motivational theory, such </w:t>
      </w:r>
      <w:r>
        <w:rPr>
          <w:rFonts w:eastAsiaTheme="minorEastAsia" w:hint="eastAsia"/>
        </w:rPr>
        <w:t>i</w:t>
      </w:r>
      <w:r>
        <w:rPr>
          <w:rFonts w:eastAsiaTheme="minorEastAsia"/>
        </w:rPr>
        <w:t xml:space="preserve">ntrinsic </w:t>
      </w:r>
      <w:r>
        <w:rPr>
          <w:rFonts w:eastAsiaTheme="minorEastAsia" w:hint="eastAsia"/>
        </w:rPr>
        <w:t>drives</w:t>
      </w:r>
      <w:r>
        <w:rPr>
          <w:rFonts w:eastAsiaTheme="minorEastAsia"/>
        </w:rPr>
        <w:t xml:space="preserve"> explain in part individual behavior, and will lead to better driving performance in the context of our experiment. Thus, we hypothesize:</w:t>
      </w:r>
    </w:p>
    <w:p w14:paraId="41F2B317" w14:textId="77777777" w:rsidR="00C2412A" w:rsidRDefault="00C2412A" w:rsidP="006816FC">
      <w:pPr>
        <w:rPr>
          <w:rFonts w:eastAsiaTheme="minorEastAsia" w:cs="Times New Roman"/>
        </w:rPr>
      </w:pPr>
      <w:r w:rsidRPr="00484C82">
        <w:rPr>
          <w:rFonts w:eastAsiaTheme="minorEastAsia" w:cs="Times New Roman"/>
          <w:b/>
          <w:bCs/>
        </w:rPr>
        <w:t xml:space="preserve">H1: </w:t>
      </w:r>
      <w:r w:rsidRPr="006816FC">
        <w:rPr>
          <w:rFonts w:eastAsiaTheme="minorEastAsia" w:cs="Times New Roman"/>
        </w:rPr>
        <w:t xml:space="preserve">Users </w:t>
      </w:r>
      <w:r w:rsidRPr="006816FC">
        <w:rPr>
          <w:rFonts w:eastAsiaTheme="minorEastAsia" w:cs="Times New Roman" w:hint="eastAsia"/>
        </w:rPr>
        <w:t>with</w:t>
      </w:r>
      <w:r w:rsidRPr="006816FC">
        <w:rPr>
          <w:rFonts w:eastAsiaTheme="minorEastAsia" w:cs="Times New Roman"/>
        </w:rPr>
        <w:t xml:space="preserve"> higher </w:t>
      </w:r>
      <w:r w:rsidRPr="006816FC">
        <w:rPr>
          <w:rFonts w:eastAsiaTheme="minorEastAsia" w:cs="Times New Roman" w:hint="eastAsia"/>
        </w:rPr>
        <w:t>desire</w:t>
      </w:r>
      <w:r w:rsidRPr="006816FC">
        <w:rPr>
          <w:rFonts w:eastAsiaTheme="minorEastAsia" w:cs="Times New Roman"/>
        </w:rPr>
        <w:t xml:space="preserve"> </w:t>
      </w:r>
      <w:r w:rsidRPr="006816FC">
        <w:rPr>
          <w:rFonts w:eastAsiaTheme="minorEastAsia" w:cs="Times New Roman" w:hint="eastAsia"/>
        </w:rPr>
        <w:t>to</w:t>
      </w:r>
      <w:r w:rsidRPr="006816FC">
        <w:rPr>
          <w:rFonts w:eastAsiaTheme="minorEastAsia" w:cs="Times New Roman"/>
        </w:rPr>
        <w:t xml:space="preserve"> </w:t>
      </w:r>
      <w:r w:rsidRPr="006816FC">
        <w:rPr>
          <w:rFonts w:eastAsiaTheme="minorEastAsia" w:cs="Times New Roman" w:hint="eastAsia"/>
        </w:rPr>
        <w:t>improve</w:t>
      </w:r>
      <w:r w:rsidRPr="006816FC">
        <w:rPr>
          <w:rFonts w:eastAsiaTheme="minorEastAsia" w:cs="Times New Roman"/>
        </w:rPr>
        <w:t xml:space="preserve"> </w:t>
      </w:r>
      <w:r w:rsidRPr="006816FC">
        <w:rPr>
          <w:rFonts w:eastAsiaTheme="minorEastAsia" w:cs="Times New Roman" w:hint="eastAsia"/>
        </w:rPr>
        <w:t>their</w:t>
      </w:r>
      <w:r w:rsidRPr="006816FC">
        <w:rPr>
          <w:rFonts w:eastAsiaTheme="minorEastAsia" w:cs="Times New Roman"/>
        </w:rPr>
        <w:t xml:space="preserve"> </w:t>
      </w:r>
      <w:r w:rsidRPr="006816FC">
        <w:rPr>
          <w:rFonts w:eastAsiaTheme="minorEastAsia" w:cs="Times New Roman" w:hint="eastAsia"/>
        </w:rPr>
        <w:t>driving</w:t>
      </w:r>
      <w:r w:rsidRPr="006816FC">
        <w:rPr>
          <w:rFonts w:eastAsiaTheme="minorEastAsia" w:cs="Times New Roman"/>
        </w:rPr>
        <w:t xml:space="preserve"> </w:t>
      </w:r>
      <w:r w:rsidRPr="006816FC">
        <w:rPr>
          <w:rFonts w:eastAsiaTheme="minorEastAsia" w:cs="Times New Roman" w:hint="eastAsia"/>
        </w:rPr>
        <w:t>skills</w:t>
      </w:r>
      <w:r w:rsidRPr="006816FC">
        <w:rPr>
          <w:rFonts w:eastAsiaTheme="minorEastAsia" w:cs="Times New Roman"/>
        </w:rPr>
        <w:t xml:space="preserve"> </w:t>
      </w:r>
      <w:r w:rsidRPr="003B0CCB">
        <w:rPr>
          <w:rFonts w:eastAsiaTheme="minorEastAsia" w:cs="Times New Roman"/>
        </w:rPr>
        <w:t xml:space="preserve">will have a better </w:t>
      </w:r>
      <w:r w:rsidRPr="00DD6C4C">
        <w:rPr>
          <w:rFonts w:eastAsiaTheme="minorEastAsia" w:cs="Times New Roman" w:hint="eastAsia"/>
        </w:rPr>
        <w:t>d</w:t>
      </w:r>
      <w:r w:rsidRPr="006816FC">
        <w:rPr>
          <w:rFonts w:eastAsiaTheme="minorEastAsia" w:cs="Times New Roman" w:hint="eastAsia"/>
        </w:rPr>
        <w:t>riving</w:t>
      </w:r>
      <w:r w:rsidRPr="006816FC">
        <w:rPr>
          <w:rFonts w:eastAsiaTheme="minorEastAsia" w:cs="Times New Roman"/>
        </w:rPr>
        <w:t xml:space="preserve"> </w:t>
      </w:r>
      <w:r w:rsidRPr="006816FC">
        <w:rPr>
          <w:rFonts w:eastAsiaTheme="minorEastAsia" w:cs="Times New Roman" w:hint="eastAsia"/>
        </w:rPr>
        <w:t>performance</w:t>
      </w:r>
      <w:r w:rsidRPr="006816FC">
        <w:rPr>
          <w:rFonts w:eastAsiaTheme="minorEastAsia" w:cs="Times New Roman"/>
        </w:rPr>
        <w:t>.</w:t>
      </w:r>
    </w:p>
    <w:p w14:paraId="16CD4DBA" w14:textId="72FE3286" w:rsidR="00C2412A" w:rsidRPr="00B973B9" w:rsidRDefault="00C2412A" w:rsidP="006816FC">
      <w:pPr>
        <w:rPr>
          <w:rFonts w:eastAsiaTheme="minorEastAsia" w:cs="Times New Roman"/>
        </w:rPr>
      </w:pPr>
      <w:r>
        <w:rPr>
          <w:rFonts w:eastAsiaTheme="minorEastAsia" w:cs="Times New Roman"/>
        </w:rPr>
        <w:t xml:space="preserve">The app informs drivers </w:t>
      </w:r>
      <w:r w:rsidRPr="00394F9B">
        <w:rPr>
          <w:rFonts w:eastAsiaTheme="minorEastAsia" w:cs="Times New Roman"/>
        </w:rPr>
        <w:t>of their driving behaviors every day</w:t>
      </w:r>
      <w:r>
        <w:rPr>
          <w:rFonts w:eastAsiaTheme="minorEastAsia" w:cs="Times New Roman"/>
        </w:rPr>
        <w:t xml:space="preserve"> by</w:t>
      </w:r>
      <w:r w:rsidRPr="005A189E">
        <w:rPr>
          <w:rFonts w:eastAsiaTheme="minorEastAsia" w:cs="Times New Roman"/>
          <w:color w:val="4472C4" w:themeColor="accent1"/>
        </w:rPr>
        <w:t xml:space="preserve"> </w:t>
      </w:r>
      <w:r w:rsidRPr="00394F9B">
        <w:rPr>
          <w:rFonts w:eastAsiaTheme="minorEastAsia" w:cs="Times New Roman"/>
        </w:rPr>
        <w:t>giv</w:t>
      </w:r>
      <w:r>
        <w:rPr>
          <w:rFonts w:eastAsiaTheme="minorEastAsia" w:cs="Times New Roman"/>
        </w:rPr>
        <w:t>ing</w:t>
      </w:r>
      <w:r w:rsidRPr="00394F9B">
        <w:rPr>
          <w:rFonts w:eastAsiaTheme="minorEastAsia" w:cs="Times New Roman"/>
        </w:rPr>
        <w:t xml:space="preserve"> feedback and provi</w:t>
      </w:r>
      <w:r>
        <w:rPr>
          <w:rFonts w:eastAsiaTheme="minorEastAsia" w:cs="Times New Roman"/>
        </w:rPr>
        <w:t>des</w:t>
      </w:r>
      <w:r w:rsidRPr="00394F9B">
        <w:rPr>
          <w:rFonts w:eastAsiaTheme="minorEastAsia" w:cs="Times New Roman"/>
        </w:rPr>
        <w:t xml:space="preserve"> a means of mutual supervision between users</w:t>
      </w:r>
      <w:r>
        <w:rPr>
          <w:rFonts w:eastAsiaTheme="minorEastAsia" w:cs="Times New Roman"/>
        </w:rPr>
        <w:t xml:space="preserve">. </w:t>
      </w:r>
      <w:ins w:id="199" w:author="tan xinyu" w:date="2021-05-22T00:26:00Z">
        <w:r w:rsidR="00EE6A5F" w:rsidRPr="00423E1F">
          <w:rPr>
            <w:rFonts w:eastAsiaTheme="minorEastAsia" w:cs="Times New Roman"/>
            <w:highlight w:val="yellow"/>
            <w:rPrChange w:id="200" w:author="tan xinyu" w:date="2021-05-22T00:33:00Z">
              <w:rPr>
                <w:rFonts w:eastAsiaTheme="minorEastAsia" w:cs="Times New Roman"/>
              </w:rPr>
            </w:rPrChange>
          </w:rPr>
          <w:t>Th</w:t>
        </w:r>
        <w:r w:rsidR="00C16984" w:rsidRPr="00423E1F">
          <w:rPr>
            <w:rFonts w:eastAsiaTheme="minorEastAsia" w:cs="Times New Roman"/>
            <w:highlight w:val="yellow"/>
            <w:rPrChange w:id="201" w:author="tan xinyu" w:date="2021-05-22T00:33:00Z">
              <w:rPr>
                <w:rFonts w:eastAsiaTheme="minorEastAsia" w:cs="Times New Roman"/>
              </w:rPr>
            </w:rPrChange>
          </w:rPr>
          <w:t>is</w:t>
        </w:r>
      </w:ins>
      <w:ins w:id="202" w:author="tan xinyu" w:date="2021-05-22T00:19:00Z">
        <w:r w:rsidR="00360678" w:rsidRPr="00423E1F">
          <w:rPr>
            <w:rFonts w:eastAsiaTheme="minorEastAsia" w:cs="Times New Roman"/>
            <w:highlight w:val="yellow"/>
            <w:rPrChange w:id="203" w:author="tan xinyu" w:date="2021-05-22T00:33:00Z">
              <w:rPr>
                <w:rFonts w:eastAsiaTheme="minorEastAsia" w:cs="Times New Roman"/>
              </w:rPr>
            </w:rPrChange>
          </w:rPr>
          <w:t xml:space="preserve"> feedback provides </w:t>
        </w:r>
      </w:ins>
      <w:ins w:id="204" w:author="tan xinyu" w:date="2021-05-22T00:21:00Z">
        <w:r w:rsidR="00360678" w:rsidRPr="00423E1F">
          <w:rPr>
            <w:rFonts w:eastAsiaTheme="minorEastAsia" w:cs="Times New Roman"/>
            <w:highlight w:val="yellow"/>
            <w:rPrChange w:id="205" w:author="tan xinyu" w:date="2021-05-22T00:33:00Z">
              <w:rPr>
                <w:rFonts w:eastAsiaTheme="minorEastAsia" w:cs="Times New Roman"/>
              </w:rPr>
            </w:rPrChange>
          </w:rPr>
          <w:t xml:space="preserve">drivers with specific knowledge </w:t>
        </w:r>
      </w:ins>
      <w:ins w:id="206" w:author="tan xinyu" w:date="2021-05-22T00:22:00Z">
        <w:r w:rsidR="00EE6A5F" w:rsidRPr="00423E1F">
          <w:rPr>
            <w:rFonts w:eastAsiaTheme="minorEastAsia" w:cs="Times New Roman"/>
            <w:highlight w:val="yellow"/>
            <w:rPrChange w:id="207" w:author="tan xinyu" w:date="2021-05-22T00:33:00Z">
              <w:rPr>
                <w:rFonts w:eastAsiaTheme="minorEastAsia" w:cs="Times New Roman"/>
              </w:rPr>
            </w:rPrChange>
          </w:rPr>
          <w:t xml:space="preserve">of their driving </w:t>
        </w:r>
      </w:ins>
      <w:ins w:id="208" w:author="tan xinyu" w:date="2021-05-22T00:27:00Z">
        <w:r w:rsidR="00C16984" w:rsidRPr="00423E1F">
          <w:rPr>
            <w:rFonts w:eastAsiaTheme="minorEastAsia" w:cs="Times New Roman"/>
            <w:highlight w:val="yellow"/>
            <w:rPrChange w:id="209" w:author="tan xinyu" w:date="2021-05-22T00:33:00Z">
              <w:rPr>
                <w:rFonts w:eastAsiaTheme="minorEastAsia" w:cs="Times New Roman"/>
              </w:rPr>
            </w:rPrChange>
          </w:rPr>
          <w:t>performance</w:t>
        </w:r>
      </w:ins>
      <w:ins w:id="210" w:author="tan xinyu" w:date="2021-05-22T00:24:00Z">
        <w:r w:rsidR="00EE6A5F" w:rsidRPr="00423E1F">
          <w:rPr>
            <w:rFonts w:eastAsiaTheme="minorEastAsia" w:cs="Times New Roman"/>
            <w:highlight w:val="yellow"/>
            <w:rPrChange w:id="211" w:author="tan xinyu" w:date="2021-05-22T00:33:00Z">
              <w:rPr>
                <w:rFonts w:eastAsiaTheme="minorEastAsia" w:cs="Times New Roman"/>
              </w:rPr>
            </w:rPrChange>
          </w:rPr>
          <w:t xml:space="preserve"> </w:t>
        </w:r>
      </w:ins>
      <w:ins w:id="212" w:author="tan xinyu" w:date="2021-05-22T00:25:00Z">
        <w:r w:rsidR="00EE6A5F" w:rsidRPr="00423E1F">
          <w:rPr>
            <w:rFonts w:eastAsiaTheme="minorEastAsia" w:cs="Times New Roman"/>
            <w:highlight w:val="yellow"/>
            <w:rPrChange w:id="213" w:author="tan xinyu" w:date="2021-05-22T00:33:00Z">
              <w:rPr>
                <w:rFonts w:eastAsiaTheme="minorEastAsia" w:cs="Times New Roman"/>
              </w:rPr>
            </w:rPrChange>
          </w:rPr>
          <w:t xml:space="preserve">and </w:t>
        </w:r>
        <w:r w:rsidR="00EE6A5F" w:rsidRPr="00423E1F">
          <w:rPr>
            <w:rFonts w:eastAsiaTheme="minorEastAsia" w:cs="Times New Roman"/>
            <w:highlight w:val="yellow"/>
            <w:rPrChange w:id="214" w:author="tan xinyu" w:date="2021-05-22T00:33:00Z">
              <w:rPr>
                <w:rFonts w:eastAsiaTheme="minorEastAsia" w:cs="Times New Roman"/>
              </w:rPr>
            </w:rPrChange>
          </w:rPr>
          <w:t>heighten</w:t>
        </w:r>
      </w:ins>
      <w:ins w:id="215" w:author="tan xinyu" w:date="2021-05-22T00:27:00Z">
        <w:r w:rsidR="003654F3" w:rsidRPr="00423E1F">
          <w:rPr>
            <w:rFonts w:eastAsiaTheme="minorEastAsia" w:cs="Times New Roman"/>
            <w:highlight w:val="yellow"/>
            <w:rPrChange w:id="216" w:author="tan xinyu" w:date="2021-05-22T00:33:00Z">
              <w:rPr>
                <w:rFonts w:eastAsiaTheme="minorEastAsia" w:cs="Times New Roman"/>
              </w:rPr>
            </w:rPrChange>
          </w:rPr>
          <w:t>s</w:t>
        </w:r>
      </w:ins>
      <w:ins w:id="217" w:author="tan xinyu" w:date="2021-05-22T00:25:00Z">
        <w:r w:rsidR="00EE6A5F" w:rsidRPr="00423E1F">
          <w:rPr>
            <w:rFonts w:eastAsiaTheme="minorEastAsia" w:cs="Times New Roman"/>
            <w:highlight w:val="yellow"/>
            <w:rPrChange w:id="218" w:author="tan xinyu" w:date="2021-05-22T00:33:00Z">
              <w:rPr>
                <w:rFonts w:eastAsiaTheme="minorEastAsia" w:cs="Times New Roman"/>
              </w:rPr>
            </w:rPrChange>
          </w:rPr>
          <w:t xml:space="preserve"> their awareness of the </w:t>
        </w:r>
        <w:r w:rsidR="00EE6A5F" w:rsidRPr="00423E1F">
          <w:rPr>
            <w:rFonts w:eastAsiaTheme="minorEastAsia" w:cs="Times New Roman"/>
            <w:highlight w:val="yellow"/>
            <w:rPrChange w:id="219" w:author="tan xinyu" w:date="2021-05-22T00:33:00Z">
              <w:rPr>
                <w:rFonts w:eastAsiaTheme="minorEastAsia" w:cs="Times New Roman"/>
              </w:rPr>
            </w:rPrChange>
          </w:rPr>
          <w:t>risks</w:t>
        </w:r>
        <w:r w:rsidR="00EE6A5F" w:rsidRPr="00423E1F">
          <w:rPr>
            <w:rFonts w:eastAsiaTheme="minorEastAsia" w:cs="Times New Roman"/>
            <w:highlight w:val="yellow"/>
            <w:rPrChange w:id="220" w:author="tan xinyu" w:date="2021-05-22T00:33:00Z">
              <w:rPr>
                <w:rFonts w:eastAsiaTheme="minorEastAsia" w:cs="Times New Roman"/>
              </w:rPr>
            </w:rPrChange>
          </w:rPr>
          <w:t xml:space="preserve"> of their behavior</w:t>
        </w:r>
      </w:ins>
      <w:ins w:id="221" w:author="tan xinyu" w:date="2021-05-22T00:28:00Z">
        <w:r w:rsidR="003654F3" w:rsidRPr="00423E1F">
          <w:rPr>
            <w:rFonts w:eastAsiaTheme="minorEastAsia" w:cs="Times New Roman"/>
            <w:highlight w:val="yellow"/>
            <w:rPrChange w:id="222" w:author="tan xinyu" w:date="2021-05-22T00:33:00Z">
              <w:rPr>
                <w:rFonts w:eastAsiaTheme="minorEastAsia" w:cs="Times New Roman"/>
              </w:rPr>
            </w:rPrChange>
          </w:rPr>
          <w:t>s</w:t>
        </w:r>
      </w:ins>
      <w:ins w:id="223" w:author="tan xinyu" w:date="2021-05-22T00:31:00Z">
        <w:r w:rsidR="003654F3" w:rsidRPr="00423E1F">
          <w:rPr>
            <w:rFonts w:eastAsiaTheme="minorEastAsia" w:cs="Times New Roman"/>
            <w:highlight w:val="yellow"/>
            <w:rPrChange w:id="224" w:author="tan xinyu" w:date="2021-05-22T00:33:00Z">
              <w:rPr>
                <w:rFonts w:eastAsiaTheme="minorEastAsia" w:cs="Times New Roman"/>
              </w:rPr>
            </w:rPrChange>
          </w:rPr>
          <w:t>. Additionally,</w:t>
        </w:r>
      </w:ins>
      <w:ins w:id="225" w:author="tan xinyu" w:date="2021-05-22T00:28:00Z">
        <w:r w:rsidR="003654F3" w:rsidRPr="00423E1F">
          <w:rPr>
            <w:rFonts w:eastAsiaTheme="minorEastAsia" w:cs="Times New Roman"/>
            <w:highlight w:val="yellow"/>
            <w:rPrChange w:id="226" w:author="tan xinyu" w:date="2021-05-22T00:33:00Z">
              <w:rPr>
                <w:rFonts w:eastAsiaTheme="minorEastAsia" w:cs="Times New Roman"/>
              </w:rPr>
            </w:rPrChange>
          </w:rPr>
          <w:t xml:space="preserve"> the </w:t>
        </w:r>
        <w:r w:rsidR="003654F3" w:rsidRPr="00423E1F">
          <w:rPr>
            <w:rFonts w:eastAsiaTheme="minorEastAsia" w:cs="Times New Roman"/>
            <w:highlight w:val="yellow"/>
            <w:rPrChange w:id="227" w:author="tan xinyu" w:date="2021-05-22T00:33:00Z">
              <w:rPr>
                <w:rFonts w:eastAsiaTheme="minorEastAsia" w:cs="Times New Roman"/>
              </w:rPr>
            </w:rPrChange>
          </w:rPr>
          <w:t>mutual supervision between users</w:t>
        </w:r>
      </w:ins>
      <w:ins w:id="228" w:author="tan xinyu" w:date="2021-05-22T00:29:00Z">
        <w:r w:rsidR="003654F3" w:rsidRPr="00423E1F">
          <w:rPr>
            <w:rFonts w:eastAsiaTheme="minorEastAsia" w:cs="Times New Roman"/>
            <w:highlight w:val="yellow"/>
            <w:rPrChange w:id="229" w:author="tan xinyu" w:date="2021-05-22T00:33:00Z">
              <w:rPr>
                <w:rFonts w:eastAsiaTheme="minorEastAsia" w:cs="Times New Roman"/>
              </w:rPr>
            </w:rPrChange>
          </w:rPr>
          <w:t xml:space="preserve"> help build </w:t>
        </w:r>
        <w:r w:rsidR="003654F3" w:rsidRPr="00423E1F">
          <w:rPr>
            <w:highlight w:val="yellow"/>
            <w:rPrChange w:id="230" w:author="tan xinyu" w:date="2021-05-22T00:33:00Z">
              <w:rPr/>
            </w:rPrChange>
          </w:rPr>
          <w:t>role models</w:t>
        </w:r>
      </w:ins>
      <w:ins w:id="231" w:author="tan xinyu" w:date="2021-05-22T00:30:00Z">
        <w:r w:rsidR="003654F3" w:rsidRPr="00423E1F">
          <w:rPr>
            <w:highlight w:val="yellow"/>
            <w:rPrChange w:id="232" w:author="tan xinyu" w:date="2021-05-22T00:33:00Z">
              <w:rPr/>
            </w:rPrChange>
          </w:rPr>
          <w:t xml:space="preserve"> so that </w:t>
        </w:r>
      </w:ins>
      <w:ins w:id="233" w:author="tan xinyu" w:date="2021-05-22T00:31:00Z">
        <w:r w:rsidR="003654F3" w:rsidRPr="00423E1F">
          <w:rPr>
            <w:highlight w:val="yellow"/>
            <w:rPrChange w:id="234" w:author="tan xinyu" w:date="2021-05-22T00:33:00Z">
              <w:rPr/>
            </w:rPrChange>
          </w:rPr>
          <w:t xml:space="preserve">it </w:t>
        </w:r>
      </w:ins>
      <w:ins w:id="235" w:author="tan xinyu" w:date="2021-05-22T00:30:00Z">
        <w:r w:rsidR="003654F3" w:rsidRPr="00423E1F">
          <w:rPr>
            <w:highlight w:val="yellow"/>
            <w:rPrChange w:id="236" w:author="tan xinyu" w:date="2021-05-22T00:33:00Z">
              <w:rPr/>
            </w:rPrChange>
          </w:rPr>
          <w:t>can strengthen</w:t>
        </w:r>
        <w:r w:rsidR="003654F3" w:rsidRPr="00423E1F">
          <w:rPr>
            <w:highlight w:val="yellow"/>
            <w:rPrChange w:id="237" w:author="tan xinyu" w:date="2021-05-22T00:33:00Z">
              <w:rPr/>
            </w:rPrChange>
          </w:rPr>
          <w:t xml:space="preserve"> social norms</w:t>
        </w:r>
      </w:ins>
      <w:ins w:id="238" w:author="tan xinyu" w:date="2021-05-22T00:35:00Z">
        <w:r w:rsidR="00EE6EC0">
          <w:rPr>
            <w:highlight w:val="yellow"/>
          </w:rPr>
          <w:t xml:space="preserve"> </w:t>
        </w:r>
      </w:ins>
      <w:r w:rsidR="00EE6EC0">
        <w:rPr>
          <w:highlight w:val="yellow"/>
        </w:rPr>
        <w:fldChar w:fldCharType="begin"/>
      </w:r>
      <w:r w:rsidR="00EE6EC0">
        <w:rPr>
          <w:highlight w:val="yellow"/>
        </w:rPr>
        <w:instrText xml:space="preserve"> ADDIN EN.CITE &lt;EndNote&gt;&lt;Cite&gt;&lt;Author&gt;Steg&lt;/Author&gt;&lt;Year&gt;2009&lt;/Year&gt;&lt;RecNum&gt;184&lt;/RecNum&gt;&lt;DisplayText&gt;(Steg and Vlek 2009)&lt;/DisplayText&gt;&lt;record&gt;&lt;rec-number&gt;184&lt;/rec-number&gt;&lt;foreign-keys&gt;&lt;key app="EN" db-id="xx2sdxzxyppx5jedtfkvpvsn9sve2252dadz" timestamp="1614307064"&gt;184&lt;/key&gt;&lt;/foreign-keys&gt;&lt;ref-type name="Journal Article"&gt;17&lt;/ref-type&gt;&lt;contributors&gt;&lt;authors&gt;&lt;author&gt;Steg, Linda&lt;/author&gt;&lt;author&gt;Vlek, Charles&lt;/author&gt;&lt;/authors&gt;&lt;/contributors&gt;&lt;titles&gt;&lt;title&gt;Encouraging pro-environmental behaviour: An integrative review and research agenda&lt;/title&gt;&lt;secondary-title&gt;Journal of environmental psychology&lt;/secondary-title&gt;&lt;/titles&gt;&lt;periodical&gt;&lt;full-title&gt;Journal of environmental psychology&lt;/full-title&gt;&lt;/periodical&gt;&lt;pages&gt;309-317&lt;/pages&gt;&lt;volume&gt;29&lt;/volume&gt;&lt;number&gt;3&lt;/number&gt;&lt;dates&gt;&lt;year&gt;2009&lt;/year&gt;&lt;/dates&gt;&lt;isbn&gt;0272-4944&lt;/isbn&gt;&lt;urls&gt;&lt;/urls&gt;&lt;/record&gt;&lt;/Cite&gt;&lt;/EndNote&gt;</w:instrText>
      </w:r>
      <w:r w:rsidR="00EE6EC0">
        <w:rPr>
          <w:highlight w:val="yellow"/>
        </w:rPr>
        <w:fldChar w:fldCharType="separate"/>
      </w:r>
      <w:r w:rsidR="00EE6EC0">
        <w:rPr>
          <w:noProof/>
          <w:highlight w:val="yellow"/>
        </w:rPr>
        <w:t>(Steg and Vlek 2009)</w:t>
      </w:r>
      <w:r w:rsidR="00EE6EC0">
        <w:rPr>
          <w:highlight w:val="yellow"/>
        </w:rPr>
        <w:fldChar w:fldCharType="end"/>
      </w:r>
      <w:ins w:id="239" w:author="tan xinyu" w:date="2021-05-22T00:31:00Z">
        <w:r w:rsidR="00BD4842" w:rsidRPr="00423E1F">
          <w:rPr>
            <w:highlight w:val="yellow"/>
            <w:rPrChange w:id="240" w:author="tan xinyu" w:date="2021-05-22T00:33:00Z">
              <w:rPr/>
            </w:rPrChange>
          </w:rPr>
          <w:t>, t</w:t>
        </w:r>
      </w:ins>
      <w:ins w:id="241" w:author="tan xinyu" w:date="2021-05-22T00:32:00Z">
        <w:r w:rsidR="00BD4842" w:rsidRPr="00423E1F">
          <w:rPr>
            <w:highlight w:val="yellow"/>
            <w:rPrChange w:id="242" w:author="tan xinyu" w:date="2021-05-22T00:33:00Z">
              <w:rPr/>
            </w:rPrChange>
          </w:rPr>
          <w:t xml:space="preserve">hus </w:t>
        </w:r>
        <w:r w:rsidR="00E31AC9" w:rsidRPr="00423E1F">
          <w:rPr>
            <w:highlight w:val="yellow"/>
            <w:rPrChange w:id="243" w:author="tan xinyu" w:date="2021-05-22T00:33:00Z">
              <w:rPr/>
            </w:rPrChange>
          </w:rPr>
          <w:t>r</w:t>
        </w:r>
        <w:r w:rsidR="00E31AC9" w:rsidRPr="00423E1F">
          <w:rPr>
            <w:highlight w:val="yellow"/>
            <w:rPrChange w:id="244" w:author="tan xinyu" w:date="2021-05-22T00:33:00Z">
              <w:rPr/>
            </w:rPrChange>
          </w:rPr>
          <w:t>estrain</w:t>
        </w:r>
        <w:r w:rsidR="00E31AC9" w:rsidRPr="00423E1F">
          <w:rPr>
            <w:highlight w:val="yellow"/>
            <w:rPrChange w:id="245" w:author="tan xinyu" w:date="2021-05-22T00:33:00Z">
              <w:rPr/>
            </w:rPrChange>
          </w:rPr>
          <w:t>ing</w:t>
        </w:r>
        <w:r w:rsidR="00E31AC9" w:rsidRPr="00423E1F">
          <w:rPr>
            <w:highlight w:val="yellow"/>
            <w:rPrChange w:id="246" w:author="tan xinyu" w:date="2021-05-22T00:33:00Z">
              <w:rPr/>
            </w:rPrChange>
          </w:rPr>
          <w:t xml:space="preserve"> </w:t>
        </w:r>
        <w:r w:rsidR="00E31AC9" w:rsidRPr="00423E1F">
          <w:rPr>
            <w:highlight w:val="yellow"/>
            <w:rPrChange w:id="247" w:author="tan xinyu" w:date="2021-05-22T00:33:00Z">
              <w:rPr/>
            </w:rPrChange>
          </w:rPr>
          <w:t>drivers’</w:t>
        </w:r>
        <w:r w:rsidR="00E31AC9" w:rsidRPr="00423E1F">
          <w:rPr>
            <w:highlight w:val="yellow"/>
            <w:rPrChange w:id="248" w:author="tan xinyu" w:date="2021-05-22T00:33:00Z">
              <w:rPr/>
            </w:rPrChange>
          </w:rPr>
          <w:t xml:space="preserve"> </w:t>
        </w:r>
        <w:r w:rsidR="00E31AC9" w:rsidRPr="00423E1F">
          <w:rPr>
            <w:highlight w:val="yellow"/>
            <w:rPrChange w:id="249" w:author="tan xinyu" w:date="2021-05-22T00:33:00Z">
              <w:rPr/>
            </w:rPrChange>
          </w:rPr>
          <w:t xml:space="preserve">poor driving </w:t>
        </w:r>
      </w:ins>
      <w:ins w:id="250" w:author="tan xinyu" w:date="2021-05-22T00:33:00Z">
        <w:r w:rsidR="00E31AC9" w:rsidRPr="00423E1F">
          <w:rPr>
            <w:highlight w:val="yellow"/>
            <w:rPrChange w:id="251" w:author="tan xinyu" w:date="2021-05-22T00:33:00Z">
              <w:rPr/>
            </w:rPrChange>
          </w:rPr>
          <w:t>behaviors</w:t>
        </w:r>
      </w:ins>
      <w:ins w:id="252" w:author="tan xinyu" w:date="2021-05-22T00:30:00Z">
        <w:r w:rsidR="003654F3" w:rsidRPr="00423E1F">
          <w:rPr>
            <w:highlight w:val="yellow"/>
            <w:rPrChange w:id="253" w:author="tan xinyu" w:date="2021-05-22T00:33:00Z">
              <w:rPr/>
            </w:rPrChange>
          </w:rPr>
          <w:t>.</w:t>
        </w:r>
      </w:ins>
      <w:ins w:id="254" w:author="tan xinyu" w:date="2021-05-22T00:28:00Z">
        <w:r w:rsidR="003654F3" w:rsidRPr="00423E1F">
          <w:rPr>
            <w:rFonts w:eastAsiaTheme="minorEastAsia" w:cs="Times New Roman"/>
            <w:highlight w:val="yellow"/>
            <w:rPrChange w:id="255" w:author="tan xinyu" w:date="2021-05-22T00:33:00Z">
              <w:rPr>
                <w:rFonts w:eastAsiaTheme="minorEastAsia" w:cs="Times New Roman"/>
              </w:rPr>
            </w:rPrChange>
          </w:rPr>
          <w:t xml:space="preserve"> </w:t>
        </w:r>
      </w:ins>
      <w:ins w:id="256" w:author="tan xinyu" w:date="2021-05-22T00:33:00Z">
        <w:r w:rsidR="00E31AC9" w:rsidRPr="00423E1F">
          <w:rPr>
            <w:rFonts w:eastAsiaTheme="minorEastAsia" w:cs="Times New Roman"/>
            <w:highlight w:val="yellow"/>
            <w:rPrChange w:id="257" w:author="tan xinyu" w:date="2021-05-22T00:33:00Z">
              <w:rPr>
                <w:rFonts w:eastAsiaTheme="minorEastAsia" w:cs="Times New Roman"/>
              </w:rPr>
            </w:rPrChange>
          </w:rPr>
          <w:t>In summary</w:t>
        </w:r>
        <w:r w:rsidR="00E31AC9">
          <w:rPr>
            <w:rFonts w:eastAsiaTheme="minorEastAsia" w:cs="Times New Roman"/>
          </w:rPr>
          <w:t xml:space="preserve">, </w:t>
        </w:r>
      </w:ins>
      <w:del w:id="258" w:author="tan xinyu" w:date="2021-05-22T00:33:00Z">
        <w:r w:rsidDel="00E31AC9">
          <w:rPr>
            <w:rFonts w:eastAsiaTheme="minorEastAsia" w:cs="Times New Roman"/>
          </w:rPr>
          <w:delText>A</w:delText>
        </w:r>
      </w:del>
      <w:ins w:id="259" w:author="tan xinyu" w:date="2021-05-22T00:33:00Z">
        <w:r w:rsidR="00E31AC9">
          <w:rPr>
            <w:rFonts w:eastAsiaTheme="minorEastAsia" w:cs="Times New Roman"/>
          </w:rPr>
          <w:t>a</w:t>
        </w:r>
      </w:ins>
      <w:r>
        <w:rPr>
          <w:rFonts w:eastAsiaTheme="minorEastAsia" w:cs="Times New Roman"/>
        </w:rPr>
        <w:t>s a form of extrinsic motivation,</w:t>
      </w:r>
      <w:r w:rsidRPr="00394F9B">
        <w:rPr>
          <w:rFonts w:eastAsiaTheme="minorEastAsia" w:cs="Times New Roman"/>
        </w:rPr>
        <w:t xml:space="preserve"> </w:t>
      </w:r>
      <w:r>
        <w:rPr>
          <w:rFonts w:eastAsiaTheme="minorEastAsia" w:cs="Times New Roman"/>
        </w:rPr>
        <w:t>the</w:t>
      </w:r>
      <w:r w:rsidRPr="00DD6C4C">
        <w:rPr>
          <w:rFonts w:eastAsiaTheme="minorEastAsia" w:cs="Times New Roman"/>
        </w:rPr>
        <w:t xml:space="preserve"> </w:t>
      </w:r>
      <w:r w:rsidRPr="003B0CCB">
        <w:rPr>
          <w:rFonts w:eastAsiaTheme="minorEastAsia" w:cs="Times New Roman"/>
        </w:rPr>
        <w:t>app might</w:t>
      </w:r>
      <w:r>
        <w:rPr>
          <w:rFonts w:eastAsiaTheme="minorEastAsia" w:cs="Times New Roman"/>
        </w:rPr>
        <w:t xml:space="preserve"> </w:t>
      </w:r>
      <w:r w:rsidRPr="00394F9B">
        <w:rPr>
          <w:rFonts w:eastAsiaTheme="minorEastAsia" w:cs="Times New Roman"/>
        </w:rPr>
        <w:t>driv</w:t>
      </w:r>
      <w:r>
        <w:rPr>
          <w:rFonts w:eastAsiaTheme="minorEastAsia" w:cs="Times New Roman"/>
        </w:rPr>
        <w:t>e users to change their behaviors</w:t>
      </w:r>
      <w:r w:rsidRPr="00394F9B">
        <w:rPr>
          <w:rFonts w:eastAsiaTheme="minorEastAsia"/>
        </w:rPr>
        <w:t xml:space="preserve">. </w:t>
      </w:r>
      <w:r w:rsidRPr="00394F9B">
        <w:rPr>
          <w:rFonts w:eastAsiaTheme="minorEastAsia" w:cs="Times New Roman"/>
        </w:rPr>
        <w:t>Thus, we hypothesize:</w:t>
      </w:r>
    </w:p>
    <w:p w14:paraId="5D2BA046" w14:textId="77777777" w:rsidR="00C2412A" w:rsidRPr="00484C82" w:rsidRDefault="00C2412A" w:rsidP="00484C82">
      <w:pPr>
        <w:rPr>
          <w:rFonts w:eastAsiaTheme="minorEastAsia"/>
          <w:b/>
          <w:bCs/>
        </w:rPr>
      </w:pPr>
      <w:commentRangeStart w:id="260"/>
      <w:r w:rsidRPr="00484C82">
        <w:rPr>
          <w:rFonts w:eastAsiaTheme="minorEastAsia" w:cs="Times New Roman" w:hint="eastAsia"/>
          <w:b/>
          <w:bCs/>
        </w:rPr>
        <w:t>H</w:t>
      </w:r>
      <w:r w:rsidRPr="00484C82">
        <w:rPr>
          <w:rFonts w:eastAsiaTheme="minorEastAsia" w:cs="Times New Roman"/>
          <w:b/>
          <w:bCs/>
        </w:rPr>
        <w:t>2:</w:t>
      </w:r>
      <w:r w:rsidRPr="00DD6C4C">
        <w:rPr>
          <w:rFonts w:eastAsiaTheme="minorEastAsia" w:cs="Times New Roman"/>
          <w:b/>
          <w:bCs/>
        </w:rPr>
        <w:t xml:space="preserve"> </w:t>
      </w:r>
      <w:r w:rsidRPr="003B0CCB">
        <w:rPr>
          <w:rFonts w:eastAsiaTheme="minorEastAsia" w:cs="Times New Roman"/>
        </w:rPr>
        <w:t>App</w:t>
      </w:r>
      <w:r w:rsidRPr="005A189E">
        <w:rPr>
          <w:rFonts w:eastAsiaTheme="minorEastAsia" w:cs="Times New Roman"/>
          <w:color w:val="4472C4" w:themeColor="accent1"/>
        </w:rPr>
        <w:t xml:space="preserve"> </w:t>
      </w:r>
      <w:r w:rsidRPr="00484C82">
        <w:rPr>
          <w:rFonts w:eastAsiaTheme="minorEastAsia" w:cs="Times New Roman"/>
        </w:rPr>
        <w:t xml:space="preserve">usage is positively correlated with </w:t>
      </w:r>
      <w:r w:rsidRPr="00484C82">
        <w:rPr>
          <w:rFonts w:eastAsiaTheme="minorEastAsia" w:cs="Times New Roman" w:hint="eastAsia"/>
        </w:rPr>
        <w:t>better</w:t>
      </w:r>
      <w:r w:rsidRPr="00484C82">
        <w:rPr>
          <w:rFonts w:eastAsiaTheme="minorEastAsia" w:cs="Times New Roman"/>
        </w:rPr>
        <w:t xml:space="preserve"> </w:t>
      </w:r>
      <w:r w:rsidRPr="00484C82">
        <w:rPr>
          <w:rFonts w:eastAsiaTheme="minorEastAsia" w:cs="Times New Roman" w:hint="eastAsia"/>
        </w:rPr>
        <w:t>driving</w:t>
      </w:r>
      <w:r w:rsidRPr="00484C82">
        <w:rPr>
          <w:rFonts w:eastAsiaTheme="minorEastAsia" w:cs="Times New Roman"/>
        </w:rPr>
        <w:t xml:space="preserve"> </w:t>
      </w:r>
      <w:r w:rsidRPr="00484C82">
        <w:rPr>
          <w:rFonts w:eastAsiaTheme="minorEastAsia" w:cs="Times New Roman" w:hint="eastAsia"/>
        </w:rPr>
        <w:t>performance</w:t>
      </w:r>
      <w:r w:rsidRPr="00484C82">
        <w:rPr>
          <w:rFonts w:eastAsiaTheme="minorEastAsia" w:cs="Times New Roman"/>
        </w:rPr>
        <w:t>.</w:t>
      </w:r>
      <w:commentRangeEnd w:id="260"/>
      <w:r w:rsidR="001A00F9">
        <w:rPr>
          <w:rStyle w:val="CommentReference"/>
        </w:rPr>
        <w:commentReference w:id="260"/>
      </w:r>
    </w:p>
    <w:p w14:paraId="6DB0971C" w14:textId="77777777" w:rsidR="00C2412A" w:rsidRPr="00DD6C4C" w:rsidRDefault="00C2412A" w:rsidP="0043556E">
      <w:pPr>
        <w:rPr>
          <w:rFonts w:eastAsiaTheme="minorEastAsia"/>
        </w:rPr>
      </w:pPr>
      <w:r w:rsidRPr="00E97850">
        <w:rPr>
          <w:rFonts w:eastAsiaTheme="minorEastAsia"/>
        </w:rPr>
        <w:t xml:space="preserve">According to research on </w:t>
      </w:r>
      <w:r>
        <w:rPr>
          <w:rFonts w:eastAsiaTheme="minorEastAsia"/>
        </w:rPr>
        <w:t>driving risks</w:t>
      </w:r>
      <w:r w:rsidRPr="00E97850">
        <w:rPr>
          <w:rFonts w:eastAsiaTheme="minorEastAsia"/>
        </w:rPr>
        <w:t xml:space="preserve">, </w:t>
      </w:r>
      <w:r>
        <w:rPr>
          <w:rFonts w:eastAsiaTheme="minorEastAsia" w:hint="eastAsia"/>
        </w:rPr>
        <w:t>i</w:t>
      </w:r>
      <w:r w:rsidRPr="00593B28">
        <w:rPr>
          <w:rFonts w:eastAsiaTheme="minorEastAsia"/>
        </w:rPr>
        <w:t>ndividual road users differ in their personal balance between</w:t>
      </w:r>
      <w:r>
        <w:rPr>
          <w:rFonts w:eastAsiaTheme="minorEastAsia"/>
        </w:rPr>
        <w:t xml:space="preserve"> </w:t>
      </w:r>
      <w:r w:rsidRPr="00593B28">
        <w:rPr>
          <w:rFonts w:eastAsiaTheme="minorEastAsia"/>
        </w:rPr>
        <w:t>perceived safety</w:t>
      </w:r>
      <w:r>
        <w:rPr>
          <w:rFonts w:eastAsiaTheme="minorEastAsia"/>
        </w:rPr>
        <w:t xml:space="preserve"> </w:t>
      </w:r>
      <w:r w:rsidRPr="00593B28">
        <w:rPr>
          <w:rFonts w:eastAsiaTheme="minorEastAsia"/>
        </w:rPr>
        <w:t>and physically or statistically determined safety</w:t>
      </w:r>
      <w:r>
        <w:rPr>
          <w:rFonts w:eastAsiaTheme="minorEastAsia"/>
        </w:rPr>
        <w:t xml:space="preserve"> </w:t>
      </w:r>
      <w:r w:rsidRPr="00593B28">
        <w:rPr>
          <w:rFonts w:eastAsiaTheme="minorEastAsia"/>
        </w:rPr>
        <w:t xml:space="preserve">for </w:t>
      </w:r>
      <w:r>
        <w:rPr>
          <w:rFonts w:eastAsiaTheme="minorEastAsia"/>
        </w:rPr>
        <w:t>various</w:t>
      </w:r>
      <w:r w:rsidRPr="00593B28">
        <w:rPr>
          <w:rFonts w:eastAsiaTheme="minorEastAsia"/>
        </w:rPr>
        <w:t xml:space="preserve"> reasons,</w:t>
      </w:r>
      <w:r>
        <w:rPr>
          <w:rFonts w:eastAsiaTheme="minorEastAsia"/>
        </w:rPr>
        <w:t xml:space="preserve"> </w:t>
      </w:r>
      <w:r w:rsidRPr="00593B28">
        <w:rPr>
          <w:rFonts w:eastAsiaTheme="minorEastAsia"/>
        </w:rPr>
        <w:t>cognitive,</w:t>
      </w:r>
      <w:r>
        <w:rPr>
          <w:rFonts w:eastAsiaTheme="minorEastAsia"/>
        </w:rPr>
        <w:t xml:space="preserve"> </w:t>
      </w:r>
      <w:r w:rsidRPr="00593B28">
        <w:rPr>
          <w:rFonts w:eastAsiaTheme="minorEastAsia"/>
        </w:rPr>
        <w:t>motivational, as well as physiological</w:t>
      </w:r>
      <w:r>
        <w:rPr>
          <w:rFonts w:eastAsiaTheme="minorEastAsia"/>
        </w:rPr>
        <w:t xml:space="preserve"> </w:t>
      </w:r>
      <w:r>
        <w:rPr>
          <w:rFonts w:eastAsiaTheme="minorEastAsia"/>
          <w:noProof/>
        </w:rPr>
        <w:t>(Klebelsberg 1977; Michon 1985)</w:t>
      </w:r>
      <w:r w:rsidRPr="00593B28">
        <w:rPr>
          <w:rFonts w:eastAsiaTheme="minorEastAsia"/>
        </w:rPr>
        <w:t>.</w:t>
      </w:r>
      <w:r>
        <w:rPr>
          <w:rFonts w:cs="Times New Roman"/>
          <w:kern w:val="0"/>
          <w:szCs w:val="21"/>
        </w:rPr>
        <w:t xml:space="preserve"> </w:t>
      </w:r>
      <w:r w:rsidRPr="00E97850">
        <w:rPr>
          <w:rFonts w:eastAsiaTheme="minorEastAsia"/>
        </w:rPr>
        <w:t xml:space="preserve">Specifically, </w:t>
      </w:r>
      <w:r w:rsidRPr="0037776B">
        <w:rPr>
          <w:rFonts w:eastAsiaTheme="minorEastAsia"/>
        </w:rPr>
        <w:t xml:space="preserve">increasing driving experience and exposure to traffic </w:t>
      </w:r>
      <w:r>
        <w:rPr>
          <w:rFonts w:eastAsiaTheme="minorEastAsia"/>
        </w:rPr>
        <w:t>enhances</w:t>
      </w:r>
      <w:r w:rsidRPr="0037776B">
        <w:rPr>
          <w:rFonts w:eastAsiaTheme="minorEastAsia"/>
        </w:rPr>
        <w:t xml:space="preserve"> the sense of subjective control and decreases the concern for safety aspects</w:t>
      </w:r>
      <w:r>
        <w:rPr>
          <w:rFonts w:cs="Times New Roman"/>
          <w:kern w:val="0"/>
          <w:szCs w:val="21"/>
        </w:rPr>
        <w:t xml:space="preserve"> </w:t>
      </w:r>
      <w:r>
        <w:rPr>
          <w:rFonts w:cs="Times New Roman"/>
          <w:noProof/>
          <w:kern w:val="0"/>
          <w:szCs w:val="21"/>
        </w:rPr>
        <w:t>(Näätänen and Summala 1976; Spolander 1983)</w:t>
      </w:r>
      <w:r w:rsidRPr="00E97850">
        <w:rPr>
          <w:rFonts w:eastAsiaTheme="minorEastAsia"/>
        </w:rPr>
        <w:t>.</w:t>
      </w:r>
      <w:r>
        <w:rPr>
          <w:rFonts w:eastAsiaTheme="minorEastAsia"/>
        </w:rPr>
        <w:t xml:space="preserve"> Drivers with richer driving experience tend to form a driving habit, exhibiting characteristics of a learned behavior. Once </w:t>
      </w:r>
      <w:r w:rsidRPr="003B0CCB">
        <w:rPr>
          <w:rFonts w:eastAsiaTheme="minorEastAsia"/>
        </w:rPr>
        <w:t>such</w:t>
      </w:r>
      <w:r w:rsidRPr="003F3F2D">
        <w:rPr>
          <w:rFonts w:eastAsiaTheme="minorEastAsia"/>
          <w:color w:val="FF0000"/>
        </w:rPr>
        <w:t xml:space="preserve"> </w:t>
      </w:r>
      <w:r w:rsidRPr="003B0CCB">
        <w:rPr>
          <w:rFonts w:eastAsiaTheme="minorEastAsia"/>
        </w:rPr>
        <w:t xml:space="preserve">driving habit </w:t>
      </w:r>
      <w:r w:rsidRPr="00DD6C4C">
        <w:rPr>
          <w:rFonts w:eastAsiaTheme="minorEastAsia"/>
        </w:rPr>
        <w:t>has b</w:t>
      </w:r>
      <w:r w:rsidRPr="00F30768">
        <w:rPr>
          <w:rFonts w:eastAsiaTheme="minorEastAsia"/>
        </w:rPr>
        <w:t xml:space="preserve">een developed, </w:t>
      </w:r>
      <w:r w:rsidRPr="003B0CCB">
        <w:rPr>
          <w:rFonts w:eastAsiaTheme="minorEastAsia"/>
        </w:rPr>
        <w:t>it might</w:t>
      </w:r>
      <w:r w:rsidRPr="00DD6C4C">
        <w:rPr>
          <w:rFonts w:eastAsiaTheme="minorEastAsia"/>
        </w:rPr>
        <w:t xml:space="preserve"> be difficult to change</w:t>
      </w:r>
      <w:r>
        <w:rPr>
          <w:rFonts w:eastAsiaTheme="minorEastAsia"/>
        </w:rPr>
        <w:t xml:space="preserve"> </w:t>
      </w:r>
      <w:r>
        <w:rPr>
          <w:rFonts w:eastAsiaTheme="minorEastAsia"/>
          <w:noProof/>
        </w:rPr>
        <w:t>(Duhigg 2012)</w:t>
      </w:r>
      <w:r w:rsidRPr="00DD6C4C">
        <w:rPr>
          <w:rFonts w:eastAsiaTheme="minorEastAsia"/>
        </w:rPr>
        <w:t xml:space="preserve">. Hence, </w:t>
      </w:r>
      <w:r w:rsidRPr="00F30768">
        <w:rPr>
          <w:rFonts w:eastAsiaTheme="minorEastAsia"/>
        </w:rPr>
        <w:t xml:space="preserve">experienced drivers </w:t>
      </w:r>
      <w:r w:rsidRPr="00AE20C9">
        <w:rPr>
          <w:rFonts w:eastAsiaTheme="minorEastAsia"/>
        </w:rPr>
        <w:t>tend to develop</w:t>
      </w:r>
      <w:r w:rsidRPr="003B0CCB">
        <w:rPr>
          <w:rFonts w:eastAsiaTheme="minorEastAsia"/>
        </w:rPr>
        <w:t xml:space="preserve"> </w:t>
      </w:r>
      <w:r w:rsidRPr="00DD6C4C">
        <w:rPr>
          <w:rFonts w:eastAsiaTheme="minorEastAsia"/>
        </w:rPr>
        <w:t xml:space="preserve">a </w:t>
      </w:r>
      <w:r w:rsidRPr="00F30768">
        <w:rPr>
          <w:rFonts w:eastAsiaTheme="minorEastAsia"/>
        </w:rPr>
        <w:t xml:space="preserve">fixed driving habit and </w:t>
      </w:r>
      <w:r w:rsidRPr="00AE20C9">
        <w:rPr>
          <w:rFonts w:eastAsiaTheme="minorEastAsia"/>
        </w:rPr>
        <w:t xml:space="preserve">are more skilled at driving but need every effort to change their driving styles. </w:t>
      </w:r>
      <w:r>
        <w:rPr>
          <w:rFonts w:eastAsiaTheme="minorEastAsia"/>
        </w:rPr>
        <w:t>N</w:t>
      </w:r>
      <w:r w:rsidRPr="00AE20C9">
        <w:rPr>
          <w:rFonts w:eastAsiaTheme="minorEastAsia"/>
        </w:rPr>
        <w:t xml:space="preserve">ovice drivers, on the contrary, will tend to have a </w:t>
      </w:r>
      <w:r w:rsidRPr="003B0CCB">
        <w:rPr>
          <w:rFonts w:eastAsiaTheme="minorEastAsia"/>
        </w:rPr>
        <w:t xml:space="preserve">lower </w:t>
      </w:r>
      <w:r w:rsidRPr="00DD6C4C">
        <w:rPr>
          <w:rFonts w:eastAsiaTheme="minorEastAsia"/>
        </w:rPr>
        <w:t>sense of control</w:t>
      </w:r>
      <w:r w:rsidRPr="00F30768">
        <w:rPr>
          <w:rFonts w:eastAsiaTheme="minorEastAsia"/>
        </w:rPr>
        <w:t xml:space="preserve"> on</w:t>
      </w:r>
      <w:r w:rsidRPr="00AE20C9">
        <w:rPr>
          <w:rFonts w:eastAsiaTheme="minorEastAsia"/>
        </w:rPr>
        <w:t xml:space="preserve"> their driving skills while they can change their driving styles more easily. Thus, although their intrinsic motivation and extrinsic </w:t>
      </w:r>
      <w:r w:rsidRPr="003B0CCB">
        <w:rPr>
          <w:rFonts w:eastAsiaTheme="minorEastAsia"/>
        </w:rPr>
        <w:t xml:space="preserve">intervention by the app </w:t>
      </w:r>
      <w:r w:rsidRPr="00DD6C4C">
        <w:rPr>
          <w:rFonts w:eastAsiaTheme="minorEastAsia"/>
        </w:rPr>
        <w:t xml:space="preserve">may drive people to change behaviors, </w:t>
      </w:r>
      <w:r w:rsidRPr="003B0CCB">
        <w:rPr>
          <w:rFonts w:eastAsiaTheme="minorEastAsia"/>
        </w:rPr>
        <w:t xml:space="preserve">the effects </w:t>
      </w:r>
      <w:r w:rsidRPr="00DD6C4C">
        <w:rPr>
          <w:rFonts w:eastAsiaTheme="minorEastAsia"/>
        </w:rPr>
        <w:t xml:space="preserve">are </w:t>
      </w:r>
      <w:r w:rsidRPr="00F30768">
        <w:rPr>
          <w:rFonts w:eastAsiaTheme="minorEastAsia"/>
        </w:rPr>
        <w:t>affected differently by drivers’ driving habits.</w:t>
      </w:r>
      <w:r w:rsidRPr="00AE20C9">
        <w:rPr>
          <w:rFonts w:eastAsiaTheme="minorEastAsia"/>
        </w:rPr>
        <w:t xml:space="preserve"> In other words, it will be easier for drivers with a fixed driving habit to</w:t>
      </w:r>
      <w:r>
        <w:rPr>
          <w:rFonts w:eastAsiaTheme="minorEastAsia"/>
        </w:rPr>
        <w:t xml:space="preserve"> situationally adapt behavior because of rich driving experience</w:t>
      </w:r>
      <w:r w:rsidRPr="00AE20C9">
        <w:rPr>
          <w:rFonts w:eastAsiaTheme="minorEastAsia"/>
        </w:rPr>
        <w:t xml:space="preserve">, while it is less likely to have them influenced by external </w:t>
      </w:r>
      <w:r w:rsidRPr="003B0CCB">
        <w:rPr>
          <w:rFonts w:eastAsiaTheme="minorEastAsia"/>
        </w:rPr>
        <w:t xml:space="preserve">app </w:t>
      </w:r>
      <w:r w:rsidRPr="00DD6C4C">
        <w:rPr>
          <w:rFonts w:eastAsiaTheme="minorEastAsia"/>
        </w:rPr>
        <w:t>usage</w:t>
      </w:r>
      <w:r w:rsidRPr="00F30768">
        <w:rPr>
          <w:rFonts w:eastAsiaTheme="minorEastAsia"/>
        </w:rPr>
        <w:t xml:space="preserve"> because they have formed fixed</w:t>
      </w:r>
      <w:r w:rsidRPr="00AE20C9">
        <w:rPr>
          <w:rFonts w:eastAsiaTheme="minorEastAsia"/>
        </w:rPr>
        <w:t xml:space="preserve"> behavior </w:t>
      </w:r>
      <w:r w:rsidRPr="00AE20C9">
        <w:rPr>
          <w:rFonts w:eastAsiaTheme="minorEastAsia"/>
        </w:rPr>
        <w:lastRenderedPageBreak/>
        <w:t>patterns. Thus,</w:t>
      </w:r>
    </w:p>
    <w:p w14:paraId="2AA20CC7" w14:textId="77777777" w:rsidR="00C2412A" w:rsidRDefault="00C2412A" w:rsidP="0043556E">
      <w:pPr>
        <w:rPr>
          <w:rFonts w:eastAsiaTheme="minorEastAsia" w:cs="Times New Roman"/>
        </w:rPr>
      </w:pPr>
      <w:r w:rsidRPr="00484C82">
        <w:rPr>
          <w:rFonts w:eastAsiaTheme="minorEastAsia" w:cs="Times New Roman" w:hint="eastAsia"/>
          <w:b/>
          <w:bCs/>
        </w:rPr>
        <w:t>H</w:t>
      </w:r>
      <w:r w:rsidRPr="00484C82">
        <w:rPr>
          <w:rFonts w:eastAsiaTheme="minorEastAsia" w:cs="Times New Roman"/>
          <w:b/>
          <w:bCs/>
        </w:rPr>
        <w:t>3a:</w:t>
      </w:r>
      <w:r w:rsidRPr="00484C82">
        <w:rPr>
          <w:rFonts w:eastAsiaTheme="minorEastAsia"/>
          <w:b/>
          <w:bCs/>
        </w:rPr>
        <w:t xml:space="preserve"> </w:t>
      </w:r>
      <w:r>
        <w:rPr>
          <w:rFonts w:eastAsiaTheme="minorEastAsia" w:hint="eastAsia"/>
        </w:rPr>
        <w:t>A</w:t>
      </w:r>
      <w:r>
        <w:rPr>
          <w:rFonts w:eastAsiaTheme="minorEastAsia"/>
        </w:rPr>
        <w:t xml:space="preserve"> </w:t>
      </w:r>
      <w:r>
        <w:rPr>
          <w:rFonts w:eastAsiaTheme="minorEastAsia" w:hint="eastAsia"/>
        </w:rPr>
        <w:t>more</w:t>
      </w:r>
      <w:r>
        <w:rPr>
          <w:rFonts w:eastAsiaTheme="minorEastAsia"/>
        </w:rPr>
        <w:t xml:space="preserve"> </w:t>
      </w:r>
      <w:r w:rsidRPr="00BD5C75">
        <w:rPr>
          <w:rFonts w:eastAsiaTheme="minorEastAsia"/>
        </w:rPr>
        <w:t>fixed</w:t>
      </w:r>
      <w:r>
        <w:rPr>
          <w:rFonts w:eastAsiaTheme="minorEastAsia"/>
        </w:rPr>
        <w:t xml:space="preserve"> driving habit will enhance the relationship </w:t>
      </w:r>
      <w:r>
        <w:rPr>
          <w:rFonts w:eastAsiaTheme="minorEastAsia" w:hint="eastAsia"/>
        </w:rPr>
        <w:t>between</w:t>
      </w:r>
      <w:r>
        <w:rPr>
          <w:rFonts w:eastAsiaTheme="minorEastAsia"/>
        </w:rPr>
        <w:t xml:space="preserve"> </w:t>
      </w:r>
      <w:r>
        <w:rPr>
          <w:rFonts w:eastAsiaTheme="minorEastAsia" w:cs="Times New Roman"/>
        </w:rPr>
        <w:t>u</w:t>
      </w:r>
      <w:r w:rsidRPr="006816FC">
        <w:rPr>
          <w:rFonts w:eastAsiaTheme="minorEastAsia" w:cs="Times New Roman"/>
        </w:rPr>
        <w:t xml:space="preserve">ser’s </w:t>
      </w:r>
      <w:r w:rsidRPr="006816FC">
        <w:rPr>
          <w:rFonts w:eastAsiaTheme="minorEastAsia" w:cs="Times New Roman" w:hint="eastAsia"/>
        </w:rPr>
        <w:t>desire</w:t>
      </w:r>
      <w:r>
        <w:rPr>
          <w:rFonts w:eastAsiaTheme="minorEastAsia" w:cs="Times New Roman"/>
        </w:rPr>
        <w:t xml:space="preserve"> to change individual behavior and d</w:t>
      </w:r>
      <w:r w:rsidRPr="00BD5C75">
        <w:rPr>
          <w:rFonts w:eastAsiaTheme="minorEastAsia" w:cs="Times New Roman"/>
        </w:rPr>
        <w:t>riving performance</w:t>
      </w:r>
      <w:r>
        <w:rPr>
          <w:rFonts w:eastAsiaTheme="minorEastAsia" w:cs="Times New Roman"/>
        </w:rPr>
        <w:t>.</w:t>
      </w:r>
    </w:p>
    <w:p w14:paraId="25D0EEA9" w14:textId="77777777" w:rsidR="00C2412A" w:rsidRPr="00960547" w:rsidRDefault="00C2412A" w:rsidP="0043556E">
      <w:pPr>
        <w:rPr>
          <w:rFonts w:eastAsiaTheme="minorEastAsia" w:cs="Times New Roman"/>
        </w:rPr>
      </w:pPr>
      <w:r w:rsidRPr="00484C82">
        <w:rPr>
          <w:rFonts w:eastAsiaTheme="minorEastAsia" w:cs="Times New Roman" w:hint="eastAsia"/>
          <w:b/>
          <w:bCs/>
        </w:rPr>
        <w:t>H</w:t>
      </w:r>
      <w:r w:rsidRPr="00484C82">
        <w:rPr>
          <w:rFonts w:eastAsiaTheme="minorEastAsia" w:cs="Times New Roman"/>
          <w:b/>
          <w:bCs/>
        </w:rPr>
        <w:t>3b:</w:t>
      </w:r>
      <w:r>
        <w:rPr>
          <w:rFonts w:eastAsiaTheme="minorEastAsia"/>
        </w:rPr>
        <w:t xml:space="preserve"> </w:t>
      </w:r>
      <w:r>
        <w:rPr>
          <w:rFonts w:eastAsiaTheme="minorEastAsia" w:hint="eastAsia"/>
        </w:rPr>
        <w:t>A</w:t>
      </w:r>
      <w:r>
        <w:rPr>
          <w:rFonts w:eastAsiaTheme="minorEastAsia"/>
        </w:rPr>
        <w:t xml:space="preserve"> </w:t>
      </w:r>
      <w:r>
        <w:rPr>
          <w:rFonts w:eastAsiaTheme="minorEastAsia" w:hint="eastAsia"/>
        </w:rPr>
        <w:t>more</w:t>
      </w:r>
      <w:r>
        <w:rPr>
          <w:rFonts w:eastAsiaTheme="minorEastAsia"/>
        </w:rPr>
        <w:t xml:space="preserve"> </w:t>
      </w:r>
      <w:r w:rsidRPr="00BD5C75">
        <w:rPr>
          <w:rFonts w:eastAsiaTheme="minorEastAsia"/>
        </w:rPr>
        <w:t>fixed</w:t>
      </w:r>
      <w:r>
        <w:rPr>
          <w:rFonts w:eastAsiaTheme="minorEastAsia"/>
        </w:rPr>
        <w:t xml:space="preserve"> driving habit will weaken the relationship </w:t>
      </w:r>
      <w:r>
        <w:rPr>
          <w:rFonts w:eastAsiaTheme="minorEastAsia" w:hint="eastAsia"/>
        </w:rPr>
        <w:t>between</w:t>
      </w:r>
      <w:r>
        <w:rPr>
          <w:rFonts w:eastAsiaTheme="minorEastAsia"/>
        </w:rPr>
        <w:t xml:space="preserve"> </w:t>
      </w:r>
      <w:r>
        <w:rPr>
          <w:rFonts w:eastAsiaTheme="minorEastAsia" w:cs="Times New Roman"/>
        </w:rPr>
        <w:t>App usage and d</w:t>
      </w:r>
      <w:r w:rsidRPr="00BD5C75">
        <w:rPr>
          <w:rFonts w:eastAsiaTheme="minorEastAsia" w:cs="Times New Roman"/>
        </w:rPr>
        <w:t>riving performance</w:t>
      </w:r>
      <w:r>
        <w:rPr>
          <w:rFonts w:eastAsiaTheme="minorEastAsia" w:cs="Times New Roman"/>
        </w:rPr>
        <w:t>.</w:t>
      </w:r>
    </w:p>
    <w:p w14:paraId="5B607DFE" w14:textId="77777777" w:rsidR="00C2412A" w:rsidRPr="0043556E" w:rsidRDefault="00C2412A" w:rsidP="0043556E">
      <w:pPr>
        <w:pStyle w:val="Heading1"/>
        <w:rPr>
          <w:rFonts w:eastAsiaTheme="minorEastAsia"/>
        </w:rPr>
      </w:pPr>
      <w:commentRangeStart w:id="261"/>
      <w:r>
        <w:rPr>
          <w:rFonts w:eastAsiaTheme="minorEastAsia" w:hint="eastAsia"/>
        </w:rPr>
        <w:t>M</w:t>
      </w:r>
      <w:r>
        <w:rPr>
          <w:rFonts w:eastAsiaTheme="minorEastAsia"/>
        </w:rPr>
        <w:t>ethodology</w:t>
      </w:r>
      <w:commentRangeEnd w:id="261"/>
      <w:r w:rsidR="00B36B77">
        <w:rPr>
          <w:rStyle w:val="CommentReference"/>
          <w:b w:val="0"/>
          <w:bCs w:val="0"/>
          <w:kern w:val="2"/>
        </w:rPr>
        <w:commentReference w:id="261"/>
      </w:r>
    </w:p>
    <w:p w14:paraId="1FCE66BF" w14:textId="54F6C309" w:rsidR="00C2412A" w:rsidRPr="00A93F07" w:rsidRDefault="00C2412A" w:rsidP="00A93F07">
      <w:pPr>
        <w:pStyle w:val="Heading2"/>
      </w:pPr>
      <w:del w:id="262" w:author="tan xinyu" w:date="2021-05-21T21:45:00Z">
        <w:r w:rsidRPr="00090D44" w:rsidDel="00090D44">
          <w:rPr>
            <w:highlight w:val="yellow"/>
            <w:rPrChange w:id="263" w:author="tan xinyu" w:date="2021-05-21T21:45:00Z">
              <w:rPr/>
            </w:rPrChange>
          </w:rPr>
          <w:delText xml:space="preserve">Natural </w:delText>
        </w:r>
      </w:del>
      <w:ins w:id="264" w:author="tan xinyu" w:date="2021-05-21T21:45:00Z">
        <w:r w:rsidR="00090D44" w:rsidRPr="00090D44">
          <w:rPr>
            <w:highlight w:val="yellow"/>
            <w:rPrChange w:id="265" w:author="tan xinyu" w:date="2021-05-21T21:45:00Z">
              <w:rPr/>
            </w:rPrChange>
          </w:rPr>
          <w:t>Field</w:t>
        </w:r>
        <w:r w:rsidR="00090D44" w:rsidRPr="00090D44">
          <w:rPr>
            <w:highlight w:val="yellow"/>
            <w:rPrChange w:id="266" w:author="tan xinyu" w:date="2021-05-21T21:45:00Z">
              <w:rPr/>
            </w:rPrChange>
          </w:rPr>
          <w:t xml:space="preserve"> </w:t>
        </w:r>
      </w:ins>
      <w:r w:rsidRPr="00090D44">
        <w:rPr>
          <w:highlight w:val="yellow"/>
          <w:rPrChange w:id="267" w:author="tan xinyu" w:date="2021-05-21T21:45:00Z">
            <w:rPr/>
          </w:rPrChange>
        </w:rPr>
        <w:t>Experiment</w:t>
      </w:r>
      <w:r>
        <w:t xml:space="preserve"> Design and Data Collection</w:t>
      </w:r>
    </w:p>
    <w:p w14:paraId="4C486F53" w14:textId="672AB948" w:rsidR="00C2412A" w:rsidRPr="00EE6D26" w:rsidRDefault="00C2412A" w:rsidP="001E27D9">
      <w:pPr>
        <w:rPr>
          <w:rFonts w:eastAsiaTheme="minorEastAsia"/>
        </w:rPr>
      </w:pPr>
      <w:r w:rsidRPr="00B320BE">
        <w:rPr>
          <w:rFonts w:eastAsiaTheme="minorEastAsia"/>
        </w:rPr>
        <w:t xml:space="preserve">The hypotheses will be tested by </w:t>
      </w:r>
      <w:r w:rsidRPr="00090D44">
        <w:rPr>
          <w:rFonts w:eastAsiaTheme="minorEastAsia"/>
          <w:highlight w:val="yellow"/>
          <w:rPrChange w:id="268" w:author="tan xinyu" w:date="2021-05-21T21:45:00Z">
            <w:rPr>
              <w:rFonts w:eastAsiaTheme="minorEastAsia"/>
            </w:rPr>
          </w:rPrChange>
        </w:rPr>
        <w:t xml:space="preserve">a </w:t>
      </w:r>
      <w:del w:id="269" w:author="tan xinyu" w:date="2021-05-21T21:45:00Z">
        <w:r w:rsidRPr="00090D44" w:rsidDel="00090D44">
          <w:rPr>
            <w:rFonts w:eastAsiaTheme="minorEastAsia"/>
            <w:highlight w:val="yellow"/>
            <w:rPrChange w:id="270" w:author="tan xinyu" w:date="2021-05-21T21:45:00Z">
              <w:rPr>
                <w:rFonts w:eastAsiaTheme="minorEastAsia"/>
              </w:rPr>
            </w:rPrChange>
          </w:rPr>
          <w:delText xml:space="preserve">natural </w:delText>
        </w:r>
      </w:del>
      <w:ins w:id="271" w:author="tan xinyu" w:date="2021-05-21T21:45:00Z">
        <w:r w:rsidR="00090D44" w:rsidRPr="00090D44">
          <w:rPr>
            <w:rFonts w:eastAsiaTheme="minorEastAsia"/>
            <w:highlight w:val="yellow"/>
            <w:rPrChange w:id="272" w:author="tan xinyu" w:date="2021-05-21T21:45:00Z">
              <w:rPr>
                <w:rFonts w:eastAsiaTheme="minorEastAsia"/>
              </w:rPr>
            </w:rPrChange>
          </w:rPr>
          <w:t>field</w:t>
        </w:r>
        <w:r w:rsidR="00090D44" w:rsidRPr="00090D44">
          <w:rPr>
            <w:rFonts w:eastAsiaTheme="minorEastAsia"/>
            <w:highlight w:val="yellow"/>
            <w:rPrChange w:id="273" w:author="tan xinyu" w:date="2021-05-21T21:45:00Z">
              <w:rPr>
                <w:rFonts w:eastAsiaTheme="minorEastAsia"/>
              </w:rPr>
            </w:rPrChange>
          </w:rPr>
          <w:t xml:space="preserve"> </w:t>
        </w:r>
      </w:ins>
      <w:r w:rsidRPr="00090D44">
        <w:rPr>
          <w:rFonts w:eastAsiaTheme="minorEastAsia"/>
          <w:highlight w:val="yellow"/>
          <w:rPrChange w:id="274" w:author="tan xinyu" w:date="2021-05-21T21:45:00Z">
            <w:rPr>
              <w:rFonts w:eastAsiaTheme="minorEastAsia"/>
            </w:rPr>
          </w:rPrChange>
        </w:rPr>
        <w:t>experiment</w:t>
      </w:r>
      <w:r w:rsidRPr="00B320BE">
        <w:rPr>
          <w:rFonts w:eastAsiaTheme="minorEastAsia"/>
        </w:rPr>
        <w:t xml:space="preserve"> with the use of a 2 x 2 x 2 </w:t>
      </w:r>
      <w:r w:rsidRPr="003B0CCB">
        <w:rPr>
          <w:rFonts w:eastAsiaTheme="minorEastAsia"/>
        </w:rPr>
        <w:t>between-subjects design.</w:t>
      </w:r>
      <w:r w:rsidRPr="009B39DA">
        <w:rPr>
          <w:rFonts w:eastAsiaTheme="minorEastAsia"/>
          <w:color w:val="FFFF00"/>
        </w:rPr>
        <w:t xml:space="preserve"> </w:t>
      </w:r>
      <w:r>
        <w:rPr>
          <w:rFonts w:eastAsiaTheme="minorEastAsia"/>
        </w:rPr>
        <w:t xml:space="preserve">In the first step, </w:t>
      </w:r>
      <w:r w:rsidRPr="00E0403D">
        <w:rPr>
          <w:rFonts w:eastAsiaTheme="minorEastAsia"/>
        </w:rPr>
        <w:t xml:space="preserve">treatments </w:t>
      </w:r>
      <w:r>
        <w:rPr>
          <w:rFonts w:eastAsiaTheme="minorEastAsia"/>
        </w:rPr>
        <w:t>are</w:t>
      </w:r>
      <w:r w:rsidRPr="00E0403D">
        <w:rPr>
          <w:rFonts w:eastAsiaTheme="minorEastAsia"/>
        </w:rPr>
        <w:t xml:space="preserve"> </w:t>
      </w:r>
      <w:r>
        <w:rPr>
          <w:rFonts w:eastAsiaTheme="minorEastAsia" w:hint="eastAsia"/>
        </w:rPr>
        <w:t>app</w:t>
      </w:r>
      <w:r>
        <w:rPr>
          <w:rFonts w:eastAsiaTheme="minorEastAsia"/>
        </w:rPr>
        <w:t xml:space="preserve"> usage</w:t>
      </w:r>
      <w:r w:rsidRPr="00E0403D">
        <w:rPr>
          <w:rFonts w:eastAsiaTheme="minorEastAsia"/>
        </w:rPr>
        <w:t xml:space="preserve"> (</w:t>
      </w:r>
      <w:r>
        <w:rPr>
          <w:rFonts w:eastAsiaTheme="minorEastAsia"/>
        </w:rPr>
        <w:t>yes</w:t>
      </w:r>
      <w:r>
        <w:rPr>
          <w:rFonts w:eastAsiaTheme="minorEastAsia" w:hint="eastAsia"/>
        </w:rPr>
        <w:t xml:space="preserve"> </w:t>
      </w:r>
      <w:r w:rsidRPr="00E0403D">
        <w:rPr>
          <w:rFonts w:eastAsiaTheme="minorEastAsia"/>
        </w:rPr>
        <w:t xml:space="preserve">versus </w:t>
      </w:r>
      <w:r>
        <w:rPr>
          <w:rFonts w:eastAsiaTheme="minorEastAsia"/>
        </w:rPr>
        <w:t>no</w:t>
      </w:r>
      <w:r w:rsidRPr="00E0403D">
        <w:rPr>
          <w:rFonts w:eastAsiaTheme="minorEastAsia"/>
        </w:rPr>
        <w:t xml:space="preserve">), </w:t>
      </w:r>
      <w:r>
        <w:rPr>
          <w:rFonts w:eastAsiaTheme="minorEastAsia"/>
        </w:rPr>
        <w:t xml:space="preserve">and </w:t>
      </w:r>
      <w:r>
        <w:rPr>
          <w:rFonts w:eastAsiaTheme="minorEastAsia" w:hint="eastAsia"/>
        </w:rPr>
        <w:t>desire</w:t>
      </w:r>
      <w:r w:rsidRPr="00E0403D">
        <w:rPr>
          <w:rFonts w:eastAsiaTheme="minorEastAsia"/>
        </w:rPr>
        <w:t xml:space="preserve"> </w:t>
      </w:r>
      <w:r>
        <w:rPr>
          <w:rFonts w:eastAsiaTheme="minorEastAsia" w:cs="Times New Roman" w:hint="eastAsia"/>
        </w:rPr>
        <w:t>to</w:t>
      </w:r>
      <w:r>
        <w:rPr>
          <w:rFonts w:eastAsiaTheme="minorEastAsia" w:cs="Times New Roman"/>
        </w:rPr>
        <w:t xml:space="preserve"> </w:t>
      </w:r>
      <w:r>
        <w:rPr>
          <w:rFonts w:eastAsiaTheme="minorEastAsia" w:cs="Times New Roman" w:hint="eastAsia"/>
        </w:rPr>
        <w:t>improve</w:t>
      </w:r>
      <w:r w:rsidRPr="00E0403D">
        <w:rPr>
          <w:rFonts w:eastAsiaTheme="minorEastAsia"/>
        </w:rPr>
        <w:t xml:space="preserve"> </w:t>
      </w:r>
      <w:r>
        <w:rPr>
          <w:rFonts w:eastAsiaTheme="minorEastAsia" w:hint="eastAsia"/>
        </w:rPr>
        <w:t>driving</w:t>
      </w:r>
      <w:r>
        <w:rPr>
          <w:rFonts w:eastAsiaTheme="minorEastAsia"/>
        </w:rPr>
        <w:t xml:space="preserve"> </w:t>
      </w:r>
      <w:r>
        <w:rPr>
          <w:rFonts w:eastAsiaTheme="minorEastAsia" w:hint="eastAsia"/>
        </w:rPr>
        <w:t>skills</w:t>
      </w:r>
      <w:r>
        <w:rPr>
          <w:rFonts w:eastAsiaTheme="minorEastAsia"/>
        </w:rPr>
        <w:t xml:space="preserve"> </w:t>
      </w:r>
      <w:r w:rsidRPr="00E0403D">
        <w:rPr>
          <w:rFonts w:eastAsiaTheme="minorEastAsia"/>
        </w:rPr>
        <w:t>(</w:t>
      </w:r>
      <w:r>
        <w:rPr>
          <w:rFonts w:eastAsiaTheme="minorEastAsia"/>
        </w:rPr>
        <w:t>high desire group versus low desire group</w:t>
      </w:r>
      <w:r w:rsidRPr="00E0403D">
        <w:rPr>
          <w:rFonts w:eastAsiaTheme="minorEastAsia"/>
        </w:rPr>
        <w:t>)</w:t>
      </w:r>
      <w:r>
        <w:rPr>
          <w:rFonts w:eastAsiaTheme="minorEastAsia" w:hint="eastAsia"/>
        </w:rPr>
        <w:t>.</w:t>
      </w:r>
      <w:r>
        <w:rPr>
          <w:rFonts w:eastAsiaTheme="minorEastAsia"/>
        </w:rPr>
        <w:t xml:space="preserve"> </w:t>
      </w:r>
      <w:r w:rsidRPr="003B0CCB">
        <w:rPr>
          <w:rFonts w:eastAsiaTheme="minorEastAsia"/>
        </w:rPr>
        <w:t xml:space="preserve">What’s more, we </w:t>
      </w:r>
      <w:r>
        <w:rPr>
          <w:rFonts w:eastAsiaTheme="minorEastAsia"/>
        </w:rPr>
        <w:t xml:space="preserve">will randomly assign the drivers based on their characters to the 4 groups </w:t>
      </w:r>
      <w:r>
        <w:rPr>
          <w:rFonts w:eastAsiaTheme="minorEastAsia" w:hint="eastAsia"/>
        </w:rPr>
        <w:t>based</w:t>
      </w:r>
      <w:r>
        <w:rPr>
          <w:rFonts w:eastAsiaTheme="minorEastAsia"/>
        </w:rPr>
        <w:t xml:space="preserve"> </w:t>
      </w:r>
      <w:r>
        <w:rPr>
          <w:rFonts w:eastAsiaTheme="minorEastAsia" w:hint="eastAsia"/>
        </w:rPr>
        <w:t>on</w:t>
      </w:r>
      <w:r>
        <w:rPr>
          <w:rFonts w:eastAsiaTheme="minorEastAsia"/>
        </w:rPr>
        <w:t xml:space="preserve"> </w:t>
      </w:r>
      <w:r>
        <w:rPr>
          <w:rFonts w:eastAsiaTheme="minorEastAsia" w:hint="eastAsia"/>
        </w:rPr>
        <w:t>their</w:t>
      </w:r>
      <w:r>
        <w:rPr>
          <w:rFonts w:eastAsiaTheme="minorEastAsia"/>
        </w:rPr>
        <w:t xml:space="preserve"> demographic </w:t>
      </w:r>
      <w:r>
        <w:rPr>
          <w:rFonts w:eastAsiaTheme="minorEastAsia" w:hint="eastAsia"/>
        </w:rPr>
        <w:t>information</w:t>
      </w:r>
      <w:r>
        <w:rPr>
          <w:rFonts w:eastAsiaTheme="minorEastAsia"/>
        </w:rPr>
        <w:t xml:space="preserve"> (each group has 50 </w:t>
      </w:r>
      <w:r>
        <w:rPr>
          <w:rFonts w:eastAsiaTheme="minorEastAsia" w:hint="eastAsia"/>
        </w:rPr>
        <w:t>subjects</w:t>
      </w:r>
      <w:r>
        <w:rPr>
          <w:rFonts w:eastAsiaTheme="minorEastAsia"/>
        </w:rPr>
        <w:t>)</w:t>
      </w:r>
      <w:r>
        <w:rPr>
          <w:rFonts w:eastAsiaTheme="minorEastAsia" w:hint="eastAsia"/>
        </w:rPr>
        <w:t>.</w:t>
      </w:r>
      <w:r>
        <w:rPr>
          <w:rFonts w:eastAsiaTheme="minorEastAsia"/>
        </w:rPr>
        <w:t xml:space="preserve"> </w:t>
      </w:r>
      <w:del w:id="275" w:author="tan xinyu" w:date="2021-05-21T21:39:00Z">
        <w:r w:rsidRPr="00090D44" w:rsidDel="00881319">
          <w:rPr>
            <w:rFonts w:eastAsiaTheme="minorEastAsia"/>
            <w:highlight w:val="yellow"/>
            <w:rPrChange w:id="276" w:author="tan xinyu" w:date="2021-05-21T21:45:00Z">
              <w:rPr>
                <w:rFonts w:eastAsiaTheme="minorEastAsia"/>
              </w:rPr>
            </w:rPrChange>
          </w:rPr>
          <w:delText xml:space="preserve">200 </w:delText>
        </w:r>
      </w:del>
      <w:ins w:id="277" w:author="tan xinyu" w:date="2021-05-21T21:39:00Z">
        <w:r w:rsidR="00881319" w:rsidRPr="00090D44">
          <w:rPr>
            <w:rFonts w:eastAsiaTheme="minorEastAsia"/>
            <w:highlight w:val="yellow"/>
            <w:rPrChange w:id="278" w:author="tan xinyu" w:date="2021-05-21T21:45:00Z">
              <w:rPr>
                <w:rFonts w:eastAsiaTheme="minorEastAsia"/>
              </w:rPr>
            </w:rPrChange>
          </w:rPr>
          <w:t>4</w:t>
        </w:r>
        <w:r w:rsidR="00881319" w:rsidRPr="00090D44">
          <w:rPr>
            <w:rFonts w:eastAsiaTheme="minorEastAsia"/>
            <w:highlight w:val="yellow"/>
            <w:rPrChange w:id="279" w:author="tan xinyu" w:date="2021-05-21T21:45:00Z">
              <w:rPr>
                <w:rFonts w:eastAsiaTheme="minorEastAsia"/>
              </w:rPr>
            </w:rPrChange>
          </w:rPr>
          <w:t>00</w:t>
        </w:r>
        <w:r w:rsidR="00881319">
          <w:rPr>
            <w:rFonts w:eastAsiaTheme="minorEastAsia"/>
          </w:rPr>
          <w:t xml:space="preserve"> </w:t>
        </w:r>
      </w:ins>
      <w:r>
        <w:rPr>
          <w:rFonts w:eastAsiaTheme="minorEastAsia"/>
        </w:rPr>
        <w:t xml:space="preserve">different drivers will be observed by </w:t>
      </w:r>
      <w:r w:rsidRPr="00DD6C4C">
        <w:rPr>
          <w:rFonts w:eastAsiaTheme="minorEastAsia"/>
        </w:rPr>
        <w:t>using a driving</w:t>
      </w:r>
      <w:r w:rsidRPr="00F30768">
        <w:rPr>
          <w:rFonts w:eastAsiaTheme="minorEastAsia"/>
        </w:rPr>
        <w:t xml:space="preserve">-assistant </w:t>
      </w:r>
      <w:r w:rsidRPr="003B0CCB">
        <w:rPr>
          <w:rFonts w:eastAsiaTheme="minorEastAsia"/>
        </w:rPr>
        <w:t xml:space="preserve">app </w:t>
      </w:r>
      <w:r w:rsidRPr="00DD6C4C">
        <w:rPr>
          <w:rFonts w:eastAsiaTheme="minorEastAsia"/>
        </w:rPr>
        <w:t>named “</w:t>
      </w:r>
      <w:proofErr w:type="spellStart"/>
      <w:r w:rsidRPr="00DD6C4C">
        <w:rPr>
          <w:rFonts w:eastAsiaTheme="minorEastAsia"/>
        </w:rPr>
        <w:t>hujiabao</w:t>
      </w:r>
      <w:proofErr w:type="spellEnd"/>
      <w:r w:rsidRPr="00DD6C4C">
        <w:rPr>
          <w:rFonts w:eastAsiaTheme="minorEastAsia"/>
        </w:rPr>
        <w:t>”</w:t>
      </w:r>
      <w:r w:rsidRPr="00F30768">
        <w:rPr>
          <w:rFonts w:eastAsiaTheme="minorEastAsia"/>
        </w:rPr>
        <w:t xml:space="preserve"> </w:t>
      </w:r>
      <w:r w:rsidRPr="003B0CCB">
        <w:rPr>
          <w:rFonts w:eastAsiaTheme="minorEastAsia"/>
        </w:rPr>
        <w:t xml:space="preserve">over </w:t>
      </w:r>
      <w:r w:rsidRPr="00DD6C4C">
        <w:rPr>
          <w:rFonts w:eastAsiaTheme="minorEastAsia"/>
        </w:rPr>
        <w:t>3 months</w:t>
      </w:r>
      <w:r w:rsidRPr="00F30768">
        <w:rPr>
          <w:rFonts w:eastAsiaTheme="minorEastAsia"/>
        </w:rPr>
        <w:t xml:space="preserve">. Meanwhile, their driving behavior will be collected </w:t>
      </w:r>
      <w:r w:rsidRPr="00EE6D26">
        <w:rPr>
          <w:rFonts w:eastAsiaTheme="minorEastAsia"/>
        </w:rPr>
        <w:t xml:space="preserve">using on-board devices. Variables such as the participants’ age, gender, type of car will be obtained through the </w:t>
      </w:r>
      <w:r w:rsidRPr="003B0CCB">
        <w:rPr>
          <w:rFonts w:eastAsiaTheme="minorEastAsia"/>
        </w:rPr>
        <w:t>app</w:t>
      </w:r>
      <w:r w:rsidRPr="00DD6C4C">
        <w:rPr>
          <w:rFonts w:eastAsiaTheme="minorEastAsia"/>
        </w:rPr>
        <w:t xml:space="preserve">. </w:t>
      </w:r>
      <w:r w:rsidRPr="00F30768">
        <w:rPr>
          <w:rFonts w:eastAsiaTheme="minorEastAsia"/>
        </w:rPr>
        <w:t>W</w:t>
      </w:r>
      <w:r w:rsidRPr="00F30768">
        <w:rPr>
          <w:rFonts w:eastAsiaTheme="minorEastAsia" w:cs="Times New Roman"/>
        </w:rPr>
        <w:t xml:space="preserve">e will </w:t>
      </w:r>
      <w:r w:rsidRPr="00EE6D26">
        <w:rPr>
          <w:rFonts w:eastAsiaTheme="minorEastAsia" w:cs="Times New Roman"/>
        </w:rPr>
        <w:t xml:space="preserve">first distinguish novice drivers from experienced drivers by the criteria of the median of all drivers’ driving experience </w:t>
      </w:r>
      <w:r w:rsidRPr="00F30768">
        <w:rPr>
          <w:rFonts w:eastAsiaTheme="minorEastAsia" w:cs="Times New Roman"/>
          <w:noProof/>
        </w:rPr>
        <w:t>(Brown and Groeger 1988; Underwood et al. 2003)</w:t>
      </w:r>
      <w:r w:rsidRPr="00DD6C4C">
        <w:rPr>
          <w:rFonts w:eastAsiaTheme="minorEastAsia" w:cs="Times New Roman"/>
        </w:rPr>
        <w:t>, a</w:t>
      </w:r>
      <w:r w:rsidRPr="00F30768">
        <w:rPr>
          <w:rFonts w:eastAsiaTheme="minorEastAsia" w:cs="Times New Roman"/>
        </w:rPr>
        <w:t>nd in the following experiment</w:t>
      </w:r>
      <w:r w:rsidRPr="00EE6D26">
        <w:rPr>
          <w:rFonts w:eastAsiaTheme="minorEastAsia" w:cs="Times New Roman"/>
        </w:rPr>
        <w:t>, drivers will be randomly assigned to each group based on their driving habit.</w:t>
      </w:r>
      <w:r w:rsidRPr="00EE6D26">
        <w:t xml:space="preserve"> </w:t>
      </w:r>
      <w:r w:rsidRPr="00EE6D26">
        <w:rPr>
          <w:rFonts w:eastAsiaTheme="minorEastAsia"/>
        </w:rPr>
        <w:t xml:space="preserve">Then participants will be provided with a mobile </w:t>
      </w:r>
      <w:r w:rsidRPr="003B0CCB">
        <w:rPr>
          <w:rFonts w:eastAsiaTheme="minorEastAsia"/>
        </w:rPr>
        <w:t xml:space="preserve">app </w:t>
      </w:r>
      <w:r w:rsidRPr="00DD6C4C">
        <w:rPr>
          <w:rFonts w:eastAsiaTheme="minorEastAsia"/>
        </w:rPr>
        <w:t xml:space="preserve">that we designed for the experiment and be asked to </w:t>
      </w:r>
      <w:r w:rsidRPr="00F30768">
        <w:rPr>
          <w:rFonts w:eastAsiaTheme="minorEastAsia"/>
        </w:rPr>
        <w:t>log</w:t>
      </w:r>
      <w:r w:rsidRPr="00EE6D26">
        <w:rPr>
          <w:rFonts w:eastAsiaTheme="minorEastAsia"/>
        </w:rPr>
        <w:t xml:space="preserve"> in if using the </w:t>
      </w:r>
      <w:r w:rsidRPr="003B0CCB">
        <w:rPr>
          <w:rFonts w:eastAsiaTheme="minorEastAsia"/>
        </w:rPr>
        <w:t>app</w:t>
      </w:r>
      <w:r w:rsidRPr="00DD6C4C">
        <w:rPr>
          <w:rFonts w:eastAsiaTheme="minorEastAsia"/>
        </w:rPr>
        <w:t>.</w:t>
      </w:r>
      <w:r w:rsidRPr="00F30768">
        <w:rPr>
          <w:rFonts w:eastAsiaTheme="minorEastAsia"/>
        </w:rPr>
        <w:t xml:space="preserve"> In </w:t>
      </w:r>
      <w:r w:rsidRPr="00EE6D26">
        <w:rPr>
          <w:rFonts w:eastAsiaTheme="minorEastAsia" w:cs="Times New Roman"/>
        </w:rPr>
        <w:t>Group1 and Group2</w:t>
      </w:r>
      <w:r w:rsidRPr="00EE6D26">
        <w:rPr>
          <w:rFonts w:eastAsiaTheme="minorEastAsia"/>
        </w:rPr>
        <w:t xml:space="preserve">, different behaviors of app usage (whether have used or not) in a given day will be observed. </w:t>
      </w:r>
      <w:r w:rsidRPr="003B0CCB">
        <w:rPr>
          <w:rFonts w:eastAsiaTheme="minorEastAsia"/>
        </w:rPr>
        <w:t>S</w:t>
      </w:r>
      <w:r w:rsidRPr="00DD6C4C">
        <w:rPr>
          <w:rFonts w:eastAsiaTheme="minorEastAsia"/>
        </w:rPr>
        <w:t>ubsequently</w:t>
      </w:r>
      <w:r w:rsidRPr="00F30768">
        <w:rPr>
          <w:rFonts w:eastAsiaTheme="minorEastAsia"/>
        </w:rPr>
        <w:t xml:space="preserve">, </w:t>
      </w:r>
      <w:del w:id="280" w:author="tan xinyu" w:date="2021-05-22T00:52:00Z">
        <w:r w:rsidRPr="00B066DC" w:rsidDel="00B066DC">
          <w:rPr>
            <w:rFonts w:eastAsiaTheme="minorEastAsia"/>
            <w:highlight w:val="yellow"/>
            <w:rPrChange w:id="281" w:author="tan xinyu" w:date="2021-05-22T00:52:00Z">
              <w:rPr>
                <w:rFonts w:eastAsiaTheme="minorEastAsia"/>
              </w:rPr>
            </w:rPrChange>
          </w:rPr>
          <w:delText xml:space="preserve">changes of </w:delText>
        </w:r>
      </w:del>
      <w:r w:rsidRPr="00B066DC">
        <w:rPr>
          <w:rFonts w:eastAsiaTheme="minorEastAsia"/>
          <w:highlight w:val="yellow"/>
          <w:rPrChange w:id="282" w:author="tan xinyu" w:date="2021-05-22T00:52:00Z">
            <w:rPr>
              <w:rFonts w:eastAsiaTheme="minorEastAsia"/>
            </w:rPr>
          </w:rPrChange>
        </w:rPr>
        <w:t>individual driving behavior</w:t>
      </w:r>
      <w:ins w:id="283" w:author="tan xinyu" w:date="2021-05-22T00:52:00Z">
        <w:r w:rsidR="00B066DC" w:rsidRPr="00B066DC">
          <w:rPr>
            <w:rFonts w:eastAsiaTheme="minorEastAsia" w:hint="eastAsia"/>
            <w:color w:val="FF0000"/>
            <w:highlight w:val="yellow"/>
            <w:rPrChange w:id="284" w:author="tan xinyu" w:date="2021-05-22T00:53:00Z">
              <w:rPr>
                <w:rFonts w:eastAsiaTheme="minorEastAsia" w:hint="eastAsia"/>
                <w:highlight w:val="yellow"/>
              </w:rPr>
            </w:rPrChange>
          </w:rPr>
          <w:t>（原来是</w:t>
        </w:r>
        <w:r w:rsidR="00B066DC" w:rsidRPr="00B066DC">
          <w:rPr>
            <w:rFonts w:eastAsiaTheme="minorEastAsia" w:hint="eastAsia"/>
            <w:color w:val="FF0000"/>
            <w:highlight w:val="yellow"/>
            <w:rPrChange w:id="285" w:author="tan xinyu" w:date="2021-05-22T00:53:00Z">
              <w:rPr>
                <w:rFonts w:eastAsiaTheme="minorEastAsia" w:hint="eastAsia"/>
                <w:highlight w:val="yellow"/>
              </w:rPr>
            </w:rPrChange>
          </w:rPr>
          <w:t>changes</w:t>
        </w:r>
        <w:r w:rsidR="00B066DC" w:rsidRPr="00B066DC">
          <w:rPr>
            <w:rFonts w:eastAsiaTheme="minorEastAsia"/>
            <w:color w:val="FF0000"/>
            <w:highlight w:val="yellow"/>
            <w:rPrChange w:id="286" w:author="tan xinyu" w:date="2021-05-22T00:53:00Z">
              <w:rPr>
                <w:rFonts w:eastAsiaTheme="minorEastAsia"/>
                <w:highlight w:val="yellow"/>
              </w:rPr>
            </w:rPrChange>
          </w:rPr>
          <w:t xml:space="preserve"> of behavior, </w:t>
        </w:r>
        <w:r w:rsidR="00B066DC" w:rsidRPr="00B066DC">
          <w:rPr>
            <w:rFonts w:eastAsiaTheme="minorEastAsia" w:hint="eastAsia"/>
            <w:color w:val="FF0000"/>
            <w:highlight w:val="yellow"/>
            <w:rPrChange w:id="287" w:author="tan xinyu" w:date="2021-05-22T00:53:00Z">
              <w:rPr>
                <w:rFonts w:eastAsiaTheme="minorEastAsia" w:hint="eastAsia"/>
                <w:highlight w:val="yellow"/>
              </w:rPr>
            </w:rPrChange>
          </w:rPr>
          <w:t>这和</w:t>
        </w:r>
        <w:r w:rsidR="00B066DC" w:rsidRPr="00B066DC">
          <w:rPr>
            <w:rFonts w:eastAsiaTheme="minorEastAsia" w:hint="eastAsia"/>
            <w:color w:val="FF0000"/>
            <w:highlight w:val="yellow"/>
            <w:rPrChange w:id="288" w:author="tan xinyu" w:date="2021-05-22T00:53:00Z">
              <w:rPr>
                <w:rFonts w:eastAsiaTheme="minorEastAsia" w:hint="eastAsia"/>
                <w:highlight w:val="yellow"/>
              </w:rPr>
            </w:rPrChange>
          </w:rPr>
          <w:t>h</w:t>
        </w:r>
        <w:r w:rsidR="00B066DC" w:rsidRPr="00B066DC">
          <w:rPr>
            <w:rFonts w:eastAsiaTheme="minorEastAsia"/>
            <w:color w:val="FF0000"/>
            <w:highlight w:val="yellow"/>
            <w:rPrChange w:id="289" w:author="tan xinyu" w:date="2021-05-22T00:53:00Z">
              <w:rPr>
                <w:rFonts w:eastAsiaTheme="minorEastAsia"/>
                <w:highlight w:val="yellow"/>
              </w:rPr>
            </w:rPrChange>
          </w:rPr>
          <w:t>y</w:t>
        </w:r>
      </w:ins>
      <w:ins w:id="290" w:author="tan xinyu" w:date="2021-05-22T00:53:00Z">
        <w:r w:rsidR="00B066DC" w:rsidRPr="00B066DC">
          <w:rPr>
            <w:rFonts w:eastAsiaTheme="minorEastAsia"/>
            <w:color w:val="FF0000"/>
            <w:highlight w:val="yellow"/>
            <w:rPrChange w:id="291" w:author="tan xinyu" w:date="2021-05-22T00:53:00Z">
              <w:rPr>
                <w:rFonts w:eastAsiaTheme="minorEastAsia"/>
                <w:highlight w:val="yellow"/>
              </w:rPr>
            </w:rPrChange>
          </w:rPr>
          <w:t>pothesis</w:t>
        </w:r>
        <w:r w:rsidR="00B066DC" w:rsidRPr="00B066DC">
          <w:rPr>
            <w:rFonts w:eastAsiaTheme="minorEastAsia" w:hint="eastAsia"/>
            <w:color w:val="FF0000"/>
            <w:highlight w:val="yellow"/>
            <w:rPrChange w:id="292" w:author="tan xinyu" w:date="2021-05-22T00:53:00Z">
              <w:rPr>
                <w:rFonts w:eastAsiaTheme="minorEastAsia" w:hint="eastAsia"/>
                <w:highlight w:val="yellow"/>
              </w:rPr>
            </w:rPrChange>
          </w:rPr>
          <w:t>不符，所以改了</w:t>
        </w:r>
      </w:ins>
      <w:ins w:id="293" w:author="tan xinyu" w:date="2021-05-22T00:52:00Z">
        <w:r w:rsidR="00B066DC" w:rsidRPr="00B066DC">
          <w:rPr>
            <w:rFonts w:eastAsiaTheme="minorEastAsia" w:hint="eastAsia"/>
            <w:color w:val="FF0000"/>
            <w:highlight w:val="yellow"/>
            <w:rPrChange w:id="294" w:author="tan xinyu" w:date="2021-05-22T00:53:00Z">
              <w:rPr>
                <w:rFonts w:eastAsiaTheme="minorEastAsia" w:hint="eastAsia"/>
                <w:highlight w:val="yellow"/>
              </w:rPr>
            </w:rPrChange>
          </w:rPr>
          <w:t>）</w:t>
        </w:r>
      </w:ins>
      <w:r w:rsidRPr="00EE6D26">
        <w:rPr>
          <w:rFonts w:eastAsiaTheme="minorEastAsia"/>
        </w:rPr>
        <w:t xml:space="preserve"> will be measured and recorded respectively. </w:t>
      </w:r>
      <w:r w:rsidRPr="003B0CCB">
        <w:rPr>
          <w:rFonts w:eastAsiaTheme="minorEastAsia"/>
        </w:rPr>
        <w:t xml:space="preserve">In the second step, </w:t>
      </w:r>
      <w:r w:rsidRPr="00DD6C4C">
        <w:rPr>
          <w:rFonts w:eastAsiaTheme="minorEastAsia"/>
        </w:rPr>
        <w:t>t</w:t>
      </w:r>
      <w:r w:rsidRPr="00F30768">
        <w:rPr>
          <w:rFonts w:eastAsiaTheme="minorEastAsia"/>
        </w:rPr>
        <w:t>he</w:t>
      </w:r>
      <w:r w:rsidRPr="00EE6D26">
        <w:rPr>
          <w:rFonts w:eastAsiaTheme="minorEastAsia"/>
        </w:rPr>
        <w:t xml:space="preserve"> basis for grouping </w:t>
      </w:r>
      <w:r w:rsidRPr="00DD6C4C">
        <w:rPr>
          <w:rFonts w:eastAsiaTheme="minorEastAsia"/>
        </w:rPr>
        <w:t>will be</w:t>
      </w:r>
      <w:r w:rsidRPr="00F30768">
        <w:rPr>
          <w:rFonts w:eastAsiaTheme="minorEastAsia"/>
        </w:rPr>
        <w:t xml:space="preserve"> driving habit</w:t>
      </w:r>
      <w:r w:rsidRPr="00EE6D26">
        <w:rPr>
          <w:rFonts w:eastAsiaTheme="minorEastAsia"/>
        </w:rPr>
        <w:t xml:space="preserve"> (</w:t>
      </w:r>
      <w:r w:rsidRPr="00EE6D26">
        <w:rPr>
          <w:rFonts w:eastAsiaTheme="minorEastAsia" w:cs="Times New Roman"/>
        </w:rPr>
        <w:t>novice drivers versus experienced drivers</w:t>
      </w:r>
      <w:r w:rsidRPr="00EE6D26">
        <w:rPr>
          <w:rFonts w:eastAsiaTheme="minorEastAsia"/>
        </w:rPr>
        <w:t>) and in different groups, we will examine the joint effects with observations’ intrinsic and extrinsic motivations on driving performance.</w:t>
      </w:r>
    </w:p>
    <w:p w14:paraId="11E39700" w14:textId="77777777" w:rsidR="00C2412A" w:rsidRDefault="00C2412A" w:rsidP="0043556E">
      <w:pPr>
        <w:pStyle w:val="Heading2"/>
      </w:pPr>
      <w:commentRangeStart w:id="295"/>
      <w:r w:rsidRPr="001F06B7">
        <w:t>Measures</w:t>
      </w:r>
      <w:commentRangeEnd w:id="295"/>
      <w:r w:rsidR="00EA21D8">
        <w:rPr>
          <w:rStyle w:val="CommentReference"/>
          <w:rFonts w:eastAsia="Times New Roman" w:cstheme="minorBidi"/>
          <w:b w:val="0"/>
          <w:bCs w:val="0"/>
          <w:i w:val="0"/>
        </w:rPr>
        <w:commentReference w:id="295"/>
      </w:r>
    </w:p>
    <w:p w14:paraId="6324984A" w14:textId="0649E50F" w:rsidR="00C2412A" w:rsidRPr="00BA5EA8" w:rsidRDefault="00C2412A" w:rsidP="004B4987">
      <w:pPr>
        <w:rPr>
          <w:rFonts w:eastAsiaTheme="minorEastAsia"/>
        </w:rPr>
      </w:pPr>
      <w:r>
        <w:rPr>
          <w:rFonts w:eastAsiaTheme="minorEastAsia"/>
        </w:rPr>
        <w:t xml:space="preserve">Drivers’ driving performance is </w:t>
      </w:r>
      <w:r>
        <w:rPr>
          <w:rFonts w:eastAsiaTheme="minorEastAsia" w:hint="eastAsia"/>
        </w:rPr>
        <w:t>defined</w:t>
      </w:r>
      <w:r>
        <w:rPr>
          <w:rFonts w:eastAsiaTheme="minorEastAsia"/>
        </w:rPr>
        <w:t xml:space="preserve"> </w:t>
      </w:r>
      <w:r>
        <w:rPr>
          <w:rFonts w:eastAsiaTheme="minorEastAsia" w:hint="eastAsia"/>
        </w:rPr>
        <w:t>as</w:t>
      </w:r>
      <w:r>
        <w:rPr>
          <w:rFonts w:eastAsiaTheme="minorEastAsia"/>
        </w:rPr>
        <w:t xml:space="preserve"> the </w:t>
      </w:r>
      <w:r w:rsidR="004B4987" w:rsidRPr="004B4987">
        <w:rPr>
          <w:rFonts w:eastAsiaTheme="minorEastAsia"/>
        </w:rPr>
        <w:t xml:space="preserve">action or process of performing a </w:t>
      </w:r>
      <w:r w:rsidR="004B4987">
        <w:rPr>
          <w:rFonts w:eastAsiaTheme="minorEastAsia"/>
        </w:rPr>
        <w:t>driving task</w:t>
      </w:r>
      <w:r>
        <w:rPr>
          <w:rFonts w:eastAsiaTheme="minorEastAsia"/>
        </w:rPr>
        <w:t xml:space="preserve"> </w:t>
      </w:r>
      <w:r>
        <w:rPr>
          <w:rFonts w:eastAsiaTheme="minorEastAsia"/>
          <w:noProof/>
        </w:rPr>
        <w:t>(Roenker et al. 2003)</w:t>
      </w:r>
      <w:r>
        <w:rPr>
          <w:rFonts w:eastAsiaTheme="minorEastAsia"/>
        </w:rPr>
        <w:t xml:space="preserve"> </w:t>
      </w:r>
      <w:r w:rsidR="004B4987">
        <w:rPr>
          <w:rFonts w:eastAsiaTheme="minorEastAsia"/>
        </w:rPr>
        <w:t xml:space="preserve">that is </w:t>
      </w:r>
      <w:r>
        <w:rPr>
          <w:rFonts w:eastAsiaTheme="minorEastAsia"/>
        </w:rPr>
        <w:t>measured by individual driving score</w:t>
      </w:r>
      <w:r w:rsidRPr="00425F19">
        <w:rPr>
          <w:rFonts w:eastAsiaTheme="minorEastAsia"/>
        </w:rPr>
        <w:t xml:space="preserve"> </w:t>
      </w:r>
      <w:r w:rsidRPr="00D95846">
        <w:rPr>
          <w:rFonts w:eastAsiaTheme="minorEastAsia"/>
        </w:rPr>
        <w:t>g</w:t>
      </w:r>
      <w:r w:rsidRPr="00B761DF">
        <w:rPr>
          <w:rFonts w:eastAsiaTheme="minorEastAsia"/>
        </w:rPr>
        <w:t xml:space="preserve">iven by the </w:t>
      </w:r>
      <w:r w:rsidRPr="00B761DF">
        <w:rPr>
          <w:rFonts w:eastAsiaTheme="minorEastAsia" w:hint="eastAsia"/>
        </w:rPr>
        <w:t>a</w:t>
      </w:r>
      <w:r w:rsidRPr="00B761DF">
        <w:rPr>
          <w:rFonts w:eastAsiaTheme="minorEastAsia"/>
        </w:rPr>
        <w:t xml:space="preserve">pp. The score </w:t>
      </w:r>
      <w:r w:rsidRPr="00193A8B">
        <w:rPr>
          <w:rFonts w:eastAsiaTheme="minorEastAsia"/>
          <w:highlight w:val="yellow"/>
          <w:rPrChange w:id="296" w:author="tan xinyu" w:date="2021-05-21T22:01:00Z">
            <w:rPr>
              <w:rFonts w:eastAsiaTheme="minorEastAsia"/>
            </w:rPr>
          </w:rPrChange>
        </w:rPr>
        <w:t xml:space="preserve">is calculated </w:t>
      </w:r>
      <w:ins w:id="297" w:author="tan xinyu" w:date="2021-05-21T22:00:00Z">
        <w:r w:rsidR="00484C87" w:rsidRPr="00193A8B">
          <w:rPr>
            <w:rFonts w:eastAsiaTheme="minorEastAsia"/>
            <w:highlight w:val="yellow"/>
            <w:rPrChange w:id="298" w:author="tan xinyu" w:date="2021-05-21T22:01:00Z">
              <w:rPr>
                <w:rFonts w:eastAsiaTheme="minorEastAsia"/>
              </w:rPr>
            </w:rPrChange>
          </w:rPr>
          <w:t>per day</w:t>
        </w:r>
      </w:ins>
      <w:ins w:id="299" w:author="tan xinyu" w:date="2021-05-21T21:58:00Z">
        <w:r w:rsidR="00484C87" w:rsidRPr="00193A8B">
          <w:rPr>
            <w:rFonts w:eastAsiaTheme="minorEastAsia"/>
            <w:highlight w:val="yellow"/>
            <w:rPrChange w:id="300" w:author="tan xinyu" w:date="2021-05-21T22:01:00Z">
              <w:rPr>
                <w:rFonts w:eastAsiaTheme="minorEastAsia"/>
              </w:rPr>
            </w:rPrChange>
          </w:rPr>
          <w:t xml:space="preserve"> </w:t>
        </w:r>
      </w:ins>
      <w:r w:rsidRPr="00193A8B">
        <w:rPr>
          <w:rFonts w:eastAsiaTheme="minorEastAsia"/>
          <w:highlight w:val="yellow"/>
          <w:rPrChange w:id="301" w:author="tan xinyu" w:date="2021-05-21T22:01:00Z">
            <w:rPr>
              <w:rFonts w:eastAsiaTheme="minorEastAsia"/>
            </w:rPr>
          </w:rPrChange>
        </w:rPr>
        <w:t>based on driver’s</w:t>
      </w:r>
      <w:r w:rsidRPr="00193A8B">
        <w:rPr>
          <w:rFonts w:eastAsiaTheme="minorEastAsia"/>
          <w:color w:val="000000" w:themeColor="text1"/>
          <w:highlight w:val="yellow"/>
          <w:rPrChange w:id="302" w:author="tan xinyu" w:date="2021-05-21T22:01:00Z">
            <w:rPr>
              <w:rFonts w:eastAsiaTheme="minorEastAsia"/>
              <w:color w:val="000000" w:themeColor="text1"/>
            </w:rPr>
          </w:rPrChange>
        </w:rPr>
        <w:t xml:space="preserve"> </w:t>
      </w:r>
      <w:ins w:id="303" w:author="tan xinyu" w:date="2021-05-21T22:00:00Z">
        <w:r w:rsidR="00484C87" w:rsidRPr="00193A8B">
          <w:rPr>
            <w:rFonts w:eastAsiaTheme="minorEastAsia"/>
            <w:color w:val="000000" w:themeColor="text1"/>
            <w:highlight w:val="yellow"/>
            <w:rPrChange w:id="304" w:author="tan xinyu" w:date="2021-05-21T22:01:00Z">
              <w:rPr>
                <w:rFonts w:eastAsiaTheme="minorEastAsia"/>
                <w:color w:val="000000" w:themeColor="text1"/>
              </w:rPr>
            </w:rPrChange>
          </w:rPr>
          <w:t>daily</w:t>
        </w:r>
        <w:r w:rsidR="00484C87">
          <w:rPr>
            <w:rFonts w:eastAsiaTheme="minorEastAsia"/>
            <w:color w:val="000000" w:themeColor="text1"/>
          </w:rPr>
          <w:t xml:space="preserve"> </w:t>
        </w:r>
      </w:ins>
      <w:del w:id="305" w:author="tan xinyu" w:date="2021-05-21T22:00:00Z">
        <w:r w:rsidRPr="00B761DF" w:rsidDel="00484C87">
          <w:rPr>
            <w:rFonts w:eastAsiaTheme="minorEastAsia" w:hint="eastAsia"/>
            <w:color w:val="000000" w:themeColor="text1"/>
          </w:rPr>
          <w:delText>daily</w:delText>
        </w:r>
        <w:r w:rsidRPr="00B761DF" w:rsidDel="00484C87">
          <w:rPr>
            <w:rFonts w:eastAsiaTheme="minorEastAsia"/>
            <w:color w:val="000000" w:themeColor="text1"/>
          </w:rPr>
          <w:delText xml:space="preserve"> </w:delText>
        </w:r>
      </w:del>
      <w:r w:rsidRPr="00B761DF">
        <w:rPr>
          <w:rFonts w:eastAsiaTheme="minorEastAsia" w:hint="eastAsia"/>
          <w:color w:val="000000" w:themeColor="text1"/>
        </w:rPr>
        <w:t>driving</w:t>
      </w:r>
      <w:r w:rsidRPr="00B761DF">
        <w:rPr>
          <w:rFonts w:eastAsiaTheme="minorEastAsia"/>
          <w:color w:val="000000" w:themeColor="text1"/>
        </w:rPr>
        <w:t xml:space="preserve"> behavior including </w:t>
      </w:r>
      <w:r w:rsidRPr="00B761DF">
        <w:rPr>
          <w:rFonts w:eastAsiaTheme="minorEastAsia" w:hint="eastAsia"/>
          <w:color w:val="000000" w:themeColor="text1"/>
        </w:rPr>
        <w:t>Speed</w:t>
      </w:r>
      <w:r w:rsidRPr="00B761DF">
        <w:rPr>
          <w:rFonts w:eastAsiaTheme="minorEastAsia"/>
          <w:color w:val="000000" w:themeColor="text1"/>
        </w:rPr>
        <w:t>, acceleration, deacceleration, sharp turn, fatigued driving</w:t>
      </w:r>
      <w:r w:rsidR="004B4987" w:rsidRPr="00B761DF">
        <w:rPr>
          <w:rFonts w:eastAsiaTheme="minorEastAsia"/>
          <w:color w:val="000000" w:themeColor="text1"/>
        </w:rPr>
        <w:t>, etc</w:t>
      </w:r>
      <w:r w:rsidRPr="00B761DF">
        <w:rPr>
          <w:rFonts w:eastAsiaTheme="minorEastAsia"/>
          <w:color w:val="000000" w:themeColor="text1"/>
        </w:rPr>
        <w:t xml:space="preserve">. App </w:t>
      </w:r>
      <w:r w:rsidRPr="00B761DF">
        <w:rPr>
          <w:rFonts w:eastAsiaTheme="minorEastAsia" w:hint="eastAsia"/>
          <w:color w:val="000000" w:themeColor="text1"/>
        </w:rPr>
        <w:t>u</w:t>
      </w:r>
      <w:r w:rsidRPr="00B761DF">
        <w:rPr>
          <w:rFonts w:eastAsiaTheme="minorEastAsia"/>
          <w:color w:val="000000" w:themeColor="text1"/>
        </w:rPr>
        <w:t xml:space="preserve">sage is defined as whether a driver has used the app </w:t>
      </w:r>
      <w:r w:rsidR="00B761DF">
        <w:rPr>
          <w:rFonts w:eastAsiaTheme="minorEastAsia"/>
          <w:color w:val="000000" w:themeColor="text1"/>
        </w:rPr>
        <w:t xml:space="preserve">during experiment </w:t>
      </w:r>
      <w:r w:rsidRPr="00B761DF">
        <w:rPr>
          <w:rFonts w:eastAsiaTheme="minorEastAsia"/>
          <w:noProof/>
          <w:color w:val="000000" w:themeColor="text1"/>
        </w:rPr>
        <w:t>(Taylor and Levin 2014)</w:t>
      </w:r>
      <w:r w:rsidRPr="00B761DF">
        <w:rPr>
          <w:rFonts w:eastAsiaTheme="minorEastAsia"/>
          <w:color w:val="000000" w:themeColor="text1"/>
        </w:rPr>
        <w:t xml:space="preserve"> and measured by th</w:t>
      </w:r>
      <w:r w:rsidRPr="00425F19">
        <w:rPr>
          <w:rFonts w:eastAsiaTheme="minorEastAsia"/>
        </w:rPr>
        <w:t xml:space="preserve">e </w:t>
      </w:r>
      <w:r w:rsidRPr="0051433F">
        <w:rPr>
          <w:rFonts w:eastAsiaTheme="minorEastAsia"/>
        </w:rPr>
        <w:t xml:space="preserve">individual check-in status in the </w:t>
      </w:r>
      <w:r w:rsidRPr="003B0CCB">
        <w:rPr>
          <w:rFonts w:eastAsiaTheme="minorEastAsia"/>
        </w:rPr>
        <w:t xml:space="preserve">app </w:t>
      </w:r>
      <w:r w:rsidRPr="00425F19">
        <w:rPr>
          <w:rFonts w:eastAsiaTheme="minorEastAsia"/>
        </w:rPr>
        <w:t>on</w:t>
      </w:r>
      <w:r w:rsidRPr="003B0CCB">
        <w:rPr>
          <w:rFonts w:eastAsiaTheme="minorEastAsia"/>
        </w:rPr>
        <w:t xml:space="preserve"> a given day. </w:t>
      </w:r>
      <w:r w:rsidR="00B761DF">
        <w:rPr>
          <w:rFonts w:eastAsiaTheme="minorEastAsia"/>
        </w:rPr>
        <w:t>D</w:t>
      </w:r>
      <w:r w:rsidRPr="003B0CCB">
        <w:rPr>
          <w:rFonts w:eastAsiaTheme="minorEastAsia"/>
        </w:rPr>
        <w:t>esire</w:t>
      </w:r>
      <w:r w:rsidRPr="00425F19">
        <w:rPr>
          <w:rFonts w:eastAsiaTheme="minorEastAsia"/>
        </w:rPr>
        <w:t xml:space="preserve"> </w:t>
      </w:r>
      <w:r w:rsidR="00B761DF">
        <w:rPr>
          <w:rFonts w:eastAsiaTheme="minorEastAsia"/>
        </w:rPr>
        <w:t>is</w:t>
      </w:r>
      <w:r w:rsidRPr="0051433F">
        <w:rPr>
          <w:rFonts w:eastAsiaTheme="minorEastAsia"/>
        </w:rPr>
        <w:t xml:space="preserve"> measured by the degree of desire to improve </w:t>
      </w:r>
      <w:r w:rsidRPr="003B0CCB">
        <w:rPr>
          <w:rFonts w:eastAsiaTheme="minorEastAsia"/>
        </w:rPr>
        <w:t xml:space="preserve">individual driving performance and be collected on their first </w:t>
      </w:r>
      <w:r w:rsidRPr="00425F19">
        <w:rPr>
          <w:rFonts w:eastAsiaTheme="minorEastAsia"/>
        </w:rPr>
        <w:t>l</w:t>
      </w:r>
      <w:r>
        <w:rPr>
          <w:rFonts w:eastAsiaTheme="minorEastAsia"/>
        </w:rPr>
        <w:t xml:space="preserve">og-in. In addition, driving habit will be seen as a </w:t>
      </w:r>
      <w:r w:rsidRPr="003B0CCB">
        <w:rPr>
          <w:rFonts w:eastAsiaTheme="minorEastAsia"/>
        </w:rPr>
        <w:t>moderating</w:t>
      </w:r>
      <w:r w:rsidRPr="004245C5">
        <w:rPr>
          <w:rFonts w:eastAsiaTheme="minorEastAsia"/>
          <w:color w:val="FF0000"/>
        </w:rPr>
        <w:t xml:space="preserve"> </w:t>
      </w:r>
      <w:r>
        <w:rPr>
          <w:rFonts w:eastAsiaTheme="minorEastAsia"/>
        </w:rPr>
        <w:t>variable measured by individual driving experience</w:t>
      </w:r>
      <w:r w:rsidRPr="00D95846">
        <w:rPr>
          <w:rFonts w:eastAsiaTheme="minorEastAsia"/>
        </w:rPr>
        <w:t>.</w:t>
      </w:r>
      <w:r>
        <w:rPr>
          <w:rFonts w:eastAsiaTheme="minorEastAsia" w:hint="eastAsia"/>
        </w:rPr>
        <w:t xml:space="preserve"> </w:t>
      </w:r>
      <w:r>
        <w:rPr>
          <w:rFonts w:eastAsiaTheme="minorEastAsia"/>
        </w:rPr>
        <w:t>C</w:t>
      </w:r>
      <w:r w:rsidRPr="00D95846">
        <w:rPr>
          <w:rFonts w:eastAsiaTheme="minorEastAsia"/>
        </w:rPr>
        <w:t>ontrol variables are considered to ensure the model robustness</w:t>
      </w:r>
      <w:r>
        <w:rPr>
          <w:rFonts w:eastAsiaTheme="minorEastAsia"/>
        </w:rPr>
        <w:t>, including</w:t>
      </w:r>
      <w:r>
        <w:t xml:space="preserve"> </w:t>
      </w:r>
      <w:del w:id="306" w:author="tan xinyu" w:date="2021-05-21T21:42:00Z">
        <w:r w:rsidRPr="003A3AA7" w:rsidDel="00090D44">
          <w:delText xml:space="preserve">weather </w:delText>
        </w:r>
      </w:del>
      <w:ins w:id="307" w:author="tan xinyu" w:date="2021-05-21T21:42:00Z">
        <w:r w:rsidR="00090D44" w:rsidRPr="003A3AA7">
          <w:t>weather</w:t>
        </w:r>
        <w:r w:rsidR="00090D44">
          <w:t xml:space="preserve">, </w:t>
        </w:r>
      </w:ins>
      <w:del w:id="308" w:author="tan xinyu" w:date="2021-05-21T21:41:00Z">
        <w:r w:rsidDel="00090D44">
          <w:delText xml:space="preserve">and </w:delText>
        </w:r>
      </w:del>
      <w:r>
        <w:t xml:space="preserve">demographic information </w:t>
      </w:r>
      <w:r>
        <w:rPr>
          <w:rFonts w:hint="eastAsia"/>
        </w:rPr>
        <w:t>of</w:t>
      </w:r>
      <w:r>
        <w:t xml:space="preserve"> </w:t>
      </w:r>
      <w:r>
        <w:rPr>
          <w:rFonts w:hint="eastAsia"/>
        </w:rPr>
        <w:t>drivers</w:t>
      </w:r>
      <w:ins w:id="309" w:author="tan xinyu" w:date="2021-05-21T21:42:00Z">
        <w:r w:rsidR="00090D44">
          <w:t xml:space="preserve"> </w:t>
        </w:r>
        <w:r w:rsidR="00090D44" w:rsidRPr="00090D44">
          <w:rPr>
            <w:highlight w:val="yellow"/>
            <w:rPrChange w:id="310" w:author="tan xinyu" w:date="2021-05-21T21:45:00Z">
              <w:rPr/>
            </w:rPrChange>
          </w:rPr>
          <w:t>and driving time</w:t>
        </w:r>
      </w:ins>
      <w:r w:rsidRPr="00090D44">
        <w:rPr>
          <w:rFonts w:eastAsiaTheme="minorEastAsia"/>
          <w:highlight w:val="yellow"/>
          <w:rPrChange w:id="311" w:author="tan xinyu" w:date="2021-05-21T21:45:00Z">
            <w:rPr>
              <w:rFonts w:eastAsiaTheme="minorEastAsia"/>
            </w:rPr>
          </w:rPrChange>
        </w:rPr>
        <w:t>.</w:t>
      </w:r>
      <w:r>
        <w:rPr>
          <w:rFonts w:eastAsiaTheme="minorEastAsia"/>
        </w:rPr>
        <w:t xml:space="preserve"> </w:t>
      </w:r>
    </w:p>
    <w:p w14:paraId="0DF33F0E" w14:textId="77777777" w:rsidR="00C2412A" w:rsidRDefault="00C2412A" w:rsidP="00C07429">
      <w:pPr>
        <w:pStyle w:val="Heading1"/>
      </w:pPr>
      <w:r>
        <w:t>Preliminary Contributions</w:t>
      </w:r>
    </w:p>
    <w:p w14:paraId="47C6AC57" w14:textId="4A89ED62" w:rsidR="00C2412A" w:rsidRDefault="00C2412A" w:rsidP="007B6C3E">
      <w:pPr>
        <w:rPr>
          <w:rFonts w:eastAsiaTheme="minorEastAsia" w:cs="Times New Roman"/>
        </w:rPr>
      </w:pPr>
      <w:r w:rsidRPr="007B6C3E">
        <w:rPr>
          <w:rFonts w:eastAsiaTheme="minorEastAsia"/>
        </w:rPr>
        <w:t xml:space="preserve">This paper contributes to contemporary knowledge about </w:t>
      </w:r>
      <w:r w:rsidRPr="00540B6F">
        <w:rPr>
          <w:rFonts w:eastAsiaTheme="minorEastAsia"/>
        </w:rPr>
        <w:t xml:space="preserve">the </w:t>
      </w:r>
      <w:r>
        <w:rPr>
          <w:rFonts w:eastAsiaTheme="minorEastAsia" w:hint="eastAsia"/>
        </w:rPr>
        <w:t>impact</w:t>
      </w:r>
      <w:r w:rsidRPr="00540B6F">
        <w:rPr>
          <w:rFonts w:eastAsiaTheme="minorEastAsia"/>
        </w:rPr>
        <w:t xml:space="preserve"> of </w:t>
      </w:r>
      <w:r>
        <w:rPr>
          <w:rFonts w:eastAsiaTheme="minorEastAsia"/>
        </w:rPr>
        <w:t>IT on individual behavior changing</w:t>
      </w:r>
      <w:r w:rsidRPr="00540B6F">
        <w:rPr>
          <w:rFonts w:eastAsiaTheme="minorEastAsia"/>
        </w:rPr>
        <w:t xml:space="preserve">. </w:t>
      </w:r>
      <w:r>
        <w:rPr>
          <w:rFonts w:eastAsiaTheme="minorEastAsia"/>
        </w:rPr>
        <w:t xml:space="preserve">We believe the findings of our research will (1) </w:t>
      </w:r>
      <w:r>
        <w:rPr>
          <w:rFonts w:eastAsiaTheme="minorEastAsia" w:cs="Times New Roman"/>
        </w:rPr>
        <w:t>E</w:t>
      </w:r>
      <w:r w:rsidRPr="00F750D2">
        <w:rPr>
          <w:rFonts w:eastAsiaTheme="minorEastAsia"/>
        </w:rPr>
        <w:t>xtend the</w:t>
      </w:r>
      <w:r>
        <w:rPr>
          <w:rFonts w:eastAsiaTheme="minorEastAsia"/>
        </w:rPr>
        <w:t xml:space="preserve"> </w:t>
      </w:r>
      <w:r w:rsidRPr="00F750D2">
        <w:rPr>
          <w:rFonts w:eastAsiaTheme="minorEastAsia"/>
        </w:rPr>
        <w:t>motivational theor</w:t>
      </w:r>
      <w:r>
        <w:rPr>
          <w:rFonts w:eastAsiaTheme="minorEastAsia" w:hint="eastAsia"/>
        </w:rPr>
        <w:t>y</w:t>
      </w:r>
      <w:r>
        <w:rPr>
          <w:rFonts w:eastAsiaTheme="minorEastAsia"/>
        </w:rPr>
        <w:t xml:space="preserve"> </w:t>
      </w:r>
      <w:r>
        <w:rPr>
          <w:rFonts w:eastAsiaTheme="minorEastAsia" w:hint="eastAsia"/>
        </w:rPr>
        <w:t>by</w:t>
      </w:r>
      <w:r>
        <w:rPr>
          <w:rFonts w:eastAsiaTheme="minorEastAsia"/>
        </w:rPr>
        <w:t xml:space="preserve"> </w:t>
      </w:r>
      <w:r>
        <w:rPr>
          <w:rFonts w:eastAsiaTheme="minorEastAsia" w:hint="eastAsia"/>
        </w:rPr>
        <w:t>applying</w:t>
      </w:r>
      <w:r>
        <w:rPr>
          <w:rFonts w:eastAsiaTheme="minorEastAsia"/>
        </w:rPr>
        <w:t xml:space="preserve"> </w:t>
      </w:r>
      <w:r>
        <w:rPr>
          <w:rFonts w:eastAsiaTheme="minorEastAsia" w:hint="eastAsia"/>
        </w:rPr>
        <w:t>it</w:t>
      </w:r>
      <w:r>
        <w:rPr>
          <w:rFonts w:eastAsiaTheme="minorEastAsia"/>
        </w:rPr>
        <w:t xml:space="preserve"> </w:t>
      </w:r>
      <w:r>
        <w:rPr>
          <w:rFonts w:eastAsiaTheme="minorEastAsia" w:hint="eastAsia"/>
        </w:rPr>
        <w:t>to</w:t>
      </w:r>
      <w:r>
        <w:rPr>
          <w:rFonts w:eastAsiaTheme="minorEastAsia"/>
        </w:rPr>
        <w:t xml:space="preserve"> </w:t>
      </w:r>
      <w:r>
        <w:rPr>
          <w:rFonts w:eastAsiaTheme="minorEastAsia" w:hint="eastAsia"/>
        </w:rPr>
        <w:t>driving</w:t>
      </w:r>
      <w:r>
        <w:rPr>
          <w:rFonts w:eastAsiaTheme="minorEastAsia"/>
        </w:rPr>
        <w:t xml:space="preserve"> </w:t>
      </w:r>
      <w:r>
        <w:rPr>
          <w:rFonts w:eastAsiaTheme="minorEastAsia" w:hint="eastAsia"/>
        </w:rPr>
        <w:t>behavior</w:t>
      </w:r>
      <w:r>
        <w:rPr>
          <w:rFonts w:eastAsiaTheme="minorEastAsia"/>
        </w:rPr>
        <w:t xml:space="preserve"> </w:t>
      </w:r>
      <w:r>
        <w:rPr>
          <w:rFonts w:eastAsiaTheme="minorEastAsia" w:hint="eastAsia"/>
        </w:rPr>
        <w:t>changing</w:t>
      </w:r>
      <w:r>
        <w:rPr>
          <w:rFonts w:eastAsiaTheme="minorEastAsia"/>
        </w:rPr>
        <w:t xml:space="preserve">; (2) </w:t>
      </w:r>
      <w:r w:rsidRPr="007B6C3E">
        <w:rPr>
          <w:rFonts w:eastAsiaTheme="minorEastAsia" w:hint="eastAsia"/>
        </w:rPr>
        <w:t>Provide</w:t>
      </w:r>
      <w:r w:rsidRPr="007B6C3E">
        <w:rPr>
          <w:rFonts w:eastAsiaTheme="minorEastAsia"/>
        </w:rPr>
        <w:t xml:space="preserve"> </w:t>
      </w:r>
      <w:r w:rsidRPr="007B6C3E">
        <w:rPr>
          <w:rFonts w:eastAsiaTheme="minorEastAsia" w:hint="eastAsia"/>
        </w:rPr>
        <w:t>insights</w:t>
      </w:r>
      <w:r w:rsidRPr="007B6C3E">
        <w:rPr>
          <w:rFonts w:eastAsiaTheme="minorEastAsia"/>
        </w:rPr>
        <w:t xml:space="preserve"> of the impact of IT on individual behavior</w:t>
      </w:r>
      <w:r>
        <w:rPr>
          <w:rFonts w:eastAsiaTheme="minorEastAsia"/>
        </w:rPr>
        <w:t xml:space="preserve">; (3) </w:t>
      </w:r>
      <w:r w:rsidRPr="003B0CCB">
        <w:rPr>
          <w:lang w:val="en"/>
        </w:rPr>
        <w:t>offer suggestions t</w:t>
      </w:r>
      <w:r w:rsidRPr="003B0CCB">
        <w:rPr>
          <w:rFonts w:cs="Times New Roman"/>
          <w:lang w:val="en"/>
        </w:rPr>
        <w:t xml:space="preserve">o drivers </w:t>
      </w:r>
      <w:r w:rsidRPr="003B0CCB">
        <w:rPr>
          <w:lang w:val="en"/>
        </w:rPr>
        <w:t xml:space="preserve">for choosing their appropriate function settings </w:t>
      </w:r>
      <w:r w:rsidRPr="007B6C3E">
        <w:rPr>
          <w:rFonts w:hint="eastAsia"/>
          <w:lang w:val="en"/>
        </w:rPr>
        <w:t>and</w:t>
      </w:r>
      <w:r w:rsidRPr="007B6C3E">
        <w:rPr>
          <w:rFonts w:eastAsiaTheme="minorEastAsia" w:cs="Times New Roman"/>
        </w:rPr>
        <w:t xml:space="preserve"> </w:t>
      </w:r>
      <w:r w:rsidRPr="007B6C3E">
        <w:rPr>
          <w:rFonts w:eastAsiaTheme="minorEastAsia" w:cs="Times New Roman" w:hint="eastAsia"/>
        </w:rPr>
        <w:t>to</w:t>
      </w:r>
      <w:r w:rsidRPr="007B6C3E">
        <w:rPr>
          <w:rFonts w:eastAsiaTheme="minorEastAsia" w:cs="Times New Roman"/>
        </w:rPr>
        <w:t xml:space="preserve"> relevant</w:t>
      </w:r>
      <w:r w:rsidRPr="00DD6C4C">
        <w:rPr>
          <w:rFonts w:eastAsiaTheme="minorEastAsia" w:cs="Times New Roman"/>
        </w:rPr>
        <w:t xml:space="preserve"> </w:t>
      </w:r>
      <w:r w:rsidRPr="003B0CCB">
        <w:rPr>
          <w:rFonts w:eastAsiaTheme="minorEastAsia" w:cs="Times New Roman"/>
        </w:rPr>
        <w:t>IT developers</w:t>
      </w:r>
      <w:r w:rsidRPr="004245C5">
        <w:rPr>
          <w:rFonts w:eastAsiaTheme="minorEastAsia" w:cs="Times New Roman"/>
          <w:color w:val="ED7D31" w:themeColor="accent2"/>
        </w:rPr>
        <w:t xml:space="preserve"> </w:t>
      </w:r>
      <w:r w:rsidRPr="007B6C3E">
        <w:rPr>
          <w:rFonts w:eastAsiaTheme="minorEastAsia" w:cs="Times New Roman"/>
        </w:rPr>
        <w:t xml:space="preserve">to make </w:t>
      </w:r>
      <w:r>
        <w:rPr>
          <w:rFonts w:eastAsiaTheme="minorEastAsia" w:cs="Times New Roman"/>
        </w:rPr>
        <w:t xml:space="preserve">a </w:t>
      </w:r>
      <w:r>
        <w:rPr>
          <w:rFonts w:eastAsiaTheme="minorEastAsia" w:cs="Times New Roman" w:hint="eastAsia"/>
        </w:rPr>
        <w:t>useful</w:t>
      </w:r>
      <w:r>
        <w:rPr>
          <w:rFonts w:eastAsiaTheme="minorEastAsia" w:cs="Times New Roman"/>
        </w:rPr>
        <w:t xml:space="preserve"> </w:t>
      </w:r>
      <w:r w:rsidRPr="003B0CCB">
        <w:rPr>
          <w:rFonts w:eastAsiaTheme="minorEastAsia" w:cs="Times New Roman" w:hint="eastAsia"/>
        </w:rPr>
        <w:t>app</w:t>
      </w:r>
      <w:r w:rsidRPr="002A26CF">
        <w:rPr>
          <w:rFonts w:eastAsiaTheme="minorEastAsia" w:cs="Times New Roman"/>
          <w:color w:val="4472C4" w:themeColor="accent1"/>
        </w:rPr>
        <w:t xml:space="preserve"> </w:t>
      </w:r>
      <w:r>
        <w:rPr>
          <w:rFonts w:eastAsiaTheme="minorEastAsia" w:cs="Times New Roman"/>
        </w:rPr>
        <w:t>function design</w:t>
      </w:r>
      <w:r w:rsidRPr="007B6C3E">
        <w:rPr>
          <w:rFonts w:eastAsiaTheme="minorEastAsia" w:cs="Times New Roman"/>
        </w:rPr>
        <w:t xml:space="preserve"> </w:t>
      </w:r>
      <w:r>
        <w:rPr>
          <w:rFonts w:eastAsiaTheme="minorEastAsia" w:cs="Times New Roman"/>
        </w:rPr>
        <w:t>for</w:t>
      </w:r>
      <w:r w:rsidRPr="007B6C3E">
        <w:rPr>
          <w:rFonts w:eastAsiaTheme="minorEastAsia" w:cs="Times New Roman"/>
        </w:rPr>
        <w:t xml:space="preserve"> driving </w:t>
      </w:r>
      <w:r>
        <w:rPr>
          <w:rFonts w:eastAsiaTheme="minorEastAsia" w:cs="Times New Roman"/>
        </w:rPr>
        <w:t xml:space="preserve">performance </w:t>
      </w:r>
      <w:r w:rsidRPr="007B6C3E">
        <w:rPr>
          <w:rFonts w:eastAsiaTheme="minorEastAsia" w:cs="Times New Roman"/>
        </w:rPr>
        <w:t>improv</w:t>
      </w:r>
      <w:r>
        <w:rPr>
          <w:rFonts w:eastAsiaTheme="minorEastAsia" w:cs="Times New Roman"/>
        </w:rPr>
        <w:t xml:space="preserve">ement </w:t>
      </w:r>
      <w:r>
        <w:rPr>
          <w:rFonts w:eastAsiaTheme="minorEastAsia" w:cs="Times New Roman" w:hint="eastAsia"/>
        </w:rPr>
        <w:t>practically</w:t>
      </w:r>
      <w:r w:rsidRPr="007B6C3E">
        <w:rPr>
          <w:rFonts w:eastAsiaTheme="minorEastAsia" w:cs="Times New Roman"/>
        </w:rPr>
        <w:t>.</w:t>
      </w:r>
    </w:p>
    <w:p w14:paraId="2864B420" w14:textId="77777777" w:rsidR="009A7C49" w:rsidRDefault="009A7C49" w:rsidP="007B6C3E">
      <w:pPr>
        <w:rPr>
          <w:rFonts w:eastAsiaTheme="minorEastAsia" w:cs="Times New Roman"/>
        </w:rPr>
      </w:pPr>
    </w:p>
    <w:p w14:paraId="2BCE5E8C" w14:textId="77777777" w:rsidR="00C2412A" w:rsidRPr="00AD1AD5" w:rsidRDefault="00C2412A" w:rsidP="00C07429">
      <w:pPr>
        <w:pStyle w:val="Heading1"/>
        <w:rPr>
          <w:rFonts w:eastAsiaTheme="minorEastAsia"/>
        </w:rPr>
      </w:pPr>
      <w:r w:rsidRPr="00C07429">
        <w:t>References</w:t>
      </w:r>
    </w:p>
    <w:p w14:paraId="270DEBA4" w14:textId="7C6F8ADB" w:rsidR="00C2412A" w:rsidRDefault="00C2412A" w:rsidP="000C2CCD">
      <w:pPr>
        <w:pStyle w:val="EndNoteBibliography"/>
        <w:spacing w:after="0"/>
        <w:ind w:left="720" w:hanging="720"/>
      </w:pPr>
      <w:r w:rsidRPr="000C2CCD">
        <w:rPr>
          <w:rFonts w:hint="eastAsia"/>
        </w:rPr>
        <w:t>Å</w:t>
      </w:r>
      <w:r w:rsidRPr="000C2CCD">
        <w:t xml:space="preserve">rsand, E., Tatara, N., Østengen, G., and Hartvigsen, G. 2010. "Mobile Phone-Based Self-Management Tools for Type 2 Diabetes: The Few Touch Application," </w:t>
      </w:r>
      <w:r w:rsidRPr="000C2CCD">
        <w:rPr>
          <w:i/>
        </w:rPr>
        <w:t>Journal of diabetes science and technology</w:t>
      </w:r>
      <w:r w:rsidRPr="000C2CCD">
        <w:t xml:space="preserve"> (4:2), pp. 328-336.</w:t>
      </w:r>
    </w:p>
    <w:p w14:paraId="5E2EF28F" w14:textId="28A16357" w:rsidR="00823F18" w:rsidRPr="000C2CCD" w:rsidRDefault="00823F18" w:rsidP="000C2CCD">
      <w:pPr>
        <w:pStyle w:val="EndNoteBibliography"/>
        <w:spacing w:after="0"/>
        <w:ind w:left="720" w:hanging="720"/>
      </w:pPr>
      <w:r w:rsidRPr="00823F18">
        <w:t>Bian, Y., Yang, C., Zhao, J. L., and Liang, L. 2018. "Good Drivers Pay Less: A Study of Usage-Based Vehicle Insurance Models," Transportation research part A: policy and practice (107), pp. 20-34.</w:t>
      </w:r>
    </w:p>
    <w:p w14:paraId="5C15B0B1" w14:textId="77777777" w:rsidR="00C2412A" w:rsidRPr="000C2CCD" w:rsidRDefault="00C2412A" w:rsidP="000C2CCD">
      <w:pPr>
        <w:pStyle w:val="EndNoteBibliography"/>
        <w:spacing w:after="0"/>
        <w:ind w:left="720" w:hanging="720"/>
      </w:pPr>
      <w:r w:rsidRPr="000C2CCD">
        <w:t xml:space="preserve">Boyce, T. E., and Geller, E. S. 2002. "An Instrumented Vehicle Assessment of Problem Behavior and Driving Style:: Do Younger Males Really Take More Risks?," </w:t>
      </w:r>
      <w:r w:rsidRPr="000C2CCD">
        <w:rPr>
          <w:i/>
        </w:rPr>
        <w:t>Accident Analysis &amp; Prevention</w:t>
      </w:r>
      <w:r w:rsidRPr="000C2CCD">
        <w:t xml:space="preserve"> (34:1), pp. 51-64.</w:t>
      </w:r>
    </w:p>
    <w:p w14:paraId="47286665" w14:textId="77777777" w:rsidR="00C2412A" w:rsidRPr="000C2CCD" w:rsidRDefault="00C2412A" w:rsidP="000C2CCD">
      <w:pPr>
        <w:pStyle w:val="EndNoteBibliography"/>
        <w:spacing w:after="0"/>
        <w:ind w:left="720" w:hanging="720"/>
      </w:pPr>
      <w:r w:rsidRPr="000C2CCD">
        <w:t xml:space="preserve">Brown, I., and Groeger, J. 1988. "Risk Perception and Decision Taking During the Transition between Novice and Experienced Driver Status," </w:t>
      </w:r>
      <w:r w:rsidRPr="000C2CCD">
        <w:rPr>
          <w:i/>
        </w:rPr>
        <w:t>Ergonomics</w:t>
      </w:r>
      <w:r w:rsidRPr="000C2CCD">
        <w:t xml:space="preserve"> (31:4), pp. 585-597.</w:t>
      </w:r>
    </w:p>
    <w:p w14:paraId="73ED0056" w14:textId="77777777" w:rsidR="00C2412A" w:rsidRPr="000C2CCD" w:rsidRDefault="00C2412A" w:rsidP="000C2CCD">
      <w:pPr>
        <w:pStyle w:val="EndNoteBibliography"/>
        <w:spacing w:after="0"/>
        <w:ind w:left="720" w:hanging="720"/>
      </w:pPr>
      <w:r w:rsidRPr="000C2CCD">
        <w:t xml:space="preserve">Cai, X., Wang, C., Chen, S., and Lu, J. 2016. "Model Development for Risk Assessment of Driving on Freeway under Rainy Weather Conditions," </w:t>
      </w:r>
      <w:r w:rsidRPr="000C2CCD">
        <w:rPr>
          <w:i/>
        </w:rPr>
        <w:t>PLoS one</w:t>
      </w:r>
      <w:r w:rsidRPr="000C2CCD">
        <w:t xml:space="preserve"> (11:2), p. e0149442.</w:t>
      </w:r>
    </w:p>
    <w:p w14:paraId="6632E6AA" w14:textId="77777777" w:rsidR="00C2412A" w:rsidRPr="000C2CCD" w:rsidRDefault="00C2412A" w:rsidP="000C2CCD">
      <w:pPr>
        <w:pStyle w:val="EndNoteBibliography"/>
        <w:spacing w:after="0"/>
        <w:ind w:left="720" w:hanging="720"/>
      </w:pPr>
      <w:r w:rsidRPr="000C2CCD">
        <w:t xml:space="preserve">Castells, M. 1997. "An Introduction to the Information Age," </w:t>
      </w:r>
      <w:r w:rsidRPr="000C2CCD">
        <w:rPr>
          <w:i/>
        </w:rPr>
        <w:t>City</w:t>
      </w:r>
      <w:r w:rsidRPr="000C2CCD">
        <w:t xml:space="preserve"> (2:7), pp. 6-16.</w:t>
      </w:r>
    </w:p>
    <w:p w14:paraId="49C7F8AD" w14:textId="77777777" w:rsidR="00C2412A" w:rsidRPr="000C2CCD" w:rsidRDefault="00C2412A" w:rsidP="000C2CCD">
      <w:pPr>
        <w:pStyle w:val="EndNoteBibliography"/>
        <w:spacing w:after="0"/>
        <w:ind w:left="720" w:hanging="720"/>
      </w:pPr>
      <w:r w:rsidRPr="000C2CCD">
        <w:t xml:space="preserve">Chang, C.-C., Liang, C., Yan, C.-F., and Tseng, J.-S. 2013. "The Impact of College Students’ Intrinsic and Extrinsic Motivation on Continuance Intention to Use English Mobile Learning Systems," </w:t>
      </w:r>
      <w:r w:rsidRPr="000C2CCD">
        <w:rPr>
          <w:i/>
        </w:rPr>
        <w:t>The Asia-Pacific Education Researcher</w:t>
      </w:r>
      <w:r w:rsidRPr="000C2CCD">
        <w:t xml:space="preserve"> (22:2), pp. 181-192.</w:t>
      </w:r>
    </w:p>
    <w:p w14:paraId="179BD46D" w14:textId="77777777" w:rsidR="00C2412A" w:rsidRPr="000C2CCD" w:rsidRDefault="00C2412A" w:rsidP="000C2CCD">
      <w:pPr>
        <w:pStyle w:val="EndNoteBibliography"/>
        <w:spacing w:after="0"/>
        <w:ind w:left="720" w:hanging="720"/>
      </w:pPr>
      <w:r w:rsidRPr="000C2CCD">
        <w:t xml:space="preserve">Chen, C.-Y. 2020. "Smartphone Addiction: Psychological and Social Factors Predict the Use and Abuse of a Social Mobile Application," </w:t>
      </w:r>
      <w:r w:rsidRPr="000C2CCD">
        <w:rPr>
          <w:i/>
        </w:rPr>
        <w:t>Information, Communication &amp; Society</w:t>
      </w:r>
      <w:r w:rsidRPr="000C2CCD">
        <w:t xml:space="preserve"> (23:3), pp. 454-467.</w:t>
      </w:r>
    </w:p>
    <w:p w14:paraId="50310954" w14:textId="77777777" w:rsidR="00C2412A" w:rsidRPr="000C2CCD" w:rsidRDefault="00C2412A" w:rsidP="000C2CCD">
      <w:pPr>
        <w:pStyle w:val="EndNoteBibliography"/>
        <w:spacing w:after="0"/>
        <w:ind w:left="720" w:hanging="720"/>
      </w:pPr>
      <w:r w:rsidRPr="000C2CCD">
        <w:t xml:space="preserve">Cole-Lewis, H., and Kershaw, T. 2010. "Text Messaging as a Tool for Behavior Change in Disease Prevention and Management," </w:t>
      </w:r>
      <w:r w:rsidRPr="000C2CCD">
        <w:rPr>
          <w:i/>
        </w:rPr>
        <w:t>Epidemiologic reviews</w:t>
      </w:r>
      <w:r w:rsidRPr="000C2CCD">
        <w:t xml:space="preserve"> (32:1), pp. 56-69.</w:t>
      </w:r>
    </w:p>
    <w:p w14:paraId="043FAA0B" w14:textId="77777777" w:rsidR="00C2412A" w:rsidRPr="000C2CCD" w:rsidRDefault="00C2412A" w:rsidP="000C2CCD">
      <w:pPr>
        <w:pStyle w:val="EndNoteBibliography"/>
        <w:spacing w:after="0"/>
        <w:ind w:left="720" w:hanging="720"/>
      </w:pPr>
      <w:r w:rsidRPr="000C2CCD">
        <w:t xml:space="preserve">Deci, E. L. 1972. "Intrinsic Motivation, Extrinsic Reinforcement, and Inequity," </w:t>
      </w:r>
      <w:r w:rsidRPr="000C2CCD">
        <w:rPr>
          <w:i/>
        </w:rPr>
        <w:t>Journal of personality and social psychology</w:t>
      </w:r>
      <w:r w:rsidRPr="000C2CCD">
        <w:t xml:space="preserve"> (22:1), p. 113.</w:t>
      </w:r>
    </w:p>
    <w:p w14:paraId="196B2943" w14:textId="77777777" w:rsidR="00C2412A" w:rsidRPr="000C2CCD" w:rsidRDefault="00C2412A" w:rsidP="000C2CCD">
      <w:pPr>
        <w:pStyle w:val="EndNoteBibliography"/>
        <w:spacing w:after="0"/>
        <w:ind w:left="720" w:hanging="720"/>
      </w:pPr>
      <w:r w:rsidRPr="000C2CCD">
        <w:t xml:space="preserve">Deci, E. L., and Moller, A. C. 2005. "The Concept of Competence: A Starting Place for Understanding Intrinsic Motivation and Self-Determined Extrinsic Motivation," in </w:t>
      </w:r>
      <w:r w:rsidRPr="000C2CCD">
        <w:rPr>
          <w:i/>
        </w:rPr>
        <w:t>Handbook of Competence and Motivation.</w:t>
      </w:r>
      <w:r w:rsidRPr="000C2CCD">
        <w:t xml:space="preserve"> New York, NY, US: Guilford Publications, pp. 579-597.</w:t>
      </w:r>
    </w:p>
    <w:p w14:paraId="3F1AAAD5" w14:textId="77777777" w:rsidR="00C2412A" w:rsidRPr="000C2CCD" w:rsidRDefault="00C2412A" w:rsidP="000C2CCD">
      <w:pPr>
        <w:pStyle w:val="EndNoteBibliography"/>
        <w:spacing w:after="0"/>
        <w:ind w:left="720" w:hanging="720"/>
      </w:pPr>
      <w:r w:rsidRPr="000C2CCD">
        <w:t xml:space="preserve">Deci, E. L., and Ryan, R. M. 2010. "Intrinsic Motivation," in </w:t>
      </w:r>
      <w:r w:rsidRPr="000C2CCD">
        <w:rPr>
          <w:i/>
        </w:rPr>
        <w:t>The Corsini Encyclopedia of Psychology</w:t>
      </w:r>
      <w:r w:rsidRPr="000C2CCD">
        <w:t>.  pp. 1-2.</w:t>
      </w:r>
    </w:p>
    <w:p w14:paraId="7D188FC2" w14:textId="77777777" w:rsidR="00C2412A" w:rsidRPr="000C2CCD" w:rsidRDefault="00C2412A" w:rsidP="000C2CCD">
      <w:pPr>
        <w:pStyle w:val="EndNoteBibliography"/>
        <w:spacing w:after="0"/>
        <w:ind w:left="720" w:hanging="720"/>
      </w:pPr>
      <w:r w:rsidRPr="000C2CCD">
        <w:t xml:space="preserve">Devaraj, S., and Kohli, R. 2003. "Performance Impacts of Information Technology: Is Actual Usage the Missing Link?," </w:t>
      </w:r>
      <w:r w:rsidRPr="000C2CCD">
        <w:rPr>
          <w:i/>
        </w:rPr>
        <w:t>Management science</w:t>
      </w:r>
      <w:r w:rsidRPr="000C2CCD">
        <w:t xml:space="preserve"> (49:3), pp. 273-289.</w:t>
      </w:r>
    </w:p>
    <w:p w14:paraId="324FF246" w14:textId="77777777" w:rsidR="00C2412A" w:rsidRPr="000C2CCD" w:rsidRDefault="00C2412A" w:rsidP="000C2CCD">
      <w:pPr>
        <w:pStyle w:val="EndNoteBibliography"/>
        <w:spacing w:after="0"/>
        <w:ind w:left="720" w:hanging="720"/>
      </w:pPr>
      <w:r w:rsidRPr="000C2CCD">
        <w:t xml:space="preserve">Donovan, D. M., and Marlatt, G. A. 1982. "Personality Subtypes among Driving-While-Intoxicated Offenders: Relationship to Drinking Behavior and Driving Risk," </w:t>
      </w:r>
      <w:r w:rsidRPr="000C2CCD">
        <w:rPr>
          <w:i/>
        </w:rPr>
        <w:t>Journal of consulting and clinical psychology</w:t>
      </w:r>
      <w:r w:rsidRPr="000C2CCD">
        <w:t xml:space="preserve"> (50:2), p. 241.</w:t>
      </w:r>
    </w:p>
    <w:p w14:paraId="400E3761" w14:textId="3ACE5FCE" w:rsidR="00C2412A" w:rsidRPr="000C2CCD" w:rsidRDefault="00C2412A" w:rsidP="000C2CCD">
      <w:pPr>
        <w:pStyle w:val="EndNoteBibliography"/>
        <w:spacing w:after="0"/>
        <w:ind w:left="720" w:hanging="720"/>
      </w:pPr>
      <w:r w:rsidRPr="000C2CCD">
        <w:t xml:space="preserve">Donovan, D. M., Umlauf, R. L., and Salzberg, P. M. 1988. "Derivation of Personality Subtypes among </w:t>
      </w:r>
      <w:r w:rsidRPr="008D31DE">
        <w:rPr>
          <w:color w:val="000000" w:themeColor="text1"/>
        </w:rPr>
        <w:t xml:space="preserve">High-Risk Drivers," </w:t>
      </w:r>
      <w:r w:rsidRPr="008D31DE">
        <w:rPr>
          <w:i/>
          <w:color w:val="000000" w:themeColor="text1"/>
        </w:rPr>
        <w:t>Alcohol, Drugs &amp; Driving</w:t>
      </w:r>
      <w:r w:rsidRPr="008D31DE">
        <w:rPr>
          <w:color w:val="000000" w:themeColor="text1"/>
        </w:rPr>
        <w:t>.</w:t>
      </w:r>
    </w:p>
    <w:p w14:paraId="7C6F56CE" w14:textId="77777777" w:rsidR="00C2412A" w:rsidRPr="000C2CCD" w:rsidRDefault="00C2412A" w:rsidP="000C2CCD">
      <w:pPr>
        <w:pStyle w:val="EndNoteBibliography"/>
        <w:spacing w:after="0"/>
        <w:ind w:left="720" w:hanging="720"/>
      </w:pPr>
      <w:r w:rsidRPr="000C2CCD">
        <w:t xml:space="preserve">Duhigg, C. 2012. </w:t>
      </w:r>
      <w:r w:rsidRPr="000C2CCD">
        <w:rPr>
          <w:i/>
        </w:rPr>
        <w:t>The Power of Habit: Why We Do What We Do in Life and Business</w:t>
      </w:r>
      <w:r w:rsidRPr="000C2CCD">
        <w:t>. Random House.</w:t>
      </w:r>
    </w:p>
    <w:p w14:paraId="5662237B" w14:textId="77777777" w:rsidR="00C2412A" w:rsidRPr="000C2CCD" w:rsidRDefault="00C2412A" w:rsidP="000C2CCD">
      <w:pPr>
        <w:pStyle w:val="EndNoteBibliography"/>
        <w:spacing w:after="0"/>
        <w:ind w:left="720" w:hanging="720"/>
      </w:pPr>
      <w:r w:rsidRPr="000C2CCD">
        <w:t xml:space="preserve">Green, C. S., and Bavelier, D. 2008. "Exercising Your Brain: A Review of Human Brain Plasticity and Training-Induced Learning," </w:t>
      </w:r>
      <w:r w:rsidRPr="000C2CCD">
        <w:rPr>
          <w:i/>
        </w:rPr>
        <w:t>Psychology and aging</w:t>
      </w:r>
      <w:r w:rsidRPr="000C2CCD">
        <w:t xml:space="preserve"> (23:4), p. 692.</w:t>
      </w:r>
    </w:p>
    <w:p w14:paraId="0DF80F43" w14:textId="77777777" w:rsidR="00C2412A" w:rsidRPr="000C2CCD" w:rsidRDefault="00C2412A" w:rsidP="000C2CCD">
      <w:pPr>
        <w:pStyle w:val="EndNoteBibliography"/>
        <w:spacing w:after="0"/>
        <w:ind w:left="720" w:hanging="720"/>
      </w:pPr>
      <w:r w:rsidRPr="000C2CCD">
        <w:t xml:space="preserve">Greengard, S. 2011. "Living in a Digital World," </w:t>
      </w:r>
      <w:r w:rsidRPr="000C2CCD">
        <w:rPr>
          <w:i/>
        </w:rPr>
        <w:t>Communications of the ACM</w:t>
      </w:r>
      <w:r w:rsidRPr="000C2CCD">
        <w:t xml:space="preserve"> (54:10).</w:t>
      </w:r>
    </w:p>
    <w:p w14:paraId="006E2E33" w14:textId="77777777" w:rsidR="00C2412A" w:rsidRPr="000C2CCD" w:rsidRDefault="00C2412A" w:rsidP="000C2CCD">
      <w:pPr>
        <w:pStyle w:val="EndNoteBibliography"/>
        <w:spacing w:after="0"/>
        <w:ind w:left="720" w:hanging="720"/>
      </w:pPr>
      <w:r w:rsidRPr="000C2CCD">
        <w:t xml:space="preserve">Groeger, J. A., and Brown, I. D. 1989. "Assessing One's Own and Others' Driving Ability: Influences of Sex, Age, and Experience," </w:t>
      </w:r>
      <w:r w:rsidRPr="000C2CCD">
        <w:rPr>
          <w:i/>
        </w:rPr>
        <w:t>Accident Analysis &amp; Prevention</w:t>
      </w:r>
      <w:r w:rsidRPr="000C2CCD">
        <w:t xml:space="preserve"> (21:2), pp. 155-168.</w:t>
      </w:r>
    </w:p>
    <w:p w14:paraId="1DEEF820" w14:textId="77777777" w:rsidR="00C2412A" w:rsidRPr="000C2CCD" w:rsidRDefault="00C2412A" w:rsidP="000C2CCD">
      <w:pPr>
        <w:pStyle w:val="EndNoteBibliography"/>
        <w:spacing w:after="0"/>
        <w:ind w:left="720" w:hanging="720"/>
      </w:pPr>
      <w:r w:rsidRPr="000C2CCD">
        <w:lastRenderedPageBreak/>
        <w:t xml:space="preserve">Halepota, H. A. 2005. "Motivational Theories and Their Application in Construction," </w:t>
      </w:r>
      <w:r w:rsidRPr="000C2CCD">
        <w:rPr>
          <w:i/>
        </w:rPr>
        <w:t>Cost engineering</w:t>
      </w:r>
      <w:r w:rsidRPr="000C2CCD">
        <w:t xml:space="preserve"> (47:3), p. 14.</w:t>
      </w:r>
    </w:p>
    <w:p w14:paraId="73B1B3CC" w14:textId="77777777" w:rsidR="00C2412A" w:rsidRPr="000C2CCD" w:rsidRDefault="00C2412A" w:rsidP="000C2CCD">
      <w:pPr>
        <w:pStyle w:val="EndNoteBibliography"/>
        <w:spacing w:after="0"/>
        <w:ind w:left="720" w:hanging="720"/>
      </w:pPr>
      <w:r w:rsidRPr="000C2CCD">
        <w:t xml:space="preserve">Hebden, L., Cook, A., Van Der Ploeg, H. P., and Allman-Farinelli, M. 2012. "Development of Smartphone Applications for Nutrition and Physical Activity Behavior Change," </w:t>
      </w:r>
      <w:r w:rsidRPr="000C2CCD">
        <w:rPr>
          <w:i/>
        </w:rPr>
        <w:t>JMIR research protocols</w:t>
      </w:r>
      <w:r w:rsidRPr="000C2CCD">
        <w:t xml:space="preserve"> (1:2), p. e9.</w:t>
      </w:r>
    </w:p>
    <w:p w14:paraId="034B8C17" w14:textId="0A8D90F5" w:rsidR="00C2412A" w:rsidRPr="000C2CCD" w:rsidRDefault="00C2412A" w:rsidP="000C2CCD">
      <w:pPr>
        <w:pStyle w:val="EndNoteBibliography"/>
        <w:spacing w:after="0"/>
        <w:ind w:left="720" w:hanging="720"/>
      </w:pPr>
      <w:r w:rsidRPr="000C2CCD">
        <w:t xml:space="preserve">Hitt, L. M., and Brynjolfsson, E. 1996. "Productivity, Business Profitability, and Consumer Surplus: Three Different Measures of Information Technology Value," </w:t>
      </w:r>
      <w:r w:rsidRPr="000C2CCD">
        <w:rPr>
          <w:i/>
        </w:rPr>
        <w:t>MIS quarterly</w:t>
      </w:r>
      <w:r w:rsidRPr="000C2CCD">
        <w:t>, pp. 121-142.</w:t>
      </w:r>
    </w:p>
    <w:p w14:paraId="044A0AAD" w14:textId="77777777" w:rsidR="00C2412A" w:rsidRPr="000C2CCD" w:rsidRDefault="00C2412A" w:rsidP="000C2CCD">
      <w:pPr>
        <w:pStyle w:val="EndNoteBibliography"/>
        <w:spacing w:after="0"/>
        <w:ind w:left="720" w:hanging="720"/>
      </w:pPr>
      <w:r w:rsidRPr="000C2CCD">
        <w:t xml:space="preserve">Hughes, D. C., Andrew, A., Denning, T., Hurvitz, P., Lester, J., Beresford, S., Borriello, G., Bruemmer, B., Moudon, A. V., and Duncan, G. E. 2010. "Balance (Bioengineering Approaches for Lifestyle Activity and Nutrition Continuous Engagement): Developing New Technology for Monitoring Energy Balance in Real Time," </w:t>
      </w:r>
      <w:r w:rsidRPr="000C2CCD">
        <w:rPr>
          <w:i/>
        </w:rPr>
        <w:t>Journal of diabetes science and technology</w:t>
      </w:r>
      <w:r w:rsidRPr="000C2CCD">
        <w:t xml:space="preserve"> (4:2), pp. 429-434.</w:t>
      </w:r>
    </w:p>
    <w:p w14:paraId="27884ACB" w14:textId="77777777" w:rsidR="00C2412A" w:rsidRPr="000C2CCD" w:rsidRDefault="00C2412A" w:rsidP="000C2CCD">
      <w:pPr>
        <w:pStyle w:val="EndNoteBibliography"/>
        <w:spacing w:after="0"/>
        <w:ind w:left="720" w:hanging="720"/>
      </w:pPr>
      <w:r w:rsidRPr="000C2CCD">
        <w:t xml:space="preserve">Hull, C. L. 1943. </w:t>
      </w:r>
      <w:r w:rsidRPr="000C2CCD">
        <w:rPr>
          <w:i/>
        </w:rPr>
        <w:t>Principles of Behavior</w:t>
      </w:r>
      <w:r w:rsidRPr="000C2CCD">
        <w:t>. Appleton-century-crofts New York.</w:t>
      </w:r>
    </w:p>
    <w:p w14:paraId="32AA2435" w14:textId="77777777" w:rsidR="00C2412A" w:rsidRPr="000C2CCD" w:rsidRDefault="00C2412A" w:rsidP="000C2CCD">
      <w:pPr>
        <w:pStyle w:val="EndNoteBibliography"/>
        <w:spacing w:after="0"/>
        <w:ind w:left="720" w:hanging="720"/>
      </w:pPr>
      <w:r w:rsidRPr="000C2CCD">
        <w:t xml:space="preserve">Iso-Ahola, S. E. 1980. </w:t>
      </w:r>
      <w:r w:rsidRPr="000C2CCD">
        <w:rPr>
          <w:i/>
        </w:rPr>
        <w:t>The Social Psychology of Leisure and Recreation</w:t>
      </w:r>
      <w:r w:rsidRPr="000C2CCD">
        <w:t>. Dubuque, Iowa: W. C. Brown Co. Publishers.</w:t>
      </w:r>
    </w:p>
    <w:p w14:paraId="443BC102" w14:textId="77777777" w:rsidR="00C2412A" w:rsidRPr="000C2CCD" w:rsidRDefault="00C2412A" w:rsidP="000C2CCD">
      <w:pPr>
        <w:pStyle w:val="EndNoteBibliography"/>
        <w:spacing w:after="0"/>
        <w:ind w:left="720" w:hanging="720"/>
      </w:pPr>
      <w:r w:rsidRPr="000C2CCD">
        <w:t xml:space="preserve">Joorabchi, M. E., Mesbah, A., and Kruchten, P. 2013. "Real Challenges in Mobile App Development," </w:t>
      </w:r>
      <w:r w:rsidRPr="000C2CCD">
        <w:rPr>
          <w:i/>
        </w:rPr>
        <w:t>2013 ACM/IEEE International Symposium on Empirical Software Engineering and Measurement</w:t>
      </w:r>
      <w:r w:rsidRPr="000C2CCD">
        <w:t>: IEEE, pp. 15-24.</w:t>
      </w:r>
    </w:p>
    <w:p w14:paraId="43685151" w14:textId="77777777" w:rsidR="00C2412A" w:rsidRPr="000C2CCD" w:rsidRDefault="00C2412A" w:rsidP="000C2CCD">
      <w:pPr>
        <w:pStyle w:val="EndNoteBibliography"/>
        <w:spacing w:after="0"/>
        <w:ind w:left="720" w:hanging="720"/>
      </w:pPr>
      <w:r w:rsidRPr="000C2CCD">
        <w:t xml:space="preserve">Klebelsberg, D. v. 1977. "Das Modell Der Subjektiven Und Objektiven Sicherheit," </w:t>
      </w:r>
      <w:r w:rsidRPr="000C2CCD">
        <w:rPr>
          <w:i/>
        </w:rPr>
        <w:t>PSYCHOLOGIE</w:t>
      </w:r>
      <w:r w:rsidRPr="000C2CCD">
        <w:t xml:space="preserve"> (36), pp. 285-294.</w:t>
      </w:r>
    </w:p>
    <w:p w14:paraId="14045BA8" w14:textId="77777777" w:rsidR="00C2412A" w:rsidRPr="000C2CCD" w:rsidRDefault="00C2412A" w:rsidP="000C2CCD">
      <w:pPr>
        <w:pStyle w:val="EndNoteBibliography"/>
        <w:spacing w:after="0"/>
        <w:ind w:left="720" w:hanging="720"/>
      </w:pPr>
      <w:r w:rsidRPr="000C2CCD">
        <w:t xml:space="preserve">Lajunen, T., and Summala, H. 1995. "Driving Experience, Personality, and Skill and Safety-Motive Dimensions in Drivers' Self-Assessments," </w:t>
      </w:r>
      <w:r w:rsidRPr="000C2CCD">
        <w:rPr>
          <w:i/>
        </w:rPr>
        <w:t>Personality and Individual Differences</w:t>
      </w:r>
      <w:r w:rsidRPr="000C2CCD">
        <w:t xml:space="preserve"> (19:3), pp. 307-318.</w:t>
      </w:r>
    </w:p>
    <w:p w14:paraId="063CFD99" w14:textId="77777777" w:rsidR="00C2412A" w:rsidRPr="000C2CCD" w:rsidRDefault="00C2412A" w:rsidP="000C2CCD">
      <w:pPr>
        <w:pStyle w:val="EndNoteBibliography"/>
        <w:spacing w:after="0"/>
        <w:ind w:left="720" w:hanging="720"/>
      </w:pPr>
      <w:r w:rsidRPr="000C2CCD">
        <w:t xml:space="preserve">Lee, M. K., Cheung, C. M., and Chen, Z. 2005. "Acceptance of Internet-Based Learning Medium: The Role of Extrinsic and Intrinsic Motivation," </w:t>
      </w:r>
      <w:r w:rsidRPr="000C2CCD">
        <w:rPr>
          <w:i/>
        </w:rPr>
        <w:t>Information &amp; management</w:t>
      </w:r>
      <w:r w:rsidRPr="000C2CCD">
        <w:t xml:space="preserve"> (42:8), pp. 1095-1104.</w:t>
      </w:r>
    </w:p>
    <w:p w14:paraId="6CD98795" w14:textId="77777777" w:rsidR="00C2412A" w:rsidRPr="000C2CCD" w:rsidRDefault="00C2412A" w:rsidP="000C2CCD">
      <w:pPr>
        <w:pStyle w:val="EndNoteBibliography"/>
        <w:spacing w:after="0"/>
        <w:ind w:left="720" w:hanging="720"/>
      </w:pPr>
      <w:r w:rsidRPr="000C2CCD">
        <w:t xml:space="preserve">Li, X., Yan, X., Wu, J., Radwan, E., and Zhang, Y. 2016. "A Rear-End Collision Risk Assessment Model Based on Drivers’ Collision Avoidance Process under Influences of Cell Phone Use and Gender—a Driving Simulator Based Study," </w:t>
      </w:r>
      <w:r w:rsidRPr="000C2CCD">
        <w:rPr>
          <w:i/>
        </w:rPr>
        <w:t>Accident Analysis &amp; Prevention</w:t>
      </w:r>
      <w:r w:rsidRPr="000C2CCD">
        <w:t xml:space="preserve"> (97), pp. 1-18.</w:t>
      </w:r>
    </w:p>
    <w:p w14:paraId="70335763" w14:textId="77777777" w:rsidR="00C2412A" w:rsidRPr="000C2CCD" w:rsidRDefault="00C2412A" w:rsidP="000C2CCD">
      <w:pPr>
        <w:pStyle w:val="EndNoteBibliography"/>
        <w:spacing w:after="0"/>
        <w:ind w:left="720" w:hanging="720"/>
      </w:pPr>
      <w:r w:rsidRPr="000C2CCD">
        <w:t xml:space="preserve">Mahmood, M. A., Hall, L., and Swanberg, D. L. 2001. "Factors Affecting Information Technology Usage: A Meta-Analysis of the Empirical Literature," </w:t>
      </w:r>
      <w:r w:rsidRPr="000C2CCD">
        <w:rPr>
          <w:i/>
        </w:rPr>
        <w:t>Journal of organizational computing and electronic commerce</w:t>
      </w:r>
      <w:r w:rsidRPr="000C2CCD">
        <w:t xml:space="preserve"> (11:2), pp. 107-130.</w:t>
      </w:r>
    </w:p>
    <w:p w14:paraId="7CAC5F55" w14:textId="77777777" w:rsidR="00C2412A" w:rsidRPr="000C2CCD" w:rsidRDefault="00C2412A" w:rsidP="000C2CCD">
      <w:pPr>
        <w:pStyle w:val="EndNoteBibliography"/>
        <w:spacing w:after="0"/>
        <w:ind w:left="720" w:hanging="720"/>
      </w:pPr>
      <w:r w:rsidRPr="000C2CCD">
        <w:t xml:space="preserve">Mattila, E., Korhonen, I., Salminen, J. H., Ahtinen, A., Koskinen, E., Särelä, A., Pärkkä, J., and Lappalainen, R. 2009. "Empowering Citizens for Well-Being and Chronic Disease Management with Wellness Diary," </w:t>
      </w:r>
      <w:r w:rsidRPr="000C2CCD">
        <w:rPr>
          <w:i/>
        </w:rPr>
        <w:t>IEEE Transactions on Information Technology in Biomedicine</w:t>
      </w:r>
      <w:r w:rsidRPr="000C2CCD">
        <w:t xml:space="preserve"> (14:2), pp. 456-463.</w:t>
      </w:r>
    </w:p>
    <w:p w14:paraId="7BD22F25" w14:textId="77777777" w:rsidR="00C2412A" w:rsidRPr="000C2CCD" w:rsidRDefault="00C2412A" w:rsidP="000C2CCD">
      <w:pPr>
        <w:pStyle w:val="EndNoteBibliography"/>
        <w:spacing w:after="0"/>
        <w:ind w:left="720" w:hanging="720"/>
      </w:pPr>
      <w:r w:rsidRPr="000C2CCD">
        <w:t xml:space="preserve">McMillen, D. L., Pang, M. G., Wells-Parker, E., and Anderson, B. J. 1992. "Alcohol, Personality Traits, and High Risk Driving: A Comparison of Young, Drinking Driver Groups," </w:t>
      </w:r>
      <w:r w:rsidRPr="000C2CCD">
        <w:rPr>
          <w:i/>
        </w:rPr>
        <w:t>Addictive behaviors</w:t>
      </w:r>
      <w:r w:rsidRPr="000C2CCD">
        <w:t xml:space="preserve"> (17:6), pp. 525-532.</w:t>
      </w:r>
    </w:p>
    <w:p w14:paraId="4967949A" w14:textId="77777777" w:rsidR="00C2412A" w:rsidRPr="000C2CCD" w:rsidRDefault="00C2412A" w:rsidP="000C2CCD">
      <w:pPr>
        <w:pStyle w:val="EndNoteBibliography"/>
        <w:spacing w:after="0"/>
        <w:ind w:left="720" w:hanging="720"/>
      </w:pPr>
      <w:r w:rsidRPr="000C2CCD">
        <w:t xml:space="preserve">Michon, J. A. 1985. "A Critical View of Driver Behavior Models: What Do We Know, What Should We Do?," in </w:t>
      </w:r>
      <w:r w:rsidRPr="000C2CCD">
        <w:rPr>
          <w:i/>
        </w:rPr>
        <w:t>Human Behavior and Traffic Safety</w:t>
      </w:r>
      <w:r w:rsidRPr="000C2CCD">
        <w:t>. Springer, pp. 485-524.</w:t>
      </w:r>
    </w:p>
    <w:p w14:paraId="25BCC305" w14:textId="77777777" w:rsidR="00C2412A" w:rsidRPr="000C2CCD" w:rsidRDefault="00C2412A" w:rsidP="000C2CCD">
      <w:pPr>
        <w:pStyle w:val="EndNoteBibliography"/>
        <w:spacing w:after="0"/>
        <w:ind w:left="720" w:hanging="720"/>
      </w:pPr>
      <w:r w:rsidRPr="000C2CCD">
        <w:t xml:space="preserve">Moon, J.-W., and Kim, Y.-G. 2001. "Extending the Tam for a World-Wide-Web Context," </w:t>
      </w:r>
      <w:r w:rsidRPr="000C2CCD">
        <w:rPr>
          <w:i/>
        </w:rPr>
        <w:t>Information &amp; management</w:t>
      </w:r>
      <w:r w:rsidRPr="000C2CCD">
        <w:t xml:space="preserve"> (38:4), pp. 217-230.</w:t>
      </w:r>
    </w:p>
    <w:p w14:paraId="55925FF2" w14:textId="38BDFBFF" w:rsidR="00C2412A" w:rsidRPr="000C2CCD" w:rsidRDefault="00C2412A" w:rsidP="000C2CCD">
      <w:pPr>
        <w:pStyle w:val="EndNoteBibliography"/>
        <w:spacing w:after="0"/>
        <w:ind w:left="720" w:hanging="720"/>
      </w:pPr>
      <w:r w:rsidRPr="000C2CCD">
        <w:t xml:space="preserve">Näätänen, R., and Summala, H. 1976. "Road-User Behaviour and Traffic Accidents," </w:t>
      </w:r>
      <w:r w:rsidRPr="000C2CCD">
        <w:rPr>
          <w:i/>
        </w:rPr>
        <w:t>Publication of: North-Holland Publishing Company</w:t>
      </w:r>
      <w:r w:rsidRPr="000C2CCD">
        <w:t>.</w:t>
      </w:r>
    </w:p>
    <w:p w14:paraId="6B77AB8A" w14:textId="77777777" w:rsidR="00C2412A" w:rsidRPr="000C2CCD" w:rsidRDefault="00C2412A" w:rsidP="000C2CCD">
      <w:pPr>
        <w:pStyle w:val="EndNoteBibliography"/>
        <w:spacing w:after="0"/>
        <w:ind w:left="720" w:hanging="720"/>
      </w:pPr>
      <w:r w:rsidRPr="000C2CCD">
        <w:t xml:space="preserve">Nishad, P., and Rana, A. S. 2016. "Impact of Mobile Phone Addiction among College Going Students," </w:t>
      </w:r>
      <w:r w:rsidRPr="000C2CCD">
        <w:rPr>
          <w:i/>
        </w:rPr>
        <w:lastRenderedPageBreak/>
        <w:t>Advance Research Journal of Social Science</w:t>
      </w:r>
      <w:r w:rsidRPr="000C2CCD">
        <w:t xml:space="preserve"> (7:1), pp. 111-115.</w:t>
      </w:r>
    </w:p>
    <w:p w14:paraId="68FCCB29" w14:textId="77777777" w:rsidR="00C2412A" w:rsidRPr="000C2CCD" w:rsidRDefault="00C2412A" w:rsidP="000C2CCD">
      <w:pPr>
        <w:pStyle w:val="EndNoteBibliography"/>
        <w:spacing w:after="0"/>
        <w:ind w:left="720" w:hanging="720"/>
      </w:pPr>
      <w:r w:rsidRPr="000C2CCD">
        <w:rPr>
          <w:rFonts w:hint="eastAsia"/>
        </w:rPr>
        <w:t>Ö</w:t>
      </w:r>
      <w:r w:rsidRPr="000C2CCD">
        <w:t xml:space="preserve">zkan, T., and Lajunen, T. 2006. "What Causes the Differences in Driving between Young Men and Women? The Effects of Gender Roles and Sex on Young Drivers’ Driving Behaviour and Self-Assessment of Skills," </w:t>
      </w:r>
      <w:r w:rsidRPr="000C2CCD">
        <w:rPr>
          <w:i/>
        </w:rPr>
        <w:t>Transportation research part F: Traffic psychology and behaviour</w:t>
      </w:r>
      <w:r w:rsidRPr="000C2CCD">
        <w:t xml:space="preserve"> (9:4), pp. 269-277.</w:t>
      </w:r>
    </w:p>
    <w:p w14:paraId="450AD1D0" w14:textId="07ADFC8A" w:rsidR="00C2412A" w:rsidRPr="000C2CCD" w:rsidRDefault="00C2412A" w:rsidP="000C2CCD">
      <w:pPr>
        <w:pStyle w:val="EndNoteBibliography"/>
        <w:spacing w:after="0"/>
        <w:ind w:left="720" w:hanging="720"/>
      </w:pPr>
      <w:r w:rsidRPr="000C2CCD">
        <w:t xml:space="preserve">Pablos, P. O. d. 2012. </w:t>
      </w:r>
      <w:r w:rsidRPr="000C2CCD">
        <w:rPr>
          <w:i/>
        </w:rPr>
        <w:t>Green Technologies and Business Practices: An I</w:t>
      </w:r>
      <w:r w:rsidR="00BD0FA3">
        <w:rPr>
          <w:i/>
        </w:rPr>
        <w:t>T</w:t>
      </w:r>
      <w:r w:rsidRPr="000C2CCD">
        <w:rPr>
          <w:i/>
        </w:rPr>
        <w:t xml:space="preserve"> Approach</w:t>
      </w:r>
      <w:r w:rsidRPr="000C2CCD">
        <w:t>. Information Science Reference.</w:t>
      </w:r>
    </w:p>
    <w:p w14:paraId="4B20044F" w14:textId="77777777" w:rsidR="00C2412A" w:rsidRPr="000C2CCD" w:rsidRDefault="00C2412A" w:rsidP="000C2CCD">
      <w:pPr>
        <w:pStyle w:val="EndNoteBibliography"/>
        <w:spacing w:after="0"/>
        <w:ind w:left="720" w:hanging="720"/>
      </w:pPr>
      <w:r w:rsidRPr="000C2CCD">
        <w:t xml:space="preserve">Ramayah, T., Jantan, M., and Ismail, N. 2003. "Impact of Intrinsic and Extrinsic Motivation on Internet Usage in Malaysia," </w:t>
      </w:r>
      <w:r w:rsidRPr="000C2CCD">
        <w:rPr>
          <w:i/>
        </w:rPr>
        <w:t>The 12th International Conference on Management of Technology</w:t>
      </w:r>
      <w:r w:rsidRPr="000C2CCD">
        <w:t>, pp. 13-15.</w:t>
      </w:r>
    </w:p>
    <w:p w14:paraId="26522C2F" w14:textId="77777777" w:rsidR="00C2412A" w:rsidRPr="000C2CCD" w:rsidRDefault="00C2412A" w:rsidP="000C2CCD">
      <w:pPr>
        <w:pStyle w:val="EndNoteBibliography"/>
        <w:spacing w:after="0"/>
        <w:ind w:left="720" w:hanging="720"/>
      </w:pPr>
      <w:r w:rsidRPr="000C2CCD">
        <w:t xml:space="preserve">Roenker, D. L., Cissell, G. M., Ball, K. K., Wadley, V. G., and Edwards, J. D. 2003. "Speed-of-Processing and Driving Simulator Training Result in Improved Driving Performance," </w:t>
      </w:r>
      <w:r w:rsidRPr="000C2CCD">
        <w:rPr>
          <w:i/>
        </w:rPr>
        <w:t>Human factors</w:t>
      </w:r>
      <w:r w:rsidRPr="000C2CCD">
        <w:t xml:space="preserve"> (45:2), pp. 218-233.</w:t>
      </w:r>
    </w:p>
    <w:p w14:paraId="3975C69D" w14:textId="77777777" w:rsidR="00C2412A" w:rsidRPr="000C2CCD" w:rsidRDefault="00C2412A" w:rsidP="000C2CCD">
      <w:pPr>
        <w:pStyle w:val="EndNoteBibliography"/>
        <w:spacing w:after="0"/>
        <w:ind w:left="720" w:hanging="720"/>
      </w:pPr>
      <w:r w:rsidRPr="000C2CCD">
        <w:t xml:space="preserve">Rolison, J. J., Regev, S., Moutari, S., and Feeney, A. 2018. "What Are the Factors That Contribute to Road Accidents? An Assessment of Law Enforcement Views, Ordinary Drivers’ Opinions, and Road Accident Records," </w:t>
      </w:r>
      <w:r w:rsidRPr="000C2CCD">
        <w:rPr>
          <w:i/>
        </w:rPr>
        <w:t>Accident Analysis &amp; Prevention</w:t>
      </w:r>
      <w:r w:rsidRPr="000C2CCD">
        <w:t xml:space="preserve"> (115), pp. 11-24.</w:t>
      </w:r>
    </w:p>
    <w:p w14:paraId="76515012" w14:textId="77777777" w:rsidR="00C2412A" w:rsidRPr="000C2CCD" w:rsidRDefault="00C2412A" w:rsidP="000C2CCD">
      <w:pPr>
        <w:pStyle w:val="EndNoteBibliography"/>
        <w:spacing w:after="0"/>
        <w:ind w:left="720" w:hanging="720"/>
      </w:pPr>
      <w:r w:rsidRPr="000C2CCD">
        <w:t xml:space="preserve">Ryan, R. M., and Deci, E. L. 2000. "Self-Determination Theory and the Facilitation of Intrinsic Motivation, Social Development, and Well-Being," </w:t>
      </w:r>
      <w:r w:rsidRPr="000C2CCD">
        <w:rPr>
          <w:i/>
        </w:rPr>
        <w:t>American psychologist</w:t>
      </w:r>
      <w:r w:rsidRPr="000C2CCD">
        <w:t xml:space="preserve"> (55:1), p. 68.</w:t>
      </w:r>
    </w:p>
    <w:p w14:paraId="2879B6FB" w14:textId="77777777" w:rsidR="00C2412A" w:rsidRPr="000C2CCD" w:rsidRDefault="00C2412A" w:rsidP="000C2CCD">
      <w:pPr>
        <w:pStyle w:val="EndNoteBibliography"/>
        <w:spacing w:after="0"/>
        <w:ind w:left="720" w:hanging="720"/>
      </w:pPr>
      <w:r w:rsidRPr="000C2CCD">
        <w:t xml:space="preserve">Sharkin, B. S. 2004. "Road Rage: Risk Factors, Assessment, and Intervention Strategies," </w:t>
      </w:r>
      <w:r w:rsidRPr="000C2CCD">
        <w:rPr>
          <w:i/>
        </w:rPr>
        <w:t>Journal of Counseling &amp; Development</w:t>
      </w:r>
      <w:r w:rsidRPr="000C2CCD">
        <w:t xml:space="preserve"> (82:2), pp. 191-198.</w:t>
      </w:r>
    </w:p>
    <w:p w14:paraId="606D7926" w14:textId="77777777" w:rsidR="00C2412A" w:rsidRPr="000C2CCD" w:rsidRDefault="00C2412A" w:rsidP="000C2CCD">
      <w:pPr>
        <w:pStyle w:val="EndNoteBibliography"/>
        <w:spacing w:after="0"/>
        <w:ind w:left="720" w:hanging="720"/>
      </w:pPr>
      <w:r w:rsidRPr="000C2CCD">
        <w:t xml:space="preserve">Spolander, K. 1983. </w:t>
      </w:r>
      <w:r w:rsidRPr="000C2CCD">
        <w:rPr>
          <w:i/>
        </w:rPr>
        <w:t>Drivers' Assessment of Their Own Driving Ability</w:t>
      </w:r>
      <w:r w:rsidRPr="000C2CCD">
        <w:t>. Swedish National Road and Transport Research Institute (VTI).</w:t>
      </w:r>
    </w:p>
    <w:p w14:paraId="62CD88F5" w14:textId="77777777" w:rsidR="00C2412A" w:rsidRPr="000C2CCD" w:rsidRDefault="00C2412A" w:rsidP="000C2CCD">
      <w:pPr>
        <w:pStyle w:val="EndNoteBibliography"/>
        <w:spacing w:after="0"/>
        <w:ind w:left="720" w:hanging="720"/>
      </w:pPr>
      <w:r w:rsidRPr="000C2CCD">
        <w:t xml:space="preserve">Steg, L., and Vlek, C. 2009. "Encouraging Pro-Environmental Behaviour: An Integrative Review and Research Agenda," </w:t>
      </w:r>
      <w:r w:rsidRPr="000C2CCD">
        <w:rPr>
          <w:i/>
        </w:rPr>
        <w:t>Journal of environmental psychology</w:t>
      </w:r>
      <w:r w:rsidRPr="000C2CCD">
        <w:t xml:space="preserve"> (29:3), pp. 309-317.</w:t>
      </w:r>
    </w:p>
    <w:p w14:paraId="020C1D43" w14:textId="77777777" w:rsidR="00C2412A" w:rsidRPr="000C2CCD" w:rsidRDefault="00C2412A" w:rsidP="000C2CCD">
      <w:pPr>
        <w:pStyle w:val="EndNoteBibliography"/>
        <w:spacing w:after="0"/>
        <w:ind w:left="720" w:hanging="720"/>
      </w:pPr>
      <w:r w:rsidRPr="000C2CCD">
        <w:t xml:space="preserve">Sundaram, S., Schwarz, A., Jones, E., and Chin, W. W. 2007. "Technology Use on the Front Line: How Information Technology Enhances Individual Performance," </w:t>
      </w:r>
      <w:r w:rsidRPr="000C2CCD">
        <w:rPr>
          <w:i/>
        </w:rPr>
        <w:t>Journal of the Academy of Marketing Science</w:t>
      </w:r>
      <w:r w:rsidRPr="000C2CCD">
        <w:t xml:space="preserve"> (35:1), pp. 101-112.</w:t>
      </w:r>
    </w:p>
    <w:p w14:paraId="25CB494A" w14:textId="2F6CC4AF" w:rsidR="00C2412A" w:rsidRPr="000C2CCD" w:rsidRDefault="00C2412A" w:rsidP="000C2CCD">
      <w:pPr>
        <w:pStyle w:val="EndNoteBibliography"/>
        <w:spacing w:after="0"/>
        <w:ind w:left="720" w:hanging="720"/>
      </w:pPr>
      <w:r w:rsidRPr="000C2CCD">
        <w:t xml:space="preserve">Taylor, D. G., and Levin, M. 2014. "Predicting Mobile App Usage for Purchasing and Information-Sharing," </w:t>
      </w:r>
      <w:r w:rsidRPr="000C2CCD">
        <w:rPr>
          <w:i/>
        </w:rPr>
        <w:t>International Journal of Retail &amp; Distribution Management</w:t>
      </w:r>
      <w:r w:rsidRPr="000C2CCD">
        <w:t>.</w:t>
      </w:r>
    </w:p>
    <w:p w14:paraId="02C76D56" w14:textId="77777777" w:rsidR="00C2412A" w:rsidRPr="000C2CCD" w:rsidRDefault="00C2412A" w:rsidP="000C2CCD">
      <w:pPr>
        <w:pStyle w:val="EndNoteBibliography"/>
        <w:spacing w:after="0"/>
        <w:ind w:left="720" w:hanging="720"/>
      </w:pPr>
      <w:r w:rsidRPr="000C2CCD">
        <w:t xml:space="preserve">Taylor, S., and Todd, P. A. 1995. "Understanding Information Technology Usage: A Test of Competing Models," </w:t>
      </w:r>
      <w:r w:rsidRPr="000C2CCD">
        <w:rPr>
          <w:i/>
        </w:rPr>
        <w:t>Information systems research</w:t>
      </w:r>
      <w:r w:rsidRPr="000C2CCD">
        <w:t xml:space="preserve"> (6:2), pp. 144-176.</w:t>
      </w:r>
    </w:p>
    <w:p w14:paraId="37BA315E" w14:textId="77777777" w:rsidR="00C2412A" w:rsidRPr="000C2CCD" w:rsidRDefault="00C2412A" w:rsidP="000C2CCD">
      <w:pPr>
        <w:pStyle w:val="EndNoteBibliography"/>
        <w:spacing w:after="0"/>
        <w:ind w:left="720" w:hanging="720"/>
      </w:pPr>
      <w:r w:rsidRPr="000C2CCD">
        <w:t xml:space="preserve">Teo, T. S., Lim, V. K., and Lai, R. Y. 1999. "Intrinsic and Extrinsic Motivation in Internet Usage," </w:t>
      </w:r>
      <w:r w:rsidRPr="000C2CCD">
        <w:rPr>
          <w:i/>
        </w:rPr>
        <w:t>Omega</w:t>
      </w:r>
      <w:r w:rsidRPr="000C2CCD">
        <w:t xml:space="preserve"> (27:1), pp. 25-37.</w:t>
      </w:r>
    </w:p>
    <w:p w14:paraId="7D04B4AB" w14:textId="77777777" w:rsidR="00C2412A" w:rsidRPr="000C2CCD" w:rsidRDefault="00C2412A" w:rsidP="000C2CCD">
      <w:pPr>
        <w:pStyle w:val="EndNoteBibliography"/>
        <w:spacing w:after="0"/>
        <w:ind w:left="720" w:hanging="720"/>
      </w:pPr>
      <w:r w:rsidRPr="000C2CCD">
        <w:t xml:space="preserve">Underwood, G., Chapman, P., Brocklehurst, N., Underwood, J., and Crundall, D. 2003. "Visual Attention While Driving: Sequences of Eye Fixations Made by Experienced and Novice Drivers," </w:t>
      </w:r>
      <w:r w:rsidRPr="000C2CCD">
        <w:rPr>
          <w:i/>
        </w:rPr>
        <w:t>Ergonomics</w:t>
      </w:r>
      <w:r w:rsidRPr="000C2CCD">
        <w:t xml:space="preserve"> (46:6), pp. 629-646.</w:t>
      </w:r>
    </w:p>
    <w:p w14:paraId="38940CF1" w14:textId="77777777" w:rsidR="00C2412A" w:rsidRPr="000C2CCD" w:rsidRDefault="00C2412A" w:rsidP="00F31F41">
      <w:pPr>
        <w:pStyle w:val="EndNoteBibliography"/>
        <w:spacing w:after="0"/>
        <w:ind w:left="720" w:hanging="720"/>
      </w:pPr>
      <w:r w:rsidRPr="000C2CCD">
        <w:t>Varnfield, M., Karunanithi, M. K., Särelä, A., Garcia, E., Fairfull, A., Oldenburg, B. F., and Walters, D. L. 2011. "Uptake of a Technology</w:t>
      </w:r>
      <w:r w:rsidRPr="000C2CCD">
        <w:rPr>
          <w:rFonts w:hint="eastAsia"/>
        </w:rPr>
        <w:t>‐</w:t>
      </w:r>
      <w:r w:rsidRPr="000C2CCD">
        <w:t>Assisted Home</w:t>
      </w:r>
      <w:r w:rsidRPr="000C2CCD">
        <w:rPr>
          <w:rFonts w:hint="eastAsia"/>
        </w:rPr>
        <w:t>‐</w:t>
      </w:r>
      <w:r w:rsidRPr="000C2CCD">
        <w:t xml:space="preserve">Care Cardiac Rehabilitation Program," </w:t>
      </w:r>
      <w:r w:rsidRPr="000C2CCD">
        <w:rPr>
          <w:i/>
        </w:rPr>
        <w:t>Medical Journal of Australia</w:t>
      </w:r>
      <w:r w:rsidRPr="000C2CCD">
        <w:t xml:space="preserve"> (194), pp. S15-S19.</w:t>
      </w:r>
    </w:p>
    <w:p w14:paraId="22C1471B" w14:textId="73FEB0E3" w:rsidR="00C2412A" w:rsidRPr="000C2CCD" w:rsidRDefault="00C2412A" w:rsidP="00F31F41">
      <w:pPr>
        <w:pStyle w:val="EndNoteBibliography"/>
        <w:spacing w:after="0"/>
        <w:ind w:left="720" w:hanging="720"/>
      </w:pPr>
      <w:r w:rsidRPr="000C2CCD">
        <w:t xml:space="preserve">Venkatesh, V., Morris, M. G., Davis, G. B., and Davis, F. D. 2003. "User Acceptance of Information Technology: Toward a Unified View," </w:t>
      </w:r>
      <w:r w:rsidRPr="000C2CCD">
        <w:rPr>
          <w:i/>
        </w:rPr>
        <w:t>MIS quarterly</w:t>
      </w:r>
      <w:r w:rsidRPr="000C2CCD">
        <w:t>, pp. 425-478.</w:t>
      </w:r>
    </w:p>
    <w:p w14:paraId="6BD18A35" w14:textId="080B2A91" w:rsidR="00C2412A" w:rsidRPr="000C2CCD" w:rsidRDefault="00C2412A" w:rsidP="00F31F41">
      <w:pPr>
        <w:pStyle w:val="EndNoteBibliography"/>
        <w:spacing w:after="0"/>
        <w:ind w:left="720" w:hanging="720"/>
      </w:pPr>
      <w:r w:rsidRPr="000C2CCD">
        <w:t>Zhang, S., Zhao, J., and Tan, W. 2008. "Extending T</w:t>
      </w:r>
      <w:r w:rsidR="00BD0FA3">
        <w:t>AM</w:t>
      </w:r>
      <w:r w:rsidRPr="000C2CCD">
        <w:t xml:space="preserve"> for Online Learning Systems: An Intrinsic Motivation Perspective," </w:t>
      </w:r>
      <w:r w:rsidRPr="000C2CCD">
        <w:rPr>
          <w:i/>
        </w:rPr>
        <w:t>Tsinghua science and technology</w:t>
      </w:r>
      <w:r w:rsidRPr="000C2CCD">
        <w:t xml:space="preserve"> (13:3), pp. 312-317.</w:t>
      </w:r>
    </w:p>
    <w:p w14:paraId="60B00452" w14:textId="77777777" w:rsidR="00C2412A" w:rsidRPr="000C2CCD" w:rsidRDefault="00C2412A" w:rsidP="00F31F41">
      <w:pPr>
        <w:pStyle w:val="EndNoteBibliography"/>
        <w:ind w:left="720" w:hanging="720"/>
      </w:pPr>
      <w:r w:rsidRPr="000C2CCD">
        <w:t xml:space="preserve">Zheng, Y., Wang, J., Li, X., Yu, C., Kodaka, K., and Li, K. 2014. "Driving Risk Assessment Using </w:t>
      </w:r>
      <w:r w:rsidRPr="000C2CCD">
        <w:lastRenderedPageBreak/>
        <w:t xml:space="preserve">Cluster Analysis Based on Naturalistic Driving Data," </w:t>
      </w:r>
      <w:r w:rsidRPr="000C2CCD">
        <w:rPr>
          <w:i/>
        </w:rPr>
        <w:t>17th International IEEE Conference on Intelligent Transportation Systems (ITSC)</w:t>
      </w:r>
      <w:r w:rsidRPr="000C2CCD">
        <w:t>: IEEE, pp. 2584-2589.</w:t>
      </w:r>
    </w:p>
    <w:p w14:paraId="5BA29B60" w14:textId="77777777" w:rsidR="00C2412A" w:rsidRPr="00077025" w:rsidDel="003F3E8B" w:rsidRDefault="00C2412A" w:rsidP="00C150AC">
      <w:pPr>
        <w:pStyle w:val="EndNoteBibliography"/>
        <w:ind w:left="720" w:hanging="720"/>
        <w:rPr>
          <w:del w:id="312" w:author="tan xinyu" w:date="2021-05-21T22:57:00Z"/>
        </w:rPr>
      </w:pPr>
    </w:p>
    <w:p w14:paraId="15AF8D6D" w14:textId="77777777" w:rsidR="003F3E8B" w:rsidDel="003F3E8B" w:rsidRDefault="003F3E8B">
      <w:pPr>
        <w:rPr>
          <w:del w:id="313" w:author="tan xinyu" w:date="2021-05-21T22:57:00Z"/>
          <w:rFonts w:eastAsiaTheme="minorEastAsia" w:hint="eastAsia"/>
        </w:rPr>
      </w:pPr>
    </w:p>
    <w:p w14:paraId="1856AAC9" w14:textId="77777777" w:rsidR="003F3E8B" w:rsidRDefault="003F3E8B">
      <w:pPr>
        <w:rPr>
          <w:rFonts w:eastAsiaTheme="minorEastAsia" w:hint="eastAsia"/>
        </w:rPr>
      </w:pPr>
    </w:p>
    <w:p w14:paraId="0E5550D5" w14:textId="31834F30" w:rsidR="00EE6EC0" w:rsidRPr="00EE6EC0" w:rsidRDefault="003F3E8B" w:rsidP="00EE6EC0">
      <w:pPr>
        <w:pStyle w:val="EndNoteBibliography"/>
        <w:spacing w:after="0"/>
        <w:ind w:left="720" w:hanging="720"/>
      </w:pPr>
      <w:r>
        <w:rPr>
          <w:rFonts w:eastAsiaTheme="minorEastAsia"/>
        </w:rPr>
        <w:fldChar w:fldCharType="begin"/>
      </w:r>
      <w:r>
        <w:rPr>
          <w:rFonts w:eastAsiaTheme="minorEastAsia"/>
        </w:rPr>
        <w:instrText xml:space="preserve"> ADDIN EN.REFLIST </w:instrText>
      </w:r>
      <w:r>
        <w:rPr>
          <w:rFonts w:eastAsiaTheme="minorEastAsia"/>
        </w:rPr>
        <w:fldChar w:fldCharType="separate"/>
      </w:r>
      <w:del w:id="314" w:author="tan xinyu" w:date="2021-05-22T00:39:00Z">
        <w:r w:rsidR="00EE6EC0" w:rsidRPr="00EE6EC0" w:rsidDel="00EE6EC0">
          <w:delText xml:space="preserve">Bian, Y., Yang, C., Zhao, J. L., and Liang, L. 2018. "Good Drivers Pay Less: A Study of Usage-Based Vehicle Insurance Models," </w:delText>
        </w:r>
        <w:r w:rsidR="00EE6EC0" w:rsidRPr="00EE6EC0" w:rsidDel="00EE6EC0">
          <w:rPr>
            <w:i/>
          </w:rPr>
          <w:delText>Transportation research part A: policy and practice</w:delText>
        </w:r>
        <w:r w:rsidR="00EE6EC0" w:rsidRPr="00EE6EC0" w:rsidDel="00EE6EC0">
          <w:delText xml:space="preserve"> (107), pp. 20-34.</w:delText>
        </w:r>
      </w:del>
    </w:p>
    <w:p w14:paraId="630FAD5B" w14:textId="77777777" w:rsidR="00EE6EC0" w:rsidRPr="00EE6EC0" w:rsidRDefault="00EE6EC0" w:rsidP="00EE6EC0">
      <w:pPr>
        <w:pStyle w:val="EndNoteBibliography"/>
        <w:spacing w:after="0"/>
        <w:ind w:left="720" w:hanging="720"/>
      </w:pPr>
      <w:r w:rsidRPr="00EE6EC0">
        <w:t xml:space="preserve">Bohanec, M. 2009. "Decision Making: A Computer-Science and Information-Technology Viewpoint," </w:t>
      </w:r>
      <w:r w:rsidRPr="00EE6EC0">
        <w:rPr>
          <w:i/>
        </w:rPr>
        <w:t>Interdisciplinary Description of Complex Systems: INDECS</w:t>
      </w:r>
      <w:r w:rsidRPr="00EE6EC0">
        <w:t xml:space="preserve"> (7:2), pp. 22-37.</w:t>
      </w:r>
    </w:p>
    <w:p w14:paraId="630C7528" w14:textId="77777777" w:rsidR="00EE6EC0" w:rsidRPr="00EE6EC0" w:rsidRDefault="00EE6EC0" w:rsidP="00EE6EC0">
      <w:pPr>
        <w:pStyle w:val="EndNoteBibliography"/>
        <w:spacing w:after="0"/>
        <w:ind w:left="720" w:hanging="720"/>
      </w:pPr>
      <w:r w:rsidRPr="00EE6EC0">
        <w:t xml:space="preserve">Mladenic, D., Lavrač, N., Bohanec, M., and Moyle, S. 2003. </w:t>
      </w:r>
      <w:r w:rsidRPr="00EE6EC0">
        <w:rPr>
          <w:i/>
        </w:rPr>
        <w:t>Data Mining and Decision Support: Integration and Collaboration</w:t>
      </w:r>
      <w:r w:rsidRPr="00EE6EC0">
        <w:t>. Springer Science &amp; Business Media.</w:t>
      </w:r>
    </w:p>
    <w:p w14:paraId="04878580" w14:textId="77777777" w:rsidR="00EE6EC0" w:rsidRPr="00EE6EC0" w:rsidRDefault="00EE6EC0" w:rsidP="00EE6EC0">
      <w:pPr>
        <w:pStyle w:val="EndNoteBibliography"/>
        <w:spacing w:after="0"/>
        <w:ind w:left="720" w:hanging="720"/>
      </w:pPr>
      <w:r w:rsidRPr="00EE6EC0">
        <w:t xml:space="preserve">Power, D. J. 2002. </w:t>
      </w:r>
      <w:r w:rsidRPr="00EE6EC0">
        <w:rPr>
          <w:i/>
        </w:rPr>
        <w:t>Decision Support Systems: Concepts and Resources for Managers</w:t>
      </w:r>
      <w:r w:rsidRPr="00EE6EC0">
        <w:t>. Greenwood Publishing Group.</w:t>
      </w:r>
    </w:p>
    <w:p w14:paraId="19913329" w14:textId="77777777" w:rsidR="00EE6EC0" w:rsidRPr="00EE6EC0" w:rsidRDefault="00EE6EC0" w:rsidP="00EE6EC0">
      <w:pPr>
        <w:pStyle w:val="EndNoteBibliography"/>
        <w:ind w:left="720" w:hanging="720"/>
      </w:pPr>
      <w:r w:rsidRPr="00EE6EC0">
        <w:t xml:space="preserve">Steg, L., and Vlek, C. 2009. "Encouraging Pro-Environmental Behaviour: An Integrative Review and Research Agenda," </w:t>
      </w:r>
      <w:r w:rsidRPr="00EE6EC0">
        <w:rPr>
          <w:i/>
        </w:rPr>
        <w:t>Journal of environmental psychology</w:t>
      </w:r>
      <w:r w:rsidRPr="00EE6EC0">
        <w:t xml:space="preserve"> (29:3), pp. 309-317.</w:t>
      </w:r>
    </w:p>
    <w:p w14:paraId="082F86B3" w14:textId="0655830D" w:rsidR="009D7F35" w:rsidRDefault="003F3E8B">
      <w:pPr>
        <w:rPr>
          <w:rFonts w:eastAsiaTheme="minorEastAsia"/>
        </w:rPr>
      </w:pPr>
      <w:r>
        <w:rPr>
          <w:rFonts w:eastAsiaTheme="minorEastAsia"/>
        </w:rPr>
        <w:fldChar w:fldCharType="end"/>
      </w:r>
    </w:p>
    <w:sectPr w:rsidR="009D7F35" w:rsidSect="00041DFD">
      <w:headerReference w:type="default" r:id="rId14"/>
      <w:footerReference w:type="default" r:id="rId15"/>
      <w:pgSz w:w="11906" w:h="16838" w:code="9"/>
      <w:pgMar w:top="1440" w:right="1440" w:bottom="1440" w:left="1440" w:header="794"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tan xinyu" w:date="2021-05-20T16:25:00Z" w:initials="tx">
    <w:p w14:paraId="5790E852" w14:textId="04B757F2" w:rsidR="00431DC5" w:rsidRDefault="00431DC5">
      <w:pPr>
        <w:pStyle w:val="CommentText"/>
      </w:pPr>
      <w:r>
        <w:rPr>
          <w:rStyle w:val="CommentReference"/>
        </w:rPr>
        <w:annotationRef/>
      </w:r>
      <w:r>
        <w:rPr>
          <w:rFonts w:ascii="Verdana" w:hAnsi="Verdana"/>
          <w:color w:val="000000"/>
          <w:sz w:val="21"/>
          <w:szCs w:val="21"/>
          <w:shd w:val="clear" w:color="auto" w:fill="FFFFFF"/>
        </w:rPr>
        <w:t>1. The authors claimed that there are few studies on the use of IT products and applications for individual behavior changing. As far as I know, with the development of IT, more and more researchers focus on this topic. The authors can refine their literature review to make their motivation more convincing.</w:t>
      </w:r>
      <w:r>
        <w:rPr>
          <w:rStyle w:val="CommentReference"/>
        </w:rPr>
        <w:annotationRef/>
      </w:r>
      <w:r>
        <w:rPr>
          <w:rFonts w:ascii="Verdana" w:hAnsi="Verdana"/>
          <w:color w:val="000000"/>
          <w:sz w:val="21"/>
          <w:szCs w:val="21"/>
        </w:rPr>
        <w:br/>
      </w:r>
    </w:p>
  </w:comment>
  <w:comment w:id="86" w:author="tan xinyu" w:date="2021-05-20T17:14:00Z" w:initials="tx">
    <w:p w14:paraId="72E3B1B9" w14:textId="7ACBA831" w:rsidR="000C6D6C" w:rsidRDefault="000C6D6C">
      <w:pPr>
        <w:pStyle w:val="CommentText"/>
      </w:pPr>
      <w:r>
        <w:rPr>
          <w:rStyle w:val="CommentReference"/>
        </w:rPr>
        <w:annotationRef/>
      </w:r>
      <w:r>
        <w:rPr>
          <w:rFonts w:ascii="Verdana" w:hAnsi="Verdana"/>
          <w:color w:val="000000"/>
          <w:sz w:val="21"/>
          <w:szCs w:val="21"/>
          <w:shd w:val="clear" w:color="auto" w:fill="FFFFFF"/>
        </w:rPr>
        <w:t>1) In the theoretical foundation part, the explanation of research model development is not sufficient. It needs more evidences and references to argue that app usage can be seen as the extrinsic motivator in the motivational theory. The app usage variable seems to be a dependent variable rather than independent variable, and the complicated relationships between app usage and improving desire may also cause problems. Whether or not to give feedbacks or driving scores to drivers may be a more appropriate extrinsic motivator.</w:t>
      </w:r>
    </w:p>
  </w:comment>
  <w:comment w:id="260" w:author="tan xinyu" w:date="2021-05-20T16:21:00Z" w:initials="tx">
    <w:p w14:paraId="7CE0CBC3" w14:textId="33A721D9" w:rsidR="001A00F9" w:rsidRDefault="001A00F9">
      <w:pPr>
        <w:pStyle w:val="CommentText"/>
      </w:pPr>
      <w:r>
        <w:rPr>
          <w:rStyle w:val="CommentReference"/>
        </w:rPr>
        <w:annotationRef/>
      </w:r>
      <w:r>
        <w:rPr>
          <w:rFonts w:ascii="Verdana" w:hAnsi="Verdana"/>
          <w:color w:val="000000"/>
          <w:sz w:val="21"/>
          <w:szCs w:val="21"/>
          <w:shd w:val="clear" w:color="auto" w:fill="FFFFFF"/>
        </w:rPr>
        <w:t>H2 is very important in this study. However, in current manuscript, the argument about this hypothesis is not enough to explain the relationship between app usage and driving behavior.</w:t>
      </w:r>
      <w:r>
        <w:rPr>
          <w:rFonts w:ascii="Verdana" w:hAnsi="Verdana"/>
          <w:color w:val="000000"/>
          <w:sz w:val="21"/>
          <w:szCs w:val="21"/>
        </w:rPr>
        <w:br/>
      </w:r>
    </w:p>
  </w:comment>
  <w:comment w:id="261" w:author="tan xinyu" w:date="2021-05-20T17:54:00Z" w:initials="tx">
    <w:p w14:paraId="25C945AF" w14:textId="77777777" w:rsidR="00B36B77" w:rsidRDefault="00B36B77" w:rsidP="00B36B77">
      <w:pPr>
        <w:pStyle w:val="CommentText"/>
      </w:pPr>
      <w:r>
        <w:rPr>
          <w:rStyle w:val="CommentReference"/>
        </w:rPr>
        <w:annotationRef/>
      </w:r>
      <w:r>
        <w:rPr>
          <w:rFonts w:ascii="Verdana" w:hAnsi="Verdana"/>
          <w:color w:val="000000"/>
          <w:sz w:val="21"/>
          <w:szCs w:val="21"/>
          <w:shd w:val="clear" w:color="auto" w:fill="FFFFFF"/>
        </w:rPr>
        <w:t>2) In the methodology part, the experiment design is quite confusing. The author used 2×2×2 between-subjects design and planned to randomly assign 200 drivers into 4 groups (but called it a ‘natural experiment’). App usage is measured by whether a driver has used the app during the experiment, and improving desire is measured by a self-reported desire scale, which cannot support random grouping and may cause sample selection bias. According to the author, app usage is an extrinsic motivator. Thus, when individuals performed well during the experiment, they might have a higher intention to know their scores. Therefore, a positive correlation between app usage and driving performance has confounding explanations.</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4) Driving frequency, which was not included in the model, can be an important variable that positively correlated with both app usage and driving performance. Users in the control group (who did not use the app during the experiment) might have lower driving frequency, which might lead to less skilled driving behavior, and resulting in worse driving performance.</w:t>
      </w:r>
      <w:r>
        <w:rPr>
          <w:rFonts w:ascii="Verdana" w:hAnsi="Verdana"/>
          <w:color w:val="000000"/>
          <w:sz w:val="21"/>
          <w:szCs w:val="21"/>
        </w:rPr>
        <w:br/>
      </w:r>
    </w:p>
    <w:p w14:paraId="6DC07D38" w14:textId="358302C5" w:rsidR="00B36B77" w:rsidRDefault="00B36B77">
      <w:pPr>
        <w:pStyle w:val="CommentText"/>
      </w:pPr>
    </w:p>
  </w:comment>
  <w:comment w:id="295" w:author="tan xinyu" w:date="2021-05-20T17:53:00Z" w:initials="tx">
    <w:p w14:paraId="5316703D" w14:textId="166A60E0" w:rsidR="00EA21D8" w:rsidRDefault="00EA21D8">
      <w:pPr>
        <w:pStyle w:val="CommentText"/>
      </w:pPr>
      <w:r>
        <w:rPr>
          <w:rStyle w:val="CommentReference"/>
        </w:rPr>
        <w:annotationRef/>
      </w:r>
      <w:r>
        <w:rPr>
          <w:rFonts w:ascii="Verdana" w:hAnsi="Verdana"/>
          <w:color w:val="000000"/>
          <w:sz w:val="21"/>
          <w:szCs w:val="21"/>
          <w:shd w:val="clear" w:color="auto" w:fill="FFFFFF"/>
        </w:rPr>
        <w:t>3) The measures for variables are not clear. According to the author, 200 drivers’ app usage behaviors and driving behaviors would be collected for 3 months. However, it is not clear whether the dependent variable is a daily driving score, quarterly driving score, or driving score changing at the end of the experiment. (In the hypothesis, the dependent variable is driving performance, which becomes driving behaviors changing in the experiment design part)</w:t>
      </w:r>
      <w:r>
        <w:rPr>
          <w:rFonts w:ascii="Verdana" w:hAnsi="Verdana"/>
          <w:color w:val="000000"/>
          <w:sz w:val="21"/>
          <w:szCs w:val="21"/>
        </w:rP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90E852" w15:done="1"/>
  <w15:commentEx w15:paraId="72E3B1B9" w15:done="1"/>
  <w15:commentEx w15:paraId="7CE0CBC3" w15:done="0"/>
  <w15:commentEx w15:paraId="6DC07D38" w15:done="1"/>
  <w15:commentEx w15:paraId="531670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10C16" w16cex:dateUtc="2021-05-20T08:25:00Z"/>
  <w16cex:commentExtensible w16cex:durableId="24511777" w16cex:dateUtc="2021-05-20T09:14:00Z"/>
  <w16cex:commentExtensible w16cex:durableId="24510AF1" w16cex:dateUtc="2021-05-20T08:21:00Z"/>
  <w16cex:commentExtensible w16cex:durableId="245120CA" w16cex:dateUtc="2021-05-20T09:54:00Z"/>
  <w16cex:commentExtensible w16cex:durableId="245120A5" w16cex:dateUtc="2021-05-20T0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90E852" w16cid:durableId="24510C16"/>
  <w16cid:commentId w16cid:paraId="72E3B1B9" w16cid:durableId="24511777"/>
  <w16cid:commentId w16cid:paraId="7CE0CBC3" w16cid:durableId="24510AF1"/>
  <w16cid:commentId w16cid:paraId="6DC07D38" w16cid:durableId="245120CA"/>
  <w16cid:commentId w16cid:paraId="5316703D" w16cid:durableId="245120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8E2C2" w14:textId="77777777" w:rsidR="00FE0DAE" w:rsidRDefault="00FE0DAE">
      <w:pPr>
        <w:spacing w:after="0"/>
      </w:pPr>
      <w:r>
        <w:separator/>
      </w:r>
    </w:p>
  </w:endnote>
  <w:endnote w:type="continuationSeparator" w:id="0">
    <w:p w14:paraId="77451EE6" w14:textId="77777777" w:rsidR="00FE0DAE" w:rsidRDefault="00FE0D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328D6" w14:textId="77777777" w:rsidR="002C29A9" w:rsidRPr="00696187" w:rsidRDefault="00823F18" w:rsidP="00696187">
    <w:pPr>
      <w:pStyle w:val="Footer"/>
      <w:jc w:val="right"/>
      <w:rPr>
        <w:i/>
        <w:iCs/>
      </w:rPr>
    </w:pPr>
    <w:r w:rsidRPr="00696187">
      <w:rPr>
        <w:i/>
        <w:iCs/>
      </w:rPr>
      <w:t>Twenty-</w:t>
    </w:r>
    <w:r w:rsidRPr="00696187">
      <w:rPr>
        <w:rFonts w:eastAsia="宋体"/>
        <w:i/>
        <w:iCs/>
      </w:rPr>
      <w:t>Fifth</w:t>
    </w:r>
    <w:r w:rsidRPr="00696187">
      <w:rPr>
        <w:i/>
        <w:iCs/>
      </w:rPr>
      <w:t xml:space="preserve"> Pacific Asia Conference on Information Systems, </w:t>
    </w:r>
    <w:r w:rsidRPr="00696187">
      <w:rPr>
        <w:rFonts w:eastAsia="宋体"/>
        <w:i/>
        <w:iCs/>
      </w:rPr>
      <w:t>Dubai, UAE,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B44D5" w14:textId="77777777" w:rsidR="00FE0DAE" w:rsidRDefault="00FE0DAE">
      <w:pPr>
        <w:spacing w:after="0"/>
      </w:pPr>
      <w:r>
        <w:separator/>
      </w:r>
    </w:p>
  </w:footnote>
  <w:footnote w:type="continuationSeparator" w:id="0">
    <w:p w14:paraId="79DDD72C" w14:textId="77777777" w:rsidR="00FE0DAE" w:rsidRDefault="00FE0DA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35D81" w14:textId="5705314F" w:rsidR="002C29A9" w:rsidRPr="00F41E68" w:rsidRDefault="00F14562" w:rsidP="00F41E68">
    <w:pPr>
      <w:jc w:val="right"/>
      <w:rPr>
        <w:i/>
        <w:iCs/>
        <w:sz w:val="18"/>
        <w:szCs w:val="18"/>
      </w:rPr>
    </w:pPr>
    <w:r>
      <w:rPr>
        <w:rFonts w:eastAsiaTheme="minorEastAsia" w:hint="eastAsia"/>
        <w:i/>
        <w:iCs/>
        <w:sz w:val="18"/>
        <w:szCs w:val="18"/>
      </w:rPr>
      <w:t>Effect</w:t>
    </w:r>
    <w:r w:rsidR="007A281D">
      <w:rPr>
        <w:rFonts w:eastAsiaTheme="minorEastAsia"/>
        <w:i/>
        <w:iCs/>
        <w:sz w:val="18"/>
        <w:szCs w:val="18"/>
      </w:rPr>
      <w:t>s</w:t>
    </w:r>
    <w:r>
      <w:rPr>
        <w:rFonts w:eastAsiaTheme="minorEastAsia"/>
        <w:i/>
        <w:iCs/>
        <w:sz w:val="18"/>
        <w:szCs w:val="18"/>
      </w:rPr>
      <w:t xml:space="preserve"> </w:t>
    </w:r>
    <w:r>
      <w:rPr>
        <w:rFonts w:eastAsiaTheme="minorEastAsia" w:hint="eastAsia"/>
        <w:i/>
        <w:iCs/>
        <w:sz w:val="18"/>
        <w:szCs w:val="18"/>
      </w:rPr>
      <w:t>of</w:t>
    </w:r>
    <w:r>
      <w:rPr>
        <w:rFonts w:eastAsiaTheme="minorEastAsia"/>
        <w:i/>
        <w:iCs/>
        <w:sz w:val="18"/>
        <w:szCs w:val="18"/>
      </w:rPr>
      <w:t xml:space="preserve"> </w:t>
    </w:r>
    <w:r w:rsidRPr="00F14562">
      <w:rPr>
        <w:rFonts w:eastAsiaTheme="minorEastAsia"/>
        <w:i/>
        <w:iCs/>
        <w:sz w:val="18"/>
        <w:szCs w:val="18"/>
      </w:rPr>
      <w:t>App Usage on Driving Performance Improvement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309C"/>
    <w:multiLevelType w:val="hybridMultilevel"/>
    <w:tmpl w:val="E8DCECF8"/>
    <w:lvl w:ilvl="0" w:tplc="13A4DB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03414C"/>
    <w:multiLevelType w:val="hybridMultilevel"/>
    <w:tmpl w:val="A290EA4C"/>
    <w:lvl w:ilvl="0" w:tplc="F9EEACC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51F7ACA"/>
    <w:multiLevelType w:val="hybridMultilevel"/>
    <w:tmpl w:val="1FDCA6E4"/>
    <w:lvl w:ilvl="0" w:tplc="4D5EA1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A10065"/>
    <w:multiLevelType w:val="hybridMultilevel"/>
    <w:tmpl w:val="A50C42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E2E57DB"/>
    <w:multiLevelType w:val="hybridMultilevel"/>
    <w:tmpl w:val="AFD8821A"/>
    <w:lvl w:ilvl="0" w:tplc="7F2679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3915C9"/>
    <w:multiLevelType w:val="hybridMultilevel"/>
    <w:tmpl w:val="B818E226"/>
    <w:lvl w:ilvl="0" w:tplc="C8E0CFF0">
      <w:start w:val="1"/>
      <w:numFmt w:val="bullet"/>
      <w:lvlText w:val=""/>
      <w:lvlJc w:val="left"/>
      <w:pPr>
        <w:ind w:left="170" w:hanging="170"/>
      </w:pPr>
      <w:rPr>
        <w:rFonts w:ascii="Symbol" w:hAnsi="Symbol" w:hint="default"/>
        <w:b w:val="0"/>
        <w:i w:val="0"/>
        <w:snapToGrid w:val="0"/>
        <w:spacing w:val="-20"/>
        <w:kern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CB5777B"/>
    <w:multiLevelType w:val="hybridMultilevel"/>
    <w:tmpl w:val="DB2CCB32"/>
    <w:lvl w:ilvl="0" w:tplc="207EEF66">
      <w:start w:val="1"/>
      <w:numFmt w:val="bullet"/>
      <w:lvlText w:val=""/>
      <w:lvlJc w:val="left"/>
      <w:pPr>
        <w:ind w:left="420" w:hanging="420"/>
      </w:pPr>
      <w:rPr>
        <w:rFonts w:ascii="Symbol" w:hAnsi="Symbol" w:hint="default"/>
        <w:b w:val="0"/>
        <w:i w:val="0"/>
        <w:snapToGrid w:val="0"/>
        <w:spacing w:val="-20"/>
        <w:kern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28200E3"/>
    <w:multiLevelType w:val="hybridMultilevel"/>
    <w:tmpl w:val="6E2A9964"/>
    <w:lvl w:ilvl="0" w:tplc="207EEF66">
      <w:start w:val="1"/>
      <w:numFmt w:val="bullet"/>
      <w:lvlText w:val=""/>
      <w:lvlJc w:val="left"/>
      <w:pPr>
        <w:ind w:left="420" w:hanging="420"/>
      </w:pPr>
      <w:rPr>
        <w:rFonts w:ascii="Symbol" w:hAnsi="Symbol" w:hint="default"/>
        <w:b w:val="0"/>
        <w:i w:val="0"/>
        <w:snapToGrid w:val="0"/>
        <w:spacing w:val="-20"/>
        <w:w w:val="100"/>
        <w:kern w:val="0"/>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16D57DA"/>
    <w:multiLevelType w:val="hybridMultilevel"/>
    <w:tmpl w:val="1B12DB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CEA175C"/>
    <w:multiLevelType w:val="hybridMultilevel"/>
    <w:tmpl w:val="2B68B7CE"/>
    <w:lvl w:ilvl="0" w:tplc="F2D801F4">
      <w:start w:val="1"/>
      <w:numFmt w:val="bullet"/>
      <w:lvlText w:val=""/>
      <w:lvlJc w:val="left"/>
      <w:pPr>
        <w:ind w:left="420" w:hanging="420"/>
      </w:pPr>
      <w:rPr>
        <w:rFonts w:ascii="Symbol" w:hAnsi="Symbol" w:hint="default"/>
        <w:b w:val="0"/>
        <w:i w:val="0"/>
        <w:snapToGrid/>
        <w:spacing w:val="0"/>
        <w:w w:val="100"/>
        <w:kern w:val="22"/>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9A031E2"/>
    <w:multiLevelType w:val="hybridMultilevel"/>
    <w:tmpl w:val="96D29218"/>
    <w:lvl w:ilvl="0" w:tplc="C8E0CFF0">
      <w:start w:val="1"/>
      <w:numFmt w:val="bullet"/>
      <w:lvlText w:val=""/>
      <w:lvlJc w:val="left"/>
      <w:pPr>
        <w:ind w:left="420" w:hanging="420"/>
      </w:pPr>
      <w:rPr>
        <w:rFonts w:ascii="Symbol" w:hAnsi="Symbol" w:hint="default"/>
        <w:b w:val="0"/>
        <w:i w:val="0"/>
        <w:snapToGrid w:val="0"/>
        <w:spacing w:val="-20"/>
        <w:w w:val="100"/>
        <w:kern w:val="0"/>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DA045D5"/>
    <w:multiLevelType w:val="hybridMultilevel"/>
    <w:tmpl w:val="78B07E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9"/>
  </w:num>
  <w:num w:numId="4">
    <w:abstractNumId w:val="7"/>
  </w:num>
  <w:num w:numId="5">
    <w:abstractNumId w:val="5"/>
  </w:num>
  <w:num w:numId="6">
    <w:abstractNumId w:val="2"/>
  </w:num>
  <w:num w:numId="7">
    <w:abstractNumId w:val="1"/>
  </w:num>
  <w:num w:numId="8">
    <w:abstractNumId w:val="8"/>
  </w:num>
  <w:num w:numId="9">
    <w:abstractNumId w:val="11"/>
  </w:num>
  <w:num w:numId="10">
    <w:abstractNumId w:val="6"/>
  </w:num>
  <w:num w:numId="11">
    <w:abstractNumId w:val="10"/>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n xinyu">
    <w15:presenceInfo w15:providerId="Windows Live" w15:userId="21913592512dd2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MIS Quarterl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2sdxzxyppx5jedtfkvpvsn9sve2252dadz&quot;&gt;My EndNote Library&lt;record-ids&gt;&lt;item&gt;184&lt;/item&gt;&lt;item&gt;207&lt;/item&gt;&lt;item&gt;208&lt;/item&gt;&lt;item&gt;209&lt;/item&gt;&lt;item&gt;210&lt;/item&gt;&lt;/record-ids&gt;&lt;/item&gt;&lt;/Libraries&gt;"/>
  </w:docVars>
  <w:rsids>
    <w:rsidRoot w:val="00C2412A"/>
    <w:rsid w:val="00041DFD"/>
    <w:rsid w:val="00063A7A"/>
    <w:rsid w:val="00090D44"/>
    <w:rsid w:val="000B16FA"/>
    <w:rsid w:val="000C36A3"/>
    <w:rsid w:val="000C6D6C"/>
    <w:rsid w:val="00154AEF"/>
    <w:rsid w:val="00166813"/>
    <w:rsid w:val="00184A8B"/>
    <w:rsid w:val="00193A8B"/>
    <w:rsid w:val="001A00F9"/>
    <w:rsid w:val="001A5BE0"/>
    <w:rsid w:val="001C39C7"/>
    <w:rsid w:val="001C40C5"/>
    <w:rsid w:val="00234477"/>
    <w:rsid w:val="00272D0D"/>
    <w:rsid w:val="002E550B"/>
    <w:rsid w:val="002F0294"/>
    <w:rsid w:val="00337F74"/>
    <w:rsid w:val="00360678"/>
    <w:rsid w:val="003654F3"/>
    <w:rsid w:val="00390C3C"/>
    <w:rsid w:val="003B3007"/>
    <w:rsid w:val="003D73B4"/>
    <w:rsid w:val="003F3E8B"/>
    <w:rsid w:val="00404E95"/>
    <w:rsid w:val="00423E1F"/>
    <w:rsid w:val="00431DC5"/>
    <w:rsid w:val="00484C87"/>
    <w:rsid w:val="004B4987"/>
    <w:rsid w:val="00507ED7"/>
    <w:rsid w:val="005A6BF5"/>
    <w:rsid w:val="005E6AE4"/>
    <w:rsid w:val="00645407"/>
    <w:rsid w:val="00673733"/>
    <w:rsid w:val="006A192C"/>
    <w:rsid w:val="00753466"/>
    <w:rsid w:val="007733F8"/>
    <w:rsid w:val="00774D73"/>
    <w:rsid w:val="007A281D"/>
    <w:rsid w:val="007C05F0"/>
    <w:rsid w:val="008077C3"/>
    <w:rsid w:val="00823F18"/>
    <w:rsid w:val="008602B4"/>
    <w:rsid w:val="0087679A"/>
    <w:rsid w:val="00881319"/>
    <w:rsid w:val="00893C66"/>
    <w:rsid w:val="008D31DE"/>
    <w:rsid w:val="008F12B7"/>
    <w:rsid w:val="009277CA"/>
    <w:rsid w:val="00971C13"/>
    <w:rsid w:val="00973B7D"/>
    <w:rsid w:val="009A18DD"/>
    <w:rsid w:val="009A7C49"/>
    <w:rsid w:val="009D7F35"/>
    <w:rsid w:val="00A2110F"/>
    <w:rsid w:val="00A379F5"/>
    <w:rsid w:val="00AB34CE"/>
    <w:rsid w:val="00AC2EC4"/>
    <w:rsid w:val="00B066DC"/>
    <w:rsid w:val="00B123CC"/>
    <w:rsid w:val="00B207DF"/>
    <w:rsid w:val="00B22432"/>
    <w:rsid w:val="00B36B77"/>
    <w:rsid w:val="00B761DF"/>
    <w:rsid w:val="00B97CAF"/>
    <w:rsid w:val="00BD0FA3"/>
    <w:rsid w:val="00BD4842"/>
    <w:rsid w:val="00C16984"/>
    <w:rsid w:val="00C2412A"/>
    <w:rsid w:val="00D05C3D"/>
    <w:rsid w:val="00D54C61"/>
    <w:rsid w:val="00D7768D"/>
    <w:rsid w:val="00D97352"/>
    <w:rsid w:val="00DB5EC0"/>
    <w:rsid w:val="00DC34C7"/>
    <w:rsid w:val="00DC5175"/>
    <w:rsid w:val="00E31AC9"/>
    <w:rsid w:val="00E64D79"/>
    <w:rsid w:val="00EA21D8"/>
    <w:rsid w:val="00ED19F1"/>
    <w:rsid w:val="00EE6A5F"/>
    <w:rsid w:val="00EE6EC0"/>
    <w:rsid w:val="00F047C4"/>
    <w:rsid w:val="00F14562"/>
    <w:rsid w:val="00F248A5"/>
    <w:rsid w:val="00F31F41"/>
    <w:rsid w:val="00FA6E77"/>
    <w:rsid w:val="00FD09B0"/>
    <w:rsid w:val="00FE0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EC9BF"/>
  <w15:chartTrackingRefBased/>
  <w15:docId w15:val="{8208DFC9-419B-4AF8-9883-0E351AE3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12A"/>
    <w:pPr>
      <w:widowControl w:val="0"/>
      <w:spacing w:after="120"/>
      <w:jc w:val="both"/>
    </w:pPr>
    <w:rPr>
      <w:rFonts w:ascii="Times New Roman" w:eastAsia="Times New Roman" w:hAnsi="Times New Roman"/>
      <w:sz w:val="22"/>
    </w:rPr>
  </w:style>
  <w:style w:type="paragraph" w:styleId="Heading1">
    <w:name w:val="heading 1"/>
    <w:basedOn w:val="Normal"/>
    <w:next w:val="Normal"/>
    <w:link w:val="Heading1Char"/>
    <w:uiPriority w:val="9"/>
    <w:qFormat/>
    <w:rsid w:val="00C2412A"/>
    <w:pPr>
      <w:keepNext/>
      <w:keepLines/>
      <w:spacing w:before="200" w:after="200"/>
      <w:outlineLvl w:val="0"/>
    </w:pPr>
    <w:rPr>
      <w:b/>
      <w:bCs/>
      <w:kern w:val="44"/>
      <w:sz w:val="26"/>
      <w:szCs w:val="44"/>
    </w:rPr>
  </w:style>
  <w:style w:type="paragraph" w:styleId="Heading2">
    <w:name w:val="heading 2"/>
    <w:basedOn w:val="Normal"/>
    <w:next w:val="Normal"/>
    <w:link w:val="Heading2Char"/>
    <w:uiPriority w:val="9"/>
    <w:unhideWhenUsed/>
    <w:qFormat/>
    <w:rsid w:val="00C2412A"/>
    <w:pPr>
      <w:keepNext/>
      <w:keepLines/>
      <w:spacing w:before="200" w:after="200"/>
      <w:outlineLvl w:val="1"/>
    </w:pPr>
    <w:rPr>
      <w:rFonts w:eastAsia="宋体" w:cstheme="majorBidi"/>
      <w:b/>
      <w:bCs/>
      <w:i/>
      <w:sz w:val="24"/>
      <w:szCs w:val="32"/>
    </w:rPr>
  </w:style>
  <w:style w:type="paragraph" w:styleId="Heading3">
    <w:name w:val="heading 3"/>
    <w:basedOn w:val="Normal"/>
    <w:next w:val="Normal"/>
    <w:link w:val="Heading3Char"/>
    <w:uiPriority w:val="9"/>
    <w:unhideWhenUsed/>
    <w:qFormat/>
    <w:rsid w:val="00C2412A"/>
    <w:pPr>
      <w:keepNext/>
      <w:keepLines/>
      <w:spacing w:before="200" w:after="200"/>
      <w:outlineLvl w:val="2"/>
    </w:pPr>
    <w:rPr>
      <w:bCs/>
      <w:i/>
      <w:szCs w:val="32"/>
    </w:rPr>
  </w:style>
  <w:style w:type="paragraph" w:styleId="Heading4">
    <w:name w:val="heading 4"/>
    <w:basedOn w:val="Normal"/>
    <w:next w:val="Normal"/>
    <w:link w:val="Heading4Char"/>
    <w:uiPriority w:val="9"/>
    <w:semiHidden/>
    <w:unhideWhenUsed/>
    <w:qFormat/>
    <w:rsid w:val="00C2412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12A"/>
    <w:rPr>
      <w:rFonts w:ascii="Times New Roman" w:eastAsia="Times New Roman" w:hAnsi="Times New Roman"/>
      <w:b/>
      <w:bCs/>
      <w:kern w:val="44"/>
      <w:sz w:val="26"/>
      <w:szCs w:val="44"/>
    </w:rPr>
  </w:style>
  <w:style w:type="character" w:customStyle="1" w:styleId="Heading2Char">
    <w:name w:val="Heading 2 Char"/>
    <w:basedOn w:val="DefaultParagraphFont"/>
    <w:link w:val="Heading2"/>
    <w:uiPriority w:val="9"/>
    <w:rsid w:val="00C2412A"/>
    <w:rPr>
      <w:rFonts w:ascii="Times New Roman" w:eastAsia="宋体" w:hAnsi="Times New Roman" w:cstheme="majorBidi"/>
      <w:b/>
      <w:bCs/>
      <w:i/>
      <w:sz w:val="24"/>
      <w:szCs w:val="32"/>
    </w:rPr>
  </w:style>
  <w:style w:type="character" w:customStyle="1" w:styleId="Heading3Char">
    <w:name w:val="Heading 3 Char"/>
    <w:basedOn w:val="DefaultParagraphFont"/>
    <w:link w:val="Heading3"/>
    <w:uiPriority w:val="9"/>
    <w:rsid w:val="00C2412A"/>
    <w:rPr>
      <w:rFonts w:ascii="Times New Roman" w:eastAsia="Times New Roman" w:hAnsi="Times New Roman"/>
      <w:bCs/>
      <w:i/>
      <w:sz w:val="22"/>
      <w:szCs w:val="32"/>
    </w:rPr>
  </w:style>
  <w:style w:type="character" w:customStyle="1" w:styleId="Heading4Char">
    <w:name w:val="Heading 4 Char"/>
    <w:basedOn w:val="DefaultParagraphFont"/>
    <w:link w:val="Heading4"/>
    <w:uiPriority w:val="9"/>
    <w:semiHidden/>
    <w:rsid w:val="00C2412A"/>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C2412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2412A"/>
    <w:rPr>
      <w:rFonts w:ascii="Times New Roman" w:eastAsia="Times New Roman" w:hAnsi="Times New Roman"/>
      <w:sz w:val="18"/>
      <w:szCs w:val="18"/>
    </w:rPr>
  </w:style>
  <w:style w:type="paragraph" w:styleId="Footer">
    <w:name w:val="footer"/>
    <w:basedOn w:val="Normal"/>
    <w:link w:val="FooterChar"/>
    <w:uiPriority w:val="99"/>
    <w:unhideWhenUsed/>
    <w:rsid w:val="00C2412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2412A"/>
    <w:rPr>
      <w:rFonts w:ascii="Times New Roman" w:eastAsia="Times New Roman" w:hAnsi="Times New Roman"/>
      <w:sz w:val="18"/>
      <w:szCs w:val="18"/>
    </w:rPr>
  </w:style>
  <w:style w:type="paragraph" w:styleId="ListParagraph">
    <w:name w:val="List Paragraph"/>
    <w:basedOn w:val="Normal"/>
    <w:uiPriority w:val="34"/>
    <w:qFormat/>
    <w:rsid w:val="00C2412A"/>
    <w:pPr>
      <w:ind w:firstLineChars="200" w:firstLine="420"/>
    </w:pPr>
  </w:style>
  <w:style w:type="paragraph" w:customStyle="1" w:styleId="EndNoteBibliographyTitle">
    <w:name w:val="EndNote Bibliography Title"/>
    <w:basedOn w:val="Normal"/>
    <w:link w:val="EndNoteBibliographyTitle0"/>
    <w:rsid w:val="00C2412A"/>
    <w:pPr>
      <w:jc w:val="center"/>
    </w:pPr>
    <w:rPr>
      <w:rFonts w:cs="Times New Roman"/>
      <w:noProof/>
    </w:rPr>
  </w:style>
  <w:style w:type="character" w:customStyle="1" w:styleId="EndNoteBibliographyTitle0">
    <w:name w:val="EndNote Bibliography Title 字符"/>
    <w:basedOn w:val="DefaultParagraphFont"/>
    <w:link w:val="EndNoteBibliographyTitle"/>
    <w:rsid w:val="00C2412A"/>
    <w:rPr>
      <w:rFonts w:ascii="Times New Roman" w:eastAsia="Times New Roman" w:hAnsi="Times New Roman" w:cs="Times New Roman"/>
      <w:noProof/>
      <w:sz w:val="22"/>
    </w:rPr>
  </w:style>
  <w:style w:type="paragraph" w:customStyle="1" w:styleId="EndNoteBibliography">
    <w:name w:val="EndNote Bibliography"/>
    <w:basedOn w:val="Normal"/>
    <w:link w:val="EndNoteBibliography0"/>
    <w:rsid w:val="00C2412A"/>
    <w:rPr>
      <w:rFonts w:cs="Times New Roman"/>
      <w:noProof/>
    </w:rPr>
  </w:style>
  <w:style w:type="character" w:customStyle="1" w:styleId="EndNoteBibliography0">
    <w:name w:val="EndNote Bibliography 字符"/>
    <w:basedOn w:val="DefaultParagraphFont"/>
    <w:link w:val="EndNoteBibliography"/>
    <w:rsid w:val="00C2412A"/>
    <w:rPr>
      <w:rFonts w:ascii="Times New Roman" w:eastAsia="Times New Roman" w:hAnsi="Times New Roman" w:cs="Times New Roman"/>
      <w:noProof/>
      <w:sz w:val="22"/>
    </w:rPr>
  </w:style>
  <w:style w:type="character" w:styleId="CommentReference">
    <w:name w:val="annotation reference"/>
    <w:basedOn w:val="DefaultParagraphFont"/>
    <w:uiPriority w:val="99"/>
    <w:semiHidden/>
    <w:unhideWhenUsed/>
    <w:rsid w:val="00C2412A"/>
    <w:rPr>
      <w:sz w:val="21"/>
      <w:szCs w:val="21"/>
    </w:rPr>
  </w:style>
  <w:style w:type="paragraph" w:styleId="CommentText">
    <w:name w:val="annotation text"/>
    <w:basedOn w:val="Normal"/>
    <w:link w:val="CommentTextChar"/>
    <w:uiPriority w:val="99"/>
    <w:semiHidden/>
    <w:unhideWhenUsed/>
    <w:rsid w:val="00C2412A"/>
    <w:pPr>
      <w:jc w:val="left"/>
    </w:pPr>
  </w:style>
  <w:style w:type="character" w:customStyle="1" w:styleId="CommentTextChar">
    <w:name w:val="Comment Text Char"/>
    <w:basedOn w:val="DefaultParagraphFont"/>
    <w:link w:val="CommentText"/>
    <w:uiPriority w:val="99"/>
    <w:semiHidden/>
    <w:rsid w:val="00C2412A"/>
    <w:rPr>
      <w:rFonts w:ascii="Times New Roman" w:eastAsia="Times New Roman" w:hAnsi="Times New Roman"/>
      <w:sz w:val="22"/>
    </w:rPr>
  </w:style>
  <w:style w:type="paragraph" w:styleId="CommentSubject">
    <w:name w:val="annotation subject"/>
    <w:basedOn w:val="CommentText"/>
    <w:next w:val="CommentText"/>
    <w:link w:val="CommentSubjectChar"/>
    <w:uiPriority w:val="99"/>
    <w:semiHidden/>
    <w:unhideWhenUsed/>
    <w:rsid w:val="00C2412A"/>
    <w:rPr>
      <w:b/>
      <w:bCs/>
    </w:rPr>
  </w:style>
  <w:style w:type="character" w:customStyle="1" w:styleId="CommentSubjectChar">
    <w:name w:val="Comment Subject Char"/>
    <w:basedOn w:val="CommentTextChar"/>
    <w:link w:val="CommentSubject"/>
    <w:uiPriority w:val="99"/>
    <w:semiHidden/>
    <w:rsid w:val="00C2412A"/>
    <w:rPr>
      <w:rFonts w:ascii="Times New Roman" w:eastAsia="Times New Roman" w:hAnsi="Times New Roman"/>
      <w:b/>
      <w:bCs/>
      <w:sz w:val="22"/>
    </w:rPr>
  </w:style>
  <w:style w:type="character" w:styleId="Hyperlink">
    <w:name w:val="Hyperlink"/>
    <w:basedOn w:val="DefaultParagraphFont"/>
    <w:uiPriority w:val="99"/>
    <w:unhideWhenUsed/>
    <w:rsid w:val="00C2412A"/>
    <w:rPr>
      <w:color w:val="0563C1" w:themeColor="hyperlink"/>
      <w:u w:val="single"/>
    </w:rPr>
  </w:style>
  <w:style w:type="character" w:styleId="UnresolvedMention">
    <w:name w:val="Unresolved Mention"/>
    <w:basedOn w:val="DefaultParagraphFont"/>
    <w:uiPriority w:val="99"/>
    <w:semiHidden/>
    <w:unhideWhenUsed/>
    <w:rsid w:val="00C2412A"/>
    <w:rPr>
      <w:color w:val="605E5C"/>
      <w:shd w:val="clear" w:color="auto" w:fill="E1DFDD"/>
    </w:rPr>
  </w:style>
  <w:style w:type="paragraph" w:styleId="BalloonText">
    <w:name w:val="Balloon Text"/>
    <w:basedOn w:val="Normal"/>
    <w:link w:val="BalloonTextChar"/>
    <w:uiPriority w:val="99"/>
    <w:semiHidden/>
    <w:unhideWhenUsed/>
    <w:rsid w:val="00C2412A"/>
    <w:pPr>
      <w:spacing w:after="0"/>
    </w:pPr>
    <w:rPr>
      <w:rFonts w:ascii="宋体" w:eastAsia="宋体"/>
      <w:sz w:val="18"/>
      <w:szCs w:val="18"/>
    </w:rPr>
  </w:style>
  <w:style w:type="character" w:customStyle="1" w:styleId="BalloonTextChar">
    <w:name w:val="Balloon Text Char"/>
    <w:basedOn w:val="DefaultParagraphFont"/>
    <w:link w:val="BalloonText"/>
    <w:uiPriority w:val="99"/>
    <w:semiHidden/>
    <w:rsid w:val="00C2412A"/>
    <w:rPr>
      <w:rFonts w:ascii="宋体" w:eastAsia="宋体" w:hAnsi="Times New Roman"/>
      <w:sz w:val="18"/>
      <w:szCs w:val="18"/>
    </w:rPr>
  </w:style>
  <w:style w:type="paragraph" w:styleId="Caption">
    <w:name w:val="caption"/>
    <w:basedOn w:val="Normal"/>
    <w:next w:val="Normal"/>
    <w:qFormat/>
    <w:rsid w:val="00C2412A"/>
    <w:pPr>
      <w:keepNext/>
      <w:widowControl/>
      <w:spacing w:before="120"/>
      <w:jc w:val="center"/>
    </w:pPr>
    <w:rPr>
      <w:rFonts w:cs="Times New Roman"/>
      <w:b/>
      <w:kern w:val="0"/>
      <w:szCs w:val="20"/>
      <w:lang w:eastAsia="en-US"/>
    </w:rPr>
  </w:style>
  <w:style w:type="paragraph" w:customStyle="1" w:styleId="TableText">
    <w:name w:val="Table Text"/>
    <w:basedOn w:val="Normal"/>
    <w:qFormat/>
    <w:rsid w:val="00C2412A"/>
    <w:pPr>
      <w:keepLines/>
      <w:widowControl/>
      <w:spacing w:before="40" w:after="40"/>
      <w:jc w:val="left"/>
    </w:pPr>
    <w:rPr>
      <w:rFonts w:cs="Times New Roman"/>
      <w:kern w:val="0"/>
      <w:szCs w:val="20"/>
      <w:lang w:eastAsia="en-US"/>
    </w:rPr>
  </w:style>
  <w:style w:type="paragraph" w:styleId="FootnoteText">
    <w:name w:val="footnote text"/>
    <w:basedOn w:val="Normal"/>
    <w:link w:val="FootnoteTextChar"/>
    <w:uiPriority w:val="99"/>
    <w:semiHidden/>
    <w:unhideWhenUsed/>
    <w:rsid w:val="00C2412A"/>
    <w:pPr>
      <w:snapToGrid w:val="0"/>
      <w:jc w:val="left"/>
    </w:pPr>
    <w:rPr>
      <w:sz w:val="18"/>
      <w:szCs w:val="18"/>
    </w:rPr>
  </w:style>
  <w:style w:type="character" w:customStyle="1" w:styleId="FootnoteTextChar">
    <w:name w:val="Footnote Text Char"/>
    <w:basedOn w:val="DefaultParagraphFont"/>
    <w:link w:val="FootnoteText"/>
    <w:uiPriority w:val="99"/>
    <w:semiHidden/>
    <w:rsid w:val="00C2412A"/>
    <w:rPr>
      <w:rFonts w:ascii="Times New Roman" w:eastAsia="Times New Roman" w:hAnsi="Times New Roman"/>
      <w:sz w:val="18"/>
      <w:szCs w:val="18"/>
    </w:rPr>
  </w:style>
  <w:style w:type="character" w:styleId="FootnoteReference">
    <w:name w:val="footnote reference"/>
    <w:basedOn w:val="DefaultParagraphFont"/>
    <w:uiPriority w:val="99"/>
    <w:semiHidden/>
    <w:unhideWhenUsed/>
    <w:rsid w:val="00C2412A"/>
    <w:rPr>
      <w:vertAlign w:val="superscript"/>
    </w:rPr>
  </w:style>
  <w:style w:type="character" w:styleId="PlaceholderText">
    <w:name w:val="Placeholder Text"/>
    <w:basedOn w:val="DefaultParagraphFont"/>
    <w:uiPriority w:val="99"/>
    <w:semiHidden/>
    <w:rsid w:val="00C2412A"/>
    <w:rPr>
      <w:color w:val="808080"/>
    </w:rPr>
  </w:style>
  <w:style w:type="table" w:styleId="TableGrid">
    <w:name w:val="Table Grid"/>
    <w:basedOn w:val="TableNormal"/>
    <w:uiPriority w:val="39"/>
    <w:rsid w:val="00C24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2412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C2412A"/>
    <w:pPr>
      <w:widowControl/>
      <w:spacing w:before="100" w:beforeAutospacing="1" w:after="100" w:afterAutospacing="1"/>
      <w:jc w:val="left"/>
    </w:pPr>
    <w:rPr>
      <w:rFonts w:ascii="宋体" w:eastAsia="宋体" w:hAnsi="宋体" w:cs="宋体"/>
      <w:kern w:val="0"/>
      <w:sz w:val="24"/>
      <w:szCs w:val="24"/>
    </w:rPr>
  </w:style>
  <w:style w:type="paragraph" w:styleId="Revision">
    <w:name w:val="Revision"/>
    <w:hidden/>
    <w:uiPriority w:val="99"/>
    <w:semiHidden/>
    <w:rsid w:val="00C2412A"/>
    <w:rPr>
      <w:rFonts w:ascii="Times New Roman" w:eastAsia="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92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8480D-FE90-4A33-9C28-C7F7928E4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9</Pages>
  <Words>4634</Words>
  <Characters>26414</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xinyu</dc:creator>
  <cp:keywords/>
  <dc:description/>
  <cp:lastModifiedBy>tan xinyu</cp:lastModifiedBy>
  <cp:revision>57</cp:revision>
  <dcterms:created xsi:type="dcterms:W3CDTF">2021-03-18T12:53:00Z</dcterms:created>
  <dcterms:modified xsi:type="dcterms:W3CDTF">2021-05-21T16:53:00Z</dcterms:modified>
</cp:coreProperties>
</file>