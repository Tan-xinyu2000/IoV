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F27C4" w14:textId="4F842500" w:rsidR="00BA5498" w:rsidRPr="001913D2" w:rsidRDefault="00BA5498" w:rsidP="00BA5498">
      <w:pPr>
        <w:rPr>
          <w:rFonts w:ascii="宋体" w:eastAsia="宋体" w:hAnsi="宋体" w:cs="Times New Roman"/>
          <w:szCs w:val="21"/>
          <w:rPrChange w:id="0" w:author="tan xinyu" w:date="2020-11-22T17:21:00Z">
            <w:rPr>
              <w:rFonts w:ascii="Times New Roman" w:hAnsi="Times New Roman" w:cs="Times New Roman"/>
              <w:szCs w:val="21"/>
            </w:rPr>
          </w:rPrChange>
        </w:rPr>
      </w:pPr>
      <w:r w:rsidRPr="00A170A1">
        <w:rPr>
          <w:rFonts w:ascii="Times New Roman" w:hAnsi="Times New Roman" w:cs="Times New Roman"/>
          <w:szCs w:val="21"/>
        </w:rPr>
        <w:t>Driving risk is defined as a potential threat that may cause vehicle crashes or other accidents</w:t>
      </w:r>
      <w:r w:rsidR="00CA5959">
        <w:rPr>
          <w:rFonts w:ascii="Times New Roman" w:hAnsi="Times New Roman" w:cs="Times New Roman"/>
          <w:szCs w:val="21"/>
        </w:rPr>
        <w:t xml:space="preserve"> </w:t>
      </w:r>
      <w:r w:rsidR="00CA5959" w:rsidRPr="00CA5959">
        <w:rPr>
          <w:rFonts w:ascii="Times New Roman" w:hAnsi="Times New Roman" w:cs="Times New Roman"/>
          <w:szCs w:val="21"/>
        </w:rPr>
        <w:fldChar w:fldCharType="begin"/>
      </w:r>
      <w:r w:rsidR="00CA5959" w:rsidRPr="00CA5959">
        <w:rPr>
          <w:rFonts w:ascii="Times New Roman" w:hAnsi="Times New Roman" w:cs="Times New Roman"/>
          <w:szCs w:val="21"/>
        </w:rPr>
        <w:instrText xml:space="preserve"> ADDIN EN.CITE &lt;EndNote&gt;&lt;Cite&gt;&lt;Author&gt;Zheng&lt;/Author&gt;&lt;Year&gt;2014&lt;/Year&gt;&lt;RecNum&gt;4&lt;/RecNum&gt;&lt;DisplayText&gt;(Zheng, Wang et al. 2014)&lt;/DisplayText&gt;&lt;record&gt;&lt;rec-number&gt;4&lt;/rec-number&gt;&lt;foreign-keys&gt;&lt;key app="EN" db-id="xx2sdxzxyppx5jedtfkvpvsn9sve2252dadz" timestamp="1605057198"&gt;4&lt;/key&gt;&lt;/foreign-keys&gt;&lt;ref-type name="Conference Proceedings"&gt;10&lt;/ref-type&gt;&lt;contributors&gt;&lt;authors&gt;&lt;author&gt;Zheng, Yang&lt;/author&gt;&lt;author&gt;Wang, Jianqiang&lt;/author&gt;&lt;author&gt;Li, Xiaofei&lt;/author&gt;&lt;author&gt;Yu, Chenfei&lt;/author&gt;&lt;author&gt;Kodaka, Kenji&lt;/author&gt;&lt;author&gt;Li, Keqiang&lt;/author&gt;&lt;/authors&gt;&lt;/contributors&gt;&lt;titles&gt;&lt;title&gt;Driving risk assessment using cluster analysis based on naturalistic driving data&lt;/title&gt;&lt;secondary-title&gt;17th International IEEE Conference on Intelligent Transportation Systems (ITSC)&lt;/secondary-title&gt;&lt;/titles&gt;&lt;pages&gt;2584-2589&lt;/pages&gt;&lt;dates&gt;&lt;year&gt;2014&lt;/year&gt;&lt;/dates&gt;&lt;publisher&gt;IEEE&lt;/publisher&gt;&lt;isbn&gt;1479960780&lt;/isbn&gt;&lt;urls&gt;&lt;/urls&gt;&lt;/record&gt;&lt;/Cite&gt;&lt;/EndNote&gt;</w:instrText>
      </w:r>
      <w:r w:rsidR="00CA5959" w:rsidRPr="00CA5959">
        <w:rPr>
          <w:rFonts w:ascii="Times New Roman" w:hAnsi="Times New Roman" w:cs="Times New Roman"/>
          <w:szCs w:val="21"/>
        </w:rPr>
        <w:fldChar w:fldCharType="separate"/>
      </w:r>
      <w:r w:rsidR="00CA5959" w:rsidRPr="00CA5959">
        <w:rPr>
          <w:rFonts w:ascii="Times New Roman" w:hAnsi="Times New Roman" w:cs="Times New Roman"/>
          <w:noProof/>
          <w:szCs w:val="21"/>
        </w:rPr>
        <w:t>(Zheng, Wang et al. 2014)</w:t>
      </w:r>
      <w:r w:rsidR="00CA5959" w:rsidRPr="00CA5959">
        <w:rPr>
          <w:rFonts w:ascii="Times New Roman" w:hAnsi="Times New Roman" w:cs="Times New Roman"/>
          <w:szCs w:val="21"/>
        </w:rPr>
        <w:fldChar w:fldCharType="end"/>
      </w:r>
      <w:r w:rsidR="00CA5959">
        <w:rPr>
          <w:rFonts w:ascii="Times New Roman" w:hAnsi="Times New Roman" w:cs="Times New Roman" w:hint="eastAsia"/>
          <w:szCs w:val="21"/>
        </w:rPr>
        <w:t>,</w:t>
      </w:r>
      <w:r w:rsidR="00CA5959">
        <w:rPr>
          <w:rFonts w:ascii="Times New Roman" w:hAnsi="Times New Roman" w:cs="Times New Roman"/>
          <w:szCs w:val="21"/>
        </w:rPr>
        <w:t xml:space="preserve"> </w:t>
      </w:r>
      <w:r w:rsidRPr="00A170A1">
        <w:rPr>
          <w:rFonts w:ascii="Times New Roman" w:hAnsi="Times New Roman" w:cs="Times New Roman"/>
          <w:szCs w:val="21"/>
        </w:rPr>
        <w:t xml:space="preserve">and its </w:t>
      </w:r>
      <w:r w:rsidR="00221A8A" w:rsidRPr="00A170A1">
        <w:rPr>
          <w:rFonts w:ascii="Times New Roman" w:hAnsi="Times New Roman" w:cs="Times New Roman"/>
          <w:szCs w:val="21"/>
        </w:rPr>
        <w:t xml:space="preserve">assessment is undoubtedly necessary as is shown by </w:t>
      </w:r>
      <w:ins w:id="1" w:author="tan xinyu" w:date="2020-11-24T19:45:00Z">
        <w:r w:rsidR="00964DAF">
          <w:rPr>
            <w:rFonts w:ascii="Times New Roman" w:hAnsi="Times New Roman" w:cs="Times New Roman" w:hint="eastAsia"/>
            <w:szCs w:val="21"/>
          </w:rPr>
          <w:t>the</w:t>
        </w:r>
        <w:r w:rsidR="00964DAF">
          <w:rPr>
            <w:rFonts w:ascii="Times New Roman" w:hAnsi="Times New Roman" w:cs="Times New Roman"/>
            <w:szCs w:val="21"/>
          </w:rPr>
          <w:t xml:space="preserve"> dramatic </w:t>
        </w:r>
      </w:ins>
      <w:r w:rsidR="00221A8A" w:rsidRPr="00A170A1">
        <w:rPr>
          <w:rFonts w:ascii="Times New Roman" w:hAnsi="Times New Roman" w:cs="Times New Roman"/>
          <w:szCs w:val="21"/>
        </w:rPr>
        <w:t>t</w:t>
      </w:r>
      <w:r w:rsidR="00BB6115" w:rsidRPr="00A170A1">
        <w:rPr>
          <w:rFonts w:ascii="Times New Roman" w:hAnsi="Times New Roman" w:cs="Times New Roman"/>
          <w:szCs w:val="21"/>
        </w:rPr>
        <w:t>raffic accident statistics</w:t>
      </w:r>
      <w:r w:rsidR="00221A8A" w:rsidRPr="00A170A1">
        <w:rPr>
          <w:rFonts w:ascii="Times New Roman" w:hAnsi="Times New Roman" w:cs="Times New Roman"/>
          <w:szCs w:val="21"/>
        </w:rPr>
        <w:t xml:space="preserve">. </w:t>
      </w:r>
      <w:bookmarkStart w:id="2" w:name="_Hlk66646252"/>
      <w:r w:rsidR="00025AED" w:rsidRPr="00A170A1">
        <w:rPr>
          <w:rFonts w:ascii="Times New Roman" w:hAnsi="Times New Roman" w:cs="Times New Roman"/>
          <w:szCs w:val="21"/>
        </w:rPr>
        <w:t>There is a perennial quest about assessing driving behavio</w:t>
      </w:r>
      <w:del w:id="3" w:author="tan xinyu" w:date="2020-11-23T15:21:00Z">
        <w:r w:rsidR="00025AED" w:rsidRPr="00A170A1" w:rsidDel="00AF109E">
          <w:rPr>
            <w:rFonts w:ascii="Times New Roman" w:hAnsi="Times New Roman" w:cs="Times New Roman"/>
            <w:szCs w:val="21"/>
          </w:rPr>
          <w:delText>u</w:delText>
        </w:r>
      </w:del>
      <w:r w:rsidR="00025AED" w:rsidRPr="00A170A1">
        <w:rPr>
          <w:rFonts w:ascii="Times New Roman" w:hAnsi="Times New Roman" w:cs="Times New Roman"/>
          <w:szCs w:val="21"/>
        </w:rPr>
        <w:t>r and predicting crash risk potentials in driving</w:t>
      </w:r>
      <w:r w:rsidR="00742245">
        <w:rPr>
          <w:rFonts w:ascii="Times New Roman" w:hAnsi="Times New Roman" w:cs="Times New Roman"/>
          <w:szCs w:val="21"/>
        </w:rPr>
        <w:t xml:space="preserve"> </w:t>
      </w:r>
      <w:r w:rsidR="00CA5959" w:rsidRPr="00CA5959">
        <w:rPr>
          <w:rFonts w:ascii="Times New Roman" w:hAnsi="Times New Roman" w:cs="Times New Roman"/>
          <w:szCs w:val="21"/>
        </w:rPr>
        <w:fldChar w:fldCharType="begin"/>
      </w:r>
      <w:r w:rsidR="00CA5959" w:rsidRPr="00CA5959">
        <w:rPr>
          <w:rFonts w:ascii="Times New Roman" w:hAnsi="Times New Roman" w:cs="Times New Roman"/>
          <w:szCs w:val="21"/>
        </w:rPr>
        <w:instrText xml:space="preserve"> ADDIN EN.CITE &lt;EndNote&gt;&lt;Cite&gt;&lt;Author&gt;Shi&lt;/Author&gt;&lt;Year&gt;2019&lt;/Year&gt;&lt;RecNum&gt;49&lt;/RecNum&gt;&lt;DisplayText&gt;(Shi, Wong et al. 2019)&lt;/DisplayText&gt;&lt;record&gt;&lt;rec-number&gt;49&lt;/rec-number&gt;&lt;foreign-keys&gt;&lt;key app="EN" db-id="xx2sdxzxyppx5jedtfkvpvsn9sve2252dadz" timestamp="1605057387"&gt;49&lt;/key&gt;&lt;/foreign-keys&gt;&lt;ref-type name="Journal Article"&gt;17&lt;/ref-type&gt;&lt;contributors&gt;&lt;authors&gt;&lt;author&gt;Shi, Xiupeng&lt;/author&gt;&lt;author&gt;Wong, Yiik Diew&lt;/author&gt;&lt;author&gt;Li, Michael Zhi-Feng&lt;/author&gt;&lt;author&gt;Palanisamy, Chandrasekar&lt;/author&gt;&lt;author&gt;Chai, Chen&lt;/author&gt;&lt;/authors&gt;&lt;/contributors&gt;&lt;titles&gt;&lt;title&gt;A feature learning approach based on XGBoost for driving assessment and risk prediction&lt;/title&gt;&lt;secondary-title&gt;Accident Analysis &amp;amp; Prevention&lt;/secondary-title&gt;&lt;/titles&gt;&lt;periodical&gt;&lt;full-title&gt;Accident Analysis &amp;amp; Prevention&lt;/full-title&gt;&lt;/periodical&gt;&lt;pages&gt;170-179&lt;/pages&gt;&lt;volume&gt;129&lt;/volume&gt;&lt;dates&gt;&lt;year&gt;2019&lt;/year&gt;&lt;/dates&gt;&lt;isbn&gt;0001-4575&lt;/isbn&gt;&lt;urls&gt;&lt;/urls&gt;&lt;/record&gt;&lt;/Cite&gt;&lt;/EndNote&gt;</w:instrText>
      </w:r>
      <w:r w:rsidR="00CA5959" w:rsidRPr="00CA5959">
        <w:rPr>
          <w:rFonts w:ascii="Times New Roman" w:hAnsi="Times New Roman" w:cs="Times New Roman"/>
          <w:szCs w:val="21"/>
        </w:rPr>
        <w:fldChar w:fldCharType="separate"/>
      </w:r>
      <w:r w:rsidR="00CA5959" w:rsidRPr="00CA5959">
        <w:rPr>
          <w:rFonts w:ascii="Times New Roman" w:hAnsi="Times New Roman" w:cs="Times New Roman"/>
          <w:noProof/>
          <w:szCs w:val="21"/>
        </w:rPr>
        <w:t>(Shi, Wong et al. 2019)</w:t>
      </w:r>
      <w:r w:rsidR="00CA5959" w:rsidRPr="00CA5959">
        <w:rPr>
          <w:rFonts w:ascii="Times New Roman" w:hAnsi="Times New Roman" w:cs="Times New Roman"/>
          <w:szCs w:val="21"/>
        </w:rPr>
        <w:fldChar w:fldCharType="end"/>
      </w:r>
      <w:r w:rsidR="00742245">
        <w:rPr>
          <w:rFonts w:ascii="Times New Roman" w:hAnsi="Times New Roman" w:cs="Times New Roman"/>
          <w:szCs w:val="21"/>
        </w:rPr>
        <w:t>.</w:t>
      </w:r>
      <w:bookmarkEnd w:id="2"/>
      <w:r w:rsidR="00025AED" w:rsidRPr="00A170A1">
        <w:rPr>
          <w:rFonts w:ascii="Times New Roman" w:hAnsi="Times New Roman" w:cs="Times New Roman"/>
          <w:szCs w:val="21"/>
        </w:rPr>
        <w:t xml:space="preserve">  </w:t>
      </w:r>
      <w:r w:rsidR="00DA7170" w:rsidRPr="001913D2">
        <w:rPr>
          <w:rFonts w:ascii="宋体" w:eastAsia="宋体" w:hAnsi="宋体" w:cs="Times New Roman" w:hint="eastAsia"/>
          <w:szCs w:val="21"/>
          <w:rPrChange w:id="4" w:author="tan xinyu" w:date="2020-11-22T17:21:00Z">
            <w:rPr>
              <w:rFonts w:ascii="Times New Roman" w:hAnsi="Times New Roman" w:cs="Times New Roman" w:hint="eastAsia"/>
              <w:szCs w:val="21"/>
            </w:rPr>
          </w:rPrChange>
        </w:rPr>
        <w:t>——定义，已经有过一系列的研究</w:t>
      </w:r>
    </w:p>
    <w:p w14:paraId="16869A9A" w14:textId="11251C4A" w:rsidR="00C960AB" w:rsidRPr="001913D2" w:rsidDel="00584896" w:rsidRDefault="00C960AB" w:rsidP="00584896">
      <w:pPr>
        <w:autoSpaceDE w:val="0"/>
        <w:autoSpaceDN w:val="0"/>
        <w:adjustRightInd w:val="0"/>
        <w:jc w:val="left"/>
        <w:rPr>
          <w:del w:id="5" w:author="tan xinyu" w:date="2020-11-22T16:56:00Z"/>
          <w:rFonts w:ascii="宋体" w:eastAsia="宋体" w:hAnsi="宋体" w:cs="Times New Roman"/>
          <w:szCs w:val="21"/>
          <w:rPrChange w:id="6" w:author="tan xinyu" w:date="2020-11-22T17:21:00Z">
            <w:rPr>
              <w:del w:id="7" w:author="tan xinyu" w:date="2020-11-22T16:56:00Z"/>
              <w:rFonts w:ascii="Times New Roman" w:hAnsi="Times New Roman" w:cs="Times New Roman"/>
              <w:szCs w:val="21"/>
            </w:rPr>
          </w:rPrChange>
        </w:rPr>
      </w:pPr>
      <w:del w:id="8" w:author="tan xinyu" w:date="2020-11-22T16:56:00Z">
        <w:r w:rsidRPr="001913D2" w:rsidDel="00584896">
          <w:rPr>
            <w:rFonts w:ascii="宋体" w:eastAsia="宋体" w:hAnsi="宋体" w:cs="Times New Roman"/>
            <w:szCs w:val="21"/>
            <w:rPrChange w:id="9" w:author="tan xinyu" w:date="2020-11-22T17:21:00Z">
              <w:rPr>
                <w:rFonts w:ascii="Times New Roman" w:hAnsi="Times New Roman" w:cs="Times New Roman"/>
                <w:szCs w:val="21"/>
              </w:rPr>
            </w:rPrChange>
          </w:rPr>
          <w:delText xml:space="preserve">Among those typical studies, researchers always assess driving risk according to drivers’ driving behaviors, personalities, the road condition, and environment state </w:delText>
        </w:r>
        <w:r w:rsidRPr="001913D2" w:rsidDel="00584896">
          <w:rPr>
            <w:rFonts w:ascii="宋体" w:eastAsia="宋体" w:hAnsi="宋体" w:cs="Times New Roman"/>
            <w:szCs w:val="21"/>
            <w:highlight w:val="yellow"/>
            <w:rPrChange w:id="10" w:author="tan xinyu" w:date="2020-11-22T17:21:00Z">
              <w:rPr>
                <w:rFonts w:ascii="Times New Roman" w:hAnsi="Times New Roman" w:cs="Times New Roman"/>
                <w:szCs w:val="21"/>
                <w:highlight w:val="yellow"/>
              </w:rPr>
            </w:rPrChange>
          </w:rPr>
          <w:delText>(Laugier et al., 2011; Rolison</w:delText>
        </w:r>
      </w:del>
    </w:p>
    <w:p w14:paraId="57BB0F15" w14:textId="77777777" w:rsidR="00584896" w:rsidRPr="001913D2" w:rsidRDefault="00584896" w:rsidP="00C960AB">
      <w:pPr>
        <w:autoSpaceDE w:val="0"/>
        <w:autoSpaceDN w:val="0"/>
        <w:adjustRightInd w:val="0"/>
        <w:jc w:val="left"/>
        <w:rPr>
          <w:ins w:id="11" w:author="tan xinyu" w:date="2020-11-22T16:56:00Z"/>
          <w:rFonts w:ascii="宋体" w:eastAsia="宋体" w:hAnsi="宋体" w:cs="Times New Roman"/>
          <w:szCs w:val="21"/>
          <w:highlight w:val="yellow"/>
          <w:rPrChange w:id="12" w:author="tan xinyu" w:date="2020-11-22T17:21:00Z">
            <w:rPr>
              <w:ins w:id="13" w:author="tan xinyu" w:date="2020-11-22T16:56:00Z"/>
              <w:rFonts w:ascii="Times New Roman" w:hAnsi="Times New Roman" w:cs="Times New Roman"/>
              <w:szCs w:val="21"/>
              <w:highlight w:val="yellow"/>
            </w:rPr>
          </w:rPrChange>
        </w:rPr>
      </w:pPr>
    </w:p>
    <w:p w14:paraId="584F3171" w14:textId="6A4EDE05" w:rsidR="00A51C21" w:rsidRPr="00584896" w:rsidRDefault="00C960AB" w:rsidP="00584896">
      <w:pPr>
        <w:autoSpaceDE w:val="0"/>
        <w:autoSpaceDN w:val="0"/>
        <w:adjustRightInd w:val="0"/>
        <w:jc w:val="left"/>
        <w:rPr>
          <w:rFonts w:ascii="Times New Roman" w:hAnsi="Times New Roman" w:cs="Times New Roman"/>
          <w:szCs w:val="21"/>
          <w:highlight w:val="yellow"/>
        </w:rPr>
      </w:pPr>
      <w:bookmarkStart w:id="14" w:name="_Hlk66646701"/>
      <w:del w:id="15" w:author="tan xinyu" w:date="2020-11-22T16:56:00Z">
        <w:r w:rsidRPr="00A170A1" w:rsidDel="00584896">
          <w:rPr>
            <w:rFonts w:ascii="Times New Roman" w:hAnsi="Times New Roman" w:cs="Times New Roman"/>
            <w:szCs w:val="21"/>
            <w:highlight w:val="yellow"/>
          </w:rPr>
          <w:delText>et al., 2018; Wang et al., 2016</w:delText>
        </w:r>
        <w:r w:rsidRPr="00A170A1" w:rsidDel="00584896">
          <w:rPr>
            <w:rFonts w:ascii="Times New Roman" w:hAnsi="Times New Roman" w:cs="Times New Roman"/>
            <w:szCs w:val="21"/>
          </w:rPr>
          <w:delText xml:space="preserve">). </w:delText>
        </w:r>
      </w:del>
      <w:r w:rsidR="00051FAD">
        <w:rPr>
          <w:rFonts w:ascii="Times New Roman" w:hAnsi="Times New Roman" w:cs="Times New Roman"/>
          <w:szCs w:val="21"/>
        </w:rPr>
        <w:t>I</w:t>
      </w:r>
      <w:r w:rsidR="007D327D" w:rsidRPr="00A170A1">
        <w:rPr>
          <w:rFonts w:ascii="Times New Roman" w:hAnsi="Times New Roman" w:cs="Times New Roman"/>
          <w:szCs w:val="21"/>
        </w:rPr>
        <w:t>n the past decades, several studies</w:t>
      </w:r>
      <w:del w:id="16" w:author="tan xinyu" w:date="2020-11-22T16:57:00Z">
        <w:r w:rsidR="007D327D" w:rsidRPr="00A170A1" w:rsidDel="00584896">
          <w:rPr>
            <w:rFonts w:ascii="Times New Roman" w:hAnsi="Times New Roman" w:cs="Times New Roman"/>
            <w:szCs w:val="21"/>
          </w:rPr>
          <w:delText xml:space="preserve"> </w:delText>
        </w:r>
        <w:r w:rsidR="007D327D" w:rsidRPr="00A170A1" w:rsidDel="00584896">
          <w:rPr>
            <w:rFonts w:ascii="Times New Roman" w:hAnsi="Times New Roman" w:cs="Times New Roman"/>
            <w:szCs w:val="21"/>
            <w:highlight w:val="yellow"/>
          </w:rPr>
          <w:delText>(Goerlandt and Reniers, 2016; Ni et al., 2010)</w:delText>
        </w:r>
      </w:del>
      <w:r w:rsidR="007D327D" w:rsidRPr="00A170A1">
        <w:rPr>
          <w:rFonts w:ascii="Times New Roman" w:hAnsi="Times New Roman" w:cs="Times New Roman"/>
          <w:szCs w:val="21"/>
        </w:rPr>
        <w:t xml:space="preserve"> have assessed various contributing factors </w:t>
      </w:r>
      <w:del w:id="17" w:author="tan xinyu" w:date="2020-11-22T17:13:00Z">
        <w:r w:rsidR="007D327D" w:rsidRPr="00A170A1" w:rsidDel="006F3CCB">
          <w:rPr>
            <w:rFonts w:ascii="Times New Roman" w:hAnsi="Times New Roman" w:cs="Times New Roman"/>
            <w:szCs w:val="21"/>
          </w:rPr>
          <w:delText>that lead to</w:delText>
        </w:r>
      </w:del>
      <w:ins w:id="18" w:author="tan xinyu" w:date="2020-11-22T17:13:00Z">
        <w:r w:rsidR="006F3CCB">
          <w:rPr>
            <w:rFonts w:ascii="Times New Roman" w:hAnsi="Times New Roman" w:cs="Times New Roman"/>
            <w:szCs w:val="21"/>
          </w:rPr>
          <w:t>in</w:t>
        </w:r>
      </w:ins>
      <w:r w:rsidR="007D327D" w:rsidRPr="00A170A1">
        <w:rPr>
          <w:rFonts w:ascii="Times New Roman" w:hAnsi="Times New Roman" w:cs="Times New Roman"/>
          <w:szCs w:val="21"/>
        </w:rPr>
        <w:t xml:space="preserve"> driving risks</w:t>
      </w:r>
      <w:del w:id="19" w:author="tan xinyu" w:date="2020-11-22T17:18:00Z">
        <w:r w:rsidR="00584896" w:rsidDel="0041486E">
          <w:rPr>
            <w:rFonts w:ascii="Times New Roman" w:hAnsi="Times New Roman" w:cs="Times New Roman"/>
            <w:szCs w:val="21"/>
          </w:rPr>
          <w:delText xml:space="preserve">, </w:delText>
        </w:r>
      </w:del>
      <w:ins w:id="20" w:author="tan xinyu" w:date="2020-11-22T17:18:00Z">
        <w:r w:rsidR="0041486E">
          <w:rPr>
            <w:rFonts w:ascii="Times New Roman" w:hAnsi="Times New Roman" w:cs="Times New Roman"/>
            <w:szCs w:val="21"/>
          </w:rPr>
          <w:t>. They can be roughly divided into subjective and objective ones</w:t>
        </w:r>
      </w:ins>
      <w:del w:id="21" w:author="tan xinyu" w:date="2020-11-22T22:06:00Z">
        <w:r w:rsidR="001F279B" w:rsidDel="009C6FAB">
          <w:rPr>
            <w:rFonts w:ascii="Times New Roman" w:hAnsi="Times New Roman" w:cs="Times New Roman"/>
            <w:szCs w:val="21"/>
          </w:rPr>
          <w:fldChar w:fldCharType="begin"/>
        </w:r>
        <w:r w:rsidR="001F279B" w:rsidDel="009C6FAB">
          <w:rPr>
            <w:rFonts w:ascii="Times New Roman" w:hAnsi="Times New Roman" w:cs="Times New Roman"/>
            <w:szCs w:val="21"/>
          </w:rPr>
          <w:delInstrText xml:space="preserve"> ADDIN EN.CITE &lt;EndNote&gt;&lt;Cite&gt;&lt;Author&gt;Wang&lt;/Author&gt;&lt;Year&gt;2020&lt;/Year&gt;&lt;RecNum&gt;2&lt;/RecNum&gt;&lt;DisplayText&gt;(Wang, Huang et al. 2020)&lt;/DisplayText&gt;&lt;record&gt;&lt;rec-number&gt;2&lt;/rec-number&gt;&lt;foreign-keys&gt;&lt;key app="EN" db-id="xx2sdxzxyppx5jedtfkvpvsn9sve2252dadz" timestamp="1605057150"&gt;2&lt;/key&gt;&lt;/foreign-keys&gt;&lt;ref-type name="Journal Article"&gt;17&lt;/ref-type&gt;&lt;contributors&gt;&lt;authors&gt;&lt;author&gt;Wang, Jianqiang&lt;/author&gt;&lt;author&gt;Huang, Heye&lt;/author&gt;&lt;author&gt;Li, Yang&lt;/author&gt;&lt;author&gt;Zhou, Hanchu&lt;/author&gt;&lt;author&gt;Liu, Jinxin&lt;/author&gt;&lt;author&gt;Xu, Qing&lt;/author&gt;&lt;/authors&gt;&lt;/contributors&gt;&lt;titles&gt;&lt;title&gt;Driving risk assessment based on naturalistic driving study and driver attitude questionnaire analysis&lt;/title&gt;&lt;secondary-title&gt;Accident Analysis &amp;amp; Prevention&lt;/secondary-title&gt;&lt;/titles&gt;&lt;periodical&gt;&lt;full-title&gt;Accident Analysis &amp;amp; Prevention&lt;/full-title&gt;&lt;/periodical&gt;&lt;pages&gt;105680&lt;/pages&gt;&lt;volume&gt;145&lt;/volume&gt;&lt;dates&gt;&lt;year&gt;2020&lt;/year&gt;&lt;/dates&gt;&lt;isbn&gt;0001-4575&lt;/isbn&gt;&lt;urls&gt;&lt;/urls&gt;&lt;/record&gt;&lt;/Cite&gt;&lt;/EndNote&gt;</w:delInstrText>
        </w:r>
        <w:r w:rsidR="001F279B" w:rsidDel="009C6FAB">
          <w:rPr>
            <w:rFonts w:ascii="Times New Roman" w:hAnsi="Times New Roman" w:cs="Times New Roman"/>
            <w:szCs w:val="21"/>
          </w:rPr>
          <w:fldChar w:fldCharType="separate"/>
        </w:r>
        <w:r w:rsidR="001F279B" w:rsidDel="009C6FAB">
          <w:rPr>
            <w:rFonts w:ascii="Times New Roman" w:hAnsi="Times New Roman" w:cs="Times New Roman"/>
            <w:noProof/>
            <w:szCs w:val="21"/>
          </w:rPr>
          <w:delText>(Wang, Huang et al. 2020)</w:delText>
        </w:r>
        <w:r w:rsidR="001F279B" w:rsidDel="009C6FAB">
          <w:rPr>
            <w:rFonts w:ascii="Times New Roman" w:hAnsi="Times New Roman" w:cs="Times New Roman"/>
            <w:szCs w:val="21"/>
          </w:rPr>
          <w:fldChar w:fldCharType="end"/>
        </w:r>
      </w:del>
      <w:ins w:id="22" w:author="tan xinyu" w:date="2020-11-22T17:19:00Z">
        <w:r w:rsidR="0041486E">
          <w:rPr>
            <w:rFonts w:ascii="Times New Roman" w:hAnsi="Times New Roman" w:cs="Times New Roman"/>
            <w:szCs w:val="21"/>
          </w:rPr>
          <w:t>,</w:t>
        </w:r>
      </w:ins>
      <w:ins w:id="23" w:author="tan xinyu" w:date="2020-11-22T17:18:00Z">
        <w:r w:rsidR="0041486E">
          <w:rPr>
            <w:rFonts w:ascii="Times New Roman" w:hAnsi="Times New Roman" w:cs="Times New Roman"/>
            <w:szCs w:val="21"/>
          </w:rPr>
          <w:t xml:space="preserve"> </w:t>
        </w:r>
      </w:ins>
      <w:r w:rsidR="00584896">
        <w:rPr>
          <w:rFonts w:ascii="Times New Roman" w:hAnsi="Times New Roman" w:cs="Times New Roman"/>
          <w:szCs w:val="21"/>
        </w:rPr>
        <w:t xml:space="preserve">including </w:t>
      </w:r>
      <w:ins w:id="24" w:author="tan xinyu" w:date="2020-11-24T19:47:00Z">
        <w:r w:rsidR="00FE4E2E">
          <w:rPr>
            <w:rFonts w:ascii="Times New Roman" w:hAnsi="Times New Roman" w:cs="Times New Roman"/>
            <w:szCs w:val="21"/>
          </w:rPr>
          <w:t xml:space="preserve">but not limited to </w:t>
        </w:r>
      </w:ins>
      <w:r w:rsidR="00584896" w:rsidRPr="00A170A1">
        <w:rPr>
          <w:rFonts w:ascii="Times New Roman" w:hAnsi="Times New Roman" w:cs="Times New Roman"/>
          <w:szCs w:val="21"/>
        </w:rPr>
        <w:t xml:space="preserve">drivers’ driving behaviors, </w:t>
      </w:r>
      <w:del w:id="25" w:author="tan xinyu" w:date="2020-11-24T19:48:00Z">
        <w:r w:rsidR="00584896" w:rsidRPr="00A170A1" w:rsidDel="00FE4E2E">
          <w:rPr>
            <w:rFonts w:ascii="Times New Roman" w:hAnsi="Times New Roman" w:cs="Times New Roman"/>
            <w:szCs w:val="21"/>
          </w:rPr>
          <w:delText>personalities</w:delText>
        </w:r>
      </w:del>
      <w:ins w:id="26" w:author="tan xinyu" w:date="2020-11-24T19:48:00Z">
        <w:r w:rsidR="00FE4E2E">
          <w:rPr>
            <w:rFonts w:ascii="Times New Roman" w:hAnsi="Times New Roman" w:cs="Times New Roman"/>
            <w:szCs w:val="21"/>
          </w:rPr>
          <w:t>traits</w:t>
        </w:r>
      </w:ins>
      <w:r w:rsidR="00584896" w:rsidRPr="00A170A1">
        <w:rPr>
          <w:rFonts w:ascii="Times New Roman" w:hAnsi="Times New Roman" w:cs="Times New Roman"/>
          <w:szCs w:val="21"/>
        </w:rPr>
        <w:t xml:space="preserve">, the road condition, </w:t>
      </w:r>
      <w:del w:id="27" w:author="tan xinyu" w:date="2020-11-22T19:39:00Z">
        <w:r w:rsidR="00584896" w:rsidRPr="00A170A1" w:rsidDel="00E16158">
          <w:rPr>
            <w:rFonts w:ascii="Times New Roman" w:hAnsi="Times New Roman" w:cs="Times New Roman"/>
            <w:szCs w:val="21"/>
          </w:rPr>
          <w:delText xml:space="preserve">and </w:delText>
        </w:r>
      </w:del>
      <w:r w:rsidR="00584896" w:rsidRPr="00A170A1">
        <w:rPr>
          <w:rFonts w:ascii="Times New Roman" w:hAnsi="Times New Roman" w:cs="Times New Roman"/>
          <w:szCs w:val="21"/>
        </w:rPr>
        <w:t>environment state</w:t>
      </w:r>
      <w:ins w:id="28" w:author="tan xinyu" w:date="2020-11-24T19:48:00Z">
        <w:r w:rsidR="00FE4E2E">
          <w:rPr>
            <w:rFonts w:ascii="Times New Roman" w:hAnsi="Times New Roman" w:cs="Times New Roman"/>
            <w:szCs w:val="21"/>
          </w:rPr>
          <w:t xml:space="preserve"> and</w:t>
        </w:r>
      </w:ins>
      <w:ins w:id="29" w:author="tan xinyu" w:date="2020-11-22T19:42:00Z">
        <w:r w:rsidR="008043D5">
          <w:rPr>
            <w:rFonts w:ascii="Times New Roman" w:hAnsi="Times New Roman" w:cs="Times New Roman"/>
            <w:szCs w:val="21"/>
          </w:rPr>
          <w:t xml:space="preserve"> </w:t>
        </w:r>
      </w:ins>
      <w:ins w:id="30" w:author="tan xinyu" w:date="2020-11-22T19:40:00Z">
        <w:r w:rsidR="00E16158">
          <w:rPr>
            <w:rFonts w:ascii="Times New Roman" w:hAnsi="Times New Roman" w:cs="Times New Roman"/>
            <w:szCs w:val="21"/>
          </w:rPr>
          <w:t>vehicle</w:t>
        </w:r>
      </w:ins>
      <w:ins w:id="31" w:author="tan xinyu" w:date="2020-11-22T19:42:00Z">
        <w:r w:rsidR="008043D5">
          <w:rPr>
            <w:rFonts w:ascii="Times New Roman" w:hAnsi="Times New Roman" w:cs="Times New Roman"/>
            <w:szCs w:val="21"/>
          </w:rPr>
          <w:t xml:space="preserve"> failures</w:t>
        </w:r>
      </w:ins>
      <w:ins w:id="32" w:author="tan xinyu" w:date="2020-11-24T19:48:00Z">
        <w:r w:rsidR="00FE4E2E">
          <w:rPr>
            <w:rFonts w:ascii="Times New Roman" w:hAnsi="Times New Roman" w:cs="Times New Roman"/>
            <w:szCs w:val="21"/>
          </w:rPr>
          <w:t xml:space="preserve"> </w:t>
        </w:r>
      </w:ins>
      <w:r w:rsidR="00E24007">
        <w:rPr>
          <w:rFonts w:ascii="Times New Roman" w:hAnsi="Times New Roman" w:cs="Times New Roman"/>
          <w:szCs w:val="21"/>
        </w:rPr>
        <w:fldChar w:fldCharType="begin">
          <w:fldData xml:space="preserve">PEVuZE5vdGU+PENpdGU+PEF1dGhvcj5DYWk8L0F1dGhvcj48WWVhcj4yMDE2PC9ZZWFyPjxSZWNO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</w:fldData>
        </w:fldChar>
      </w:r>
      <w:r w:rsidR="00DD2464">
        <w:rPr>
          <w:rFonts w:ascii="Times New Roman" w:hAnsi="Times New Roman" w:cs="Times New Roman"/>
          <w:szCs w:val="21"/>
        </w:rPr>
        <w:instrText xml:space="preserve"> ADDIN EN.CITE </w:instrText>
      </w:r>
      <w:r w:rsidR="00DD2464">
        <w:rPr>
          <w:rFonts w:ascii="Times New Roman" w:hAnsi="Times New Roman" w:cs="Times New Roman"/>
          <w:szCs w:val="21"/>
        </w:rPr>
        <w:fldChar w:fldCharType="begin">
          <w:fldData xml:space="preserve">PEVuZE5vdGU+PENpdGU+PEF1dGhvcj5DYWk8L0F1dGhvcj48WWVhcj4yMDE2PC9ZZWFyPjxSZWNO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</w:fldData>
        </w:fldChar>
      </w:r>
      <w:r w:rsidR="00DD2464">
        <w:rPr>
          <w:rFonts w:ascii="Times New Roman" w:hAnsi="Times New Roman" w:cs="Times New Roman"/>
          <w:szCs w:val="21"/>
        </w:rPr>
        <w:instrText xml:space="preserve"> ADDIN EN.CITE.DATA </w:instrText>
      </w:r>
      <w:r w:rsidR="00DD2464">
        <w:rPr>
          <w:rFonts w:ascii="Times New Roman" w:hAnsi="Times New Roman" w:cs="Times New Roman"/>
          <w:szCs w:val="21"/>
        </w:rPr>
      </w:r>
      <w:r w:rsidR="00DD2464">
        <w:rPr>
          <w:rFonts w:ascii="Times New Roman" w:hAnsi="Times New Roman" w:cs="Times New Roman"/>
          <w:szCs w:val="21"/>
        </w:rPr>
        <w:fldChar w:fldCharType="end"/>
      </w:r>
      <w:r w:rsidR="00E24007">
        <w:rPr>
          <w:rFonts w:ascii="Times New Roman" w:hAnsi="Times New Roman" w:cs="Times New Roman"/>
          <w:szCs w:val="21"/>
        </w:rPr>
      </w:r>
      <w:r w:rsidR="00E24007">
        <w:rPr>
          <w:rFonts w:ascii="Times New Roman" w:hAnsi="Times New Roman" w:cs="Times New Roman"/>
          <w:szCs w:val="21"/>
        </w:rPr>
        <w:fldChar w:fldCharType="separate"/>
      </w:r>
      <w:r w:rsidR="007778FA">
        <w:rPr>
          <w:rFonts w:ascii="Times New Roman" w:hAnsi="Times New Roman" w:cs="Times New Roman"/>
          <w:noProof/>
          <w:szCs w:val="21"/>
        </w:rPr>
        <w:t>(Donovan and Marlatt 1982, Donovan, Umlauf et al. 1988, McMillen, Pang et al. 1992, Cai, Wang et al. 2016, Rolison, Regev et al. 2018)</w:t>
      </w:r>
      <w:r w:rsidR="00E24007">
        <w:rPr>
          <w:rFonts w:ascii="Times New Roman" w:hAnsi="Times New Roman" w:cs="Times New Roman"/>
          <w:szCs w:val="21"/>
        </w:rPr>
        <w:fldChar w:fldCharType="end"/>
      </w:r>
      <w:ins w:id="33" w:author="tan xinyu" w:date="2020-11-22T17:11:00Z">
        <w:r w:rsidR="00E24007" w:rsidRPr="00A170A1" w:rsidDel="00E24007">
          <w:rPr>
            <w:rFonts w:ascii="Times New Roman" w:hAnsi="Times New Roman" w:cs="Times New Roman"/>
            <w:szCs w:val="21"/>
          </w:rPr>
          <w:t xml:space="preserve"> </w:t>
        </w:r>
      </w:ins>
      <w:del w:id="34" w:author="tan xinyu" w:date="2020-11-22T17:11:00Z">
        <w:r w:rsidR="00584896" w:rsidRPr="00A170A1" w:rsidDel="00E24007">
          <w:rPr>
            <w:rFonts w:ascii="Times New Roman" w:hAnsi="Times New Roman" w:cs="Times New Roman"/>
            <w:szCs w:val="21"/>
          </w:rPr>
          <w:delText xml:space="preserve"> </w:delText>
        </w:r>
        <w:r w:rsidR="00E24007" w:rsidDel="00E24007">
          <w:rPr>
            <w:rFonts w:ascii="Times New Roman" w:hAnsi="Times New Roman" w:cs="Times New Roman"/>
            <w:szCs w:val="21"/>
          </w:rPr>
          <w:fldChar w:fldCharType="begin"/>
        </w:r>
        <w:r w:rsidR="00E24007" w:rsidDel="00E24007">
          <w:rPr>
            <w:rFonts w:ascii="Times New Roman" w:hAnsi="Times New Roman" w:cs="Times New Roman"/>
            <w:szCs w:val="21"/>
          </w:rPr>
          <w:delInstrText xml:space="preserve"> ADDIN EN.CITE &lt;EndNote&gt;&lt;Cite&gt;&lt;Author&gt;McMillen&lt;/Author&gt;&lt;Year&gt;1992&lt;/Year&gt;&lt;RecNum&gt;32&lt;/RecNum&gt;&lt;DisplayText&gt;(McMillen, Pang et al. 1992)&lt;/DisplayText&gt;&lt;record&gt;&lt;rec-number&gt;32&lt;/rec-number&gt;&lt;foreign-keys&gt;&lt;key app="EN" db-id="xx2sdxzxyppx5jedtfkvpvsn9sve2252dadz" timestamp="1605057338"&gt;32&lt;/key&gt;&lt;/foreign-keys&gt;&lt;ref-type name="Journal Article"&gt;17&lt;/ref-type&gt;&lt;contributors&gt;&lt;authors&gt;&lt;author&gt;McMillen, David L&lt;/author&gt;&lt;author&gt;Pang, Mark G&lt;/author&gt;&lt;author&gt;Wells-Parker, Elisabeth&lt;/author&gt;&lt;author&gt;Anderson, Bradley J&lt;/author&gt;&lt;/authors&gt;&lt;/contributors&gt;&lt;titles&gt;&lt;title&gt;Alcohol, personality traits, and high risk driving: A comparison of young, drinking driver groups&lt;/title&gt;&lt;secondary-title&gt;Addictive behaviors&lt;/secondary-title&gt;&lt;/titles&gt;&lt;periodical&gt;&lt;full-title&gt;Addictive behaviors&lt;/full-title&gt;&lt;/periodical&gt;&lt;pages&gt;525-532&lt;/pages&gt;&lt;volume&gt;17&lt;/volume&gt;&lt;number&gt;6&lt;/number&gt;&lt;dates&gt;&lt;year&gt;1992&lt;/year&gt;&lt;/dates&gt;&lt;isbn&gt;0306-4603&lt;/isbn&gt;&lt;urls&gt;&lt;/urls&gt;&lt;/record&gt;&lt;/Cite&gt;&lt;/EndNote&gt;</w:delInstrText>
        </w:r>
        <w:r w:rsidR="00E24007" w:rsidDel="00E24007">
          <w:rPr>
            <w:rFonts w:ascii="Times New Roman" w:hAnsi="Times New Roman" w:cs="Times New Roman"/>
            <w:szCs w:val="21"/>
          </w:rPr>
          <w:fldChar w:fldCharType="separate"/>
        </w:r>
        <w:r w:rsidR="00E24007" w:rsidDel="00E24007">
          <w:rPr>
            <w:rFonts w:ascii="Times New Roman" w:hAnsi="Times New Roman" w:cs="Times New Roman"/>
            <w:noProof/>
            <w:szCs w:val="21"/>
          </w:rPr>
          <w:delText>(McMillen, Pang et al. 1992)</w:delText>
        </w:r>
        <w:r w:rsidR="00E24007" w:rsidDel="00E24007">
          <w:rPr>
            <w:rFonts w:ascii="Times New Roman" w:hAnsi="Times New Roman" w:cs="Times New Roman"/>
            <w:szCs w:val="21"/>
          </w:rPr>
          <w:fldChar w:fldCharType="end"/>
        </w:r>
      </w:del>
      <w:del w:id="35" w:author="tan xinyu" w:date="2020-11-22T17:09:00Z">
        <w:r w:rsidR="00584896" w:rsidRPr="00E24007" w:rsidDel="00E24007">
          <w:rPr>
            <w:rFonts w:ascii="Times New Roman" w:hAnsi="Times New Roman" w:cs="Times New Roman"/>
            <w:szCs w:val="21"/>
            <w:rPrChange w:id="36" w:author="tan xinyu" w:date="2020-11-22T17:09:00Z">
              <w:rPr>
                <w:rFonts w:ascii="Times New Roman" w:hAnsi="Times New Roman" w:cs="Times New Roman"/>
                <w:szCs w:val="21"/>
                <w:highlight w:val="yellow"/>
              </w:rPr>
            </w:rPrChange>
          </w:rPr>
          <w:delText>(Laugier et al., 2011; Rolisonet al., 2018; Wang et al., 2016</w:delText>
        </w:r>
        <w:r w:rsidR="00584896" w:rsidRPr="00E24007" w:rsidDel="00E24007">
          <w:rPr>
            <w:rFonts w:ascii="Times New Roman" w:hAnsi="Times New Roman" w:cs="Times New Roman"/>
            <w:szCs w:val="21"/>
          </w:rPr>
          <w:delText>)</w:delText>
        </w:r>
        <w:r w:rsidR="00584896" w:rsidDel="00E24007">
          <w:rPr>
            <w:rFonts w:ascii="Times New Roman" w:hAnsi="Times New Roman" w:cs="Times New Roman"/>
            <w:szCs w:val="21"/>
          </w:rPr>
          <w:delText xml:space="preserve"> </w:delText>
        </w:r>
      </w:del>
      <w:del w:id="37" w:author="tan xinyu" w:date="2020-11-24T19:45:00Z">
        <w:r w:rsidR="00584896" w:rsidDel="00FE4E2E">
          <w:rPr>
            <w:rFonts w:ascii="Times New Roman" w:hAnsi="Times New Roman" w:cs="Times New Roman"/>
            <w:szCs w:val="21"/>
          </w:rPr>
          <w:delText>and so on</w:delText>
        </w:r>
      </w:del>
      <w:r w:rsidR="00584896">
        <w:rPr>
          <w:rFonts w:ascii="Times New Roman" w:hAnsi="Times New Roman" w:cs="Times New Roman"/>
          <w:szCs w:val="21"/>
        </w:rPr>
        <w:t>.</w:t>
      </w:r>
      <w:r w:rsidR="007D327D" w:rsidRPr="00A170A1">
        <w:rPr>
          <w:rFonts w:ascii="Times New Roman" w:hAnsi="Times New Roman" w:cs="Times New Roman"/>
          <w:szCs w:val="21"/>
        </w:rPr>
        <w:t xml:space="preserve"> </w:t>
      </w:r>
      <w:ins w:id="38" w:author="tan xinyu" w:date="2020-11-22T21:07:00Z">
        <w:r w:rsidR="004B37B1">
          <w:rPr>
            <w:rFonts w:ascii="Times New Roman" w:hAnsi="Times New Roman" w:cs="Times New Roman" w:hint="eastAsia"/>
            <w:szCs w:val="21"/>
          </w:rPr>
          <w:t>——大家把原因归为主观和客观</w:t>
        </w:r>
      </w:ins>
      <w:del w:id="39" w:author="tan xinyu" w:date="2020-11-22T17:14:00Z">
        <w:r w:rsidR="007D327D" w:rsidRPr="00A170A1" w:rsidDel="00BE2BAB">
          <w:rPr>
            <w:rFonts w:ascii="Times New Roman" w:hAnsi="Times New Roman" w:cs="Times New Roman"/>
            <w:szCs w:val="21"/>
          </w:rPr>
          <w:delText>through self-reported questionnaires, simulator-based experiments</w:delText>
        </w:r>
        <w:r w:rsidR="00CA5959" w:rsidDel="00BE2BAB">
          <w:rPr>
            <w:rFonts w:ascii="Times New Roman" w:hAnsi="Times New Roman" w:cs="Times New Roman"/>
            <w:szCs w:val="21"/>
          </w:rPr>
          <w:fldChar w:fldCharType="begin"/>
        </w:r>
        <w:r w:rsidR="00CA5959" w:rsidDel="00BE2BAB">
          <w:rPr>
            <w:rFonts w:ascii="Times New Roman" w:hAnsi="Times New Roman" w:cs="Times New Roman"/>
            <w:szCs w:val="21"/>
          </w:rPr>
          <w:delInstrText xml:space="preserve"> ADDIN EN.CITE &lt;EndNote&gt;&lt;Cite&gt;&lt;Author&gt;Li&lt;/Author&gt;&lt;Year&gt;2016&lt;/Year&gt;&lt;RecNum&gt;10&lt;/RecNum&gt;&lt;DisplayText&gt;(Li, Yan et al. 2016)&lt;/DisplayText&gt;&lt;record&gt;&lt;rec-number&gt;10&lt;/rec-number&gt;&lt;foreign-keys&gt;&lt;key app="EN" db-id="xx2sdxzxyppx5jedtfkvpvsn9sve2252dadz" timestamp="1605057267"&gt;10&lt;/key&gt;&lt;/foreign-keys&gt;&lt;ref-type name="Journal Article"&gt;17&lt;/ref-type&gt;&lt;contributors&gt;&lt;authors&gt;&lt;author&gt;Li, Xiaomeng&lt;/author&gt;&lt;author&gt;Yan, Xuedong&lt;/author&gt;&lt;author&gt;Wu, Jiawei&lt;/author&gt;&lt;author&gt;Radwan, Essam&lt;/author&gt;&lt;author&gt;Zhang, Yuting&lt;/author&gt;&lt;/authors&gt;&lt;/contributors&gt;&lt;titles&gt;&lt;title&gt;A rear-end collision risk assessment model based on drivers’ collision avoidance process under influences of cell phone use and gender—A driving simulator based study&lt;/title&gt;&lt;secondary-title&gt;Accident Analysis &amp;amp; Prevention&lt;/secondary-title&gt;&lt;/titles&gt;&lt;periodical&gt;&lt;full-title&gt;Accident Analysis &amp;amp; Prevention&lt;/full-title&gt;&lt;/periodical&gt;&lt;pages&gt;1-18&lt;/pages&gt;&lt;volume&gt;97&lt;/volume&gt;&lt;dates&gt;&lt;year&gt;2016&lt;/year&gt;&lt;/dates&gt;&lt;isbn&gt;0001-4575&lt;/isbn&gt;&lt;urls&gt;&lt;/urls&gt;&lt;/record&gt;&lt;/Cite&gt;&lt;/EndNote&gt;</w:delInstrText>
        </w:r>
        <w:r w:rsidR="00CA5959" w:rsidDel="00BE2BAB">
          <w:rPr>
            <w:rFonts w:ascii="Times New Roman" w:hAnsi="Times New Roman" w:cs="Times New Roman"/>
            <w:szCs w:val="21"/>
          </w:rPr>
          <w:fldChar w:fldCharType="separate"/>
        </w:r>
        <w:r w:rsidR="00CA5959" w:rsidDel="00BE2BAB">
          <w:rPr>
            <w:rFonts w:ascii="Times New Roman" w:hAnsi="Times New Roman" w:cs="Times New Roman"/>
            <w:noProof/>
            <w:szCs w:val="21"/>
          </w:rPr>
          <w:delText>(Li, Yan et al. 2016)</w:delText>
        </w:r>
        <w:r w:rsidR="00CA5959" w:rsidDel="00BE2BAB">
          <w:rPr>
            <w:rFonts w:ascii="Times New Roman" w:hAnsi="Times New Roman" w:cs="Times New Roman"/>
            <w:szCs w:val="21"/>
          </w:rPr>
          <w:fldChar w:fldCharType="end"/>
        </w:r>
        <w:r w:rsidR="007D327D" w:rsidRPr="00A170A1" w:rsidDel="00BE2BAB">
          <w:rPr>
            <w:rFonts w:ascii="Times New Roman" w:hAnsi="Times New Roman" w:cs="Times New Roman"/>
            <w:szCs w:val="21"/>
          </w:rPr>
          <w:delText xml:space="preserve">, and naturalistic driving studies (NDS) </w:delText>
        </w:r>
        <w:r w:rsidR="007D327D" w:rsidRPr="00A170A1" w:rsidDel="00BE2BAB">
          <w:rPr>
            <w:rFonts w:ascii="Times New Roman" w:hAnsi="Times New Roman" w:cs="Times New Roman"/>
            <w:szCs w:val="21"/>
            <w:highlight w:val="yellow"/>
          </w:rPr>
          <w:delText>(Hong et al., 2014</w:delText>
        </w:r>
        <w:r w:rsidR="00655733" w:rsidRPr="00A170A1" w:rsidDel="00BE2BAB">
          <w:rPr>
            <w:rFonts w:ascii="Times New Roman" w:hAnsi="Times New Roman" w:cs="Times New Roman"/>
            <w:szCs w:val="21"/>
            <w:highlight w:val="yellow"/>
          </w:rPr>
          <w:delText xml:space="preserve">; </w:delText>
        </w:r>
        <w:r w:rsidR="00CA5959" w:rsidDel="00BE2BAB">
          <w:rPr>
            <w:rFonts w:ascii="Times New Roman" w:hAnsi="Times New Roman" w:cs="Times New Roman"/>
            <w:szCs w:val="21"/>
            <w:highlight w:val="yellow"/>
          </w:rPr>
          <w:fldChar w:fldCharType="begin"/>
        </w:r>
        <w:r w:rsidR="00CA5959" w:rsidDel="00BE2BAB">
          <w:rPr>
            <w:rFonts w:ascii="Times New Roman" w:hAnsi="Times New Roman" w:cs="Times New Roman"/>
            <w:szCs w:val="21"/>
            <w:highlight w:val="yellow"/>
          </w:rPr>
          <w:delInstrText xml:space="preserve"> ADDIN EN.CITE &lt;EndNote&gt;&lt;Cite&gt;&lt;Author&gt;Wang&lt;/Author&gt;&lt;Year&gt;2020&lt;/Year&gt;&lt;RecNum&gt;2&lt;/RecNum&gt;&lt;DisplayText&gt;(Wang, Huang et al. 2020)&lt;/DisplayText&gt;&lt;record&gt;&lt;rec-number&gt;2&lt;/rec-number&gt;&lt;foreign-keys&gt;&lt;key app="EN" db-id="xx2sdxzxyppx5jedtfkvpvsn9sve2252dadz" timestamp="1605057150"&gt;2&lt;/key&gt;&lt;/foreign-keys&gt;&lt;ref-type name="Journal Article"&gt;17&lt;/ref-type&gt;&lt;contributors&gt;&lt;authors&gt;&lt;author&gt;Wang, Jianqiang&lt;/author&gt;&lt;author&gt;Huang, Heye&lt;/author&gt;&lt;author&gt;Li, Yang&lt;/author&gt;&lt;author&gt;Zhou, Hanchu&lt;/author&gt;&lt;author&gt;Liu, Jinxin&lt;/author&gt;&lt;author&gt;Xu, Qing&lt;/author&gt;&lt;/authors&gt;&lt;/contributors&gt;&lt;titles&gt;&lt;title&gt;Driving risk assessment based on naturalistic driving study and driver attitude questionnaire analysis&lt;/title&gt;&lt;secondary-title&gt;Accident Analysis &amp;amp; Prevention&lt;/secondary-title&gt;&lt;/titles&gt;&lt;periodical&gt;&lt;full-title&gt;Accident Analysis &amp;amp; Prevention&lt;/full-title&gt;&lt;/periodical&gt;&lt;pages&gt;105680&lt;/pages&gt;&lt;volume&gt;145&lt;/volume&gt;&lt;dates&gt;&lt;year&gt;2020&lt;/year&gt;&lt;/dates&gt;&lt;isbn&gt;0001-4575&lt;/isbn&gt;&lt;urls&gt;&lt;/urls&gt;&lt;/record&gt;&lt;/Cite&gt;&lt;/EndNote&gt;</w:delInstrText>
        </w:r>
        <w:r w:rsidR="00CA5959" w:rsidDel="00BE2BAB">
          <w:rPr>
            <w:rFonts w:ascii="Times New Roman" w:hAnsi="Times New Roman" w:cs="Times New Roman"/>
            <w:szCs w:val="21"/>
            <w:highlight w:val="yellow"/>
          </w:rPr>
          <w:fldChar w:fldCharType="separate"/>
        </w:r>
        <w:r w:rsidR="00CA5959" w:rsidDel="00BE2BAB">
          <w:rPr>
            <w:rFonts w:ascii="Times New Roman" w:hAnsi="Times New Roman" w:cs="Times New Roman"/>
            <w:noProof/>
            <w:szCs w:val="21"/>
            <w:highlight w:val="yellow"/>
          </w:rPr>
          <w:delText>(Wang, Huang et al. 2020)</w:delText>
        </w:r>
        <w:r w:rsidR="00CA5959" w:rsidDel="00BE2BAB">
          <w:rPr>
            <w:rFonts w:ascii="Times New Roman" w:hAnsi="Times New Roman" w:cs="Times New Roman"/>
            <w:szCs w:val="21"/>
            <w:highlight w:val="yellow"/>
          </w:rPr>
          <w:fldChar w:fldCharType="end"/>
        </w:r>
        <w:r w:rsidR="007D327D" w:rsidRPr="00A170A1" w:rsidDel="00BE2BAB">
          <w:rPr>
            <w:rFonts w:ascii="Times New Roman" w:hAnsi="Times New Roman" w:cs="Times New Roman"/>
            <w:szCs w:val="21"/>
            <w:highlight w:val="yellow"/>
          </w:rPr>
          <w:delText>)</w:delText>
        </w:r>
        <w:r w:rsidR="00742686" w:rsidRPr="00A170A1" w:rsidDel="00BE2BAB">
          <w:rPr>
            <w:rFonts w:ascii="Times New Roman" w:hAnsi="Times New Roman" w:cs="Times New Roman"/>
            <w:szCs w:val="21"/>
          </w:rPr>
          <w:delText>.</w:delText>
        </w:r>
      </w:del>
    </w:p>
    <w:p w14:paraId="070E6BEC" w14:textId="4F4EF29B" w:rsidR="00742686" w:rsidRPr="00A170A1" w:rsidRDefault="00742686" w:rsidP="00655733">
      <w:pPr>
        <w:rPr>
          <w:rFonts w:ascii="Times New Roman" w:hAnsi="Times New Roman" w:cs="Times New Roman"/>
          <w:szCs w:val="21"/>
        </w:rPr>
      </w:pPr>
    </w:p>
    <w:p w14:paraId="63CD818B" w14:textId="0EF3440C" w:rsidR="00191F8C" w:rsidRDefault="00FE5426" w:rsidP="00191F8C">
      <w:pPr>
        <w:rPr>
          <w:ins w:id="40" w:author="tan xinyu" w:date="2020-11-22T22:53:00Z"/>
          <w:rFonts w:ascii="Times New Roman" w:hAnsi="Times New Roman" w:cs="Times New Roman"/>
          <w:szCs w:val="21"/>
        </w:rPr>
      </w:pPr>
      <w:bookmarkStart w:id="41" w:name="_Hlk57036863"/>
      <w:ins w:id="42" w:author="tan xinyu" w:date="2020-11-22T22:06:00Z">
        <w:r>
          <w:rPr>
            <w:rFonts w:ascii="Times New Roman" w:hAnsi="Times New Roman" w:cs="Times New Roman"/>
            <w:szCs w:val="21"/>
          </w:rPr>
          <w:t xml:space="preserve">From the perspective of drivers themselves, </w:t>
        </w:r>
      </w:ins>
      <w:bookmarkEnd w:id="41"/>
      <w:ins w:id="43" w:author="tan xinyu" w:date="2020-11-22T22:52:00Z">
        <w:r w:rsidR="00CC195E">
          <w:rPr>
            <w:rFonts w:ascii="Times New Roman" w:hAnsi="Times New Roman" w:cs="Times New Roman"/>
            <w:szCs w:val="21"/>
          </w:rPr>
          <w:t>r</w:t>
        </w:r>
        <w:r w:rsidR="00CC195E" w:rsidRPr="00CC195E">
          <w:rPr>
            <w:rFonts w:ascii="Times New Roman" w:hAnsi="Times New Roman" w:cs="Times New Roman"/>
            <w:szCs w:val="21"/>
          </w:rPr>
          <w:t xml:space="preserve">esearches often </w:t>
        </w:r>
        <w:proofErr w:type="gramStart"/>
        <w:r w:rsidR="00CC195E" w:rsidRPr="00CC195E">
          <w:rPr>
            <w:rFonts w:ascii="Times New Roman" w:hAnsi="Times New Roman" w:cs="Times New Roman"/>
            <w:szCs w:val="21"/>
          </w:rPr>
          <w:t>distinguishes</w:t>
        </w:r>
        <w:proofErr w:type="gramEnd"/>
        <w:r w:rsidR="00CC195E" w:rsidRPr="00CC195E">
          <w:rPr>
            <w:rFonts w:ascii="Times New Roman" w:hAnsi="Times New Roman" w:cs="Times New Roman"/>
            <w:szCs w:val="21"/>
          </w:rPr>
          <w:t xml:space="preserve"> between driving skills and driving style (</w:t>
        </w:r>
        <w:proofErr w:type="spellStart"/>
        <w:r w:rsidR="00CC195E" w:rsidRPr="00CC195E">
          <w:rPr>
            <w:rFonts w:ascii="Times New Roman" w:hAnsi="Times New Roman" w:cs="Times New Roman"/>
            <w:szCs w:val="21"/>
          </w:rPr>
          <w:t>Rolison</w:t>
        </w:r>
        <w:proofErr w:type="spellEnd"/>
        <w:r w:rsidR="00CC195E" w:rsidRPr="00CC195E">
          <w:rPr>
            <w:rFonts w:ascii="Times New Roman" w:hAnsi="Times New Roman" w:cs="Times New Roman"/>
            <w:szCs w:val="21"/>
          </w:rPr>
          <w:t>, Regev et al. 2018).</w:t>
        </w:r>
        <w:r w:rsidR="00191F8C">
          <w:rPr>
            <w:rFonts w:ascii="Times New Roman" w:hAnsi="Times New Roman" w:cs="Times New Roman" w:hint="eastAsia"/>
            <w:szCs w:val="21"/>
          </w:rPr>
          <w:t xml:space="preserve"> </w:t>
        </w:r>
      </w:ins>
      <w:ins w:id="44" w:author="tan xinyu" w:date="2020-11-22T22:53:00Z">
        <w:r w:rsidR="00191F8C" w:rsidRPr="00191F8C">
          <w:rPr>
            <w:rFonts w:ascii="Times New Roman" w:hAnsi="Times New Roman" w:cs="Times New Roman"/>
            <w:szCs w:val="21"/>
          </w:rPr>
          <w:t xml:space="preserve">The skills component includes practice, </w:t>
        </w:r>
        <w:r w:rsidR="00191F8C" w:rsidRPr="00A170A1">
          <w:rPr>
            <w:rFonts w:ascii="Times New Roman" w:hAnsi="Times New Roman" w:cs="Times New Roman"/>
            <w:kern w:val="0"/>
            <w:szCs w:val="21"/>
          </w:rPr>
          <w:t>exposure to the diversity of traffic situations</w:t>
        </w:r>
        <w:r w:rsidR="00191F8C">
          <w:rPr>
            <w:rFonts w:ascii="Times New Roman" w:hAnsi="Times New Roman" w:cs="Times New Roman"/>
            <w:szCs w:val="21"/>
          </w:rPr>
          <w:t xml:space="preserve">, </w:t>
        </w:r>
        <w:r w:rsidR="00191F8C" w:rsidRPr="00191F8C">
          <w:rPr>
            <w:rFonts w:ascii="Times New Roman" w:hAnsi="Times New Roman" w:cs="Times New Roman"/>
            <w:szCs w:val="21"/>
          </w:rPr>
          <w:t xml:space="preserve">reaction time, </w:t>
        </w:r>
        <w:r w:rsidR="00191F8C" w:rsidRPr="00137FD0">
          <w:rPr>
            <w:rFonts w:ascii="Times New Roman" w:hAnsi="Times New Roman" w:cs="Times New Roman"/>
            <w:szCs w:val="21"/>
            <w:highlight w:val="yellow"/>
            <w:rPrChange w:id="45" w:author="tan xinyu" w:date="2021-01-07T19:19:00Z">
              <w:rPr>
                <w:rFonts w:ascii="Times New Roman" w:hAnsi="Times New Roman" w:cs="Times New Roman"/>
                <w:szCs w:val="21"/>
              </w:rPr>
            </w:rPrChange>
          </w:rPr>
          <w:t>and tracking as limits to optimal performance</w:t>
        </w:r>
      </w:ins>
      <w:ins w:id="46" w:author="tan xinyu" w:date="2020-11-22T22:54:00Z">
        <w:r w:rsidR="00522666">
          <w:rPr>
            <w:rFonts w:ascii="Times New Roman" w:hAnsi="Times New Roman" w:cs="Times New Roman"/>
            <w:szCs w:val="21"/>
          </w:rPr>
          <w:t xml:space="preserve"> </w:t>
        </w:r>
        <w:r w:rsidR="00522666">
          <w:rPr>
            <w:rFonts w:ascii="Times New Roman" w:hAnsi="Times New Roman" w:cs="Times New Roman"/>
            <w:kern w:val="0"/>
            <w:szCs w:val="21"/>
          </w:rPr>
          <w:fldChar w:fldCharType="begin">
            <w:fldData xml:space="preserve">PEVuZE5vdGU+PENpdGU+PEF1dGhvcj7DlnprYW48L0F1dGhvcj48WWVhcj4yMDA2PC9ZZWFyPjxS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</w:fldData>
          </w:fldChar>
        </w:r>
      </w:ins>
      <w:r w:rsidR="00D04F80">
        <w:rPr>
          <w:rFonts w:ascii="Times New Roman" w:hAnsi="Times New Roman" w:cs="Times New Roman"/>
          <w:kern w:val="0"/>
          <w:szCs w:val="21"/>
        </w:rPr>
        <w:instrText xml:space="preserve"> ADDIN EN.CITE </w:instrText>
      </w:r>
      <w:r w:rsidR="00D04F80">
        <w:rPr>
          <w:rFonts w:ascii="Times New Roman" w:hAnsi="Times New Roman" w:cs="Times New Roman"/>
          <w:kern w:val="0"/>
          <w:szCs w:val="21"/>
        </w:rPr>
        <w:fldChar w:fldCharType="begin">
          <w:fldData xml:space="preserve">PEVuZE5vdGU+PENpdGU+PEF1dGhvcj7DlnprYW48L0F1dGhvcj48WWVhcj4yMDA2PC9ZZWFyPjxS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</w:fldData>
        </w:fldChar>
      </w:r>
      <w:r w:rsidR="00D04F80">
        <w:rPr>
          <w:rFonts w:ascii="Times New Roman" w:hAnsi="Times New Roman" w:cs="Times New Roman"/>
          <w:kern w:val="0"/>
          <w:szCs w:val="21"/>
        </w:rPr>
        <w:instrText xml:space="preserve"> ADDIN EN.CITE.DATA </w:instrText>
      </w:r>
      <w:r w:rsidR="00D04F80">
        <w:rPr>
          <w:rFonts w:ascii="Times New Roman" w:hAnsi="Times New Roman" w:cs="Times New Roman"/>
          <w:kern w:val="0"/>
          <w:szCs w:val="21"/>
        </w:rPr>
      </w:r>
      <w:r w:rsidR="00D04F80">
        <w:rPr>
          <w:rFonts w:ascii="Times New Roman" w:hAnsi="Times New Roman" w:cs="Times New Roman"/>
          <w:kern w:val="0"/>
          <w:szCs w:val="21"/>
        </w:rPr>
        <w:fldChar w:fldCharType="end"/>
      </w:r>
      <w:ins w:id="47" w:author="tan xinyu" w:date="2020-11-22T22:54:00Z">
        <w:r w:rsidR="00522666">
          <w:rPr>
            <w:rFonts w:ascii="Times New Roman" w:hAnsi="Times New Roman" w:cs="Times New Roman"/>
            <w:kern w:val="0"/>
            <w:szCs w:val="21"/>
          </w:rPr>
        </w:r>
        <w:r w:rsidR="00522666">
          <w:rPr>
            <w:rFonts w:ascii="Times New Roman" w:hAnsi="Times New Roman" w:cs="Times New Roman"/>
            <w:kern w:val="0"/>
            <w:szCs w:val="21"/>
          </w:rPr>
          <w:fldChar w:fldCharType="separate"/>
        </w:r>
      </w:ins>
      <w:r w:rsidR="00D04F80">
        <w:rPr>
          <w:rFonts w:ascii="Times New Roman" w:hAnsi="Times New Roman" w:cs="Times New Roman"/>
          <w:noProof/>
          <w:kern w:val="0"/>
          <w:szCs w:val="21"/>
        </w:rPr>
        <w:t>(Groeger and Brown 1989, McMillen, Pang et al. 1992, Lajunen and Summala 1995, Boyce and Geller 2002, Özkan and Lajunen 2006, Li, Yan et al. 2016)</w:t>
      </w:r>
      <w:ins w:id="48" w:author="tan xinyu" w:date="2020-11-22T22:54:00Z">
        <w:r w:rsidR="00522666">
          <w:rPr>
            <w:rFonts w:ascii="Times New Roman" w:hAnsi="Times New Roman" w:cs="Times New Roman"/>
            <w:kern w:val="0"/>
            <w:szCs w:val="21"/>
          </w:rPr>
          <w:fldChar w:fldCharType="end"/>
        </w:r>
      </w:ins>
      <w:ins w:id="49" w:author="tan xinyu" w:date="2020-11-22T22:53:00Z">
        <w:r w:rsidR="00191F8C" w:rsidRPr="00191F8C">
          <w:rPr>
            <w:rFonts w:ascii="Times New Roman" w:hAnsi="Times New Roman" w:cs="Times New Roman"/>
            <w:szCs w:val="21"/>
          </w:rPr>
          <w:t>. Driving style, or habits, include</w:t>
        </w:r>
      </w:ins>
      <w:ins w:id="50" w:author="tan xinyu" w:date="2020-11-24T19:48:00Z">
        <w:r w:rsidR="00683A12">
          <w:rPr>
            <w:rFonts w:ascii="Times New Roman" w:hAnsi="Times New Roman" w:cs="Times New Roman"/>
            <w:szCs w:val="21"/>
          </w:rPr>
          <w:t>s</w:t>
        </w:r>
      </w:ins>
      <w:ins w:id="51" w:author="tan xinyu" w:date="2020-11-22T22:53:00Z">
        <w:r w:rsidR="00191F8C" w:rsidRPr="00191F8C">
          <w:rPr>
            <w:rFonts w:ascii="Times New Roman" w:hAnsi="Times New Roman" w:cs="Times New Roman"/>
            <w:szCs w:val="21"/>
          </w:rPr>
          <w:t xml:space="preserve"> the ways an individual chooses to drive based on attitudes, beliefs, personality traits</w:t>
        </w:r>
      </w:ins>
      <w:ins w:id="52" w:author="tan xinyu" w:date="2020-11-22T23:00:00Z">
        <w:r w:rsidR="00906AB6">
          <w:rPr>
            <w:rFonts w:ascii="Times New Roman" w:hAnsi="Times New Roman" w:cs="Times New Roman"/>
            <w:szCs w:val="21"/>
          </w:rPr>
          <w:t xml:space="preserve"> and time perspective</w:t>
        </w:r>
      </w:ins>
      <w:ins w:id="53" w:author="tan xinyu" w:date="2020-11-22T23:01:00Z">
        <w:r w:rsidR="002D2A7E">
          <w:rPr>
            <w:rFonts w:ascii="Times New Roman" w:hAnsi="Times New Roman" w:cs="Times New Roman"/>
            <w:szCs w:val="21"/>
          </w:rPr>
          <w:t xml:space="preserve"> </w:t>
        </w:r>
      </w:ins>
      <w:r w:rsidR="002D2A7E">
        <w:rPr>
          <w:rFonts w:ascii="Times New Roman" w:hAnsi="Times New Roman" w:cs="Times New Roman"/>
          <w:szCs w:val="21"/>
        </w:rPr>
        <w:fldChar w:fldCharType="begin">
          <w:fldData xml:space="preserve">PEVuZE5vdGU+PENpdGU+PEF1dGhvcj5Sb2xpc29uPC9BdXRob3I+PFllYXI+MjAxODwvWWVhcj48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</w:fldData>
        </w:fldChar>
      </w:r>
      <w:r w:rsidR="00DD2464">
        <w:rPr>
          <w:rFonts w:ascii="Times New Roman" w:hAnsi="Times New Roman" w:cs="Times New Roman"/>
          <w:szCs w:val="21"/>
        </w:rPr>
        <w:instrText xml:space="preserve"> ADDIN EN.CITE </w:instrText>
      </w:r>
      <w:r w:rsidR="00DD2464">
        <w:rPr>
          <w:rFonts w:ascii="Times New Roman" w:hAnsi="Times New Roman" w:cs="Times New Roman"/>
          <w:szCs w:val="21"/>
        </w:rPr>
        <w:fldChar w:fldCharType="begin">
          <w:fldData xml:space="preserve">PEVuZE5vdGU+PENpdGU+PEF1dGhvcj5Sb2xpc29uPC9BdXRob3I+PFllYXI+MjAxODwvWWVhcj48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</w:fldData>
        </w:fldChar>
      </w:r>
      <w:r w:rsidR="00DD2464">
        <w:rPr>
          <w:rFonts w:ascii="Times New Roman" w:hAnsi="Times New Roman" w:cs="Times New Roman"/>
          <w:szCs w:val="21"/>
        </w:rPr>
        <w:instrText xml:space="preserve"> ADDIN EN.CITE.DATA </w:instrText>
      </w:r>
      <w:r w:rsidR="00DD2464">
        <w:rPr>
          <w:rFonts w:ascii="Times New Roman" w:hAnsi="Times New Roman" w:cs="Times New Roman"/>
          <w:szCs w:val="21"/>
        </w:rPr>
      </w:r>
      <w:r w:rsidR="00DD2464">
        <w:rPr>
          <w:rFonts w:ascii="Times New Roman" w:hAnsi="Times New Roman" w:cs="Times New Roman"/>
          <w:szCs w:val="21"/>
        </w:rPr>
        <w:fldChar w:fldCharType="end"/>
      </w:r>
      <w:r w:rsidR="002D2A7E">
        <w:rPr>
          <w:rFonts w:ascii="Times New Roman" w:hAnsi="Times New Roman" w:cs="Times New Roman"/>
          <w:szCs w:val="21"/>
        </w:rPr>
      </w:r>
      <w:r w:rsidR="002D2A7E">
        <w:rPr>
          <w:rFonts w:ascii="Times New Roman" w:hAnsi="Times New Roman" w:cs="Times New Roman"/>
          <w:szCs w:val="21"/>
        </w:rPr>
        <w:fldChar w:fldCharType="separate"/>
      </w:r>
      <w:r w:rsidR="002D2A7E">
        <w:rPr>
          <w:rFonts w:ascii="Times New Roman" w:hAnsi="Times New Roman" w:cs="Times New Roman"/>
          <w:noProof/>
          <w:szCs w:val="21"/>
        </w:rPr>
        <w:t>(Quimby and Watts 1981, Donovan, Umlauf et al. 1988, Rolison, Regev et al. 2018)</w:t>
      </w:r>
      <w:r w:rsidR="002D2A7E">
        <w:rPr>
          <w:rFonts w:ascii="Times New Roman" w:hAnsi="Times New Roman" w:cs="Times New Roman"/>
          <w:szCs w:val="21"/>
        </w:rPr>
        <w:fldChar w:fldCharType="end"/>
      </w:r>
      <w:ins w:id="54" w:author="tan xinyu" w:date="2020-11-22T22:53:00Z">
        <w:r w:rsidR="00191F8C" w:rsidRPr="00191F8C">
          <w:rPr>
            <w:rFonts w:ascii="Times New Roman" w:hAnsi="Times New Roman" w:cs="Times New Roman"/>
            <w:szCs w:val="21"/>
          </w:rPr>
          <w:t xml:space="preserve">. </w:t>
        </w:r>
      </w:ins>
      <w:ins w:id="55" w:author="tan xinyu" w:date="2020-11-23T14:52:00Z">
        <w:r w:rsidR="00C9461E">
          <w:rPr>
            <w:rFonts w:ascii="Times New Roman" w:hAnsi="Times New Roman" w:cs="Times New Roman" w:hint="eastAsia"/>
            <w:szCs w:val="21"/>
          </w:rPr>
          <w:t>——总的主观原因</w:t>
        </w:r>
        <w:r w:rsidR="00C9461E">
          <w:rPr>
            <w:rFonts w:ascii="Times New Roman" w:hAnsi="Times New Roman" w:cs="Times New Roman" w:hint="eastAsia"/>
            <w:szCs w:val="21"/>
          </w:rPr>
          <w:t>=</w:t>
        </w:r>
        <w:r w:rsidR="00C9461E">
          <w:rPr>
            <w:rFonts w:ascii="Times New Roman" w:hAnsi="Times New Roman" w:cs="Times New Roman"/>
            <w:szCs w:val="21"/>
          </w:rPr>
          <w:t>style+</w:t>
        </w:r>
      </w:ins>
      <w:ins w:id="56" w:author="tan xinyu" w:date="2020-11-23T15:21:00Z">
        <w:r w:rsidR="00AF109E">
          <w:rPr>
            <w:rFonts w:ascii="Times New Roman" w:hAnsi="Times New Roman" w:cs="Times New Roman"/>
            <w:szCs w:val="21"/>
          </w:rPr>
          <w:t xml:space="preserve"> </w:t>
        </w:r>
      </w:ins>
      <w:ins w:id="57" w:author="tan xinyu" w:date="2020-11-23T14:52:00Z">
        <w:r w:rsidR="00C9461E">
          <w:rPr>
            <w:rFonts w:ascii="Times New Roman" w:hAnsi="Times New Roman" w:cs="Times New Roman"/>
            <w:szCs w:val="21"/>
          </w:rPr>
          <w:t>skill</w:t>
        </w:r>
      </w:ins>
    </w:p>
    <w:p w14:paraId="4C2B381C" w14:textId="77777777" w:rsidR="00191F8C" w:rsidRDefault="00191F8C" w:rsidP="00191F8C">
      <w:pPr>
        <w:rPr>
          <w:ins w:id="58" w:author="tan xinyu" w:date="2020-11-22T22:53:00Z"/>
          <w:rFonts w:ascii="Times New Roman" w:hAnsi="Times New Roman" w:cs="Times New Roman"/>
          <w:szCs w:val="21"/>
        </w:rPr>
      </w:pPr>
    </w:p>
    <w:p w14:paraId="0E7FAFFF" w14:textId="20F6B638" w:rsidR="00783F2F" w:rsidRDefault="004D3607" w:rsidP="00514F29">
      <w:pPr>
        <w:rPr>
          <w:ins w:id="59" w:author="tan xinyu" w:date="2020-11-22T23:17:00Z"/>
          <w:rFonts w:ascii="Times New Roman" w:hAnsi="Times New Roman" w:cs="Times New Roman"/>
          <w:kern w:val="0"/>
          <w:szCs w:val="21"/>
        </w:rPr>
      </w:pPr>
      <w:ins w:id="60" w:author="tan xinyu" w:date="2020-11-23T14:39:00Z">
        <w:r>
          <w:rPr>
            <w:rFonts w:ascii="Times New Roman" w:hAnsi="Times New Roman" w:cs="Times New Roman"/>
            <w:szCs w:val="21"/>
          </w:rPr>
          <w:t xml:space="preserve">More researchers devoted to </w:t>
        </w:r>
      </w:ins>
      <w:ins w:id="61" w:author="tan xinyu" w:date="2020-11-24T19:49:00Z">
        <w:r w:rsidR="00BF65F6">
          <w:rPr>
            <w:rFonts w:ascii="Times New Roman" w:hAnsi="Times New Roman" w:cs="Times New Roman"/>
            <w:szCs w:val="21"/>
          </w:rPr>
          <w:t>discovering</w:t>
        </w:r>
        <w:r w:rsidR="005734D7">
          <w:rPr>
            <w:rFonts w:ascii="Times New Roman" w:hAnsi="Times New Roman" w:cs="Times New Roman"/>
            <w:szCs w:val="21"/>
          </w:rPr>
          <w:t xml:space="preserve"> an</w:t>
        </w:r>
      </w:ins>
      <w:ins w:id="62" w:author="tan xinyu" w:date="2020-11-23T14:39:00Z">
        <w:r>
          <w:rPr>
            <w:rFonts w:ascii="Times New Roman" w:hAnsi="Times New Roman" w:cs="Times New Roman"/>
            <w:szCs w:val="21"/>
          </w:rPr>
          <w:t xml:space="preserve"> identification of driving styles. </w:t>
        </w:r>
      </w:ins>
      <w:ins w:id="63" w:author="tan xinyu" w:date="2020-11-22T22:52:00Z">
        <w:r w:rsidR="00191F8C">
          <w:rPr>
            <w:rFonts w:ascii="Times New Roman" w:hAnsi="Times New Roman" w:cs="Times New Roman"/>
            <w:szCs w:val="21"/>
          </w:rPr>
          <w:t>S</w:t>
        </w:r>
      </w:ins>
      <w:ins w:id="64" w:author="tan xinyu" w:date="2020-11-22T22:12:00Z">
        <w:r w:rsidR="002561A4">
          <w:rPr>
            <w:rFonts w:ascii="Times New Roman" w:hAnsi="Times New Roman" w:cs="Times New Roman"/>
            <w:kern w:val="0"/>
            <w:szCs w:val="21"/>
          </w:rPr>
          <w:t xml:space="preserve">ince the self-assessment can definitely </w:t>
        </w:r>
      </w:ins>
      <w:ins w:id="65" w:author="tan xinyu" w:date="2020-11-24T19:49:00Z">
        <w:r w:rsidR="0057302A">
          <w:rPr>
            <w:rFonts w:ascii="Times New Roman" w:hAnsi="Times New Roman" w:cs="Times New Roman"/>
            <w:kern w:val="0"/>
            <w:szCs w:val="21"/>
          </w:rPr>
          <w:t>reflect</w:t>
        </w:r>
      </w:ins>
      <w:ins w:id="66" w:author="tan xinyu" w:date="2020-11-22T22:12:00Z">
        <w:r w:rsidR="002561A4">
          <w:rPr>
            <w:rFonts w:ascii="Times New Roman" w:hAnsi="Times New Roman" w:cs="Times New Roman"/>
            <w:kern w:val="0"/>
            <w:szCs w:val="21"/>
          </w:rPr>
          <w:t xml:space="preserve"> part of </w:t>
        </w:r>
      </w:ins>
      <w:ins w:id="67" w:author="tan xinyu" w:date="2020-11-24T19:50:00Z">
        <w:r w:rsidR="00165E77">
          <w:rPr>
            <w:rFonts w:ascii="Times New Roman" w:hAnsi="Times New Roman" w:cs="Times New Roman"/>
            <w:kern w:val="0"/>
            <w:szCs w:val="21"/>
          </w:rPr>
          <w:t xml:space="preserve">the </w:t>
        </w:r>
      </w:ins>
      <w:ins w:id="68" w:author="tan xinyu" w:date="2020-11-22T22:12:00Z">
        <w:r w:rsidR="002561A4">
          <w:rPr>
            <w:rFonts w:ascii="Times New Roman" w:hAnsi="Times New Roman" w:cs="Times New Roman"/>
            <w:kern w:val="0"/>
            <w:szCs w:val="21"/>
          </w:rPr>
          <w:t xml:space="preserve">drivers’ </w:t>
        </w:r>
      </w:ins>
      <w:ins w:id="69" w:author="tan xinyu" w:date="2020-11-22T23:07:00Z">
        <w:r w:rsidR="00333D27">
          <w:rPr>
            <w:rFonts w:ascii="Times New Roman" w:hAnsi="Times New Roman" w:cs="Times New Roman"/>
            <w:kern w:val="0"/>
            <w:szCs w:val="21"/>
          </w:rPr>
          <w:t>driving style</w:t>
        </w:r>
      </w:ins>
      <w:bookmarkStart w:id="70" w:name="_Hlk56979497"/>
      <w:ins w:id="71" w:author="tan xinyu" w:date="2020-11-22T22:14:00Z">
        <w:r w:rsidR="002561A4">
          <w:rPr>
            <w:rFonts w:ascii="Times New Roman" w:hAnsi="Times New Roman" w:cs="Times New Roman"/>
            <w:kern w:val="0"/>
            <w:szCs w:val="21"/>
          </w:rPr>
          <w:t xml:space="preserve">, </w:t>
        </w:r>
      </w:ins>
      <w:bookmarkEnd w:id="70"/>
      <w:r w:rsidR="00873E44" w:rsidRPr="00A170A1">
        <w:rPr>
          <w:rFonts w:ascii="Times New Roman" w:hAnsi="Times New Roman" w:cs="Times New Roman"/>
          <w:szCs w:val="21"/>
        </w:rPr>
        <w:t xml:space="preserve">Dennis M. Donovan and G. Alan Marlatt </w:t>
      </w:r>
      <w:del w:id="72" w:author="tan xinyu" w:date="2020-11-22T22:07:00Z">
        <w:r w:rsidR="000E5FB5" w:rsidRPr="00A170A1" w:rsidDel="00FE5426">
          <w:rPr>
            <w:rFonts w:ascii="Times New Roman" w:hAnsi="Times New Roman" w:cs="Times New Roman"/>
            <w:szCs w:val="21"/>
          </w:rPr>
          <w:delText>payed attention to</w:delText>
        </w:r>
      </w:del>
      <w:del w:id="73" w:author="tan xinyu" w:date="2020-11-23T10:47:00Z">
        <w:r w:rsidR="000E5FB5" w:rsidRPr="00A170A1" w:rsidDel="00864154">
          <w:rPr>
            <w:rFonts w:ascii="Times New Roman" w:hAnsi="Times New Roman" w:cs="Times New Roman"/>
            <w:szCs w:val="21"/>
          </w:rPr>
          <w:delText xml:space="preserve"> the identification of the </w:delText>
        </w:r>
        <w:r w:rsidR="006F1B3C" w:rsidRPr="00A170A1" w:rsidDel="00864154">
          <w:rPr>
            <w:rFonts w:ascii="Times New Roman" w:hAnsi="Times New Roman" w:cs="Times New Roman"/>
            <w:kern w:val="0"/>
            <w:szCs w:val="21"/>
          </w:rPr>
          <w:delText>driving-while-intoxicated (DWI) offenders. They</w:delText>
        </w:r>
        <w:r w:rsidR="006F1B3C" w:rsidRPr="00A170A1" w:rsidDel="00864154">
          <w:rPr>
            <w:rFonts w:ascii="Times New Roman" w:hAnsi="Times New Roman" w:cs="Times New Roman"/>
            <w:szCs w:val="21"/>
          </w:rPr>
          <w:delText xml:space="preserve"> </w:delText>
        </w:r>
      </w:del>
      <w:r w:rsidR="009066F5" w:rsidRPr="00A170A1">
        <w:rPr>
          <w:rFonts w:ascii="Times New Roman" w:hAnsi="Times New Roman" w:cs="Times New Roman"/>
          <w:szCs w:val="21"/>
        </w:rPr>
        <w:t>divided</w:t>
      </w:r>
      <w:r w:rsidR="000A150B" w:rsidRPr="00A170A1">
        <w:rPr>
          <w:rFonts w:ascii="Times New Roman" w:hAnsi="Times New Roman" w:cs="Times New Roman"/>
          <w:szCs w:val="21"/>
        </w:rPr>
        <w:t xml:space="preserve"> </w:t>
      </w:r>
      <w:ins w:id="74" w:author="tan xinyu" w:date="2020-11-23T10:47:00Z">
        <w:r w:rsidR="00864154" w:rsidRPr="00A170A1">
          <w:rPr>
            <w:rFonts w:ascii="Times New Roman" w:hAnsi="Times New Roman" w:cs="Times New Roman"/>
            <w:szCs w:val="21"/>
          </w:rPr>
          <w:t xml:space="preserve">the </w:t>
        </w:r>
        <w:r w:rsidR="00864154" w:rsidRPr="00A170A1">
          <w:rPr>
            <w:rFonts w:ascii="Times New Roman" w:hAnsi="Times New Roman" w:cs="Times New Roman"/>
            <w:kern w:val="0"/>
            <w:szCs w:val="21"/>
          </w:rPr>
          <w:t>driving-while-intoxicated (DWI) offenders</w:t>
        </w:r>
      </w:ins>
      <w:del w:id="75" w:author="tan xinyu" w:date="2020-11-23T10:47:00Z">
        <w:r w:rsidR="000A150B" w:rsidRPr="00A170A1" w:rsidDel="00864154">
          <w:rPr>
            <w:rFonts w:ascii="Times New Roman" w:hAnsi="Times New Roman" w:cs="Times New Roman"/>
            <w:szCs w:val="21"/>
          </w:rPr>
          <w:delText>those</w:delText>
        </w:r>
        <w:r w:rsidR="009066F5" w:rsidRPr="00A170A1" w:rsidDel="00864154">
          <w:rPr>
            <w:rFonts w:ascii="Times New Roman" w:hAnsi="Times New Roman" w:cs="Times New Roman"/>
            <w:szCs w:val="21"/>
          </w:rPr>
          <w:delText xml:space="preserve"> drivers</w:delText>
        </w:r>
      </w:del>
      <w:r w:rsidR="009066F5" w:rsidRPr="00A170A1">
        <w:rPr>
          <w:rFonts w:ascii="Times New Roman" w:hAnsi="Times New Roman" w:cs="Times New Roman"/>
          <w:szCs w:val="21"/>
        </w:rPr>
        <w:t xml:space="preserve"> into 5 groups</w:t>
      </w:r>
      <w:r w:rsidR="000E5FB5" w:rsidRPr="00A170A1">
        <w:rPr>
          <w:rFonts w:ascii="Times New Roman" w:hAnsi="Times New Roman" w:cs="Times New Roman"/>
          <w:szCs w:val="21"/>
        </w:rPr>
        <w:t xml:space="preserve"> </w:t>
      </w:r>
      <w:r w:rsidR="009066F5" w:rsidRPr="00A170A1">
        <w:rPr>
          <w:rFonts w:ascii="Times New Roman" w:hAnsi="Times New Roman" w:cs="Times New Roman"/>
          <w:szCs w:val="21"/>
        </w:rPr>
        <w:t xml:space="preserve">based on </w:t>
      </w:r>
      <w:del w:id="76" w:author="tan xinyu" w:date="2020-11-23T12:22:00Z">
        <w:r w:rsidR="009066F5" w:rsidRPr="00A170A1" w:rsidDel="00A55548">
          <w:rPr>
            <w:rFonts w:ascii="Times New Roman" w:hAnsi="Times New Roman" w:cs="Times New Roman"/>
            <w:szCs w:val="21"/>
          </w:rPr>
          <w:delText xml:space="preserve">their </w:delText>
        </w:r>
      </w:del>
      <w:ins w:id="77" w:author="tan xinyu" w:date="2020-11-23T12:22:00Z">
        <w:r w:rsidR="00A55548">
          <w:rPr>
            <w:rFonts w:ascii="Times New Roman" w:hAnsi="Times New Roman" w:cs="Times New Roman"/>
            <w:szCs w:val="21"/>
          </w:rPr>
          <w:t>a</w:t>
        </w:r>
        <w:r w:rsidR="00A55548" w:rsidRPr="00A170A1">
          <w:rPr>
            <w:rFonts w:ascii="Times New Roman" w:hAnsi="Times New Roman" w:cs="Times New Roman"/>
            <w:szCs w:val="21"/>
          </w:rPr>
          <w:t xml:space="preserve"> </w:t>
        </w:r>
      </w:ins>
      <w:ins w:id="78" w:author="tan xinyu" w:date="2020-11-22T17:15:00Z">
        <w:r w:rsidR="00C96D49">
          <w:rPr>
            <w:rFonts w:ascii="Times New Roman" w:hAnsi="Times New Roman" w:cs="Times New Roman"/>
            <w:szCs w:val="21"/>
          </w:rPr>
          <w:t xml:space="preserve">specially </w:t>
        </w:r>
      </w:ins>
      <w:ins w:id="79" w:author="tan xinyu" w:date="2020-11-22T17:16:00Z">
        <w:r w:rsidR="00C96D49">
          <w:rPr>
            <w:rFonts w:ascii="Times New Roman" w:hAnsi="Times New Roman" w:cs="Times New Roman"/>
            <w:szCs w:val="21"/>
          </w:rPr>
          <w:t xml:space="preserve">designed </w:t>
        </w:r>
      </w:ins>
      <w:del w:id="80" w:author="tan xinyu" w:date="2020-11-22T17:15:00Z">
        <w:r w:rsidR="009066F5" w:rsidRPr="00A170A1" w:rsidDel="00C96D49">
          <w:rPr>
            <w:rFonts w:ascii="Times New Roman" w:hAnsi="Times New Roman" w:cs="Times New Roman"/>
            <w:kern w:val="0"/>
            <w:szCs w:val="21"/>
          </w:rPr>
          <w:delText>differential levels of driving-related attitudes, personality functioning, and hostility</w:delText>
        </w:r>
        <w:r w:rsidR="000E5FB5" w:rsidRPr="00A170A1" w:rsidDel="00C96D49">
          <w:rPr>
            <w:rFonts w:ascii="Times New Roman" w:hAnsi="Times New Roman" w:cs="Times New Roman"/>
            <w:kern w:val="0"/>
            <w:szCs w:val="21"/>
          </w:rPr>
          <w:delText xml:space="preserve"> measures</w:delText>
        </w:r>
        <w:r w:rsidR="000A150B" w:rsidRPr="00A170A1" w:rsidDel="00C96D49">
          <w:rPr>
            <w:rFonts w:ascii="Times New Roman" w:hAnsi="Times New Roman" w:cs="Times New Roman"/>
            <w:kern w:val="0"/>
            <w:szCs w:val="21"/>
          </w:rPr>
          <w:delText xml:space="preserve"> measured by </w:delText>
        </w:r>
      </w:del>
      <w:r w:rsidR="000A150B" w:rsidRPr="00A170A1">
        <w:rPr>
          <w:rFonts w:ascii="Times New Roman" w:hAnsi="Times New Roman" w:cs="Times New Roman"/>
          <w:kern w:val="0"/>
          <w:szCs w:val="21"/>
        </w:rPr>
        <w:t>que</w:t>
      </w:r>
      <w:r w:rsidR="00987B2A" w:rsidRPr="00A170A1">
        <w:rPr>
          <w:rFonts w:ascii="Times New Roman" w:hAnsi="Times New Roman" w:cs="Times New Roman"/>
          <w:kern w:val="0"/>
          <w:szCs w:val="21"/>
        </w:rPr>
        <w:t>s</w:t>
      </w:r>
      <w:r w:rsidR="000A150B" w:rsidRPr="00A170A1">
        <w:rPr>
          <w:rFonts w:ascii="Times New Roman" w:hAnsi="Times New Roman" w:cs="Times New Roman"/>
          <w:kern w:val="0"/>
          <w:szCs w:val="21"/>
        </w:rPr>
        <w:t>tionnaires</w:t>
      </w:r>
      <w:r w:rsidR="00742245">
        <w:rPr>
          <w:rFonts w:ascii="Times New Roman" w:hAnsi="Times New Roman" w:cs="Times New Roman"/>
          <w:kern w:val="0"/>
          <w:szCs w:val="21"/>
        </w:rPr>
        <w:t xml:space="preserve"> </w:t>
      </w:r>
      <w:r w:rsidR="00742245">
        <w:rPr>
          <w:rFonts w:ascii="Times New Roman" w:hAnsi="Times New Roman" w:cs="Times New Roman"/>
          <w:kern w:val="0"/>
          <w:szCs w:val="21"/>
        </w:rPr>
        <w:fldChar w:fldCharType="begin"/>
      </w:r>
      <w:r w:rsidR="00742245">
        <w:rPr>
          <w:rFonts w:ascii="Times New Roman" w:hAnsi="Times New Roman" w:cs="Times New Roman"/>
          <w:kern w:val="0"/>
          <w:szCs w:val="21"/>
        </w:rPr>
        <w:instrText xml:space="preserve"> ADDIN EN.CITE &lt;EndNote&gt;&lt;Cite&gt;&lt;Author&gt;Donovan&lt;/Author&gt;&lt;Year&gt;1982&lt;/Year&gt;&lt;RecNum&gt;14&lt;/RecNum&gt;&lt;DisplayText&gt;(Donovan and Marlatt 1982)&lt;/DisplayText&gt;&lt;record&gt;&lt;rec-number&gt;14&lt;/rec-number&gt;&lt;foreign-keys&gt;&lt;key app="EN" db-id="xx2sdxzxyppx5jedtfkvpvsn9sve2252dadz" timestamp="1605057279"&gt;14&lt;/key&gt;&lt;/foreign-keys&gt;&lt;ref-type name="Journal Article"&gt;17&lt;/ref-type&gt;&lt;contributors&gt;&lt;authors&gt;&lt;author&gt;Donovan, Dennis M&lt;/author&gt;&lt;author&gt;Marlatt, G Alan&lt;/author&gt;&lt;/authors&gt;&lt;/contributors&gt;&lt;titles&gt;&lt;title&gt;Personality subtypes among driving-while-intoxicated offenders: relationship to drinking behavior and driving risk&lt;/title&gt;&lt;secondary-title&gt;Journal of consulting and clinical psychology&lt;/secondary-title&gt;&lt;/titles&gt;&lt;periodical&gt;&lt;full-title&gt;Journal of consulting and clinical psychology&lt;/full-title&gt;&lt;/periodical&gt;&lt;pages&gt;241&lt;/pages&gt;&lt;volume&gt;50&lt;/volume&gt;&lt;number&gt;2&lt;/number&gt;&lt;dates&gt;&lt;year&gt;1982&lt;/year&gt;&lt;/dates&gt;&lt;isbn&gt;1939-2117&lt;/isbn&gt;&lt;urls&gt;&lt;/urls&gt;&lt;/record&gt;&lt;/Cite&gt;&lt;/EndNote&gt;</w:instrText>
      </w:r>
      <w:r w:rsidR="00742245">
        <w:rPr>
          <w:rFonts w:ascii="Times New Roman" w:hAnsi="Times New Roman" w:cs="Times New Roman"/>
          <w:kern w:val="0"/>
          <w:szCs w:val="21"/>
        </w:rPr>
        <w:fldChar w:fldCharType="separate"/>
      </w:r>
      <w:r w:rsidR="00742245">
        <w:rPr>
          <w:rFonts w:ascii="Times New Roman" w:hAnsi="Times New Roman" w:cs="Times New Roman"/>
          <w:noProof/>
          <w:kern w:val="0"/>
          <w:szCs w:val="21"/>
        </w:rPr>
        <w:t>(Donovan and Marlatt 1982)</w:t>
      </w:r>
      <w:r w:rsidR="00742245">
        <w:rPr>
          <w:rFonts w:ascii="Times New Roman" w:hAnsi="Times New Roman" w:cs="Times New Roman"/>
          <w:kern w:val="0"/>
          <w:szCs w:val="21"/>
        </w:rPr>
        <w:fldChar w:fldCharType="end"/>
      </w:r>
      <w:ins w:id="81" w:author="tan xinyu" w:date="2020-11-22T22:09:00Z">
        <w:r w:rsidR="000034A1">
          <w:rPr>
            <w:rFonts w:ascii="Times New Roman" w:hAnsi="Times New Roman" w:cs="Times New Roman"/>
            <w:kern w:val="0"/>
            <w:szCs w:val="21"/>
          </w:rPr>
          <w:t xml:space="preserve">, </w:t>
        </w:r>
      </w:ins>
      <w:ins w:id="82" w:author="tan xinyu" w:date="2020-11-24T19:50:00Z">
        <w:r w:rsidR="00577F90">
          <w:rPr>
            <w:rFonts w:ascii="Times New Roman" w:hAnsi="Times New Roman" w:cs="Times New Roman"/>
            <w:kern w:val="0"/>
            <w:szCs w:val="21"/>
          </w:rPr>
          <w:t>for</w:t>
        </w:r>
      </w:ins>
      <w:ins w:id="83" w:author="tan xinyu" w:date="2020-11-22T22:10:00Z">
        <w:r w:rsidR="000034A1">
          <w:rPr>
            <w:rFonts w:ascii="Times New Roman" w:hAnsi="Times New Roman" w:cs="Times New Roman"/>
            <w:kern w:val="0"/>
            <w:szCs w:val="21"/>
          </w:rPr>
          <w:t xml:space="preserve"> </w:t>
        </w:r>
      </w:ins>
      <w:ins w:id="84" w:author="tan xinyu" w:date="2020-11-22T22:11:00Z">
        <w:r w:rsidR="000034A1">
          <w:rPr>
            <w:rFonts w:ascii="Times New Roman" w:hAnsi="Times New Roman" w:cs="Times New Roman"/>
            <w:kern w:val="0"/>
            <w:szCs w:val="21"/>
          </w:rPr>
          <w:t>conduct</w:t>
        </w:r>
      </w:ins>
      <w:ins w:id="85" w:author="tan xinyu" w:date="2020-11-24T19:50:00Z">
        <w:r w:rsidR="00577F90">
          <w:rPr>
            <w:rFonts w:ascii="Times New Roman" w:hAnsi="Times New Roman" w:cs="Times New Roman"/>
            <w:kern w:val="0"/>
            <w:szCs w:val="21"/>
          </w:rPr>
          <w:t>ing</w:t>
        </w:r>
      </w:ins>
      <w:ins w:id="86" w:author="tan xinyu" w:date="2020-11-22T22:11:00Z">
        <w:r w:rsidR="000034A1">
          <w:rPr>
            <w:rFonts w:ascii="Times New Roman" w:hAnsi="Times New Roman" w:cs="Times New Roman"/>
            <w:kern w:val="0"/>
            <w:szCs w:val="21"/>
          </w:rPr>
          <w:t xml:space="preserve"> education and correct guidance for </w:t>
        </w:r>
        <w:r w:rsidR="00CB6999">
          <w:rPr>
            <w:rFonts w:ascii="Times New Roman" w:hAnsi="Times New Roman" w:cs="Times New Roman"/>
            <w:kern w:val="0"/>
            <w:szCs w:val="21"/>
          </w:rPr>
          <w:t xml:space="preserve">people </w:t>
        </w:r>
      </w:ins>
      <w:ins w:id="87" w:author="tan xinyu" w:date="2020-11-22T22:12:00Z">
        <w:r w:rsidR="00CB6999">
          <w:rPr>
            <w:rFonts w:ascii="Times New Roman" w:hAnsi="Times New Roman" w:cs="Times New Roman"/>
            <w:kern w:val="0"/>
            <w:szCs w:val="21"/>
          </w:rPr>
          <w:t xml:space="preserve">under </w:t>
        </w:r>
      </w:ins>
      <w:ins w:id="88" w:author="tan xinyu" w:date="2020-11-22T22:11:00Z">
        <w:r w:rsidR="00CB6999">
          <w:rPr>
            <w:rFonts w:ascii="Times New Roman" w:hAnsi="Times New Roman" w:cs="Times New Roman"/>
            <w:kern w:val="0"/>
            <w:szCs w:val="21"/>
          </w:rPr>
          <w:t>potential risk</w:t>
        </w:r>
      </w:ins>
      <w:r w:rsidR="00742245">
        <w:rPr>
          <w:rFonts w:ascii="Times New Roman" w:hAnsi="Times New Roman" w:cs="Times New Roman"/>
          <w:kern w:val="0"/>
          <w:szCs w:val="21"/>
        </w:rPr>
        <w:t>.</w:t>
      </w:r>
      <w:r w:rsidR="00BD4F75" w:rsidRPr="00A170A1">
        <w:rPr>
          <w:rFonts w:ascii="Times New Roman" w:hAnsi="Times New Roman" w:cs="Times New Roman"/>
          <w:kern w:val="0"/>
          <w:szCs w:val="21"/>
        </w:rPr>
        <w:t xml:space="preserve"> </w:t>
      </w:r>
      <w:ins w:id="89" w:author="tan xinyu" w:date="2020-11-22T22:36:00Z">
        <w:r w:rsidR="00E5179F">
          <w:rPr>
            <w:rFonts w:ascii="Times New Roman" w:hAnsi="Times New Roman" w:cs="Times New Roman"/>
            <w:kern w:val="0"/>
            <w:szCs w:val="21"/>
          </w:rPr>
          <w:t>A</w:t>
        </w:r>
        <w:r w:rsidR="00E5179F">
          <w:rPr>
            <w:rFonts w:ascii="Times New Roman" w:hAnsi="Times New Roman" w:cs="Times New Roman" w:hint="eastAsia"/>
            <w:kern w:val="0"/>
            <w:szCs w:val="21"/>
          </w:rPr>
          <w:t>nd</w:t>
        </w:r>
        <w:r w:rsidR="00E5179F">
          <w:rPr>
            <w:rFonts w:ascii="Times New Roman" w:hAnsi="Times New Roman" w:cs="Times New Roman"/>
            <w:kern w:val="0"/>
            <w:szCs w:val="21"/>
          </w:rPr>
          <w:t xml:space="preserve"> g</w:t>
        </w:r>
        <w:r w:rsidR="00E5179F" w:rsidRPr="00E5179F">
          <w:rPr>
            <w:rFonts w:ascii="Times New Roman" w:hAnsi="Times New Roman" w:cs="Times New Roman"/>
            <w:kern w:val="0"/>
            <w:szCs w:val="21"/>
          </w:rPr>
          <w:t xml:space="preserve">iven the evidence that angry and aggressive driving </w:t>
        </w:r>
      </w:ins>
      <w:ins w:id="90" w:author="tan xinyu" w:date="2020-11-22T22:45:00Z">
        <w:r w:rsidR="001E4A6F">
          <w:rPr>
            <w:rFonts w:ascii="Times New Roman" w:hAnsi="Times New Roman" w:cs="Times New Roman"/>
            <w:kern w:val="0"/>
            <w:szCs w:val="21"/>
          </w:rPr>
          <w:t>assessment can help avoid</w:t>
        </w:r>
      </w:ins>
      <w:ins w:id="91" w:author="tan xinyu" w:date="2020-11-22T22:36:00Z">
        <w:r w:rsidR="00E5179F" w:rsidRPr="00E5179F">
          <w:rPr>
            <w:rFonts w:ascii="Times New Roman" w:hAnsi="Times New Roman" w:cs="Times New Roman"/>
            <w:kern w:val="0"/>
            <w:szCs w:val="21"/>
          </w:rPr>
          <w:t xml:space="preserve"> serious negative consequences, </w:t>
        </w:r>
      </w:ins>
      <w:ins w:id="92" w:author="tan xinyu" w:date="2020-11-22T22:37:00Z">
        <w:r w:rsidR="00E5179F">
          <w:rPr>
            <w:rFonts w:ascii="Times New Roman" w:hAnsi="Times New Roman" w:cs="Times New Roman"/>
            <w:kern w:val="0"/>
            <w:szCs w:val="21"/>
          </w:rPr>
          <w:t>the experts have sought for</w:t>
        </w:r>
      </w:ins>
      <w:ins w:id="93" w:author="tan xinyu" w:date="2020-11-22T22:36:00Z">
        <w:r w:rsidR="00E5179F" w:rsidRPr="00E5179F">
          <w:rPr>
            <w:rFonts w:ascii="Times New Roman" w:hAnsi="Times New Roman" w:cs="Times New Roman"/>
            <w:kern w:val="0"/>
            <w:szCs w:val="21"/>
          </w:rPr>
          <w:t xml:space="preserve"> </w:t>
        </w:r>
      </w:ins>
      <w:ins w:id="94" w:author="tan xinyu" w:date="2020-11-24T19:51:00Z">
        <w:r w:rsidR="007B3BCE">
          <w:rPr>
            <w:rFonts w:ascii="Times New Roman" w:hAnsi="Times New Roman" w:cs="Times New Roman"/>
            <w:kern w:val="0"/>
            <w:szCs w:val="21"/>
          </w:rPr>
          <w:t xml:space="preserve">a better </w:t>
        </w:r>
      </w:ins>
      <w:ins w:id="95" w:author="tan xinyu" w:date="2020-11-22T22:36:00Z">
        <w:r w:rsidR="00E5179F" w:rsidRPr="00E5179F">
          <w:rPr>
            <w:rFonts w:ascii="Times New Roman" w:hAnsi="Times New Roman" w:cs="Times New Roman"/>
            <w:kern w:val="0"/>
            <w:szCs w:val="21"/>
          </w:rPr>
          <w:t>understanding of the potential risk</w:t>
        </w:r>
        <w:r w:rsidR="00E5179F">
          <w:rPr>
            <w:rFonts w:ascii="Times New Roman" w:hAnsi="Times New Roman" w:cs="Times New Roman" w:hint="eastAsia"/>
            <w:kern w:val="0"/>
            <w:szCs w:val="21"/>
          </w:rPr>
          <w:t xml:space="preserve"> </w:t>
        </w:r>
        <w:r w:rsidR="00E5179F" w:rsidRPr="00E5179F">
          <w:rPr>
            <w:rFonts w:ascii="Times New Roman" w:hAnsi="Times New Roman" w:cs="Times New Roman"/>
            <w:kern w:val="0"/>
            <w:szCs w:val="21"/>
          </w:rPr>
          <w:t>factors and ways of assessing and helping individuals reduce</w:t>
        </w:r>
      </w:ins>
      <w:ins w:id="96" w:author="tan xinyu" w:date="2020-11-22T22:37:00Z">
        <w:r w:rsidR="00E5179F">
          <w:rPr>
            <w:rFonts w:ascii="Times New Roman" w:hAnsi="Times New Roman" w:cs="Times New Roman"/>
            <w:kern w:val="0"/>
            <w:szCs w:val="21"/>
          </w:rPr>
          <w:t xml:space="preserve"> </w:t>
        </w:r>
      </w:ins>
      <w:ins w:id="97" w:author="tan xinyu" w:date="2020-11-22T22:36:00Z">
        <w:r w:rsidR="00E5179F" w:rsidRPr="00E5179F">
          <w:rPr>
            <w:rFonts w:ascii="Times New Roman" w:hAnsi="Times New Roman" w:cs="Times New Roman"/>
            <w:kern w:val="0"/>
            <w:szCs w:val="21"/>
          </w:rPr>
          <w:t>their risk for road rage incidents</w:t>
        </w:r>
      </w:ins>
      <w:ins w:id="98" w:author="tan xinyu" w:date="2020-11-22T22:38:00Z">
        <w:r w:rsidR="00E5179F">
          <w:rPr>
            <w:rFonts w:ascii="Times New Roman" w:hAnsi="Times New Roman" w:cs="Times New Roman"/>
            <w:kern w:val="0"/>
            <w:szCs w:val="21"/>
          </w:rPr>
          <w:t xml:space="preserve"> </w:t>
        </w:r>
      </w:ins>
      <w:r w:rsidR="00E5179F">
        <w:rPr>
          <w:rFonts w:ascii="Times New Roman" w:hAnsi="Times New Roman" w:cs="Times New Roman"/>
          <w:kern w:val="0"/>
          <w:szCs w:val="21"/>
        </w:rPr>
        <w:fldChar w:fldCharType="begin"/>
      </w:r>
      <w:r w:rsidR="00E5179F">
        <w:rPr>
          <w:rFonts w:ascii="Times New Roman" w:hAnsi="Times New Roman" w:cs="Times New Roman"/>
          <w:kern w:val="0"/>
          <w:szCs w:val="21"/>
        </w:rPr>
        <w:instrText xml:space="preserve"> ADDIN EN.CITE &lt;EndNote&gt;&lt;Cite&gt;&lt;Author&gt;Sharkin&lt;/Author&gt;&lt;Year&gt;2004&lt;/Year&gt;&lt;RecNum&gt;50&lt;/RecNum&gt;&lt;DisplayText&gt;(Sharkin 2004)&lt;/DisplayText&gt;&lt;record&gt;&lt;rec-number&gt;50&lt;/rec-number&gt;&lt;foreign-keys&gt;&lt;key app="EN" db-id="xx2sdxzxyppx5jedtfkvpvsn9sve2252dadz" timestamp="1605057389"&gt;50&lt;/key&gt;&lt;/foreign-keys&gt;&lt;ref-type name="Journal Article"&gt;17&lt;/ref-type&gt;&lt;contributors&gt;&lt;authors&gt;&lt;author&gt;Sharkin, Bruce S&lt;/author&gt;&lt;/authors&gt;&lt;/contributors&gt;&lt;titles&gt;&lt;title&gt;Road rage: Risk factors, assessment, and intervention strategies&lt;/title&gt;&lt;secondary-title&gt;Journal of Counseling &amp;amp; Development&lt;/secondary-title&gt;&lt;/titles&gt;&lt;periodical&gt;&lt;full-title&gt;Journal of Counseling &amp;amp; Development&lt;/full-title&gt;&lt;/periodical&gt;&lt;pages&gt;191-198&lt;/pages&gt;&lt;volume&gt;82&lt;/volume&gt;&lt;number&gt;2&lt;/number&gt;&lt;dates&gt;&lt;year&gt;2004&lt;/year&gt;&lt;/dates&gt;&lt;isbn&gt;0748-9633&lt;/isbn&gt;&lt;urls&gt;&lt;/urls&gt;&lt;/record&gt;&lt;/Cite&gt;&lt;/EndNote&gt;</w:instrText>
      </w:r>
      <w:r w:rsidR="00E5179F">
        <w:rPr>
          <w:rFonts w:ascii="Times New Roman" w:hAnsi="Times New Roman" w:cs="Times New Roman"/>
          <w:kern w:val="0"/>
          <w:szCs w:val="21"/>
        </w:rPr>
        <w:fldChar w:fldCharType="separate"/>
      </w:r>
      <w:r w:rsidR="00E5179F">
        <w:rPr>
          <w:rFonts w:ascii="Times New Roman" w:hAnsi="Times New Roman" w:cs="Times New Roman"/>
          <w:noProof/>
          <w:kern w:val="0"/>
          <w:szCs w:val="21"/>
        </w:rPr>
        <w:t>(Sharkin 2004)</w:t>
      </w:r>
      <w:r w:rsidR="00E5179F">
        <w:rPr>
          <w:rFonts w:ascii="Times New Roman" w:hAnsi="Times New Roman" w:cs="Times New Roman"/>
          <w:kern w:val="0"/>
          <w:szCs w:val="21"/>
        </w:rPr>
        <w:fldChar w:fldCharType="end"/>
      </w:r>
      <w:ins w:id="99" w:author="tan xinyu" w:date="2020-11-22T22:36:00Z">
        <w:r w:rsidR="00E5179F" w:rsidRPr="00E5179F">
          <w:rPr>
            <w:rFonts w:ascii="Times New Roman" w:hAnsi="Times New Roman" w:cs="Times New Roman"/>
            <w:kern w:val="0"/>
            <w:szCs w:val="21"/>
          </w:rPr>
          <w:t>.</w:t>
        </w:r>
      </w:ins>
      <w:ins w:id="100" w:author="tan xinyu" w:date="2020-11-23T14:12:00Z">
        <w:r w:rsidR="008B276A">
          <w:rPr>
            <w:rFonts w:ascii="Times New Roman" w:hAnsi="Times New Roman" w:cs="Times New Roman"/>
            <w:kern w:val="0"/>
            <w:szCs w:val="21"/>
          </w:rPr>
          <w:t xml:space="preserve"> As for </w:t>
        </w:r>
        <w:r w:rsidR="008B276A" w:rsidRPr="004C27BE">
          <w:rPr>
            <w:rFonts w:ascii="Times New Roman" w:hAnsi="Times New Roman" w:cs="Times New Roman"/>
            <w:kern w:val="0"/>
            <w:szCs w:val="21"/>
          </w:rPr>
          <w:t>adolescent drivers</w:t>
        </w:r>
        <w:r w:rsidR="008B276A">
          <w:rPr>
            <w:rFonts w:ascii="Times New Roman" w:hAnsi="Times New Roman" w:cs="Times New Roman"/>
            <w:kern w:val="0"/>
            <w:szCs w:val="21"/>
          </w:rPr>
          <w:t xml:space="preserve"> </w:t>
        </w:r>
        <w:r w:rsidR="008B276A">
          <w:rPr>
            <w:rFonts w:ascii="Times New Roman" w:hAnsi="Times New Roman" w:cs="Times New Roman" w:hint="eastAsia"/>
            <w:kern w:val="0"/>
            <w:szCs w:val="21"/>
          </w:rPr>
          <w:t>and</w:t>
        </w:r>
        <w:r w:rsidR="008B276A">
          <w:rPr>
            <w:rFonts w:ascii="Times New Roman" w:hAnsi="Times New Roman" w:cs="Times New Roman"/>
            <w:kern w:val="0"/>
            <w:szCs w:val="21"/>
          </w:rPr>
          <w:t xml:space="preserve"> y</w:t>
        </w:r>
        <w:r w:rsidR="008B276A" w:rsidRPr="00611DB5">
          <w:rPr>
            <w:rFonts w:ascii="Times New Roman" w:hAnsi="Times New Roman" w:cs="Times New Roman"/>
            <w:kern w:val="0"/>
            <w:szCs w:val="21"/>
          </w:rPr>
          <w:t>oung novice driver</w:t>
        </w:r>
        <w:r w:rsidR="008B276A">
          <w:rPr>
            <w:rFonts w:ascii="Times New Roman" w:hAnsi="Times New Roman" w:cs="Times New Roman"/>
            <w:kern w:val="0"/>
            <w:szCs w:val="21"/>
          </w:rPr>
          <w:t xml:space="preserve">, their </w:t>
        </w:r>
      </w:ins>
      <w:ins w:id="101" w:author="tan xinyu" w:date="2020-11-23T14:13:00Z">
        <w:r w:rsidR="008B276A">
          <w:rPr>
            <w:rFonts w:ascii="Times New Roman" w:hAnsi="Times New Roman" w:cs="Times New Roman"/>
            <w:kern w:val="0"/>
            <w:szCs w:val="21"/>
          </w:rPr>
          <w:t>driving styles are concluded to several types</w:t>
        </w:r>
      </w:ins>
      <w:ins w:id="102" w:author="tan xinyu" w:date="2020-11-23T14:21:00Z">
        <w:r w:rsidR="00514F29">
          <w:rPr>
            <w:rFonts w:ascii="Times New Roman" w:hAnsi="Times New Roman" w:cs="Times New Roman"/>
            <w:kern w:val="0"/>
            <w:szCs w:val="21"/>
          </w:rPr>
          <w:t xml:space="preserve"> to </w:t>
        </w:r>
      </w:ins>
      <w:ins w:id="103" w:author="tan xinyu" w:date="2020-11-23T14:23:00Z">
        <w:r w:rsidR="00514F29">
          <w:rPr>
            <w:rFonts w:ascii="Times New Roman" w:hAnsi="Times New Roman" w:cs="Times New Roman"/>
            <w:kern w:val="0"/>
            <w:szCs w:val="21"/>
          </w:rPr>
          <w:t>explore p</w:t>
        </w:r>
        <w:r w:rsidR="00514F29" w:rsidRPr="00514F29">
          <w:rPr>
            <w:rFonts w:ascii="Times New Roman" w:hAnsi="Times New Roman" w:cs="Times New Roman"/>
            <w:kern w:val="0"/>
            <w:szCs w:val="21"/>
          </w:rPr>
          <w:t>ossible traffic safety interventions</w:t>
        </w:r>
      </w:ins>
      <w:ins w:id="104" w:author="tan xinyu" w:date="2020-11-23T14:26:00Z">
        <w:r w:rsidR="003E5105">
          <w:rPr>
            <w:rFonts w:ascii="Times New Roman" w:hAnsi="Times New Roman" w:cs="Times New Roman"/>
            <w:kern w:val="0"/>
            <w:szCs w:val="21"/>
          </w:rPr>
          <w:t xml:space="preserve"> </w:t>
        </w:r>
      </w:ins>
      <w:r w:rsidR="00514F29">
        <w:rPr>
          <w:rFonts w:ascii="Times New Roman" w:hAnsi="Times New Roman" w:cs="Times New Roman"/>
          <w:kern w:val="0"/>
          <w:szCs w:val="21"/>
        </w:rPr>
        <w:fldChar w:fldCharType="begin">
          <w:fldData xml:space="preserve">PEVuZE5vdGU+PENpdGU+PEF1dGhvcj5EZWVyeTwvQXV0aG9yPjxZZWFyPjE5OTk8L1llYXI+PFJl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</w:fldData>
        </w:fldChar>
      </w:r>
      <w:r w:rsidR="00514F29">
        <w:rPr>
          <w:rFonts w:ascii="Times New Roman" w:hAnsi="Times New Roman" w:cs="Times New Roman"/>
          <w:kern w:val="0"/>
          <w:szCs w:val="21"/>
        </w:rPr>
        <w:instrText xml:space="preserve"> ADDIN EN.CITE </w:instrText>
      </w:r>
      <w:r w:rsidR="00514F29">
        <w:rPr>
          <w:rFonts w:ascii="Times New Roman" w:hAnsi="Times New Roman" w:cs="Times New Roman"/>
          <w:kern w:val="0"/>
          <w:szCs w:val="21"/>
        </w:rPr>
        <w:fldChar w:fldCharType="begin">
          <w:fldData xml:space="preserve">PEVuZE5vdGU+PENpdGU+PEF1dGhvcj5EZWVyeTwvQXV0aG9yPjxZZWFyPjE5OTk8L1llYXI+PFJl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</w:fldData>
        </w:fldChar>
      </w:r>
      <w:r w:rsidR="00514F29">
        <w:rPr>
          <w:rFonts w:ascii="Times New Roman" w:hAnsi="Times New Roman" w:cs="Times New Roman"/>
          <w:kern w:val="0"/>
          <w:szCs w:val="21"/>
        </w:rPr>
        <w:instrText xml:space="preserve"> ADDIN EN.CITE.DATA </w:instrText>
      </w:r>
      <w:r w:rsidR="00514F29">
        <w:rPr>
          <w:rFonts w:ascii="Times New Roman" w:hAnsi="Times New Roman" w:cs="Times New Roman"/>
          <w:kern w:val="0"/>
          <w:szCs w:val="21"/>
        </w:rPr>
      </w:r>
      <w:r w:rsidR="00514F29">
        <w:rPr>
          <w:rFonts w:ascii="Times New Roman" w:hAnsi="Times New Roman" w:cs="Times New Roman"/>
          <w:kern w:val="0"/>
          <w:szCs w:val="21"/>
        </w:rPr>
        <w:fldChar w:fldCharType="end"/>
      </w:r>
      <w:r w:rsidR="00514F29">
        <w:rPr>
          <w:rFonts w:ascii="Times New Roman" w:hAnsi="Times New Roman" w:cs="Times New Roman"/>
          <w:kern w:val="0"/>
          <w:szCs w:val="21"/>
        </w:rPr>
      </w:r>
      <w:r w:rsidR="00514F29">
        <w:rPr>
          <w:rFonts w:ascii="Times New Roman" w:hAnsi="Times New Roman" w:cs="Times New Roman"/>
          <w:kern w:val="0"/>
          <w:szCs w:val="21"/>
        </w:rPr>
        <w:fldChar w:fldCharType="separate"/>
      </w:r>
      <w:r w:rsidR="00514F29">
        <w:rPr>
          <w:rFonts w:ascii="Times New Roman" w:hAnsi="Times New Roman" w:cs="Times New Roman"/>
          <w:noProof/>
          <w:kern w:val="0"/>
          <w:szCs w:val="21"/>
        </w:rPr>
        <w:t>(Deery and Fildes 1999, Harré 2000, Williams 2003)</w:t>
      </w:r>
      <w:r w:rsidR="00514F29">
        <w:rPr>
          <w:rFonts w:ascii="Times New Roman" w:hAnsi="Times New Roman" w:cs="Times New Roman"/>
          <w:kern w:val="0"/>
          <w:szCs w:val="21"/>
        </w:rPr>
        <w:fldChar w:fldCharType="end"/>
      </w:r>
      <w:ins w:id="105" w:author="tan xinyu" w:date="2020-11-23T14:16:00Z">
        <w:r w:rsidR="00514F29">
          <w:rPr>
            <w:rFonts w:ascii="Times New Roman" w:hAnsi="Times New Roman" w:cs="Times New Roman"/>
            <w:kern w:val="0"/>
            <w:szCs w:val="21"/>
          </w:rPr>
          <w:t>.</w:t>
        </w:r>
      </w:ins>
      <w:ins w:id="106" w:author="tan xinyu" w:date="2020-11-22T23:20:00Z">
        <w:r w:rsidR="00AB1AA2">
          <w:rPr>
            <w:rFonts w:ascii="Times New Roman" w:hAnsi="Times New Roman" w:cs="Times New Roman"/>
            <w:kern w:val="0"/>
            <w:szCs w:val="21"/>
          </w:rPr>
          <w:t xml:space="preserve"> </w:t>
        </w:r>
      </w:ins>
      <w:ins w:id="107" w:author="tan xinyu" w:date="2020-11-23T14:15:00Z">
        <w:r w:rsidR="00514F29">
          <w:rPr>
            <w:rFonts w:ascii="Times New Roman" w:hAnsi="Times New Roman" w:cs="Times New Roman"/>
            <w:kern w:val="0"/>
            <w:szCs w:val="21"/>
          </w:rPr>
          <w:t>In addition to certain groups of people</w:t>
        </w:r>
      </w:ins>
      <w:ins w:id="108" w:author="tan xinyu" w:date="2020-11-23T14:10:00Z">
        <w:r w:rsidR="00611DB5">
          <w:rPr>
            <w:rFonts w:ascii="Times New Roman" w:hAnsi="Times New Roman" w:cs="Times New Roman"/>
            <w:kern w:val="0"/>
            <w:szCs w:val="21"/>
          </w:rPr>
          <w:t xml:space="preserve">, </w:t>
        </w:r>
      </w:ins>
      <w:ins w:id="109" w:author="tan xinyu" w:date="2020-11-23T14:18:00Z">
        <w:r w:rsidR="00514F29">
          <w:rPr>
            <w:rFonts w:ascii="Times New Roman" w:hAnsi="Times New Roman" w:cs="Times New Roman"/>
            <w:kern w:val="0"/>
            <w:szCs w:val="21"/>
          </w:rPr>
          <w:t xml:space="preserve">generally, </w:t>
        </w:r>
      </w:ins>
      <w:ins w:id="110" w:author="tan xinyu" w:date="2020-11-23T14:11:00Z">
        <w:r w:rsidR="00611DB5">
          <w:rPr>
            <w:rFonts w:ascii="Times New Roman" w:hAnsi="Times New Roman" w:cs="Times New Roman"/>
            <w:kern w:val="0"/>
            <w:szCs w:val="21"/>
          </w:rPr>
          <w:t xml:space="preserve">gender, age, and even the </w:t>
        </w:r>
      </w:ins>
      <w:ins w:id="111" w:author="tan xinyu" w:date="2020-11-23T14:17:00Z">
        <w:r w:rsidR="00514F29">
          <w:rPr>
            <w:rFonts w:ascii="Times New Roman" w:hAnsi="Times New Roman" w:cs="Times New Roman"/>
            <w:kern w:val="0"/>
            <w:szCs w:val="21"/>
          </w:rPr>
          <w:t>driving style</w:t>
        </w:r>
      </w:ins>
      <w:ins w:id="112" w:author="tan xinyu" w:date="2020-11-23T14:11:00Z">
        <w:r w:rsidR="00611DB5">
          <w:rPr>
            <w:rFonts w:ascii="Times New Roman" w:hAnsi="Times New Roman" w:cs="Times New Roman"/>
            <w:kern w:val="0"/>
            <w:szCs w:val="21"/>
          </w:rPr>
          <w:t xml:space="preserve"> of parents and peers </w:t>
        </w:r>
      </w:ins>
      <w:ins w:id="113" w:author="tan xinyu" w:date="2020-11-23T14:12:00Z">
        <w:r w:rsidR="00611DB5">
          <w:rPr>
            <w:rFonts w:ascii="Times New Roman" w:hAnsi="Times New Roman" w:cs="Times New Roman"/>
            <w:kern w:val="0"/>
            <w:szCs w:val="21"/>
          </w:rPr>
          <w:t xml:space="preserve">have been </w:t>
        </w:r>
      </w:ins>
      <w:ins w:id="114" w:author="tan xinyu" w:date="2020-11-23T14:19:00Z">
        <w:r w:rsidR="00514F29">
          <w:rPr>
            <w:rFonts w:ascii="Times New Roman" w:hAnsi="Times New Roman" w:cs="Times New Roman"/>
            <w:kern w:val="0"/>
            <w:szCs w:val="21"/>
          </w:rPr>
          <w:t>tested</w:t>
        </w:r>
      </w:ins>
      <w:ins w:id="115" w:author="tan xinyu" w:date="2020-11-23T14:12:00Z">
        <w:r w:rsidR="00611DB5">
          <w:rPr>
            <w:rFonts w:ascii="Times New Roman" w:hAnsi="Times New Roman" w:cs="Times New Roman"/>
            <w:kern w:val="0"/>
            <w:szCs w:val="21"/>
          </w:rPr>
          <w:t xml:space="preserve"> to</w:t>
        </w:r>
      </w:ins>
      <w:ins w:id="116" w:author="tan xinyu" w:date="2020-11-23T14:19:00Z">
        <w:r w:rsidR="00514F29">
          <w:rPr>
            <w:rFonts w:ascii="Times New Roman" w:hAnsi="Times New Roman" w:cs="Times New Roman"/>
            <w:kern w:val="0"/>
            <w:szCs w:val="21"/>
          </w:rPr>
          <w:t xml:space="preserve"> see whether</w:t>
        </w:r>
      </w:ins>
      <w:ins w:id="117" w:author="tan xinyu" w:date="2020-11-23T14:11:00Z">
        <w:r w:rsidR="00611DB5">
          <w:rPr>
            <w:rFonts w:ascii="Times New Roman" w:hAnsi="Times New Roman" w:cs="Times New Roman"/>
            <w:kern w:val="0"/>
            <w:szCs w:val="21"/>
          </w:rPr>
          <w:t xml:space="preserve"> hav</w:t>
        </w:r>
      </w:ins>
      <w:ins w:id="118" w:author="tan xinyu" w:date="2020-11-24T19:52:00Z">
        <w:r w:rsidR="00656BDC">
          <w:rPr>
            <w:rFonts w:ascii="Times New Roman" w:hAnsi="Times New Roman" w:cs="Times New Roman"/>
            <w:kern w:val="0"/>
            <w:szCs w:val="21"/>
          </w:rPr>
          <w:t>ing</w:t>
        </w:r>
      </w:ins>
      <w:ins w:id="119" w:author="tan xinyu" w:date="2020-11-23T14:11:00Z">
        <w:r w:rsidR="00611DB5">
          <w:rPr>
            <w:rFonts w:ascii="Times New Roman" w:hAnsi="Times New Roman" w:cs="Times New Roman"/>
            <w:kern w:val="0"/>
            <w:szCs w:val="21"/>
          </w:rPr>
          <w:t xml:space="preserve"> effects </w:t>
        </w:r>
      </w:ins>
      <w:ins w:id="120" w:author="tan xinyu" w:date="2020-11-23T14:12:00Z">
        <w:r w:rsidR="00611DB5">
          <w:rPr>
            <w:rFonts w:ascii="Times New Roman" w:hAnsi="Times New Roman" w:cs="Times New Roman"/>
            <w:kern w:val="0"/>
            <w:szCs w:val="21"/>
          </w:rPr>
          <w:t xml:space="preserve">on a driver’s driving characteristic. </w:t>
        </w:r>
      </w:ins>
      <w:ins w:id="121" w:author="tan xinyu" w:date="2020-11-24T19:52:00Z">
        <w:r w:rsidR="00535410">
          <w:rPr>
            <w:rFonts w:ascii="Times New Roman" w:hAnsi="Times New Roman" w:cs="Times New Roman"/>
            <w:kern w:val="0"/>
            <w:szCs w:val="21"/>
          </w:rPr>
          <w:t xml:space="preserve">After many efforts, </w:t>
        </w:r>
      </w:ins>
      <w:ins w:id="122" w:author="tan xinyu" w:date="2020-11-24T19:53:00Z">
        <w:r w:rsidR="00535410">
          <w:rPr>
            <w:rFonts w:ascii="Times New Roman" w:hAnsi="Times New Roman" w:cs="Times New Roman"/>
            <w:kern w:val="0"/>
            <w:szCs w:val="21"/>
          </w:rPr>
          <w:t>researchers</w:t>
        </w:r>
      </w:ins>
      <w:ins w:id="123" w:author="tan xinyu" w:date="2020-11-23T14:27:00Z">
        <w:r w:rsidR="003E5105" w:rsidRPr="00514F29">
          <w:rPr>
            <w:rFonts w:ascii="Times New Roman" w:hAnsi="Times New Roman" w:cs="Times New Roman"/>
            <w:kern w:val="0"/>
            <w:szCs w:val="21"/>
          </w:rPr>
          <w:t xml:space="preserve"> validate previous</w:t>
        </w:r>
        <w:r w:rsidR="003E5105">
          <w:rPr>
            <w:rFonts w:ascii="Times New Roman" w:hAnsi="Times New Roman" w:cs="Times New Roman" w:hint="eastAsia"/>
            <w:kern w:val="0"/>
            <w:szCs w:val="21"/>
          </w:rPr>
          <w:t xml:space="preserve"> </w:t>
        </w:r>
        <w:r w:rsidR="003E5105" w:rsidRPr="00514F29">
          <w:rPr>
            <w:rFonts w:ascii="Times New Roman" w:hAnsi="Times New Roman" w:cs="Times New Roman"/>
            <w:kern w:val="0"/>
            <w:szCs w:val="21"/>
          </w:rPr>
          <w:t>findings regarding the importance of the peer norms as</w:t>
        </w:r>
        <w:r w:rsidR="003E5105">
          <w:rPr>
            <w:rFonts w:ascii="Times New Roman" w:hAnsi="Times New Roman" w:cs="Times New Roman" w:hint="eastAsia"/>
            <w:kern w:val="0"/>
            <w:szCs w:val="21"/>
          </w:rPr>
          <w:t xml:space="preserve"> </w:t>
        </w:r>
        <w:r w:rsidR="003E5105" w:rsidRPr="00514F29">
          <w:rPr>
            <w:rFonts w:ascii="Times New Roman" w:hAnsi="Times New Roman" w:cs="Times New Roman"/>
            <w:kern w:val="0"/>
            <w:szCs w:val="21"/>
          </w:rPr>
          <w:t>contributors to risky driving</w:t>
        </w:r>
      </w:ins>
      <w:ins w:id="124" w:author="tan xinyu" w:date="2020-11-23T14:30:00Z">
        <w:r w:rsidR="003E5105">
          <w:rPr>
            <w:rFonts w:ascii="Times New Roman" w:hAnsi="Times New Roman" w:cs="Times New Roman"/>
            <w:kern w:val="0"/>
            <w:szCs w:val="21"/>
          </w:rPr>
          <w:t xml:space="preserve"> </w:t>
        </w:r>
      </w:ins>
      <w:r w:rsidR="003E5105">
        <w:rPr>
          <w:rFonts w:ascii="Times New Roman" w:hAnsi="Times New Roman" w:cs="Times New Roman"/>
          <w:kern w:val="0"/>
          <w:szCs w:val="21"/>
        </w:rPr>
        <w:fldChar w:fldCharType="begin"/>
      </w:r>
      <w:r w:rsidR="003E5105">
        <w:rPr>
          <w:rFonts w:ascii="Times New Roman" w:hAnsi="Times New Roman" w:cs="Times New Roman"/>
          <w:kern w:val="0"/>
          <w:szCs w:val="21"/>
        </w:rPr>
        <w:instrText xml:space="preserve"> ADDIN EN.CITE &lt;EndNote&gt;&lt;Cite&gt;&lt;Author&gt;Lee&lt;/Author&gt;&lt;Year&gt;2011&lt;/Year&gt;&lt;RecNum&gt;79&lt;/RecNum&gt;&lt;DisplayText&gt;(Lee, Simons-Morton et al. 2011)&lt;/DisplayText&gt;&lt;record&gt;&lt;rec-number&gt;79&lt;/rec-number&gt;&lt;foreign-keys&gt;&lt;key app="EN" db-id="xx2sdxzxyppx5jedtfkvpvsn9sve2252dadz" timestamp="1606112973"&gt;79&lt;/key&gt;&lt;/foreign-keys&gt;&lt;ref-type name="Journal Article"&gt;17&lt;/ref-type&gt;&lt;contributors&gt;&lt;authors&gt;&lt;author&gt;Lee, Suzanne E&lt;/author&gt;&lt;author&gt;Simons-Morton, Bruce G&lt;/author&gt;&lt;author&gt;Klauer, Sheila E&lt;/author&gt;&lt;author&gt;Ouimet, Marie Claude&lt;/author&gt;&lt;author&gt;Dingus, Thomas A&lt;/author&gt;&lt;/authors&gt;&lt;/contributors&gt;&lt;titles&gt;&lt;title&gt;Naturalistic assessment of novice teenage crash experience&lt;/title&gt;&lt;secondary-title&gt;Accident Analysis &amp;amp; Prevention&lt;/secondary-title&gt;&lt;/titles&gt;&lt;periodical&gt;&lt;full-title&gt;Accident Analysis &amp;amp; Prevention&lt;/full-title&gt;&lt;/periodical&gt;&lt;pages&gt;1472-1479&lt;/pages&gt;&lt;volume&gt;43&lt;/volume&gt;&lt;number&gt;4&lt;/number&gt;&lt;dates&gt;&lt;year&gt;2011&lt;/year&gt;&lt;/dates&gt;&lt;isbn&gt;0001-4575&lt;/isbn&gt;&lt;urls&gt;&lt;/urls&gt;&lt;/record&gt;&lt;/Cite&gt;&lt;/EndNote&gt;</w:instrText>
      </w:r>
      <w:r w:rsidR="003E5105">
        <w:rPr>
          <w:rFonts w:ascii="Times New Roman" w:hAnsi="Times New Roman" w:cs="Times New Roman"/>
          <w:kern w:val="0"/>
          <w:szCs w:val="21"/>
        </w:rPr>
        <w:fldChar w:fldCharType="separate"/>
      </w:r>
      <w:r w:rsidR="003E5105">
        <w:rPr>
          <w:rFonts w:ascii="Times New Roman" w:hAnsi="Times New Roman" w:cs="Times New Roman"/>
          <w:noProof/>
          <w:kern w:val="0"/>
          <w:szCs w:val="21"/>
        </w:rPr>
        <w:t>(Lee, Simons-Morton et al. 2011)</w:t>
      </w:r>
      <w:r w:rsidR="003E5105">
        <w:rPr>
          <w:rFonts w:ascii="Times New Roman" w:hAnsi="Times New Roman" w:cs="Times New Roman"/>
          <w:kern w:val="0"/>
          <w:szCs w:val="21"/>
        </w:rPr>
        <w:fldChar w:fldCharType="end"/>
      </w:r>
      <w:ins w:id="125" w:author="tan xinyu" w:date="2020-11-23T14:29:00Z">
        <w:r w:rsidR="003E5105">
          <w:rPr>
            <w:rFonts w:ascii="Times New Roman" w:hAnsi="Times New Roman" w:cs="Times New Roman"/>
            <w:kern w:val="0"/>
            <w:szCs w:val="21"/>
          </w:rPr>
          <w:t xml:space="preserve"> and </w:t>
        </w:r>
      </w:ins>
      <w:ins w:id="126" w:author="tan xinyu" w:date="2020-11-23T14:30:00Z">
        <w:r w:rsidR="003E5105">
          <w:rPr>
            <w:rFonts w:ascii="Times New Roman" w:hAnsi="Times New Roman" w:cs="Times New Roman"/>
            <w:kern w:val="0"/>
            <w:szCs w:val="21"/>
          </w:rPr>
          <w:t>convinced that</w:t>
        </w:r>
      </w:ins>
      <w:ins w:id="127" w:author="tan xinyu" w:date="2020-11-23T14:19:00Z">
        <w:r w:rsidR="00514F29">
          <w:rPr>
            <w:rFonts w:ascii="Times New Roman" w:hAnsi="Times New Roman" w:cs="Times New Roman"/>
            <w:kern w:val="0"/>
            <w:szCs w:val="21"/>
          </w:rPr>
          <w:t xml:space="preserve"> </w:t>
        </w:r>
      </w:ins>
      <w:ins w:id="128" w:author="tan xinyu" w:date="2020-11-23T14:20:00Z">
        <w:r w:rsidR="00514F29">
          <w:rPr>
            <w:rFonts w:ascii="Times New Roman" w:hAnsi="Times New Roman" w:cs="Times New Roman"/>
            <w:kern w:val="0"/>
            <w:szCs w:val="21"/>
          </w:rPr>
          <w:t>age and</w:t>
        </w:r>
      </w:ins>
      <w:ins w:id="129" w:author="tan xinyu" w:date="2020-11-23T14:21:00Z">
        <w:r w:rsidR="00514F29">
          <w:rPr>
            <w:rFonts w:ascii="Times New Roman" w:hAnsi="Times New Roman" w:cs="Times New Roman"/>
            <w:kern w:val="0"/>
            <w:szCs w:val="21"/>
          </w:rPr>
          <w:t xml:space="preserve"> </w:t>
        </w:r>
      </w:ins>
      <w:ins w:id="130" w:author="tan xinyu" w:date="2020-11-23T14:20:00Z">
        <w:r w:rsidR="00514F29" w:rsidRPr="00514F29">
          <w:rPr>
            <w:rFonts w:ascii="Times New Roman" w:hAnsi="Times New Roman" w:cs="Times New Roman"/>
            <w:kern w:val="0"/>
            <w:szCs w:val="21"/>
          </w:rPr>
          <w:t>the parents’ driving behavior, the family climate and</w:t>
        </w:r>
        <w:r w:rsidR="00514F29">
          <w:rPr>
            <w:rFonts w:ascii="Times New Roman" w:hAnsi="Times New Roman" w:cs="Times New Roman" w:hint="eastAsia"/>
            <w:kern w:val="0"/>
            <w:szCs w:val="21"/>
          </w:rPr>
          <w:t xml:space="preserve"> </w:t>
        </w:r>
        <w:r w:rsidR="00514F29" w:rsidRPr="00514F29">
          <w:rPr>
            <w:rFonts w:ascii="Times New Roman" w:hAnsi="Times New Roman" w:cs="Times New Roman"/>
            <w:kern w:val="0"/>
            <w:szCs w:val="21"/>
          </w:rPr>
          <w:t>the family members’ attitude toward road safety significantly</w:t>
        </w:r>
        <w:r w:rsidR="00514F29">
          <w:rPr>
            <w:rFonts w:ascii="Times New Roman" w:hAnsi="Times New Roman" w:cs="Times New Roman" w:hint="eastAsia"/>
            <w:kern w:val="0"/>
            <w:szCs w:val="21"/>
          </w:rPr>
          <w:t xml:space="preserve"> </w:t>
        </w:r>
        <w:r w:rsidR="00514F29" w:rsidRPr="00514F29">
          <w:rPr>
            <w:rFonts w:ascii="Times New Roman" w:hAnsi="Times New Roman" w:cs="Times New Roman"/>
            <w:kern w:val="0"/>
            <w:szCs w:val="21"/>
          </w:rPr>
          <w:t>contributes to teens’ driving behavior</w:t>
        </w:r>
      </w:ins>
      <w:ins w:id="131" w:author="tan xinyu" w:date="2020-11-24T19:53:00Z">
        <w:r w:rsidR="004F3E98">
          <w:rPr>
            <w:rFonts w:ascii="Times New Roman" w:hAnsi="Times New Roman" w:cs="Times New Roman"/>
            <w:kern w:val="0"/>
            <w:szCs w:val="21"/>
          </w:rPr>
          <w:t xml:space="preserve"> </w:t>
        </w:r>
      </w:ins>
      <w:r w:rsidR="003E5105">
        <w:rPr>
          <w:rFonts w:ascii="Times New Roman" w:hAnsi="Times New Roman" w:cs="Times New Roman"/>
          <w:kern w:val="0"/>
          <w:szCs w:val="21"/>
        </w:rPr>
        <w:fldChar w:fldCharType="begin"/>
      </w:r>
      <w:r w:rsidR="003E5105">
        <w:rPr>
          <w:rFonts w:ascii="Times New Roman" w:hAnsi="Times New Roman" w:cs="Times New Roman"/>
          <w:kern w:val="0"/>
          <w:szCs w:val="21"/>
        </w:rPr>
        <w:instrText xml:space="preserve"> ADDIN EN.CITE &lt;EndNote&gt;&lt;Cite&gt;&lt;Author&gt;Wilson&lt;/Author&gt;&lt;Year&gt;2006&lt;/Year&gt;&lt;RecNum&gt;55&lt;/RecNum&gt;&lt;DisplayText&gt;(Wilson, Meckle et al. 2006, Taubman–Ben-Ari, Kaplan et al. 2015)&lt;/DisplayText&gt;&lt;record&gt;&lt;rec-number&gt;55&lt;/rec-number&gt;&lt;foreign-keys&gt;&lt;key app="EN" db-id="xx2sdxzxyppx5jedtfkvpvsn9sve2252dadz" timestamp="1606046014"&gt;55&lt;/key&gt;&lt;/foreign-keys&gt;&lt;ref-type name="Journal Article"&gt;17&lt;/ref-type&gt;&lt;contributors&gt;&lt;authors&gt;&lt;author&gt;Wilson, R Jean&lt;/author&gt;&lt;author&gt;Meckle, Wayne&lt;/author&gt;&lt;author&gt;Wiggins, Sandi&lt;/author&gt;&lt;author&gt;Cooper, Peter J&lt;/author&gt;&lt;/authors&gt;&lt;/contributors&gt;&lt;titles&gt;&lt;title&gt;Young driver risk in relation to parents&amp;apos; retrospective driving record&lt;/title&gt;&lt;secondary-title&gt;Journal of Safety Research&lt;/secondary-title&gt;&lt;/titles&gt;&lt;periodical&gt;&lt;full-title&gt;Journal of safety research&lt;/full-title&gt;&lt;/periodical&gt;&lt;pages&gt;325-332&lt;/pages&gt;&lt;volume&gt;37&lt;/volume&gt;&lt;number&gt;4&lt;/number&gt;&lt;dates&gt;&lt;year&gt;2006&lt;/year&gt;&lt;/dates&gt;&lt;isbn&gt;0022-4375&lt;/isbn&gt;&lt;urls&gt;&lt;/urls&gt;&lt;/record&gt;&lt;/Cite&gt;&lt;Cite&gt;&lt;Author&gt;Taubman–Ben-Ari&lt;/Author&gt;&lt;Year&gt;2015&lt;/Year&gt;&lt;RecNum&gt;74&lt;/RecNum&gt;&lt;record&gt;&lt;rec-number&gt;74&lt;/rec-number&gt;&lt;foreign-keys&gt;&lt;key app="EN" db-id="xx2sdxzxyppx5jedtfkvpvsn9sve2252dadz" timestamp="1606112656"&gt;74&lt;/key&gt;&lt;/foreign-keys&gt;&lt;ref-type name="Journal Article"&gt;17&lt;/ref-type&gt;&lt;contributors&gt;&lt;authors&gt;&lt;author&gt;Taubman–Ben-Ari, Orit&lt;/author&gt;&lt;author&gt;Kaplan, Sigal&lt;/author&gt;&lt;author&gt;Lotan, Tsippy&lt;/author&gt;&lt;author&gt;Prato, Carlo Giacomo&lt;/author&gt;&lt;/authors&gt;&lt;/contributors&gt;&lt;titles&gt;&lt;title&gt;Parents’ and peers’ contribution to risky driving of male teen drivers&lt;/title&gt;&lt;secondary-title&gt;Accident analysis &amp;amp; prevention&lt;/secondary-title&gt;&lt;/titles&gt;&lt;periodical&gt;&lt;full-title&gt;Accident Analysis &amp;amp; Prevention&lt;/full-title&gt;&lt;/periodical&gt;&lt;pages&gt;81-86&lt;/pages&gt;&lt;volume&gt;78&lt;/volume&gt;&lt;dates&gt;&lt;year&gt;2015&lt;/year&gt;&lt;/dates&gt;&lt;isbn&gt;0001-4575&lt;/isbn&gt;&lt;urls&gt;&lt;/urls&gt;&lt;/record&gt;&lt;/Cite&gt;&lt;/EndNote&gt;</w:instrText>
      </w:r>
      <w:r w:rsidR="003E5105">
        <w:rPr>
          <w:rFonts w:ascii="Times New Roman" w:hAnsi="Times New Roman" w:cs="Times New Roman"/>
          <w:kern w:val="0"/>
          <w:szCs w:val="21"/>
        </w:rPr>
        <w:fldChar w:fldCharType="separate"/>
      </w:r>
      <w:r w:rsidR="003E5105">
        <w:rPr>
          <w:rFonts w:ascii="Times New Roman" w:hAnsi="Times New Roman" w:cs="Times New Roman"/>
          <w:noProof/>
          <w:kern w:val="0"/>
          <w:szCs w:val="21"/>
        </w:rPr>
        <w:t>(Wilson, Meckle et al. 2006, Taubman–Ben-Ari, Kaplan et al. 2015)</w:t>
      </w:r>
      <w:r w:rsidR="003E5105">
        <w:rPr>
          <w:rFonts w:ascii="Times New Roman" w:hAnsi="Times New Roman" w:cs="Times New Roman"/>
          <w:kern w:val="0"/>
          <w:szCs w:val="21"/>
        </w:rPr>
        <w:fldChar w:fldCharType="end"/>
      </w:r>
      <w:ins w:id="132" w:author="tan xinyu" w:date="2020-11-23T14:20:00Z">
        <w:r w:rsidR="00514F29" w:rsidRPr="00514F29">
          <w:rPr>
            <w:rFonts w:ascii="Times New Roman" w:hAnsi="Times New Roman" w:cs="Times New Roman"/>
            <w:kern w:val="0"/>
            <w:szCs w:val="21"/>
          </w:rPr>
          <w:t>.</w:t>
        </w:r>
      </w:ins>
      <w:ins w:id="133" w:author="tan xinyu" w:date="2020-11-23T14:31:00Z">
        <w:r w:rsidR="003E5105">
          <w:rPr>
            <w:rFonts w:ascii="Times New Roman" w:hAnsi="Times New Roman" w:cs="Times New Roman"/>
            <w:kern w:val="0"/>
            <w:szCs w:val="21"/>
          </w:rPr>
          <w:t xml:space="preserve"> But the influence of gender </w:t>
        </w:r>
      </w:ins>
      <w:ins w:id="134" w:author="tan xinyu" w:date="2020-11-23T14:35:00Z">
        <w:r w:rsidR="003E5105">
          <w:rPr>
            <w:rFonts w:ascii="Times New Roman" w:hAnsi="Times New Roman" w:cs="Times New Roman"/>
            <w:kern w:val="0"/>
            <w:szCs w:val="21"/>
          </w:rPr>
          <w:t xml:space="preserve">should be considered </w:t>
        </w:r>
      </w:ins>
      <w:ins w:id="135" w:author="tan xinyu" w:date="2020-11-23T14:49:00Z">
        <w:r w:rsidR="007E53F8">
          <w:rPr>
            <w:rFonts w:ascii="Times New Roman" w:hAnsi="Times New Roman" w:cs="Times New Roman"/>
            <w:kern w:val="0"/>
            <w:szCs w:val="21"/>
          </w:rPr>
          <w:t>more c</w:t>
        </w:r>
      </w:ins>
      <w:ins w:id="136" w:author="tan xinyu" w:date="2020-11-23T14:50:00Z">
        <w:r w:rsidR="007E53F8">
          <w:rPr>
            <w:rFonts w:ascii="Times New Roman" w:hAnsi="Times New Roman" w:cs="Times New Roman"/>
            <w:kern w:val="0"/>
            <w:szCs w:val="21"/>
          </w:rPr>
          <w:t>a</w:t>
        </w:r>
      </w:ins>
      <w:ins w:id="137" w:author="tan xinyu" w:date="2020-11-23T14:49:00Z">
        <w:r w:rsidR="007E53F8">
          <w:rPr>
            <w:rFonts w:ascii="Times New Roman" w:hAnsi="Times New Roman" w:cs="Times New Roman"/>
            <w:kern w:val="0"/>
            <w:szCs w:val="21"/>
          </w:rPr>
          <w:t>refully</w:t>
        </w:r>
      </w:ins>
      <w:ins w:id="138" w:author="tan xinyu" w:date="2020-11-23T14:32:00Z">
        <w:r w:rsidR="003E5105">
          <w:rPr>
            <w:rFonts w:ascii="Times New Roman" w:hAnsi="Times New Roman" w:cs="Times New Roman"/>
            <w:kern w:val="0"/>
            <w:szCs w:val="21"/>
          </w:rPr>
          <w:t xml:space="preserve"> </w:t>
        </w:r>
      </w:ins>
      <w:r w:rsidR="003E5105">
        <w:rPr>
          <w:rFonts w:ascii="Times New Roman" w:hAnsi="Times New Roman" w:cs="Times New Roman"/>
          <w:kern w:val="0"/>
          <w:szCs w:val="21"/>
        </w:rPr>
        <w:fldChar w:fldCharType="begin">
          <w:fldData xml:space="preserve">PEVuZE5vdGU+PENpdGU+PEF1dGhvcj5IYXJyw6k8L0F1dGhvcj48WWVhcj4yMDAwPC9ZZWFyPjxS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</w:fldData>
        </w:fldChar>
      </w:r>
      <w:r w:rsidR="00DD2464">
        <w:rPr>
          <w:rFonts w:ascii="Times New Roman" w:hAnsi="Times New Roman" w:cs="Times New Roman"/>
          <w:kern w:val="0"/>
          <w:szCs w:val="21"/>
        </w:rPr>
        <w:instrText xml:space="preserve"> ADDIN EN.CITE </w:instrText>
      </w:r>
      <w:r w:rsidR="00DD2464">
        <w:rPr>
          <w:rFonts w:ascii="Times New Roman" w:hAnsi="Times New Roman" w:cs="Times New Roman"/>
          <w:kern w:val="0"/>
          <w:szCs w:val="21"/>
        </w:rPr>
        <w:fldChar w:fldCharType="begin">
          <w:fldData xml:space="preserve">PEVuZE5vdGU+PENpdGU+PEF1dGhvcj5IYXJyw6k8L0F1dGhvcj48WWVhcj4yMDAwPC9ZZWFyPjxS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</w:fldData>
        </w:fldChar>
      </w:r>
      <w:r w:rsidR="00DD2464">
        <w:rPr>
          <w:rFonts w:ascii="Times New Roman" w:hAnsi="Times New Roman" w:cs="Times New Roman"/>
          <w:kern w:val="0"/>
          <w:szCs w:val="21"/>
        </w:rPr>
        <w:instrText xml:space="preserve"> ADDIN EN.CITE.DATA </w:instrText>
      </w:r>
      <w:r w:rsidR="00DD2464">
        <w:rPr>
          <w:rFonts w:ascii="Times New Roman" w:hAnsi="Times New Roman" w:cs="Times New Roman"/>
          <w:kern w:val="0"/>
          <w:szCs w:val="21"/>
        </w:rPr>
      </w:r>
      <w:r w:rsidR="00DD2464">
        <w:rPr>
          <w:rFonts w:ascii="Times New Roman" w:hAnsi="Times New Roman" w:cs="Times New Roman"/>
          <w:kern w:val="0"/>
          <w:szCs w:val="21"/>
        </w:rPr>
        <w:fldChar w:fldCharType="end"/>
      </w:r>
      <w:r w:rsidR="003E5105">
        <w:rPr>
          <w:rFonts w:ascii="Times New Roman" w:hAnsi="Times New Roman" w:cs="Times New Roman"/>
          <w:kern w:val="0"/>
          <w:szCs w:val="21"/>
        </w:rPr>
      </w:r>
      <w:r w:rsidR="003E5105">
        <w:rPr>
          <w:rFonts w:ascii="Times New Roman" w:hAnsi="Times New Roman" w:cs="Times New Roman"/>
          <w:kern w:val="0"/>
          <w:szCs w:val="21"/>
        </w:rPr>
        <w:fldChar w:fldCharType="separate"/>
      </w:r>
      <w:r w:rsidR="003724BF">
        <w:rPr>
          <w:rFonts w:ascii="Times New Roman" w:hAnsi="Times New Roman" w:cs="Times New Roman"/>
          <w:noProof/>
          <w:kern w:val="0"/>
          <w:szCs w:val="21"/>
        </w:rPr>
        <w:t>(Harré 2000, Rhodes and Pivik 2011, Li, Yan et al. 2016)</w:t>
      </w:r>
      <w:r w:rsidR="003E5105">
        <w:rPr>
          <w:rFonts w:ascii="Times New Roman" w:hAnsi="Times New Roman" w:cs="Times New Roman"/>
          <w:kern w:val="0"/>
          <w:szCs w:val="21"/>
        </w:rPr>
        <w:fldChar w:fldCharType="end"/>
      </w:r>
      <w:ins w:id="139" w:author="tan xinyu" w:date="2020-11-23T14:31:00Z">
        <w:r w:rsidR="003E5105">
          <w:rPr>
            <w:rFonts w:ascii="Times New Roman" w:hAnsi="Times New Roman" w:cs="Times New Roman"/>
            <w:kern w:val="0"/>
            <w:szCs w:val="21"/>
          </w:rPr>
          <w:t>.</w:t>
        </w:r>
      </w:ins>
      <w:ins w:id="140" w:author="tan xinyu" w:date="2020-11-23T14:20:00Z">
        <w:r w:rsidR="00514F29" w:rsidRPr="00514F29">
          <w:rPr>
            <w:rFonts w:ascii="Times New Roman" w:hAnsi="Times New Roman" w:cs="Times New Roman"/>
            <w:kern w:val="0"/>
            <w:szCs w:val="21"/>
          </w:rPr>
          <w:t xml:space="preserve"> </w:t>
        </w:r>
      </w:ins>
      <w:ins w:id="141" w:author="tan xinyu" w:date="2020-11-23T14:49:00Z">
        <w:r w:rsidR="00BA28DB">
          <w:rPr>
            <w:rFonts w:ascii="Times New Roman" w:hAnsi="Times New Roman" w:cs="Times New Roman"/>
            <w:kern w:val="0"/>
            <w:szCs w:val="21"/>
          </w:rPr>
          <w:t>S</w:t>
        </w:r>
        <w:r w:rsidR="00BA28DB" w:rsidRPr="00BA28DB">
          <w:rPr>
            <w:rFonts w:ascii="Times New Roman" w:hAnsi="Times New Roman" w:cs="Times New Roman"/>
            <w:kern w:val="0"/>
            <w:szCs w:val="21"/>
          </w:rPr>
          <w:t xml:space="preserve">ome found that gender to be an important factor of risky driving behaviors. However, although gender differences were observed in numerous studies, some researchers failed to find any significant differences between men and women in terms of risky or aggressive driving </w:t>
        </w:r>
      </w:ins>
      <w:r w:rsidR="00AA54CD">
        <w:rPr>
          <w:rFonts w:ascii="Times New Roman" w:hAnsi="Times New Roman" w:cs="Times New Roman"/>
          <w:kern w:val="0"/>
          <w:szCs w:val="21"/>
        </w:rPr>
        <w:fldChar w:fldCharType="begin"/>
      </w:r>
      <w:r w:rsidR="00AA54CD">
        <w:rPr>
          <w:rFonts w:ascii="Times New Roman" w:hAnsi="Times New Roman" w:cs="Times New Roman"/>
          <w:kern w:val="0"/>
          <w:szCs w:val="21"/>
        </w:rPr>
        <w:instrText xml:space="preserve"> ADDIN EN.CITE &lt;EndNote&gt;&lt;Cite&gt;&lt;Author&gt;Deffenbacher&lt;/Author&gt;&lt;Year&gt;2000&lt;/Year&gt;&lt;RecNum&gt;86&lt;/RecNum&gt;&lt;DisplayText&gt;(Deffenbacher, Huff et al. 2000, Deffenbacher, Deffenbacher et al. 2003)&lt;/DisplayText&gt;&lt;record&gt;&lt;rec-number&gt;86&lt;/rec-number&gt;&lt;foreign-keys&gt;&lt;key app="EN" db-id="xx2sdxzxyppx5jedtfkvpvsn9sve2252dadz" timestamp="1606114811"&gt;86&lt;/key&gt;&lt;/foreign-keys&gt;&lt;ref-type name="Journal Article"&gt;17&lt;/ref-type&gt;&lt;contributors&gt;&lt;authors&gt;&lt;author&gt;Deffenbacher, Jerry L&lt;/author&gt;&lt;author&gt;Huff, Maureen E&lt;/author&gt;&lt;author&gt;Lynch, Rebekah S&lt;/author&gt;&lt;author&gt;Oetting, Eugene R&lt;/author&gt;&lt;author&gt;Salvatore, Natalie F&lt;/author&gt;&lt;/authors&gt;&lt;/contributors&gt;&lt;titles&gt;&lt;title&gt;Characteristics and treatment of high-anger drivers&lt;/title&gt;&lt;secondary-title&gt;Journal of counseling psychology&lt;/secondary-title&gt;&lt;/titles&gt;&lt;periodical&gt;&lt;full-title&gt;Journal of counseling psychology&lt;/full-title&gt;&lt;/periodical&gt;&lt;pages&gt;5&lt;/pages&gt;&lt;volume&gt;47&lt;/volume&gt;&lt;number&gt;1&lt;/number&gt;&lt;dates&gt;&lt;year&gt;2000&lt;/year&gt;&lt;/dates&gt;&lt;isbn&gt;1939-2168&lt;/isbn&gt;&lt;urls&gt;&lt;/urls&gt;&lt;/record&gt;&lt;/Cite&gt;&lt;Cite&gt;&lt;Author&gt;Deffenbacher&lt;/Author&gt;&lt;Year&gt;2003&lt;/Year&gt;&lt;RecNum&gt;85&lt;/RecNum&gt;&lt;record&gt;&lt;rec-number&gt;85&lt;/rec-number&gt;&lt;foreign-keys&gt;&lt;key app="EN" db-id="xx2sdxzxyppx5jedtfkvpvsn9sve2252dadz" timestamp="1606114796"&gt;85&lt;/key&gt;&lt;/foreign-keys&gt;&lt;ref-type name="Journal Article"&gt;17&lt;/ref-type&gt;&lt;contributors&gt;&lt;authors&gt;&lt;author&gt;Deffenbacher, Jerry L&lt;/author&gt;&lt;author&gt;Deffenbacher, David M&lt;/author&gt;&lt;author&gt;Lynch, Rebekah S&lt;/author&gt;&lt;author&gt;Richards, Tracy L&lt;/author&gt;&lt;/authors&gt;&lt;/contributors&gt;&lt;titles&gt;&lt;title&gt;Anger, aggression, and risky behavior: a comparison of high and low anger drivers&lt;/title&gt;&lt;secondary-title&gt;Behaviour research and therapy&lt;/secondary-title&gt;&lt;/titles&gt;&lt;periodical&gt;&lt;full-title&gt;Behaviour research and therapy&lt;/full-title&gt;&lt;/periodical&gt;&lt;pages&gt;701-718&lt;/pages&gt;&lt;volume&gt;41&lt;/volume&gt;&lt;number&gt;6&lt;/number&gt;&lt;dates&gt;&lt;year&gt;2003&lt;/year&gt;&lt;/dates&gt;&lt;isbn&gt;0005-7967&lt;/isbn&gt;&lt;urls&gt;&lt;/urls&gt;&lt;/record&gt;&lt;/Cite&gt;&lt;/EndNote&gt;</w:instrText>
      </w:r>
      <w:r w:rsidR="00AA54CD">
        <w:rPr>
          <w:rFonts w:ascii="Times New Roman" w:hAnsi="Times New Roman" w:cs="Times New Roman"/>
          <w:kern w:val="0"/>
          <w:szCs w:val="21"/>
        </w:rPr>
        <w:fldChar w:fldCharType="separate"/>
      </w:r>
      <w:r w:rsidR="00AA54CD">
        <w:rPr>
          <w:rFonts w:ascii="Times New Roman" w:hAnsi="Times New Roman" w:cs="Times New Roman"/>
          <w:noProof/>
          <w:kern w:val="0"/>
          <w:szCs w:val="21"/>
        </w:rPr>
        <w:t>(Deffenbacher, Huff et al. 2000, Deffenbacher, Deffenbacher et al. 2003)</w:t>
      </w:r>
      <w:r w:rsidR="00AA54CD">
        <w:rPr>
          <w:rFonts w:ascii="Times New Roman" w:hAnsi="Times New Roman" w:cs="Times New Roman"/>
          <w:kern w:val="0"/>
          <w:szCs w:val="21"/>
        </w:rPr>
        <w:fldChar w:fldCharType="end"/>
      </w:r>
      <w:ins w:id="142" w:author="tan xinyu" w:date="2020-11-23T14:49:00Z">
        <w:r w:rsidR="00BA28DB" w:rsidRPr="00BA28DB">
          <w:rPr>
            <w:rFonts w:ascii="Times New Roman" w:hAnsi="Times New Roman" w:cs="Times New Roman"/>
            <w:kern w:val="0"/>
            <w:szCs w:val="21"/>
          </w:rPr>
          <w:t xml:space="preserve">. </w:t>
        </w:r>
      </w:ins>
      <w:del w:id="143" w:author="tan xinyu" w:date="2020-11-23T15:11:00Z">
        <w:r w:rsidR="00AA54CD" w:rsidDel="008153A0">
          <w:rPr>
            <w:rFonts w:ascii="Times New Roman" w:hAnsi="Times New Roman" w:cs="Times New Roman"/>
            <w:kern w:val="0"/>
            <w:szCs w:val="21"/>
          </w:rPr>
          <w:fldChar w:fldCharType="begin"/>
        </w:r>
        <w:r w:rsidR="00AA54CD" w:rsidDel="008153A0">
          <w:rPr>
            <w:rFonts w:ascii="Times New Roman" w:hAnsi="Times New Roman" w:cs="Times New Roman"/>
            <w:kern w:val="0"/>
            <w:szCs w:val="21"/>
          </w:rPr>
          <w:delInstrText xml:space="preserve"> ADDIN EN.CITE &lt;EndNote&gt;&lt;Cite&gt;&lt;Author&gt;Deffenbacher&lt;/Author&gt;&lt;Year&gt;2000&lt;/Year&gt;&lt;RecNum&gt;86&lt;/RecNum&gt;&lt;DisplayText&gt;(Deffenbacher, Huff et al. 2000)&lt;/DisplayText&gt;&lt;record&gt;&lt;rec-number&gt;86&lt;/rec-number&gt;&lt;foreign-keys&gt;&lt;key app="EN" db-id="xx2sdxzxyppx5jedtfkvpvsn9sve2252dadz" timestamp="1606114811"&gt;86&lt;/key&gt;&lt;/foreign-keys&gt;&lt;ref-type name="Journal Article"&gt;17&lt;/ref-type&gt;&lt;contributors&gt;&lt;authors&gt;&lt;author&gt;Deffenbacher, Jerry L&lt;/author&gt;&lt;author&gt;Huff, Maureen E&lt;/author&gt;&lt;author&gt;Lynch, Rebekah S&lt;/author&gt;&lt;author&gt;Oetting, Eugene R&lt;/author&gt;&lt;author&gt;Salvatore, Natalie F&lt;/author&gt;&lt;/authors&gt;&lt;/contributors&gt;&lt;titles&gt;&lt;title&gt;Characteristics and treatment of high-anger drivers&lt;/title&gt;&lt;secondary-title&gt;Journal of counseling psychology&lt;/secondary-title&gt;&lt;/titles&gt;&lt;periodical&gt;&lt;full-title&gt;Journal of counseling psychology&lt;/full-title&gt;&lt;/periodical&gt;&lt;pages&gt;5&lt;/pages&gt;&lt;volume&gt;47&lt;/volume&gt;&lt;number&gt;1&lt;/number&gt;&lt;dates&gt;&lt;year&gt;2000&lt;/year&gt;&lt;/dates&gt;&lt;isbn&gt;1939-2168&lt;/isbn&gt;&lt;urls&gt;&lt;/urls&gt;&lt;/record&gt;&lt;/Cite&gt;&lt;/EndNote&gt;</w:delInstrText>
        </w:r>
        <w:r w:rsidR="00AA54CD" w:rsidDel="008153A0">
          <w:rPr>
            <w:rFonts w:ascii="Times New Roman" w:hAnsi="Times New Roman" w:cs="Times New Roman"/>
            <w:kern w:val="0"/>
            <w:szCs w:val="21"/>
          </w:rPr>
          <w:fldChar w:fldCharType="separate"/>
        </w:r>
        <w:r w:rsidR="00AA54CD" w:rsidDel="008153A0">
          <w:rPr>
            <w:rFonts w:ascii="Times New Roman" w:hAnsi="Times New Roman" w:cs="Times New Roman"/>
            <w:noProof/>
            <w:kern w:val="0"/>
            <w:szCs w:val="21"/>
          </w:rPr>
          <w:delText>(Deffenbacher, Huff et al. 2000)</w:delText>
        </w:r>
        <w:r w:rsidR="00AA54CD" w:rsidDel="008153A0">
          <w:rPr>
            <w:rFonts w:ascii="Times New Roman" w:hAnsi="Times New Roman" w:cs="Times New Roman"/>
            <w:kern w:val="0"/>
            <w:szCs w:val="21"/>
          </w:rPr>
          <w:fldChar w:fldCharType="end"/>
        </w:r>
      </w:del>
      <w:ins w:id="144" w:author="tan xinyu" w:date="2020-11-23T14:52:00Z">
        <w:r w:rsidR="00CC0F28">
          <w:rPr>
            <w:rFonts w:ascii="Times New Roman" w:hAnsi="Times New Roman" w:cs="Times New Roman" w:hint="eastAsia"/>
            <w:kern w:val="0"/>
            <w:szCs w:val="21"/>
          </w:rPr>
          <w:t>——</w:t>
        </w:r>
      </w:ins>
      <w:ins w:id="145" w:author="tan xinyu" w:date="2020-11-23T14:53:00Z">
        <w:r w:rsidR="00CC0F28">
          <w:rPr>
            <w:rFonts w:ascii="Times New Roman" w:hAnsi="Times New Roman" w:cs="Times New Roman" w:hint="eastAsia"/>
            <w:kern w:val="0"/>
            <w:szCs w:val="21"/>
          </w:rPr>
          <w:t>主要介绍</w:t>
        </w:r>
        <w:r w:rsidR="00CC0F28">
          <w:rPr>
            <w:rFonts w:ascii="Times New Roman" w:hAnsi="Times New Roman" w:cs="Times New Roman" w:hint="eastAsia"/>
            <w:kern w:val="0"/>
            <w:szCs w:val="21"/>
          </w:rPr>
          <w:t>s</w:t>
        </w:r>
        <w:r w:rsidR="00CC0F28">
          <w:rPr>
            <w:rFonts w:ascii="Times New Roman" w:hAnsi="Times New Roman" w:cs="Times New Roman"/>
            <w:kern w:val="0"/>
            <w:szCs w:val="21"/>
          </w:rPr>
          <w:t>tyle</w:t>
        </w:r>
        <w:r w:rsidR="00CC0F28">
          <w:rPr>
            <w:rFonts w:ascii="Times New Roman" w:hAnsi="Times New Roman" w:cs="Times New Roman" w:hint="eastAsia"/>
            <w:kern w:val="0"/>
            <w:szCs w:val="21"/>
          </w:rPr>
          <w:t>的文献</w:t>
        </w:r>
      </w:ins>
    </w:p>
    <w:p w14:paraId="42F9109F" w14:textId="77777777" w:rsidR="00783F2F" w:rsidRPr="00514F29" w:rsidRDefault="00783F2F" w:rsidP="00191F8C">
      <w:pPr>
        <w:rPr>
          <w:ins w:id="146" w:author="tan xinyu" w:date="2020-11-22T23:17:00Z"/>
          <w:rFonts w:ascii="Times New Roman" w:hAnsi="Times New Roman" w:cs="Times New Roman"/>
          <w:kern w:val="0"/>
          <w:szCs w:val="21"/>
        </w:rPr>
      </w:pPr>
    </w:p>
    <w:p w14:paraId="4D49DB7B" w14:textId="14D288A5" w:rsidR="00783F2F" w:rsidRPr="00A170A1" w:rsidRDefault="00803EC9" w:rsidP="00783F2F">
      <w:pPr>
        <w:autoSpaceDE w:val="0"/>
        <w:autoSpaceDN w:val="0"/>
        <w:adjustRightInd w:val="0"/>
        <w:jc w:val="left"/>
        <w:rPr>
          <w:ins w:id="147" w:author="tan xinyu" w:date="2020-11-22T23:18:00Z"/>
          <w:rFonts w:ascii="Times New Roman" w:hAnsi="Times New Roman" w:cs="Times New Roman"/>
          <w:kern w:val="0"/>
          <w:szCs w:val="21"/>
        </w:rPr>
      </w:pPr>
      <w:ins w:id="148" w:author="tan xinyu" w:date="2020-11-22T23:08:00Z">
        <w:r>
          <w:rPr>
            <w:rFonts w:ascii="Times New Roman" w:hAnsi="Times New Roman" w:cs="Times New Roman"/>
            <w:kern w:val="0"/>
            <w:szCs w:val="21"/>
          </w:rPr>
          <w:lastRenderedPageBreak/>
          <w:t>And for all researches</w:t>
        </w:r>
      </w:ins>
      <w:ins w:id="149" w:author="tan xinyu" w:date="2020-11-22T23:14:00Z">
        <w:r w:rsidR="00C37351">
          <w:rPr>
            <w:rFonts w:ascii="Times New Roman" w:hAnsi="Times New Roman" w:cs="Times New Roman"/>
            <w:kern w:val="0"/>
            <w:szCs w:val="21"/>
          </w:rPr>
          <w:t xml:space="preserve"> in this area</w:t>
        </w:r>
      </w:ins>
      <w:ins w:id="150" w:author="tan xinyu" w:date="2020-11-22T23:08:00Z">
        <w:r>
          <w:rPr>
            <w:rFonts w:ascii="Times New Roman" w:hAnsi="Times New Roman" w:cs="Times New Roman"/>
            <w:kern w:val="0"/>
            <w:szCs w:val="21"/>
          </w:rPr>
          <w:t xml:space="preserve">, some explains </w:t>
        </w:r>
      </w:ins>
      <w:ins w:id="151" w:author="tan xinyu" w:date="2020-11-23T14:38:00Z">
        <w:r w:rsidR="008B7655">
          <w:rPr>
            <w:rFonts w:ascii="Times New Roman" w:hAnsi="Times New Roman" w:cs="Times New Roman"/>
            <w:kern w:val="0"/>
            <w:szCs w:val="21"/>
          </w:rPr>
          <w:t>driving ch</w:t>
        </w:r>
        <w:r w:rsidR="003E24CC">
          <w:rPr>
            <w:rFonts w:ascii="Times New Roman" w:hAnsi="Times New Roman" w:cs="Times New Roman"/>
            <w:kern w:val="0"/>
            <w:szCs w:val="21"/>
          </w:rPr>
          <w:t>a</w:t>
        </w:r>
        <w:r w:rsidR="008B7655">
          <w:rPr>
            <w:rFonts w:ascii="Times New Roman" w:hAnsi="Times New Roman" w:cs="Times New Roman"/>
            <w:kern w:val="0"/>
            <w:szCs w:val="21"/>
          </w:rPr>
          <w:t>racteristics</w:t>
        </w:r>
      </w:ins>
      <w:ins w:id="152" w:author="tan xinyu" w:date="2020-11-23T15:12:00Z">
        <w:r w:rsidR="007C5022">
          <w:rPr>
            <w:rFonts w:ascii="Times New Roman" w:hAnsi="Times New Roman" w:cs="Times New Roman"/>
            <w:kern w:val="0"/>
            <w:szCs w:val="21"/>
          </w:rPr>
          <w:t xml:space="preserve"> </w:t>
        </w:r>
      </w:ins>
      <w:ins w:id="153" w:author="tan xinyu" w:date="2020-11-23T15:13:00Z">
        <w:r w:rsidR="007C5022">
          <w:rPr>
            <w:rFonts w:ascii="Times New Roman" w:hAnsi="Times New Roman" w:cs="Times New Roman"/>
            <w:kern w:val="0"/>
            <w:szCs w:val="21"/>
          </w:rPr>
          <w:t xml:space="preserve">a complex interaction of </w:t>
        </w:r>
      </w:ins>
      <w:ins w:id="154" w:author="tan xinyu" w:date="2020-11-22T23:15:00Z">
        <w:r w:rsidR="003D7051">
          <w:rPr>
            <w:rFonts w:ascii="Times New Roman" w:hAnsi="Times New Roman" w:cs="Times New Roman"/>
            <w:kern w:val="0"/>
            <w:szCs w:val="21"/>
          </w:rPr>
          <w:t>diving skill</w:t>
        </w:r>
      </w:ins>
      <w:ins w:id="155" w:author="tan xinyu" w:date="2020-11-23T14:38:00Z">
        <w:r w:rsidR="003E24CC">
          <w:rPr>
            <w:rFonts w:ascii="Times New Roman" w:hAnsi="Times New Roman" w:cs="Times New Roman"/>
            <w:kern w:val="0"/>
            <w:szCs w:val="21"/>
          </w:rPr>
          <w:t>s</w:t>
        </w:r>
      </w:ins>
      <w:ins w:id="156" w:author="tan xinyu" w:date="2020-11-22T23:15:00Z">
        <w:r w:rsidR="003D7051">
          <w:rPr>
            <w:rFonts w:ascii="Times New Roman" w:hAnsi="Times New Roman" w:cs="Times New Roman"/>
            <w:kern w:val="0"/>
            <w:szCs w:val="21"/>
          </w:rPr>
          <w:t xml:space="preserve"> </w:t>
        </w:r>
      </w:ins>
      <w:ins w:id="157" w:author="tan xinyu" w:date="2020-11-23T15:13:00Z">
        <w:r w:rsidR="009E2142">
          <w:rPr>
            <w:rFonts w:ascii="Times New Roman" w:hAnsi="Times New Roman" w:cs="Times New Roman"/>
            <w:kern w:val="0"/>
            <w:szCs w:val="21"/>
          </w:rPr>
          <w:t>and</w:t>
        </w:r>
      </w:ins>
      <w:ins w:id="158" w:author="tan xinyu" w:date="2020-11-22T23:15:00Z">
        <w:r w:rsidR="003D7051">
          <w:rPr>
            <w:rFonts w:ascii="Times New Roman" w:hAnsi="Times New Roman" w:cs="Times New Roman"/>
            <w:kern w:val="0"/>
            <w:szCs w:val="21"/>
          </w:rPr>
          <w:t xml:space="preserve"> styles.</w:t>
        </w:r>
      </w:ins>
      <w:ins w:id="159" w:author="tan xinyu" w:date="2020-11-22T23:18:00Z">
        <w:r w:rsidR="00783F2F">
          <w:rPr>
            <w:rFonts w:ascii="Times New Roman" w:hAnsi="Times New Roman" w:cs="Times New Roman"/>
            <w:kern w:val="0"/>
            <w:szCs w:val="21"/>
          </w:rPr>
          <w:t xml:space="preserve"> A</w:t>
        </w:r>
        <w:r w:rsidR="00783F2F" w:rsidRPr="00A170A1">
          <w:rPr>
            <w:rFonts w:ascii="Times New Roman" w:hAnsi="Times New Roman" w:cs="Times New Roman"/>
            <w:kern w:val="0"/>
            <w:szCs w:val="21"/>
          </w:rPr>
          <w:t xml:space="preserve">ccording to </w:t>
        </w:r>
        <w:r w:rsidR="00783F2F">
          <w:rPr>
            <w:rFonts w:ascii="Times New Roman" w:hAnsi="Times New Roman" w:cs="Times New Roman"/>
            <w:kern w:val="0"/>
            <w:szCs w:val="21"/>
          </w:rPr>
          <w:t>an</w:t>
        </w:r>
        <w:r w:rsidR="00783F2F" w:rsidRPr="00A170A1">
          <w:rPr>
            <w:rFonts w:ascii="Times New Roman" w:hAnsi="Times New Roman" w:cs="Times New Roman"/>
            <w:kern w:val="0"/>
            <w:szCs w:val="21"/>
          </w:rPr>
          <w:t xml:space="preserve"> analysis </w:t>
        </w:r>
        <w:r w:rsidR="00783F2F">
          <w:rPr>
            <w:rFonts w:ascii="Times New Roman" w:hAnsi="Times New Roman" w:cs="Times New Roman"/>
            <w:kern w:val="0"/>
            <w:szCs w:val="21"/>
          </w:rPr>
          <w:t>using</w:t>
        </w:r>
        <w:r w:rsidR="00783F2F" w:rsidRPr="00A170A1">
          <w:rPr>
            <w:rFonts w:ascii="Times New Roman" w:hAnsi="Times New Roman" w:cs="Times New Roman"/>
            <w:kern w:val="0"/>
            <w:szCs w:val="21"/>
          </w:rPr>
          <w:t xml:space="preserve"> drivers’ self-assessment, driving experience was confirmed to be a significant predictor of safety and skill-oriented driving</w:t>
        </w:r>
        <w:r w:rsidR="00783F2F">
          <w:rPr>
            <w:rFonts w:ascii="Times New Roman" w:hAnsi="Times New Roman" w:cs="Times New Roman"/>
            <w:kern w:val="0"/>
            <w:szCs w:val="21"/>
          </w:rPr>
          <w:t xml:space="preserve"> </w:t>
        </w:r>
        <w:r w:rsidR="00783F2F">
          <w:rPr>
            <w:rFonts w:ascii="Times New Roman" w:hAnsi="Times New Roman" w:cs="Times New Roman"/>
            <w:kern w:val="0"/>
            <w:szCs w:val="21"/>
          </w:rPr>
          <w:fldChar w:fldCharType="begin"/>
        </w:r>
      </w:ins>
      <w:r w:rsidR="00DD2464">
        <w:rPr>
          <w:rFonts w:ascii="Times New Roman" w:hAnsi="Times New Roman" w:cs="Times New Roman"/>
          <w:kern w:val="0"/>
          <w:szCs w:val="21"/>
        </w:rPr>
        <w:instrText xml:space="preserve"> ADDIN EN.CITE &lt;EndNote&gt;&lt;Cite&gt;&lt;Author&gt;Lajunen&lt;/Author&gt;&lt;Year&gt;1995&lt;/Year&gt;&lt;RecNum&gt;61&lt;/RecNum&gt;&lt;DisplayText&gt;(Lajunen and Summala 1995)&lt;/DisplayText&gt;&lt;record&gt;&lt;rec-number&gt;61&lt;/rec-number&gt;&lt;foreign-keys&gt;&lt;key app="EN" db-id="xx2sdxzxyppx5jedtfkvpvsn9sve2252dadz" timestamp="1606046132"&gt;61&lt;/key&gt;&lt;/foreign-keys&gt;&lt;ref-type name="Journal Article"&gt;17&lt;/ref-type&gt;&lt;contributors&gt;&lt;authors&gt;&lt;author&gt;Lajunen, Timo&lt;/author&gt;&lt;author&gt;Summala, Heikki&lt;/author&gt;&lt;/authors&gt;&lt;/contributors&gt;&lt;titles&gt;&lt;title&gt;Driving experience, personality, and skill and safety-motive dimensions in drivers&amp;apos; self-assessments&lt;/title&gt;&lt;secondary-title&gt;Personality and Individual Differences&lt;/secondary-title&gt;&lt;/titles&gt;&lt;periodical&gt;&lt;full-title&gt;Personality and Individual Differences&lt;/full-title&gt;&lt;/periodical&gt;&lt;pages&gt;307-318&lt;/pages&gt;&lt;volume&gt;19&lt;/volume&gt;&lt;number&gt;3&lt;/number&gt;&lt;dates&gt;&lt;year&gt;1995&lt;/year&gt;&lt;/dates&gt;&lt;isbn&gt;0191-8869&lt;/isbn&gt;&lt;urls&gt;&lt;/urls&gt;&lt;/record&gt;&lt;/Cite&gt;&lt;/EndNote&gt;</w:instrText>
      </w:r>
      <w:ins w:id="160" w:author="tan xinyu" w:date="2020-11-22T23:18:00Z">
        <w:r w:rsidR="00783F2F">
          <w:rPr>
            <w:rFonts w:ascii="Times New Roman" w:hAnsi="Times New Roman" w:cs="Times New Roman"/>
            <w:kern w:val="0"/>
            <w:szCs w:val="21"/>
          </w:rPr>
          <w:fldChar w:fldCharType="separate"/>
        </w:r>
        <w:r w:rsidR="00783F2F">
          <w:rPr>
            <w:rFonts w:ascii="Times New Roman" w:hAnsi="Times New Roman" w:cs="Times New Roman"/>
            <w:noProof/>
            <w:kern w:val="0"/>
            <w:szCs w:val="21"/>
          </w:rPr>
          <w:t>(Lajunen and Summala 1995)</w:t>
        </w:r>
        <w:r w:rsidR="00783F2F">
          <w:rPr>
            <w:rFonts w:ascii="Times New Roman" w:hAnsi="Times New Roman" w:cs="Times New Roman"/>
            <w:kern w:val="0"/>
            <w:szCs w:val="21"/>
          </w:rPr>
          <w:fldChar w:fldCharType="end"/>
        </w:r>
      </w:ins>
      <w:ins w:id="161" w:author="tan xinyu" w:date="2020-11-24T19:55:00Z">
        <w:r w:rsidR="00E32A0F">
          <w:rPr>
            <w:rFonts w:ascii="Times New Roman" w:hAnsi="Times New Roman" w:cs="Times New Roman"/>
            <w:kern w:val="0"/>
            <w:szCs w:val="21"/>
          </w:rPr>
          <w:t>, for which</w:t>
        </w:r>
      </w:ins>
      <w:ins w:id="162" w:author="tan xinyu" w:date="2020-11-22T23:18:00Z">
        <w:r w:rsidR="00783F2F">
          <w:rPr>
            <w:rFonts w:ascii="Times New Roman" w:hAnsi="Times New Roman" w:cs="Times New Roman"/>
            <w:kern w:val="0"/>
            <w:szCs w:val="21"/>
          </w:rPr>
          <w:t xml:space="preserve"> </w:t>
        </w:r>
      </w:ins>
      <w:ins w:id="163" w:author="tan xinyu" w:date="2020-11-22T23:19:00Z">
        <w:r w:rsidR="00783F2F">
          <w:rPr>
            <w:rFonts w:ascii="Times New Roman" w:hAnsi="Times New Roman" w:cs="Times New Roman"/>
            <w:kern w:val="0"/>
            <w:szCs w:val="21"/>
          </w:rPr>
          <w:t>re</w:t>
        </w:r>
      </w:ins>
      <w:ins w:id="164" w:author="tan xinyu" w:date="2020-11-22T23:18:00Z">
        <w:r w:rsidR="00783F2F">
          <w:rPr>
            <w:rFonts w:ascii="Times New Roman" w:hAnsi="Times New Roman" w:cs="Times New Roman"/>
            <w:kern w:val="0"/>
            <w:szCs w:val="21"/>
          </w:rPr>
          <w:t>searcher</w:t>
        </w:r>
      </w:ins>
      <w:ins w:id="165" w:author="tan xinyu" w:date="2020-11-22T23:19:00Z">
        <w:r w:rsidR="00783F2F">
          <w:rPr>
            <w:rFonts w:ascii="Times New Roman" w:hAnsi="Times New Roman" w:cs="Times New Roman"/>
            <w:kern w:val="0"/>
            <w:szCs w:val="21"/>
          </w:rPr>
          <w:t xml:space="preserve">s </w:t>
        </w:r>
      </w:ins>
      <w:ins w:id="166" w:author="tan xinyu" w:date="2020-11-22T23:18:00Z">
        <w:r w:rsidR="00783F2F" w:rsidRPr="00A170A1">
          <w:rPr>
            <w:rFonts w:ascii="Times New Roman" w:hAnsi="Times New Roman" w:cs="Times New Roman"/>
            <w:kern w:val="0"/>
            <w:szCs w:val="21"/>
          </w:rPr>
          <w:t>explains that practice and increased exposure to the diversity of traffic situations could be expected to improve skills, but also increase subjective control over driving and reduce concerns about safety</w:t>
        </w:r>
      </w:ins>
      <w:ins w:id="167" w:author="tan xinyu" w:date="2020-11-23T14:47:00Z">
        <w:r w:rsidR="00BD127D">
          <w:rPr>
            <w:rFonts w:ascii="Times New Roman" w:hAnsi="Times New Roman" w:cs="Times New Roman"/>
            <w:kern w:val="0"/>
            <w:szCs w:val="21"/>
          </w:rPr>
          <w:t xml:space="preserve"> </w:t>
        </w:r>
      </w:ins>
      <w:r w:rsidR="00BD127D">
        <w:rPr>
          <w:rFonts w:ascii="Times New Roman" w:hAnsi="Times New Roman" w:cs="Times New Roman"/>
          <w:kern w:val="0"/>
          <w:szCs w:val="21"/>
        </w:rPr>
        <w:fldChar w:fldCharType="begin"/>
      </w:r>
      <w:r w:rsidR="00BD127D">
        <w:rPr>
          <w:rFonts w:ascii="Times New Roman" w:hAnsi="Times New Roman" w:cs="Times New Roman"/>
          <w:kern w:val="0"/>
          <w:szCs w:val="21"/>
        </w:rPr>
        <w:instrText xml:space="preserve"> ADDIN EN.CITE &lt;EndNote&gt;&lt;Cite&gt;&lt;Author&gt;Näätänen&lt;/Author&gt;&lt;Year&gt;1976&lt;/Year&gt;&lt;RecNum&gt;83&lt;/RecNum&gt;&lt;DisplayText&gt;(Näätänen and Summala 1976, Spolander 1983)&lt;/DisplayText&gt;&lt;record&gt;&lt;rec-number&gt;83&lt;/rec-number&gt;&lt;foreign-keys&gt;&lt;key app="EN" db-id="xx2sdxzxyppx5jedtfkvpvsn9sve2252dadz" timestamp="1606114032"&gt;83&lt;/key&gt;&lt;/foreign-keys&gt;&lt;ref-type name="Journal Article"&gt;17&lt;/ref-type&gt;&lt;contributors&gt;&lt;authors&gt;&lt;author&gt;Näätänen, Risto&lt;/author&gt;&lt;author&gt;Summala, Heikki&lt;/author&gt;&lt;/authors&gt;&lt;/contributors&gt;&lt;titles&gt;&lt;title&gt;Road-user behaviour and traffic accidents&lt;/title&gt;&lt;secondary-title&gt;Publication of: North-Holland Publishing Company&lt;/secondary-title&gt;&lt;/titles&gt;&lt;periodical&gt;&lt;full-title&gt;Publication of: North-Holland Publishing Company&lt;/full-title&gt;&lt;/periodical&gt;&lt;dates&gt;&lt;year&gt;1976&lt;/year&gt;&lt;/dates&gt;&lt;urls&gt;&lt;/urls&gt;&lt;/record&gt;&lt;/Cite&gt;&lt;Cite&gt;&lt;Author&gt;Spolander&lt;/Author&gt;&lt;Year&gt;1983&lt;/Year&gt;&lt;RecNum&gt;84&lt;/RecNum&gt;&lt;record&gt;&lt;rec-number&gt;84&lt;/rec-number&gt;&lt;foreign-keys&gt;&lt;key app="EN" db-id="xx2sdxzxyppx5jedtfkvpvsn9sve2252dadz" timestamp="1606114097"&gt;84&lt;/key&gt;&lt;/foreign-keys&gt;&lt;ref-type name="Report"&gt;27&lt;/ref-type&gt;&lt;contributors&gt;&lt;authors&gt;&lt;author&gt;Spolander, K&lt;/author&gt;&lt;/authors&gt;&lt;/contributors&gt;&lt;titles&gt;&lt;title&gt;DRIVERS&amp;apos;ASSESSMENT OF THEIR OWN DRIVING ABILITY&lt;/title&gt;&lt;/titles&gt;&lt;dates&gt;&lt;year&gt;1983&lt;/year&gt;&lt;/dates&gt;&lt;isbn&gt;0347-6030&lt;/isbn&gt;&lt;urls&gt;&lt;/urls&gt;&lt;/record&gt;&lt;/Cite&gt;&lt;/EndNote&gt;</w:instrText>
      </w:r>
      <w:r w:rsidR="00BD127D">
        <w:rPr>
          <w:rFonts w:ascii="Times New Roman" w:hAnsi="Times New Roman" w:cs="Times New Roman"/>
          <w:kern w:val="0"/>
          <w:szCs w:val="21"/>
        </w:rPr>
        <w:fldChar w:fldCharType="separate"/>
      </w:r>
      <w:r w:rsidR="00BD127D">
        <w:rPr>
          <w:rFonts w:ascii="Times New Roman" w:hAnsi="Times New Roman" w:cs="Times New Roman"/>
          <w:noProof/>
          <w:kern w:val="0"/>
          <w:szCs w:val="21"/>
        </w:rPr>
        <w:t>(Näätänen and Summala 1976, Spolander 1983)</w:t>
      </w:r>
      <w:r w:rsidR="00BD127D">
        <w:rPr>
          <w:rFonts w:ascii="Times New Roman" w:hAnsi="Times New Roman" w:cs="Times New Roman"/>
          <w:kern w:val="0"/>
          <w:szCs w:val="21"/>
        </w:rPr>
        <w:fldChar w:fldCharType="end"/>
      </w:r>
      <w:ins w:id="168" w:author="tan xinyu" w:date="2020-11-22T23:18:00Z">
        <w:r w:rsidR="00783F2F" w:rsidRPr="00A170A1">
          <w:rPr>
            <w:rFonts w:ascii="Times New Roman" w:hAnsi="Times New Roman" w:cs="Times New Roman"/>
            <w:kern w:val="0"/>
            <w:szCs w:val="21"/>
          </w:rPr>
          <w:t>. And of course, age may be related to driving experience, thus many of the younger drivers (ages 16–25) tend to have higher risk of driving than older drivers</w:t>
        </w:r>
        <w:r w:rsidR="00783F2F">
          <w:rPr>
            <w:rFonts w:ascii="Times New Roman" w:hAnsi="Times New Roman" w:cs="Times New Roman"/>
            <w:kern w:val="0"/>
            <w:szCs w:val="21"/>
          </w:rPr>
          <w:t xml:space="preserve"> </w:t>
        </w:r>
        <w:r w:rsidR="00783F2F">
          <w:rPr>
            <w:rFonts w:ascii="Times New Roman" w:hAnsi="Times New Roman" w:cs="Times New Roman"/>
            <w:kern w:val="0"/>
            <w:szCs w:val="21"/>
          </w:rPr>
          <w:fldChar w:fldCharType="begin"/>
        </w:r>
        <w:r w:rsidR="00783F2F">
          <w:rPr>
            <w:rFonts w:ascii="Times New Roman" w:hAnsi="Times New Roman" w:cs="Times New Roman"/>
            <w:kern w:val="0"/>
            <w:szCs w:val="21"/>
          </w:rPr>
          <w:instrText xml:space="preserve"> ADDIN EN.CITE &lt;EndNote&gt;&lt;Cite&gt;&lt;Author&gt;Sharkin&lt;/Author&gt;&lt;Year&gt;2004&lt;/Year&gt;&lt;RecNum&gt;50&lt;/RecNum&gt;&lt;DisplayText&gt;(Sharkin 2004)&lt;/DisplayText&gt;&lt;record&gt;&lt;rec-number&gt;50&lt;/rec-number&gt;&lt;foreign-keys&gt;&lt;key app="EN" db-id="xx2sdxzxyppx5jedtfkvpvsn9sve2252dadz" timestamp="1605057389"&gt;50&lt;/key&gt;&lt;/foreign-keys&gt;&lt;ref-type name="Journal Article"&gt;17&lt;/ref-type&gt;&lt;contributors&gt;&lt;authors&gt;&lt;author&gt;Sharkin, Bruce S&lt;/author&gt;&lt;/authors&gt;&lt;/contributors&gt;&lt;titles&gt;&lt;title&gt;Road rage: Risk factors, assessment, and intervention strategies&lt;/title&gt;&lt;secondary-title&gt;Journal of Counseling &amp;amp; Development&lt;/secondary-title&gt;&lt;/titles&gt;&lt;periodical&gt;&lt;full-title&gt;Journal of Counseling &amp;amp; Development&lt;/full-title&gt;&lt;/periodical&gt;&lt;pages&gt;191-198&lt;/pages&gt;&lt;volume&gt;82&lt;/volume&gt;&lt;number&gt;2&lt;/number&gt;&lt;dates&gt;&lt;year&gt;2004&lt;/year&gt;&lt;/dates&gt;&lt;isbn&gt;0748-9633&lt;/isbn&gt;&lt;urls&gt;&lt;/urls&gt;&lt;/record&gt;&lt;/Cite&gt;&lt;/EndNote&gt;</w:instrText>
        </w:r>
        <w:r w:rsidR="00783F2F">
          <w:rPr>
            <w:rFonts w:ascii="Times New Roman" w:hAnsi="Times New Roman" w:cs="Times New Roman"/>
            <w:kern w:val="0"/>
            <w:szCs w:val="21"/>
          </w:rPr>
          <w:fldChar w:fldCharType="separate"/>
        </w:r>
        <w:r w:rsidR="00783F2F">
          <w:rPr>
            <w:rFonts w:ascii="Times New Roman" w:hAnsi="Times New Roman" w:cs="Times New Roman"/>
            <w:noProof/>
            <w:kern w:val="0"/>
            <w:szCs w:val="21"/>
          </w:rPr>
          <w:t>(Sharkin 2004)</w:t>
        </w:r>
        <w:r w:rsidR="00783F2F">
          <w:rPr>
            <w:rFonts w:ascii="Times New Roman" w:hAnsi="Times New Roman" w:cs="Times New Roman"/>
            <w:kern w:val="0"/>
            <w:szCs w:val="21"/>
          </w:rPr>
          <w:fldChar w:fldCharType="end"/>
        </w:r>
        <w:r w:rsidR="00783F2F">
          <w:rPr>
            <w:rFonts w:ascii="Times New Roman" w:hAnsi="Times New Roman" w:cs="Times New Roman"/>
            <w:kern w:val="0"/>
            <w:szCs w:val="21"/>
          </w:rPr>
          <w:t>.</w:t>
        </w:r>
        <w:r w:rsidR="00783F2F" w:rsidRPr="00A170A1">
          <w:rPr>
            <w:rFonts w:ascii="Times New Roman" w:hAnsi="Times New Roman" w:cs="Times New Roman"/>
            <w:kern w:val="0"/>
            <w:szCs w:val="21"/>
          </w:rPr>
          <w:t xml:space="preserve"> </w:t>
        </w:r>
      </w:ins>
      <w:ins w:id="169" w:author="tan xinyu" w:date="2020-11-23T14:53:00Z">
        <w:r w:rsidR="00CC0F28">
          <w:rPr>
            <w:rFonts w:ascii="Times New Roman" w:hAnsi="Times New Roman" w:cs="Times New Roman" w:hint="eastAsia"/>
            <w:kern w:val="0"/>
            <w:szCs w:val="21"/>
          </w:rPr>
          <w:t>——两种</w:t>
        </w:r>
      </w:ins>
      <w:ins w:id="170" w:author="tan xinyu" w:date="2020-11-23T15:15:00Z">
        <w:r w:rsidR="0076315C">
          <w:rPr>
            <w:rFonts w:ascii="Times New Roman" w:hAnsi="Times New Roman" w:cs="Times New Roman" w:hint="eastAsia"/>
            <w:kern w:val="0"/>
            <w:szCs w:val="21"/>
          </w:rPr>
          <w:t xml:space="preserve"> </w:t>
        </w:r>
      </w:ins>
      <w:ins w:id="171" w:author="tan xinyu" w:date="2020-11-23T15:12:00Z">
        <w:r w:rsidR="00C932AB">
          <w:rPr>
            <w:rFonts w:ascii="Times New Roman" w:hAnsi="Times New Roman" w:cs="Times New Roman" w:hint="eastAsia"/>
            <w:kern w:val="0"/>
            <w:szCs w:val="21"/>
          </w:rPr>
          <w:t>style</w:t>
        </w:r>
        <w:r w:rsidR="00C932AB">
          <w:rPr>
            <w:rFonts w:ascii="Times New Roman" w:hAnsi="Times New Roman" w:cs="Times New Roman"/>
            <w:kern w:val="0"/>
            <w:szCs w:val="21"/>
          </w:rPr>
          <w:t>+</w:t>
        </w:r>
      </w:ins>
      <w:ins w:id="172" w:author="tan xinyu" w:date="2020-11-23T15:15:00Z">
        <w:r w:rsidR="0076315C">
          <w:rPr>
            <w:rFonts w:ascii="Times New Roman" w:hAnsi="Times New Roman" w:cs="Times New Roman"/>
            <w:kern w:val="0"/>
            <w:szCs w:val="21"/>
          </w:rPr>
          <w:t xml:space="preserve"> </w:t>
        </w:r>
      </w:ins>
      <w:ins w:id="173" w:author="tan xinyu" w:date="2020-11-23T15:12:00Z">
        <w:r w:rsidR="00C932AB">
          <w:rPr>
            <w:rFonts w:ascii="Times New Roman" w:hAnsi="Times New Roman" w:cs="Times New Roman"/>
            <w:kern w:val="0"/>
            <w:szCs w:val="21"/>
          </w:rPr>
          <w:t>skill</w:t>
        </w:r>
      </w:ins>
      <w:ins w:id="174" w:author="tan xinyu" w:date="2020-11-23T14:53:00Z">
        <w:r w:rsidR="00CC0F28">
          <w:rPr>
            <w:rFonts w:ascii="Times New Roman" w:hAnsi="Times New Roman" w:cs="Times New Roman" w:hint="eastAsia"/>
            <w:kern w:val="0"/>
            <w:szCs w:val="21"/>
          </w:rPr>
          <w:t>原因综合考虑</w:t>
        </w:r>
      </w:ins>
    </w:p>
    <w:p w14:paraId="1375B933" w14:textId="77777777" w:rsidR="0076315C" w:rsidRDefault="0076315C">
      <w:pPr>
        <w:rPr>
          <w:ins w:id="175" w:author="tan xinyu" w:date="2020-11-23T15:14:00Z"/>
          <w:rFonts w:ascii="Times New Roman" w:hAnsi="Times New Roman" w:cs="Times New Roman"/>
          <w:kern w:val="0"/>
          <w:szCs w:val="21"/>
        </w:rPr>
      </w:pPr>
    </w:p>
    <w:p w14:paraId="30E2B5C0" w14:textId="7B29631F" w:rsidR="0076315C" w:rsidRDefault="0076315C">
      <w:pPr>
        <w:rPr>
          <w:ins w:id="176" w:author="tan xinyu" w:date="2020-11-23T15:14:00Z"/>
          <w:rFonts w:ascii="Times New Roman" w:hAnsi="Times New Roman" w:cs="Times New Roman"/>
          <w:kern w:val="0"/>
          <w:szCs w:val="21"/>
        </w:rPr>
      </w:pPr>
      <w:ins w:id="177" w:author="tan xinyu" w:date="2020-11-23T15:16:00Z">
        <w:r>
          <w:rPr>
            <w:rFonts w:ascii="Times New Roman" w:hAnsi="Times New Roman" w:cs="Times New Roman"/>
            <w:kern w:val="0"/>
            <w:szCs w:val="21"/>
          </w:rPr>
          <w:t xml:space="preserve">To assess the driving risk, it is far from enough </w:t>
        </w:r>
      </w:ins>
      <w:ins w:id="178" w:author="tan xinyu" w:date="2020-11-23T15:17:00Z">
        <w:r>
          <w:rPr>
            <w:rFonts w:ascii="Times New Roman" w:hAnsi="Times New Roman" w:cs="Times New Roman"/>
            <w:kern w:val="0"/>
            <w:szCs w:val="21"/>
          </w:rPr>
          <w:t xml:space="preserve">depending on drivers’ </w:t>
        </w:r>
      </w:ins>
      <w:ins w:id="179" w:author="tan xinyu" w:date="2020-11-23T15:18:00Z">
        <w:r w:rsidR="005F3D86">
          <w:rPr>
            <w:rFonts w:ascii="Times New Roman" w:hAnsi="Times New Roman" w:cs="Times New Roman"/>
            <w:kern w:val="0"/>
            <w:szCs w:val="21"/>
          </w:rPr>
          <w:t>self-assessment</w:t>
        </w:r>
      </w:ins>
      <w:ins w:id="180" w:author="tan xinyu" w:date="2020-11-23T15:30:00Z">
        <w:r w:rsidR="003C77E3">
          <w:rPr>
            <w:rFonts w:ascii="Times New Roman" w:hAnsi="Times New Roman" w:cs="Times New Roman"/>
            <w:kern w:val="0"/>
            <w:szCs w:val="21"/>
          </w:rPr>
          <w:t xml:space="preserve"> or </w:t>
        </w:r>
      </w:ins>
      <w:ins w:id="181" w:author="tan xinyu" w:date="2020-11-23T15:18:00Z">
        <w:r w:rsidR="005F3D86">
          <w:rPr>
            <w:rFonts w:ascii="Times New Roman" w:hAnsi="Times New Roman" w:cs="Times New Roman"/>
            <w:kern w:val="0"/>
            <w:szCs w:val="21"/>
          </w:rPr>
          <w:t>some histor</w:t>
        </w:r>
      </w:ins>
      <w:ins w:id="182" w:author="tan xinyu" w:date="2020-11-23T15:22:00Z">
        <w:r w:rsidR="00150E53">
          <w:rPr>
            <w:rFonts w:ascii="Times New Roman" w:hAnsi="Times New Roman" w:cs="Times New Roman" w:hint="eastAsia"/>
            <w:kern w:val="0"/>
            <w:szCs w:val="21"/>
          </w:rPr>
          <w:t>ical</w:t>
        </w:r>
      </w:ins>
      <w:ins w:id="183" w:author="tan xinyu" w:date="2020-11-23T15:18:00Z">
        <w:r w:rsidR="005F3D86">
          <w:rPr>
            <w:rFonts w:ascii="Times New Roman" w:hAnsi="Times New Roman" w:cs="Times New Roman"/>
            <w:kern w:val="0"/>
            <w:szCs w:val="21"/>
          </w:rPr>
          <w:t xml:space="preserve"> </w:t>
        </w:r>
      </w:ins>
      <w:ins w:id="184" w:author="tan xinyu" w:date="2020-11-23T20:06:00Z">
        <w:r w:rsidR="00452839">
          <w:rPr>
            <w:rFonts w:ascii="Times New Roman" w:hAnsi="Times New Roman" w:cs="Times New Roman"/>
            <w:kern w:val="0"/>
            <w:szCs w:val="21"/>
          </w:rPr>
          <w:t>crash</w:t>
        </w:r>
        <w:r w:rsidR="00452839">
          <w:rPr>
            <w:rFonts w:ascii="Times New Roman" w:hAnsi="Times New Roman" w:cs="Times New Roman" w:hint="eastAsia"/>
            <w:kern w:val="0"/>
            <w:szCs w:val="21"/>
          </w:rPr>
          <w:t>/</w:t>
        </w:r>
        <w:r w:rsidR="00452839">
          <w:rPr>
            <w:rFonts w:ascii="Times New Roman" w:hAnsi="Times New Roman" w:cs="Times New Roman"/>
            <w:kern w:val="0"/>
            <w:szCs w:val="21"/>
          </w:rPr>
          <w:t xml:space="preserve">near-crash </w:t>
        </w:r>
      </w:ins>
      <w:ins w:id="185" w:author="tan xinyu" w:date="2020-11-23T15:18:00Z">
        <w:r w:rsidR="005F3D86">
          <w:rPr>
            <w:rFonts w:ascii="Times New Roman" w:hAnsi="Times New Roman" w:cs="Times New Roman"/>
            <w:kern w:val="0"/>
            <w:szCs w:val="21"/>
          </w:rPr>
          <w:t>data</w:t>
        </w:r>
      </w:ins>
      <w:ins w:id="186" w:author="tan xinyu" w:date="2020-11-23T15:17:00Z">
        <w:r>
          <w:rPr>
            <w:rFonts w:ascii="Times New Roman" w:hAnsi="Times New Roman" w:cs="Times New Roman"/>
            <w:kern w:val="0"/>
            <w:szCs w:val="21"/>
          </w:rPr>
          <w:t>.</w:t>
        </w:r>
      </w:ins>
      <w:ins w:id="187" w:author="tan xinyu" w:date="2020-11-23T15:18:00Z">
        <w:r>
          <w:rPr>
            <w:rFonts w:ascii="Times New Roman" w:hAnsi="Times New Roman" w:cs="Times New Roman"/>
            <w:kern w:val="0"/>
            <w:szCs w:val="21"/>
          </w:rPr>
          <w:t xml:space="preserve"> </w:t>
        </w:r>
      </w:ins>
      <w:ins w:id="188" w:author="tan xinyu" w:date="2020-11-23T15:16:00Z">
        <w:r w:rsidRPr="00A170A1">
          <w:rPr>
            <w:rFonts w:ascii="Times New Roman" w:hAnsi="Times New Roman" w:cs="Times New Roman"/>
            <w:kern w:val="0"/>
            <w:szCs w:val="21"/>
          </w:rPr>
          <w:t xml:space="preserve">With the development of technology, to </w:t>
        </w:r>
      </w:ins>
      <w:ins w:id="189" w:author="tan xinyu" w:date="2020-11-23T15:19:00Z">
        <w:r w:rsidR="005B7521">
          <w:rPr>
            <w:rFonts w:ascii="Times New Roman" w:hAnsi="Times New Roman" w:cs="Times New Roman"/>
            <w:kern w:val="0"/>
            <w:szCs w:val="21"/>
          </w:rPr>
          <w:t>break the limit of methods</w:t>
        </w:r>
      </w:ins>
      <w:ins w:id="190" w:author="tan xinyu" w:date="2020-11-23T15:16:00Z">
        <w:r w:rsidRPr="00A170A1">
          <w:rPr>
            <w:rFonts w:ascii="Times New Roman" w:hAnsi="Times New Roman" w:cs="Times New Roman"/>
            <w:kern w:val="0"/>
            <w:szCs w:val="21"/>
          </w:rPr>
          <w:t xml:space="preserve">, more approaches for measuring driving behaviors and assessing driving risk come up. </w:t>
        </w:r>
      </w:ins>
      <w:ins w:id="191" w:author="tan xinyu" w:date="2020-11-23T15:19:00Z">
        <w:r w:rsidR="00DB3CA5">
          <w:rPr>
            <w:rFonts w:ascii="Times New Roman" w:hAnsi="Times New Roman" w:cs="Times New Roman"/>
            <w:kern w:val="0"/>
            <w:szCs w:val="21"/>
          </w:rPr>
          <w:t>These approaches are c</w:t>
        </w:r>
      </w:ins>
      <w:ins w:id="192" w:author="tan xinyu" w:date="2020-11-23T15:20:00Z">
        <w:r w:rsidR="00DB3CA5">
          <w:rPr>
            <w:rFonts w:ascii="Times New Roman" w:hAnsi="Times New Roman" w:cs="Times New Roman"/>
            <w:kern w:val="0"/>
            <w:szCs w:val="21"/>
          </w:rPr>
          <w:t>ommonly used to test external factors in driving risks,</w:t>
        </w:r>
      </w:ins>
      <w:ins w:id="193" w:author="tan xinyu" w:date="2020-11-23T15:14:00Z">
        <w:r>
          <w:rPr>
            <w:rFonts w:ascii="Times New Roman" w:hAnsi="Times New Roman" w:cs="Times New Roman"/>
            <w:kern w:val="0"/>
            <w:szCs w:val="21"/>
          </w:rPr>
          <w:t xml:space="preserve"> such as </w:t>
        </w:r>
      </w:ins>
      <w:ins w:id="194" w:author="tan xinyu" w:date="2020-11-23T15:20:00Z">
        <w:r w:rsidR="00DB3CA5">
          <w:rPr>
            <w:rFonts w:ascii="Times New Roman" w:hAnsi="Times New Roman" w:cs="Times New Roman"/>
            <w:kern w:val="0"/>
            <w:szCs w:val="21"/>
          </w:rPr>
          <w:t>assessing</w:t>
        </w:r>
      </w:ins>
      <w:ins w:id="195" w:author="tan xinyu" w:date="2020-11-23T15:21:00Z">
        <w:r w:rsidR="00DB3CA5">
          <w:rPr>
            <w:rFonts w:ascii="Times New Roman" w:hAnsi="Times New Roman" w:cs="Times New Roman"/>
            <w:kern w:val="0"/>
            <w:szCs w:val="21"/>
          </w:rPr>
          <w:t xml:space="preserve"> </w:t>
        </w:r>
      </w:ins>
      <w:ins w:id="196" w:author="tan xinyu" w:date="2020-11-23T15:14:00Z">
        <w:r>
          <w:rPr>
            <w:rFonts w:ascii="Times New Roman" w:hAnsi="Times New Roman" w:cs="Times New Roman"/>
            <w:kern w:val="0"/>
            <w:szCs w:val="21"/>
          </w:rPr>
          <w:t>vehicles</w:t>
        </w:r>
      </w:ins>
      <w:ins w:id="197" w:author="tan xinyu" w:date="2020-11-23T15:15:00Z">
        <w:r>
          <w:rPr>
            <w:rFonts w:ascii="Times New Roman" w:hAnsi="Times New Roman" w:cs="Times New Roman"/>
            <w:kern w:val="0"/>
            <w:szCs w:val="21"/>
          </w:rPr>
          <w:t xml:space="preserve"> states,</w:t>
        </w:r>
      </w:ins>
      <w:ins w:id="198" w:author="tan xinyu" w:date="2020-11-23T15:14:00Z">
        <w:r>
          <w:rPr>
            <w:rFonts w:ascii="Times New Roman" w:hAnsi="Times New Roman" w:cs="Times New Roman"/>
            <w:kern w:val="0"/>
            <w:szCs w:val="21"/>
          </w:rPr>
          <w:t xml:space="preserve"> road conditions</w:t>
        </w:r>
      </w:ins>
      <w:ins w:id="199" w:author="tan xinyu" w:date="2020-11-23T15:15:00Z">
        <w:r>
          <w:rPr>
            <w:rFonts w:ascii="Times New Roman" w:hAnsi="Times New Roman" w:cs="Times New Roman"/>
            <w:kern w:val="0"/>
            <w:szCs w:val="21"/>
          </w:rPr>
          <w:t xml:space="preserve"> and other driving environment</w:t>
        </w:r>
      </w:ins>
      <w:ins w:id="200" w:author="tan xinyu" w:date="2020-11-23T15:21:00Z">
        <w:r w:rsidR="00AF109E">
          <w:rPr>
            <w:rFonts w:ascii="Times New Roman" w:hAnsi="Times New Roman" w:cs="Times New Roman"/>
            <w:kern w:val="0"/>
            <w:szCs w:val="21"/>
          </w:rPr>
          <w:t xml:space="preserve">. </w:t>
        </w:r>
        <w:r w:rsidR="00AF109E">
          <w:rPr>
            <w:rFonts w:ascii="Times New Roman" w:hAnsi="Times New Roman" w:cs="Times New Roman" w:hint="eastAsia"/>
            <w:kern w:val="0"/>
            <w:szCs w:val="21"/>
          </w:rPr>
          <w:t>——</w:t>
        </w:r>
      </w:ins>
      <w:ins w:id="201" w:author="tan xinyu" w:date="2020-11-23T15:15:00Z">
        <w:r>
          <w:rPr>
            <w:rFonts w:ascii="Times New Roman" w:hAnsi="Times New Roman" w:cs="Times New Roman"/>
            <w:kern w:val="0"/>
            <w:szCs w:val="21"/>
          </w:rPr>
          <w:t xml:space="preserve"> </w:t>
        </w:r>
      </w:ins>
      <w:ins w:id="202" w:author="tan xinyu" w:date="2020-11-23T15:21:00Z">
        <w:r w:rsidR="00BC63D5">
          <w:rPr>
            <w:rFonts w:ascii="Times New Roman" w:hAnsi="Times New Roman" w:cs="Times New Roman" w:hint="eastAsia"/>
            <w:kern w:val="0"/>
            <w:szCs w:val="21"/>
          </w:rPr>
          <w:t>技术精进，讨论客观因素</w:t>
        </w:r>
      </w:ins>
    </w:p>
    <w:p w14:paraId="2ADE9D2F" w14:textId="264E9CD1" w:rsidR="00CC195E" w:rsidRPr="00191F8C" w:rsidRDefault="00CC195E">
      <w:pPr>
        <w:rPr>
          <w:ins w:id="203" w:author="tan xinyu" w:date="2020-11-22T22:52:00Z"/>
          <w:rFonts w:ascii="Times New Roman" w:hAnsi="Times New Roman" w:cs="Times New Roman"/>
          <w:szCs w:val="21"/>
          <w:rPrChange w:id="204" w:author="tan xinyu" w:date="2020-11-22T22:52:00Z">
            <w:rPr>
              <w:ins w:id="205" w:author="tan xinyu" w:date="2020-11-22T22:52:00Z"/>
              <w:rFonts w:ascii="Times New Roman" w:hAnsi="Times New Roman" w:cs="Times New Roman"/>
              <w:kern w:val="0"/>
              <w:szCs w:val="21"/>
            </w:rPr>
          </w:rPrChange>
        </w:rPr>
        <w:pPrChange w:id="206" w:author="tan xinyu" w:date="2020-11-22T22:52:00Z">
          <w:pPr>
            <w:autoSpaceDE w:val="0"/>
            <w:autoSpaceDN w:val="0"/>
            <w:adjustRightInd w:val="0"/>
            <w:jc w:val="left"/>
          </w:pPr>
        </w:pPrChange>
      </w:pPr>
      <w:del w:id="207" w:author="tan xinyu" w:date="2020-11-22T22:52:00Z">
        <w:r w:rsidDel="00CC195E">
          <w:rPr>
            <w:rFonts w:ascii="Times New Roman" w:hAnsi="Times New Roman" w:cs="Times New Roman"/>
            <w:kern w:val="0"/>
            <w:szCs w:val="21"/>
          </w:rPr>
          <w:fldChar w:fldCharType="begin"/>
        </w:r>
        <w:r w:rsidDel="00CC195E">
          <w:rPr>
            <w:rFonts w:ascii="Times New Roman" w:hAnsi="Times New Roman" w:cs="Times New Roman"/>
            <w:kern w:val="0"/>
            <w:szCs w:val="21"/>
          </w:rPr>
          <w:delInstrText xml:space="preserve"> ADDIN EN.CITE &lt;EndNote&gt;&lt;Cite&gt;&lt;Author&gt;Rolison&lt;/Author&gt;&lt;Year&gt;2018&lt;/Year&gt;&lt;RecNum&gt;54&lt;/RecNum&gt;&lt;DisplayText&gt;(Rolison, Regev et al. 2018)&lt;/DisplayText&gt;&lt;record&gt;&lt;rec-number&gt;54&lt;/rec-number&gt;&lt;foreign-keys&gt;&lt;key app="EN" db-id="xx2sdxzxyppx5jedtfkvpvsn9sve2252dadz" timestamp="1606046000"&gt;54&lt;/key&gt;&lt;/foreign-keys&gt;&lt;ref-type name="Journal Article"&gt;17&lt;/ref-type&gt;&lt;contributors&gt;&lt;authors&gt;&lt;author&gt;Rolison, Jonathan J&lt;/author&gt;&lt;author&gt;Regev, Shirley&lt;/author&gt;&lt;author&gt;Moutari, Salissou&lt;/author&gt;&lt;author&gt;Feeney, Aidan&lt;/author&gt;&lt;/authors&gt;&lt;/contributors&gt;&lt;titles&gt;&lt;title&gt;What are the factors that contribute to road accidents? An assessment of law enforcement views, ordinary drivers’ opinions, and road accident records&lt;/title&gt;&lt;secondary-title&gt;Accident Analysis &amp;amp; Prevention&lt;/secondary-title&gt;&lt;/titles&gt;&lt;periodical&gt;&lt;full-title&gt;Accident Analysis &amp;amp; Prevention&lt;/full-title&gt;&lt;/periodical&gt;&lt;pages&gt;11-24&lt;/pages&gt;&lt;volume&gt;115&lt;/volume&gt;&lt;dates&gt;&lt;year&gt;2018&lt;/year&gt;&lt;/dates&gt;&lt;isbn&gt;0001-4575&lt;/isbn&gt;&lt;urls&gt;&lt;/urls&gt;&lt;/record&gt;&lt;/Cite&gt;&lt;/EndNote&gt;</w:delInstrText>
        </w:r>
        <w:r w:rsidDel="00CC195E">
          <w:rPr>
            <w:rFonts w:ascii="Times New Roman" w:hAnsi="Times New Roman" w:cs="Times New Roman"/>
            <w:kern w:val="0"/>
            <w:szCs w:val="21"/>
          </w:rPr>
          <w:fldChar w:fldCharType="separate"/>
        </w:r>
        <w:r w:rsidDel="00CC195E">
          <w:rPr>
            <w:rFonts w:ascii="Times New Roman" w:hAnsi="Times New Roman" w:cs="Times New Roman"/>
            <w:noProof/>
            <w:kern w:val="0"/>
            <w:szCs w:val="21"/>
          </w:rPr>
          <w:delText>(Rolison, Regev et al. 2018)</w:delText>
        </w:r>
        <w:r w:rsidDel="00CC195E">
          <w:rPr>
            <w:rFonts w:ascii="Times New Roman" w:hAnsi="Times New Roman" w:cs="Times New Roman"/>
            <w:kern w:val="0"/>
            <w:szCs w:val="21"/>
          </w:rPr>
          <w:fldChar w:fldCharType="end"/>
        </w:r>
      </w:del>
    </w:p>
    <w:p w14:paraId="0E768459" w14:textId="01B05C0A" w:rsidR="00800864" w:rsidDel="00C240F6" w:rsidRDefault="005446D2" w:rsidP="00450230">
      <w:pPr>
        <w:autoSpaceDE w:val="0"/>
        <w:autoSpaceDN w:val="0"/>
        <w:adjustRightInd w:val="0"/>
        <w:jc w:val="left"/>
        <w:rPr>
          <w:del w:id="208" w:author="tan xinyu" w:date="2020-11-22T23:20:00Z"/>
          <w:rFonts w:ascii="Times New Roman" w:hAnsi="Times New Roman" w:cs="Times New Roman"/>
          <w:kern w:val="0"/>
          <w:szCs w:val="21"/>
        </w:rPr>
      </w:pPr>
      <w:del w:id="209" w:author="tan xinyu" w:date="2020-11-22T22:14:00Z">
        <w:r w:rsidRPr="00A170A1" w:rsidDel="000F1A40">
          <w:rPr>
            <w:rFonts w:ascii="Times New Roman" w:hAnsi="Times New Roman" w:cs="Times New Roman"/>
            <w:kern w:val="0"/>
            <w:szCs w:val="21"/>
          </w:rPr>
          <w:delText>A</w:delText>
        </w:r>
      </w:del>
      <w:del w:id="210" w:author="tan xinyu" w:date="2020-11-22T22:12:00Z">
        <w:r w:rsidRPr="00A170A1" w:rsidDel="002561A4">
          <w:rPr>
            <w:rFonts w:ascii="Times New Roman" w:hAnsi="Times New Roman" w:cs="Times New Roman"/>
            <w:kern w:val="0"/>
            <w:szCs w:val="21"/>
          </w:rPr>
          <w:delText>ccording to a</w:delText>
        </w:r>
        <w:r w:rsidR="00BD4F75" w:rsidRPr="00A170A1" w:rsidDel="002561A4">
          <w:rPr>
            <w:rFonts w:ascii="Times New Roman" w:hAnsi="Times New Roman" w:cs="Times New Roman"/>
            <w:kern w:val="0"/>
            <w:szCs w:val="21"/>
          </w:rPr>
          <w:delText xml:space="preserve">nother analysis </w:delText>
        </w:r>
        <w:r w:rsidRPr="00A170A1" w:rsidDel="002561A4">
          <w:rPr>
            <w:rFonts w:ascii="Times New Roman" w:hAnsi="Times New Roman" w:cs="Times New Roman"/>
            <w:kern w:val="0"/>
            <w:szCs w:val="21"/>
          </w:rPr>
          <w:delText>of drivers’ self-assessment</w:delText>
        </w:r>
        <w:r w:rsidR="00E379C0" w:rsidRPr="00A170A1" w:rsidDel="002561A4">
          <w:rPr>
            <w:rFonts w:ascii="Times New Roman" w:hAnsi="Times New Roman" w:cs="Times New Roman"/>
            <w:kern w:val="0"/>
            <w:szCs w:val="21"/>
          </w:rPr>
          <w:delText xml:space="preserve">, </w:delText>
        </w:r>
        <w:r w:rsidR="00BD4F75" w:rsidRPr="00A170A1" w:rsidDel="002561A4">
          <w:rPr>
            <w:rFonts w:ascii="Times New Roman" w:hAnsi="Times New Roman" w:cs="Times New Roman"/>
            <w:kern w:val="0"/>
            <w:szCs w:val="21"/>
          </w:rPr>
          <w:delText xml:space="preserve">driving experience </w:delText>
        </w:r>
        <w:r w:rsidR="005E0DDA" w:rsidRPr="00A170A1" w:rsidDel="002561A4">
          <w:rPr>
            <w:rFonts w:ascii="Times New Roman" w:hAnsi="Times New Roman" w:cs="Times New Roman"/>
            <w:kern w:val="0"/>
            <w:szCs w:val="21"/>
          </w:rPr>
          <w:delText>was confirmed to</w:delText>
        </w:r>
        <w:r w:rsidR="00BD4F75" w:rsidRPr="00A170A1" w:rsidDel="002561A4">
          <w:rPr>
            <w:rFonts w:ascii="Times New Roman" w:hAnsi="Times New Roman" w:cs="Times New Roman"/>
            <w:kern w:val="0"/>
            <w:szCs w:val="21"/>
          </w:rPr>
          <w:delText xml:space="preserve"> be a significant predictor of safety and skill-oriented driving</w:delText>
        </w:r>
        <w:r w:rsidR="00A75E59" w:rsidDel="002561A4">
          <w:rPr>
            <w:rFonts w:ascii="Times New Roman" w:hAnsi="Times New Roman" w:cs="Times New Roman"/>
            <w:kern w:val="0"/>
            <w:szCs w:val="21"/>
          </w:rPr>
          <w:delText xml:space="preserve"> </w:delText>
        </w:r>
        <w:r w:rsidR="00A75E59" w:rsidDel="002561A4">
          <w:rPr>
            <w:rFonts w:ascii="Times New Roman" w:hAnsi="Times New Roman" w:cs="Times New Roman"/>
            <w:kern w:val="0"/>
            <w:szCs w:val="21"/>
          </w:rPr>
          <w:fldChar w:fldCharType="begin"/>
        </w:r>
        <w:r w:rsidR="00A75E59" w:rsidDel="002561A4">
          <w:rPr>
            <w:rFonts w:ascii="Times New Roman" w:hAnsi="Times New Roman" w:cs="Times New Roman"/>
            <w:kern w:val="0"/>
            <w:szCs w:val="21"/>
          </w:rPr>
          <w:delInstrText xml:space="preserve"> ADDIN EN.CITE &lt;EndNote&gt;&lt;Cite&gt;&lt;Author&gt;Lajunen&lt;/Author&gt;&lt;Year&gt;1995&lt;/Year&gt;&lt;RecNum&gt;1&lt;/RecNum&gt;&lt;DisplayText&gt;(Lajunen and Summala 1995)&lt;/DisplayText&gt;&lt;record&gt;&lt;rec-number&gt;1&lt;/rec-number&gt;&lt;foreign-keys&gt;&lt;key app="EN" db-id="xx2sdxzxyppx5jedtfkvpvsn9sve2252dadz" timestamp="1605057115"&gt;1&lt;/key&gt;&lt;/foreign-keys&gt;&lt;ref-type name="Journal Article"&gt;17&lt;/ref-type&gt;&lt;contributors&gt;&lt;authors&gt;&lt;author&gt;Lajunen, Timo&lt;/author&gt;&lt;author&gt;Summala, Heikki&lt;/author&gt;&lt;/authors&gt;&lt;/contributors&gt;&lt;titles&gt;&lt;title&gt;Driving experience, personality, and skill and safety-motive dimensions in drivers&amp;apos; self-assessments&lt;/title&gt;&lt;secondary-title&gt;Personality and Individual Differences&lt;/secondary-title&gt;&lt;/titles&gt;&lt;periodical&gt;&lt;full-title&gt;Personality and Individual Differences&lt;/full-title&gt;&lt;/periodical&gt;&lt;pages&gt;307-318&lt;/pages&gt;&lt;volume&gt;19&lt;/volume&gt;&lt;number&gt;3&lt;/number&gt;&lt;dates&gt;&lt;year&gt;1995&lt;/year&gt;&lt;/dates&gt;&lt;isbn&gt;0191-8869&lt;/isbn&gt;&lt;urls&gt;&lt;/urls&gt;&lt;/record&gt;&lt;/Cite&gt;&lt;/EndNote&gt;</w:delInstrText>
        </w:r>
        <w:r w:rsidR="00A75E59" w:rsidDel="002561A4">
          <w:rPr>
            <w:rFonts w:ascii="Times New Roman" w:hAnsi="Times New Roman" w:cs="Times New Roman"/>
            <w:kern w:val="0"/>
            <w:szCs w:val="21"/>
          </w:rPr>
          <w:fldChar w:fldCharType="separate"/>
        </w:r>
        <w:r w:rsidR="00A75E59" w:rsidDel="002561A4">
          <w:rPr>
            <w:rFonts w:ascii="Times New Roman" w:hAnsi="Times New Roman" w:cs="Times New Roman"/>
            <w:noProof/>
            <w:kern w:val="0"/>
            <w:szCs w:val="21"/>
          </w:rPr>
          <w:delText>(Lajunen and Summala 1995)</w:delText>
        </w:r>
        <w:r w:rsidR="00A75E59" w:rsidDel="002561A4">
          <w:rPr>
            <w:rFonts w:ascii="Times New Roman" w:hAnsi="Times New Roman" w:cs="Times New Roman"/>
            <w:kern w:val="0"/>
            <w:szCs w:val="21"/>
          </w:rPr>
          <w:fldChar w:fldCharType="end"/>
        </w:r>
      </w:del>
      <w:del w:id="211" w:author="tan xinyu" w:date="2020-11-22T22:14:00Z">
        <w:r w:rsidR="007C3D1B" w:rsidRPr="00A170A1" w:rsidDel="000F1A40">
          <w:rPr>
            <w:rFonts w:ascii="Times New Roman" w:hAnsi="Times New Roman" w:cs="Times New Roman"/>
            <w:kern w:val="0"/>
            <w:szCs w:val="21"/>
          </w:rPr>
          <w:delText>.</w:delText>
        </w:r>
        <w:r w:rsidR="00C91873" w:rsidRPr="00A170A1" w:rsidDel="000F1A40">
          <w:rPr>
            <w:rFonts w:ascii="Times New Roman" w:hAnsi="Times New Roman" w:cs="Times New Roman"/>
            <w:kern w:val="0"/>
            <w:szCs w:val="21"/>
          </w:rPr>
          <w:delText xml:space="preserve"> </w:delText>
        </w:r>
      </w:del>
      <w:del w:id="212" w:author="tan xinyu" w:date="2020-11-22T23:20:00Z">
        <w:r w:rsidR="00B723A3" w:rsidRPr="00A170A1" w:rsidDel="00C240F6">
          <w:rPr>
            <w:rFonts w:ascii="Times New Roman" w:hAnsi="Times New Roman" w:cs="Times New Roman"/>
            <w:kern w:val="0"/>
            <w:szCs w:val="21"/>
          </w:rPr>
          <w:delText xml:space="preserve">Some explains that practice and increased exposure to the diversity of traffic situations could be expected to improve skills, but also increase subjective control over driving and reduce concerns about safety </w:delText>
        </w:r>
        <w:r w:rsidR="00B723A3" w:rsidRPr="00A170A1" w:rsidDel="00C240F6">
          <w:rPr>
            <w:rFonts w:ascii="Times New Roman" w:hAnsi="Times New Roman" w:cs="Times New Roman"/>
            <w:kern w:val="0"/>
            <w:szCs w:val="21"/>
            <w:highlight w:val="yellow"/>
          </w:rPr>
          <w:delText>(Na¨a¨ta¨nen &amp; Summala, 1976; Spolander, 1983).</w:delText>
        </w:r>
      </w:del>
      <w:del w:id="213" w:author="tan xinyu" w:date="2020-11-22T22:54:00Z">
        <w:r w:rsidR="00A75E59" w:rsidDel="00522666">
          <w:rPr>
            <w:rFonts w:ascii="Times New Roman" w:hAnsi="Times New Roman" w:cs="Times New Roman"/>
            <w:kern w:val="0"/>
            <w:szCs w:val="21"/>
          </w:rPr>
          <w:fldChar w:fldCharType="begin"/>
        </w:r>
        <w:r w:rsidR="00A75E59" w:rsidDel="00522666">
          <w:rPr>
            <w:rFonts w:ascii="Times New Roman" w:hAnsi="Times New Roman" w:cs="Times New Roman"/>
            <w:kern w:val="0"/>
            <w:szCs w:val="21"/>
          </w:rPr>
          <w:delInstrText xml:space="preserve"> ADDIN EN.CITE &lt;EndNote&gt;&lt;Cite&gt;&lt;Author&gt;Özkan&lt;/Author&gt;&lt;Year&gt;2006&lt;/Year&gt;&lt;RecNum&gt;28&lt;/RecNum&gt;&lt;DisplayText&gt;(Özkan and Lajunen 2006)&lt;/DisplayText&gt;&lt;record&gt;&lt;rec-number&gt;28&lt;/rec-number&gt;&lt;foreign-keys&gt;&lt;key app="EN" db-id="xx2sdxzxyppx5jedtfkvpvsn9sve2252dadz" timestamp="1605057325"&gt;28&lt;/key&gt;&lt;/foreign-keys&gt;&lt;ref-type name="Journal Article"&gt;17&lt;/ref-type&gt;&lt;contributors&gt;&lt;authors&gt;&lt;author&gt;Özkan, Türker&lt;/author&gt;&lt;author&gt;Lajunen, Timo&lt;/author&gt;&lt;/authors&gt;&lt;/contributors&gt;&lt;titles&gt;&lt;title&gt;What causes the differences in driving between young men and women? The effects of gender roles and sex on young drivers’ driving behaviour and self-assessment of skills&lt;/title&gt;&lt;secondary-title&gt;Transportation research part F: Traffic psychology and behaviour&lt;/secondary-title&gt;&lt;/titles&gt;&lt;periodical&gt;&lt;full-title&gt;Transportation research part F: Traffic psychology and behaviour&lt;/full-title&gt;&lt;/periodical&gt;&lt;pages&gt;269-277&lt;/pages&gt;&lt;volume&gt;9&lt;/volume&gt;&lt;number&gt;4&lt;/number&gt;&lt;dates&gt;&lt;year&gt;2006&lt;/year&gt;&lt;/dates&gt;&lt;isbn&gt;1369-8478&lt;/isbn&gt;&lt;urls&gt;&lt;/urls&gt;&lt;/record&gt;&lt;/Cite&gt;&lt;/EndNote&gt;</w:delInstrText>
        </w:r>
        <w:r w:rsidR="00A75E59" w:rsidDel="00522666">
          <w:rPr>
            <w:rFonts w:ascii="Times New Roman" w:hAnsi="Times New Roman" w:cs="Times New Roman"/>
            <w:kern w:val="0"/>
            <w:szCs w:val="21"/>
          </w:rPr>
          <w:fldChar w:fldCharType="separate"/>
        </w:r>
        <w:r w:rsidR="00A75E59" w:rsidDel="00522666">
          <w:rPr>
            <w:rFonts w:ascii="Times New Roman" w:hAnsi="Times New Roman" w:cs="Times New Roman"/>
            <w:noProof/>
            <w:kern w:val="0"/>
            <w:szCs w:val="21"/>
          </w:rPr>
          <w:delText>(Özkan and Lajunen 2006)</w:delText>
        </w:r>
        <w:r w:rsidR="00A75E59" w:rsidDel="00522666">
          <w:rPr>
            <w:rFonts w:ascii="Times New Roman" w:hAnsi="Times New Roman" w:cs="Times New Roman"/>
            <w:kern w:val="0"/>
            <w:szCs w:val="21"/>
          </w:rPr>
          <w:fldChar w:fldCharType="end"/>
        </w:r>
      </w:del>
      <w:del w:id="214" w:author="tan xinyu" w:date="2020-11-22T23:20:00Z">
        <w:r w:rsidR="00B723A3" w:rsidRPr="00A170A1" w:rsidDel="00C240F6">
          <w:rPr>
            <w:rFonts w:ascii="Times New Roman" w:hAnsi="Times New Roman" w:cs="Times New Roman"/>
            <w:kern w:val="0"/>
            <w:szCs w:val="21"/>
          </w:rPr>
          <w:delText xml:space="preserve">. </w:delText>
        </w:r>
        <w:r w:rsidR="002C171E" w:rsidRPr="00A170A1" w:rsidDel="00C240F6">
          <w:rPr>
            <w:rFonts w:ascii="Times New Roman" w:hAnsi="Times New Roman" w:cs="Times New Roman"/>
            <w:kern w:val="0"/>
            <w:szCs w:val="21"/>
          </w:rPr>
          <w:delText>And of course, age may be related to driving experience, thus</w:delText>
        </w:r>
        <w:r w:rsidR="00A7647D" w:rsidRPr="00A170A1" w:rsidDel="00C240F6">
          <w:rPr>
            <w:rFonts w:ascii="Times New Roman" w:hAnsi="Times New Roman" w:cs="Times New Roman"/>
            <w:kern w:val="0"/>
            <w:szCs w:val="21"/>
          </w:rPr>
          <w:delText xml:space="preserve"> </w:delText>
        </w:r>
        <w:r w:rsidR="002C171E" w:rsidRPr="00A170A1" w:rsidDel="00C240F6">
          <w:rPr>
            <w:rFonts w:ascii="Times New Roman" w:hAnsi="Times New Roman" w:cs="Times New Roman"/>
            <w:kern w:val="0"/>
            <w:szCs w:val="21"/>
          </w:rPr>
          <w:delText xml:space="preserve">many of the younger drivers (ages 16–25) </w:delText>
        </w:r>
        <w:r w:rsidR="00770299" w:rsidRPr="00A170A1" w:rsidDel="00C240F6">
          <w:rPr>
            <w:rFonts w:ascii="Times New Roman" w:hAnsi="Times New Roman" w:cs="Times New Roman"/>
            <w:kern w:val="0"/>
            <w:szCs w:val="21"/>
          </w:rPr>
          <w:delText>tend to have higher risk of driving</w:delText>
        </w:r>
        <w:r w:rsidR="002C171E" w:rsidRPr="00A170A1" w:rsidDel="00C240F6">
          <w:rPr>
            <w:rFonts w:ascii="Times New Roman" w:hAnsi="Times New Roman" w:cs="Times New Roman"/>
            <w:kern w:val="0"/>
            <w:szCs w:val="21"/>
          </w:rPr>
          <w:delText xml:space="preserve"> than older drivers</w:delText>
        </w:r>
        <w:r w:rsidR="00A75E59" w:rsidDel="00C240F6">
          <w:rPr>
            <w:rFonts w:ascii="Times New Roman" w:hAnsi="Times New Roman" w:cs="Times New Roman"/>
            <w:kern w:val="0"/>
            <w:szCs w:val="21"/>
          </w:rPr>
          <w:delText xml:space="preserve"> </w:delText>
        </w:r>
        <w:r w:rsidR="00A75E59" w:rsidDel="00C240F6">
          <w:rPr>
            <w:rFonts w:ascii="Times New Roman" w:hAnsi="Times New Roman" w:cs="Times New Roman"/>
            <w:kern w:val="0"/>
            <w:szCs w:val="21"/>
          </w:rPr>
          <w:fldChar w:fldCharType="begin"/>
        </w:r>
        <w:r w:rsidR="00A75E59" w:rsidDel="00C240F6">
          <w:rPr>
            <w:rFonts w:ascii="Times New Roman" w:hAnsi="Times New Roman" w:cs="Times New Roman"/>
            <w:kern w:val="0"/>
            <w:szCs w:val="21"/>
          </w:rPr>
          <w:delInstrText xml:space="preserve"> ADDIN EN.CITE &lt;EndNote&gt;&lt;Cite&gt;&lt;Author&gt;Sharkin&lt;/Author&gt;&lt;Year&gt;2004&lt;/Year&gt;&lt;RecNum&gt;50&lt;/RecNum&gt;&lt;DisplayText&gt;(Sharkin 2004)&lt;/DisplayText&gt;&lt;record&gt;&lt;rec-number&gt;50&lt;/rec-number&gt;&lt;foreign-keys&gt;&lt;key app="EN" db-id="xx2sdxzxyppx5jedtfkvpvsn9sve2252dadz" timestamp="1605057389"&gt;50&lt;/key&gt;&lt;/foreign-keys&gt;&lt;ref-type name="Journal Article"&gt;17&lt;/ref-type&gt;&lt;contributors&gt;&lt;authors&gt;&lt;author&gt;Sharkin, Bruce S&lt;/author&gt;&lt;/authors&gt;&lt;/contributors&gt;&lt;titles&gt;&lt;title&gt;Road rage: Risk factors, assessment, and intervention strategies&lt;/title&gt;&lt;secondary-title&gt;Journal of Counseling &amp;amp; Development&lt;/secondary-title&gt;&lt;/titles&gt;&lt;periodical&gt;&lt;full-title&gt;Journal of Counseling &amp;amp; Development&lt;/full-title&gt;&lt;/periodical&gt;&lt;pages&gt;191-198&lt;/pages&gt;&lt;volume&gt;82&lt;/volume&gt;&lt;number&gt;2&lt;/number&gt;&lt;dates&gt;&lt;year&gt;2004&lt;/year&gt;&lt;/dates&gt;&lt;isbn&gt;0748-9633&lt;/isbn&gt;&lt;urls&gt;&lt;/urls&gt;&lt;/record&gt;&lt;/Cite&gt;&lt;/EndNote&gt;</w:delInstrText>
        </w:r>
        <w:r w:rsidR="00A75E59" w:rsidDel="00C240F6">
          <w:rPr>
            <w:rFonts w:ascii="Times New Roman" w:hAnsi="Times New Roman" w:cs="Times New Roman"/>
            <w:kern w:val="0"/>
            <w:szCs w:val="21"/>
          </w:rPr>
          <w:fldChar w:fldCharType="separate"/>
        </w:r>
        <w:r w:rsidR="00A75E59" w:rsidDel="00C240F6">
          <w:rPr>
            <w:rFonts w:ascii="Times New Roman" w:hAnsi="Times New Roman" w:cs="Times New Roman"/>
            <w:noProof/>
            <w:kern w:val="0"/>
            <w:szCs w:val="21"/>
          </w:rPr>
          <w:delText>(Sharkin 2004)</w:delText>
        </w:r>
        <w:r w:rsidR="00A75E59" w:rsidDel="00C240F6">
          <w:rPr>
            <w:rFonts w:ascii="Times New Roman" w:hAnsi="Times New Roman" w:cs="Times New Roman"/>
            <w:kern w:val="0"/>
            <w:szCs w:val="21"/>
          </w:rPr>
          <w:fldChar w:fldCharType="end"/>
        </w:r>
        <w:r w:rsidR="00A75E59" w:rsidDel="00C240F6">
          <w:rPr>
            <w:rFonts w:ascii="Times New Roman" w:hAnsi="Times New Roman" w:cs="Times New Roman"/>
            <w:kern w:val="0"/>
            <w:szCs w:val="21"/>
          </w:rPr>
          <w:delText>.</w:delText>
        </w:r>
        <w:r w:rsidR="002C171E" w:rsidRPr="00A170A1" w:rsidDel="00C240F6">
          <w:rPr>
            <w:rFonts w:ascii="Times New Roman" w:hAnsi="Times New Roman" w:cs="Times New Roman"/>
            <w:kern w:val="0"/>
            <w:szCs w:val="21"/>
          </w:rPr>
          <w:delText xml:space="preserve"> </w:delText>
        </w:r>
        <w:r w:rsidR="00C91873" w:rsidRPr="00A170A1" w:rsidDel="00C240F6">
          <w:rPr>
            <w:rFonts w:ascii="Times New Roman" w:hAnsi="Times New Roman" w:cs="Times New Roman"/>
            <w:kern w:val="0"/>
            <w:szCs w:val="21"/>
          </w:rPr>
          <w:delText xml:space="preserve">What’s more, </w:delText>
        </w:r>
        <w:r w:rsidR="00450230" w:rsidRPr="00A170A1" w:rsidDel="00C240F6">
          <w:rPr>
            <w:rFonts w:ascii="Times New Roman" w:hAnsi="Times New Roman" w:cs="Times New Roman"/>
            <w:kern w:val="0"/>
            <w:szCs w:val="21"/>
          </w:rPr>
          <w:delText xml:space="preserve">some found that gender to be an important factor of risky driving behaviors. </w:delText>
        </w:r>
        <w:r w:rsidR="002C171E" w:rsidRPr="00A170A1" w:rsidDel="00C240F6">
          <w:rPr>
            <w:rFonts w:ascii="Times New Roman" w:hAnsi="Times New Roman" w:cs="Times New Roman"/>
            <w:kern w:val="0"/>
            <w:szCs w:val="21"/>
          </w:rPr>
          <w:delText>However,</w:delText>
        </w:r>
        <w:r w:rsidR="00800864" w:rsidRPr="00A170A1" w:rsidDel="00C240F6">
          <w:rPr>
            <w:rFonts w:ascii="Times New Roman" w:hAnsi="Times New Roman" w:cs="Times New Roman"/>
            <w:kern w:val="0"/>
            <w:szCs w:val="21"/>
          </w:rPr>
          <w:delText xml:space="preserve"> although gender differences were observed in numerous studies, some researchers failed to find any significant differences between men and women in terms of risky or aggressive driving </w:delText>
        </w:r>
        <w:r w:rsidR="00800864" w:rsidRPr="00A170A1" w:rsidDel="00C240F6">
          <w:rPr>
            <w:rFonts w:ascii="Times New Roman" w:hAnsi="Times New Roman" w:cs="Times New Roman"/>
            <w:kern w:val="0"/>
            <w:szCs w:val="21"/>
            <w:highlight w:val="yellow"/>
          </w:rPr>
          <w:delText>(Deffenbacher, Deffenbacher, et al., 2003; Deffenbacher et al., 2000; Ellison et al., 1995; Hennessy &amp;</w:delText>
        </w:r>
        <w:r w:rsidR="000F0293" w:rsidRPr="00A170A1" w:rsidDel="00C240F6">
          <w:rPr>
            <w:rFonts w:ascii="Times New Roman" w:hAnsi="Times New Roman" w:cs="Times New Roman"/>
            <w:kern w:val="0"/>
            <w:szCs w:val="21"/>
          </w:rPr>
          <w:delText xml:space="preserve"> </w:delText>
        </w:r>
        <w:r w:rsidR="00800864" w:rsidRPr="00A170A1" w:rsidDel="00C240F6">
          <w:rPr>
            <w:rFonts w:ascii="Times New Roman" w:hAnsi="Times New Roman" w:cs="Times New Roman"/>
            <w:kern w:val="0"/>
            <w:szCs w:val="21"/>
            <w:highlight w:val="yellow"/>
          </w:rPr>
          <w:delText>Wiesenthal, 1999; Lajunen, Parker, &amp; Stradling, 1998)</w:delText>
        </w:r>
        <w:r w:rsidR="00800864" w:rsidRPr="00A170A1" w:rsidDel="00C240F6">
          <w:rPr>
            <w:rFonts w:ascii="Times New Roman" w:hAnsi="Times New Roman" w:cs="Times New Roman"/>
            <w:kern w:val="0"/>
            <w:szCs w:val="21"/>
          </w:rPr>
          <w:delText xml:space="preserve">. Indeed, according to </w:delText>
        </w:r>
        <w:r w:rsidR="00800864" w:rsidRPr="00A170A1" w:rsidDel="00C240F6">
          <w:rPr>
            <w:rFonts w:ascii="Times New Roman" w:hAnsi="Times New Roman" w:cs="Times New Roman"/>
            <w:kern w:val="0"/>
            <w:szCs w:val="21"/>
            <w:highlight w:val="yellow"/>
          </w:rPr>
          <w:delText>Deffenbacher et al. (2000)</w:delText>
        </w:r>
        <w:r w:rsidR="00800864" w:rsidRPr="00A170A1" w:rsidDel="00C240F6">
          <w:rPr>
            <w:rFonts w:ascii="Times New Roman" w:hAnsi="Times New Roman" w:cs="Times New Roman"/>
            <w:kern w:val="0"/>
            <w:szCs w:val="21"/>
          </w:rPr>
          <w:delText>, despite the observed gender differences in several studies, men and women seem to be more similar than different in their tendencies toward aggressive</w:delText>
        </w:r>
        <w:r w:rsidR="00404E6F" w:rsidRPr="00A170A1" w:rsidDel="00C240F6">
          <w:rPr>
            <w:rFonts w:ascii="Times New Roman" w:hAnsi="Times New Roman" w:cs="Times New Roman"/>
            <w:kern w:val="0"/>
            <w:szCs w:val="21"/>
          </w:rPr>
          <w:delText xml:space="preserve"> and risky</w:delText>
        </w:r>
        <w:r w:rsidR="00800864" w:rsidRPr="00A170A1" w:rsidDel="00C240F6">
          <w:rPr>
            <w:rFonts w:ascii="Times New Roman" w:hAnsi="Times New Roman" w:cs="Times New Roman"/>
            <w:kern w:val="0"/>
            <w:szCs w:val="21"/>
          </w:rPr>
          <w:delText xml:space="preserve"> driving.</w:delText>
        </w:r>
      </w:del>
    </w:p>
    <w:p w14:paraId="505ABC50" w14:textId="6D021213" w:rsidR="00800864" w:rsidRPr="00A170A1" w:rsidDel="00CC765B" w:rsidRDefault="00800864" w:rsidP="00450230">
      <w:pPr>
        <w:autoSpaceDE w:val="0"/>
        <w:autoSpaceDN w:val="0"/>
        <w:adjustRightInd w:val="0"/>
        <w:jc w:val="left"/>
        <w:rPr>
          <w:del w:id="215" w:author="tan xinyu" w:date="2020-11-23T15:13:00Z"/>
          <w:rFonts w:ascii="Times New Roman" w:hAnsi="Times New Roman" w:cs="Times New Roman"/>
          <w:kern w:val="0"/>
          <w:szCs w:val="21"/>
        </w:rPr>
      </w:pPr>
    </w:p>
    <w:p w14:paraId="799F476E" w14:textId="66371FA1" w:rsidR="00E63A0C" w:rsidRPr="00A170A1" w:rsidRDefault="00CC50EB" w:rsidP="003B73D1">
      <w:pPr>
        <w:autoSpaceDE w:val="0"/>
        <w:autoSpaceDN w:val="0"/>
        <w:adjustRightInd w:val="0"/>
        <w:jc w:val="left"/>
        <w:rPr>
          <w:rFonts w:ascii="Times New Roman" w:hAnsi="Times New Roman" w:cs="Times New Roman"/>
          <w:kern w:val="0"/>
          <w:szCs w:val="21"/>
        </w:rPr>
      </w:pPr>
      <w:del w:id="216" w:author="tan xinyu" w:date="2020-11-23T15:16:00Z">
        <w:r w:rsidRPr="00A170A1" w:rsidDel="0076315C">
          <w:rPr>
            <w:rFonts w:ascii="Times New Roman" w:hAnsi="Times New Roman" w:cs="Times New Roman"/>
            <w:kern w:val="0"/>
            <w:szCs w:val="21"/>
          </w:rPr>
          <w:delText xml:space="preserve">With the development of technology, </w:delText>
        </w:r>
        <w:r w:rsidR="0046697C" w:rsidRPr="00A170A1" w:rsidDel="0076315C">
          <w:rPr>
            <w:rFonts w:ascii="Times New Roman" w:hAnsi="Times New Roman" w:cs="Times New Roman"/>
            <w:kern w:val="0"/>
            <w:szCs w:val="21"/>
          </w:rPr>
          <w:delText xml:space="preserve">to avoid the weakness of questionnaire, </w:delText>
        </w:r>
        <w:r w:rsidRPr="00A170A1" w:rsidDel="0076315C">
          <w:rPr>
            <w:rFonts w:ascii="Times New Roman" w:hAnsi="Times New Roman" w:cs="Times New Roman"/>
            <w:kern w:val="0"/>
            <w:szCs w:val="21"/>
          </w:rPr>
          <w:delText xml:space="preserve">more approaches </w:delText>
        </w:r>
        <w:r w:rsidR="00B546D9" w:rsidRPr="00A170A1" w:rsidDel="0076315C">
          <w:rPr>
            <w:rFonts w:ascii="Times New Roman" w:hAnsi="Times New Roman" w:cs="Times New Roman"/>
            <w:kern w:val="0"/>
            <w:szCs w:val="21"/>
          </w:rPr>
          <w:delText>for</w:delText>
        </w:r>
        <w:r w:rsidRPr="00A170A1" w:rsidDel="0076315C">
          <w:rPr>
            <w:rFonts w:ascii="Times New Roman" w:hAnsi="Times New Roman" w:cs="Times New Roman"/>
            <w:kern w:val="0"/>
            <w:szCs w:val="21"/>
          </w:rPr>
          <w:delText xml:space="preserve"> measuring driving behaviors and assessing driving risk come up.</w:delText>
        </w:r>
        <w:r w:rsidR="00494767" w:rsidRPr="00A170A1" w:rsidDel="0076315C">
          <w:rPr>
            <w:rFonts w:ascii="Times New Roman" w:hAnsi="Times New Roman" w:cs="Times New Roman"/>
            <w:kern w:val="0"/>
            <w:szCs w:val="21"/>
          </w:rPr>
          <w:delText xml:space="preserve"> </w:delText>
        </w:r>
      </w:del>
      <w:del w:id="217" w:author="tan xinyu" w:date="2020-11-23T18:54:00Z">
        <w:r w:rsidR="00476F63" w:rsidRPr="00A170A1" w:rsidDel="007D7FBB">
          <w:rPr>
            <w:rFonts w:ascii="Times New Roman" w:hAnsi="Times New Roman" w:cs="Times New Roman"/>
            <w:kern w:val="0"/>
            <w:szCs w:val="21"/>
          </w:rPr>
          <w:delText>There are r</w:delText>
        </w:r>
      </w:del>
      <w:ins w:id="218" w:author="tan xinyu" w:date="2020-11-23T18:54:00Z">
        <w:r w:rsidR="007D7FBB">
          <w:rPr>
            <w:rFonts w:ascii="Times New Roman" w:hAnsi="Times New Roman" w:cs="Times New Roman"/>
            <w:kern w:val="0"/>
            <w:szCs w:val="21"/>
          </w:rPr>
          <w:t>R</w:t>
        </w:r>
      </w:ins>
      <w:r w:rsidR="006D02AD" w:rsidRPr="00A170A1">
        <w:rPr>
          <w:rFonts w:ascii="Times New Roman" w:hAnsi="Times New Roman" w:cs="Times New Roman"/>
          <w:kern w:val="0"/>
          <w:szCs w:val="21"/>
        </w:rPr>
        <w:t xml:space="preserve">esearchers simulated the real scene and collected dynamic data. They considered comprehensive naturalistic driving experiments to collect </w:t>
      </w:r>
      <w:r w:rsidR="009142EC" w:rsidRPr="00A170A1">
        <w:rPr>
          <w:rFonts w:ascii="Times New Roman" w:hAnsi="Times New Roman" w:cs="Times New Roman"/>
          <w:kern w:val="0"/>
          <w:szCs w:val="21"/>
        </w:rPr>
        <w:t xml:space="preserve">data under potential threats on actual Chinese roads, then found </w:t>
      </w:r>
      <w:r w:rsidR="006D02AD" w:rsidRPr="00A170A1">
        <w:rPr>
          <w:rFonts w:ascii="Times New Roman" w:hAnsi="Times New Roman" w:cs="Times New Roman"/>
          <w:kern w:val="0"/>
          <w:szCs w:val="21"/>
        </w:rPr>
        <w:t xml:space="preserve">vehicle status, potential crash objects, driving environment, weather condition, and driver information and actions </w:t>
      </w:r>
      <w:r w:rsidR="009142EC" w:rsidRPr="00A170A1">
        <w:rPr>
          <w:rFonts w:ascii="Times New Roman" w:hAnsi="Times New Roman" w:cs="Times New Roman"/>
          <w:kern w:val="0"/>
          <w:szCs w:val="21"/>
        </w:rPr>
        <w:t>could</w:t>
      </w:r>
      <w:r w:rsidR="00B83110" w:rsidRPr="00A170A1">
        <w:rPr>
          <w:rFonts w:ascii="Times New Roman" w:hAnsi="Times New Roman" w:cs="Times New Roman"/>
          <w:kern w:val="0"/>
          <w:szCs w:val="21"/>
        </w:rPr>
        <w:t xml:space="preserve"> influence the drivers’ ability to avoid incidents</w:t>
      </w:r>
      <w:del w:id="219" w:author="tan xinyu" w:date="2020-11-23T15:27:00Z">
        <w:r w:rsidR="009142EC" w:rsidRPr="00A170A1" w:rsidDel="003F41A3">
          <w:rPr>
            <w:rFonts w:ascii="Times New Roman" w:hAnsi="Times New Roman" w:cs="Times New Roman"/>
            <w:kern w:val="0"/>
            <w:szCs w:val="21"/>
          </w:rPr>
          <w:delText xml:space="preserve">. </w:delText>
        </w:r>
      </w:del>
      <w:ins w:id="220" w:author="tan xinyu" w:date="2020-11-23T15:23:00Z">
        <w:r w:rsidR="003F41A3" w:rsidDel="003F41A3">
          <w:rPr>
            <w:rFonts w:ascii="Times New Roman" w:hAnsi="Times New Roman" w:cs="Times New Roman"/>
            <w:kern w:val="0"/>
            <w:szCs w:val="21"/>
          </w:rPr>
          <w:t xml:space="preserve"> </w:t>
        </w:r>
      </w:ins>
      <w:del w:id="221" w:author="tan xinyu" w:date="2020-11-23T15:23:00Z">
        <w:r w:rsidR="00A75E59" w:rsidDel="003F41A3">
          <w:rPr>
            <w:rFonts w:ascii="Times New Roman" w:hAnsi="Times New Roman" w:cs="Times New Roman"/>
            <w:kern w:val="0"/>
            <w:szCs w:val="21"/>
          </w:rPr>
          <w:delText>;</w:delText>
        </w:r>
      </w:del>
      <w:r w:rsidR="00A75E59" w:rsidRPr="00A75E59">
        <w:rPr>
          <w:rFonts w:ascii="Times New Roman" w:hAnsi="Times New Roman" w:cs="Times New Roman"/>
          <w:kern w:val="0"/>
          <w:szCs w:val="21"/>
        </w:rPr>
        <w:fldChar w:fldCharType="begin">
          <w:fldData xml:space="preserve">PEVuZE5vdGU+PENpdGU+PEF1dGhvcj5aaGVuZzwvQXV0aG9yPjxZZWFyPjIwMTQ8L1llYXI+PFJl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</w:fldData>
        </w:fldChar>
      </w:r>
      <w:r w:rsidR="00313704">
        <w:rPr>
          <w:rFonts w:ascii="Times New Roman" w:hAnsi="Times New Roman" w:cs="Times New Roman"/>
          <w:kern w:val="0"/>
          <w:szCs w:val="21"/>
        </w:rPr>
        <w:instrText xml:space="preserve"> ADDIN EN.CITE </w:instrText>
      </w:r>
      <w:r w:rsidR="00313704">
        <w:rPr>
          <w:rFonts w:ascii="Times New Roman" w:hAnsi="Times New Roman" w:cs="Times New Roman"/>
          <w:kern w:val="0"/>
          <w:szCs w:val="21"/>
        </w:rPr>
        <w:fldChar w:fldCharType="begin">
          <w:fldData xml:space="preserve">PEVuZE5vdGU+PENpdGU+PEF1dGhvcj5aaGVuZzwvQXV0aG9yPjxZZWFyPjIwMTQ8L1llYXI+PFJl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</w:fldData>
        </w:fldChar>
      </w:r>
      <w:r w:rsidR="00313704">
        <w:rPr>
          <w:rFonts w:ascii="Times New Roman" w:hAnsi="Times New Roman" w:cs="Times New Roman"/>
          <w:kern w:val="0"/>
          <w:szCs w:val="21"/>
        </w:rPr>
        <w:instrText xml:space="preserve"> ADDIN EN.CITE.DATA </w:instrText>
      </w:r>
      <w:r w:rsidR="00313704">
        <w:rPr>
          <w:rFonts w:ascii="Times New Roman" w:hAnsi="Times New Roman" w:cs="Times New Roman"/>
          <w:kern w:val="0"/>
          <w:szCs w:val="21"/>
        </w:rPr>
      </w:r>
      <w:r w:rsidR="00313704">
        <w:rPr>
          <w:rFonts w:ascii="Times New Roman" w:hAnsi="Times New Roman" w:cs="Times New Roman"/>
          <w:kern w:val="0"/>
          <w:szCs w:val="21"/>
        </w:rPr>
        <w:fldChar w:fldCharType="end"/>
      </w:r>
      <w:r w:rsidR="00A75E59" w:rsidRPr="00A75E59">
        <w:rPr>
          <w:rFonts w:ascii="Times New Roman" w:hAnsi="Times New Roman" w:cs="Times New Roman"/>
          <w:kern w:val="0"/>
          <w:szCs w:val="21"/>
        </w:rPr>
      </w:r>
      <w:r w:rsidR="00A75E59" w:rsidRPr="00A75E59">
        <w:rPr>
          <w:rFonts w:ascii="Times New Roman" w:hAnsi="Times New Roman" w:cs="Times New Roman"/>
          <w:kern w:val="0"/>
          <w:szCs w:val="21"/>
        </w:rPr>
        <w:fldChar w:fldCharType="separate"/>
      </w:r>
      <w:r w:rsidR="00313704">
        <w:rPr>
          <w:rFonts w:ascii="Times New Roman" w:hAnsi="Times New Roman" w:cs="Times New Roman"/>
          <w:noProof/>
          <w:kern w:val="0"/>
          <w:szCs w:val="21"/>
        </w:rPr>
        <w:t>(Drobot, Benight et al. 2007, Zheng, Wang et al. 2014, Wang, Zheng et al. 2015, Cai, Wang et al. 2016, Ma, Qi et al. 2019, Shi, Wong et al. 2019)</w:t>
      </w:r>
      <w:r w:rsidR="00A75E59" w:rsidRPr="00A75E59">
        <w:rPr>
          <w:rFonts w:ascii="Times New Roman" w:hAnsi="Times New Roman" w:cs="Times New Roman"/>
          <w:kern w:val="0"/>
          <w:szCs w:val="21"/>
        </w:rPr>
        <w:fldChar w:fldCharType="end"/>
      </w:r>
      <w:ins w:id="222" w:author="tan xinyu" w:date="2020-11-23T15:27:00Z">
        <w:r w:rsidR="003F41A3">
          <w:rPr>
            <w:rFonts w:ascii="Times New Roman" w:hAnsi="Times New Roman" w:cs="Times New Roman"/>
            <w:kern w:val="0"/>
            <w:szCs w:val="21"/>
          </w:rPr>
          <w:t>.</w:t>
        </w:r>
      </w:ins>
      <w:del w:id="223" w:author="tan xinyu" w:date="2020-11-23T15:27:00Z">
        <w:r w:rsidR="00A75E59" w:rsidDel="003F41A3">
          <w:rPr>
            <w:rFonts w:ascii="Times New Roman" w:hAnsi="Times New Roman" w:cs="Times New Roman"/>
            <w:kern w:val="0"/>
            <w:szCs w:val="21"/>
          </w:rPr>
          <w:delText xml:space="preserve">; </w:delText>
        </w:r>
        <w:r w:rsidR="00A75E59" w:rsidRPr="00A75E59" w:rsidDel="003F41A3">
          <w:rPr>
            <w:rFonts w:ascii="Times New Roman" w:hAnsi="Times New Roman" w:cs="Times New Roman"/>
            <w:kern w:val="0"/>
            <w:szCs w:val="21"/>
          </w:rPr>
          <w:fldChar w:fldCharType="begin"/>
        </w:r>
        <w:r w:rsidR="00864E2E" w:rsidDel="003F41A3">
          <w:rPr>
            <w:rFonts w:ascii="Times New Roman" w:hAnsi="Times New Roman" w:cs="Times New Roman"/>
            <w:kern w:val="0"/>
            <w:szCs w:val="21"/>
          </w:rPr>
          <w:delInstrText xml:space="preserve"> ADDIN EN.CITE &lt;EndNote&gt;&lt;Cite&gt;&lt;Author&gt;Cai&lt;/Author&gt;&lt;Year&gt;2016&lt;/Year&gt;&lt;RecNum&gt;38&lt;/RecNum&gt;&lt;DisplayText&gt;(Cai, Wang et al. 2016)&lt;/DisplayText&gt;&lt;record&gt;&lt;rec-number&gt;38&lt;/rec-number&gt;&lt;foreign-keys&gt;&lt;key app="EN" db-id="xx2sdxzxyppx5jedtfkvpvsn9sve2252dadz" timestamp="1605057356"&gt;38&lt;/key&gt;&lt;/foreign-keys&gt;&lt;ref-type name="Journal Article"&gt;17&lt;/ref-type&gt;&lt;contributors&gt;&lt;authors&gt;&lt;author&gt;Cai, Xiaonan&lt;/author&gt;&lt;author&gt;Wang, Chen&lt;/author&gt;&lt;author&gt;Chen, Shengdi&lt;/author&gt;&lt;author&gt;Lu, Jian&lt;/author&gt;&lt;/authors&gt;&lt;/contributors&gt;&lt;titles&gt;&lt;title&gt;Model development for risk assessment of driving on freeway under rainy weather conditions&lt;/title&gt;&lt;secondary-title&gt;PLoS one&lt;/secondary-title&gt;&lt;/titles&gt;&lt;periodical&gt;&lt;full-title&gt;PLoS one&lt;/full-title&gt;&lt;/periodical&gt;&lt;pages&gt;e0149442&lt;/pages&gt;&lt;volume&gt;11&lt;/volume&gt;&lt;number&gt;2&lt;/number&gt;&lt;dates&gt;&lt;year&gt;2016&lt;/year&gt;&lt;/dates&gt;&lt;isbn&gt;1932-6203&lt;/isbn&gt;&lt;urls&gt;&lt;/urls&gt;&lt;/record&gt;&lt;/Cite&gt;&lt;/EndNote&gt;</w:delInstrText>
        </w:r>
        <w:r w:rsidR="00A75E59" w:rsidRPr="00A75E59" w:rsidDel="003F41A3">
          <w:rPr>
            <w:rFonts w:ascii="Times New Roman" w:hAnsi="Times New Roman" w:cs="Times New Roman"/>
            <w:kern w:val="0"/>
            <w:szCs w:val="21"/>
          </w:rPr>
          <w:fldChar w:fldCharType="separate"/>
        </w:r>
        <w:r w:rsidR="00864E2E" w:rsidDel="003F41A3">
          <w:rPr>
            <w:rFonts w:ascii="Times New Roman" w:hAnsi="Times New Roman" w:cs="Times New Roman"/>
            <w:noProof/>
            <w:kern w:val="0"/>
            <w:szCs w:val="21"/>
          </w:rPr>
          <w:delText>(Cai, Wang et al. 2016)</w:delText>
        </w:r>
        <w:r w:rsidR="00A75E59" w:rsidRPr="00A75E59" w:rsidDel="003F41A3">
          <w:rPr>
            <w:rFonts w:ascii="Times New Roman" w:hAnsi="Times New Roman" w:cs="Times New Roman"/>
            <w:kern w:val="0"/>
            <w:szCs w:val="21"/>
          </w:rPr>
          <w:fldChar w:fldCharType="end"/>
        </w:r>
      </w:del>
      <w:r w:rsidR="00776DBA" w:rsidRPr="00A170A1">
        <w:rPr>
          <w:rFonts w:ascii="Times New Roman" w:hAnsi="Times New Roman" w:cs="Times New Roman"/>
          <w:kern w:val="0"/>
          <w:szCs w:val="21"/>
        </w:rPr>
        <w:t xml:space="preserve"> </w:t>
      </w:r>
      <w:ins w:id="224" w:author="tan xinyu" w:date="2020-11-23T15:39:00Z">
        <w:r w:rsidR="006127BB">
          <w:rPr>
            <w:rFonts w:ascii="Times New Roman" w:hAnsi="Times New Roman" w:cs="Times New Roman"/>
            <w:kern w:val="0"/>
            <w:szCs w:val="21"/>
          </w:rPr>
          <w:t>And most of them developed a</w:t>
        </w:r>
      </w:ins>
      <w:ins w:id="225" w:author="tan xinyu" w:date="2020-11-24T19:56:00Z">
        <w:r w:rsidR="00DA7D62">
          <w:rPr>
            <w:rFonts w:ascii="Times New Roman" w:hAnsi="Times New Roman" w:cs="Times New Roman"/>
            <w:kern w:val="0"/>
            <w:szCs w:val="21"/>
          </w:rPr>
          <w:t xml:space="preserve"> certain</w:t>
        </w:r>
      </w:ins>
      <w:ins w:id="226" w:author="tan xinyu" w:date="2020-11-23T15:39:00Z">
        <w:r w:rsidR="006127BB">
          <w:rPr>
            <w:rFonts w:ascii="Times New Roman" w:hAnsi="Times New Roman" w:cs="Times New Roman"/>
            <w:kern w:val="0"/>
            <w:szCs w:val="21"/>
          </w:rPr>
          <w:t xml:space="preserve"> model to predict the risk. </w:t>
        </w:r>
      </w:ins>
      <w:r w:rsidR="00476F63" w:rsidRPr="00A170A1">
        <w:rPr>
          <w:rFonts w:ascii="Times New Roman" w:hAnsi="Times New Roman" w:cs="Times New Roman"/>
          <w:kern w:val="0"/>
          <w:szCs w:val="21"/>
        </w:rPr>
        <w:t>Others discovered that the collision risk in cell phone use conditions was still higher than that without the phone use</w:t>
      </w:r>
      <w:ins w:id="227" w:author="tan xinyu" w:date="2020-11-23T15:35:00Z">
        <w:r w:rsidR="00003B31">
          <w:rPr>
            <w:rFonts w:ascii="Times New Roman" w:hAnsi="Times New Roman" w:cs="Times New Roman"/>
            <w:kern w:val="0"/>
            <w:szCs w:val="21"/>
          </w:rPr>
          <w:t xml:space="preserve"> </w:t>
        </w:r>
      </w:ins>
      <w:r w:rsidR="00003B31">
        <w:rPr>
          <w:rFonts w:ascii="Times New Roman" w:hAnsi="Times New Roman" w:cs="Times New Roman"/>
          <w:kern w:val="0"/>
          <w:szCs w:val="21"/>
        </w:rPr>
        <w:fldChar w:fldCharType="begin"/>
      </w:r>
      <w:r w:rsidR="00003B31">
        <w:rPr>
          <w:rFonts w:ascii="Times New Roman" w:hAnsi="Times New Roman" w:cs="Times New Roman"/>
          <w:kern w:val="0"/>
          <w:szCs w:val="21"/>
        </w:rPr>
        <w:instrText xml:space="preserve"> ADDIN EN.CITE &lt;EndNote&gt;&lt;Cite&gt;&lt;Author&gt;Li&lt;/Author&gt;&lt;Year&gt;2016&lt;/Year&gt;&lt;RecNum&gt;66&lt;/RecNum&gt;&lt;DisplayText&gt;(Li, Yan et al. 2016)&lt;/DisplayText&gt;&lt;record&gt;&lt;rec-number&gt;66&lt;/rec-number&gt;&lt;foreign-keys&gt;&lt;key app="EN" db-id="xx2sdxzxyppx5jedtfkvpvsn9sve2252dadz" timestamp="1606046191"&gt;66&lt;/key&gt;&lt;/foreign-keys&gt;&lt;ref-type name="Journal Article"&gt;17&lt;/ref-type&gt;&lt;contributors&gt;&lt;authors&gt;&lt;author&gt;Li, Xiaomeng&lt;/author&gt;&lt;author&gt;Yan, Xuedong&lt;/author&gt;&lt;author&gt;Wu, Jiawei&lt;/author&gt;&lt;author&gt;Radwan, Essam&lt;/author&gt;&lt;author&gt;Zhang, Yuting&lt;/author&gt;&lt;/authors&gt;&lt;/contributors&gt;&lt;titles&gt;&lt;title&gt;A rear-end collision risk assessment model based on drivers’ collision avoidance process under influences of cell phone use and gender—A driving simulator based study&lt;/title&gt;&lt;secondary-title&gt;Accident Analysis &amp;amp; Prevention&lt;/secondary-title&gt;&lt;/titles&gt;&lt;periodical&gt;&lt;full-title&gt;Accident Analysis &amp;amp; Prevention&lt;/full-title&gt;&lt;/periodical&gt;&lt;pages&gt;1-18&lt;/pages&gt;&lt;volume&gt;97&lt;/volume&gt;&lt;dates&gt;&lt;year&gt;2016&lt;/year&gt;&lt;/dates&gt;&lt;isbn&gt;0001-4575&lt;/isbn&gt;&lt;urls&gt;&lt;/urls&gt;&lt;/record&gt;&lt;/Cite&gt;&lt;/EndNote&gt;</w:instrText>
      </w:r>
      <w:r w:rsidR="00003B31">
        <w:rPr>
          <w:rFonts w:ascii="Times New Roman" w:hAnsi="Times New Roman" w:cs="Times New Roman"/>
          <w:kern w:val="0"/>
          <w:szCs w:val="21"/>
        </w:rPr>
        <w:fldChar w:fldCharType="separate"/>
      </w:r>
      <w:r w:rsidR="00003B31">
        <w:rPr>
          <w:rFonts w:ascii="Times New Roman" w:hAnsi="Times New Roman" w:cs="Times New Roman"/>
          <w:noProof/>
          <w:kern w:val="0"/>
          <w:szCs w:val="21"/>
        </w:rPr>
        <w:t>(Li, Yan et al. 2016)</w:t>
      </w:r>
      <w:r w:rsidR="00003B31">
        <w:rPr>
          <w:rFonts w:ascii="Times New Roman" w:hAnsi="Times New Roman" w:cs="Times New Roman"/>
          <w:kern w:val="0"/>
          <w:szCs w:val="21"/>
        </w:rPr>
        <w:fldChar w:fldCharType="end"/>
      </w:r>
      <w:r w:rsidR="00476F63" w:rsidRPr="00A170A1">
        <w:rPr>
          <w:rFonts w:ascii="Times New Roman" w:hAnsi="Times New Roman" w:cs="Times New Roman"/>
          <w:kern w:val="0"/>
          <w:szCs w:val="21"/>
        </w:rPr>
        <w:t>.</w:t>
      </w:r>
      <w:ins w:id="228" w:author="tan xinyu" w:date="2020-11-23T19:40:00Z">
        <w:r w:rsidR="00CB211B">
          <w:rPr>
            <w:rFonts w:ascii="Times New Roman" w:hAnsi="Times New Roman" w:cs="Times New Roman"/>
            <w:kern w:val="0"/>
            <w:szCs w:val="21"/>
          </w:rPr>
          <w:t xml:space="preserve"> </w:t>
        </w:r>
        <w:r w:rsidR="00CB211B">
          <w:rPr>
            <w:rFonts w:ascii="Times New Roman" w:hAnsi="Times New Roman" w:cs="Times New Roman" w:hint="eastAsia"/>
            <w:kern w:val="0"/>
            <w:szCs w:val="21"/>
          </w:rPr>
          <w:t>——总的客观原因</w:t>
        </w:r>
      </w:ins>
      <w:ins w:id="229" w:author="tan xinyu" w:date="2020-11-23T20:05:00Z">
        <w:r w:rsidR="005A3198">
          <w:rPr>
            <w:rFonts w:ascii="Times New Roman" w:hAnsi="Times New Roman" w:cs="Times New Roman" w:hint="eastAsia"/>
            <w:kern w:val="0"/>
            <w:szCs w:val="21"/>
          </w:rPr>
          <w:t>有很多</w:t>
        </w:r>
      </w:ins>
      <w:del w:id="230" w:author="tan xinyu" w:date="2020-11-23T15:35:00Z">
        <w:r w:rsidR="00476F63" w:rsidRPr="00A170A1" w:rsidDel="00003B31">
          <w:rPr>
            <w:rFonts w:ascii="Times New Roman" w:hAnsi="Times New Roman" w:cs="Times New Roman"/>
            <w:kern w:val="0"/>
            <w:szCs w:val="21"/>
          </w:rPr>
          <w:delText xml:space="preserve"> </w:delText>
        </w:r>
        <w:r w:rsidR="00476F63" w:rsidRPr="00A170A1" w:rsidDel="00D04F80">
          <w:rPr>
            <w:rFonts w:ascii="Times New Roman" w:hAnsi="Times New Roman" w:cs="Times New Roman"/>
            <w:kern w:val="0"/>
            <w:szCs w:val="21"/>
          </w:rPr>
          <w:delText xml:space="preserve">In addition, it </w:delText>
        </w:r>
        <w:r w:rsidR="006C332C" w:rsidRPr="00A170A1" w:rsidDel="00D04F80">
          <w:rPr>
            <w:rFonts w:ascii="Times New Roman" w:hAnsi="Times New Roman" w:cs="Times New Roman"/>
            <w:kern w:val="0"/>
            <w:szCs w:val="21"/>
          </w:rPr>
          <w:delText xml:space="preserve">also explored the relationship between gender and the risk, and </w:delText>
        </w:r>
        <w:r w:rsidR="00476F63" w:rsidRPr="00A170A1" w:rsidDel="00D04F80">
          <w:rPr>
            <w:rFonts w:ascii="Times New Roman" w:hAnsi="Times New Roman" w:cs="Times New Roman"/>
            <w:kern w:val="0"/>
            <w:szCs w:val="21"/>
          </w:rPr>
          <w:delText>indicated that although female drivers had longer reaction times in critical situations than male drivers, they braked faster, had greater maximum deceleration, and tended to maintain a greater safety distance with the leading vehicle</w:delText>
        </w:r>
        <w:r w:rsidR="00864E2E" w:rsidDel="00D04F80">
          <w:rPr>
            <w:rFonts w:ascii="Times New Roman" w:hAnsi="Times New Roman" w:cs="Times New Roman"/>
            <w:kern w:val="0"/>
            <w:szCs w:val="21"/>
          </w:rPr>
          <w:delText xml:space="preserve"> </w:delText>
        </w:r>
        <w:r w:rsidR="00864E2E" w:rsidDel="00D04F80">
          <w:rPr>
            <w:rFonts w:ascii="Times New Roman" w:hAnsi="Times New Roman" w:cs="Times New Roman"/>
            <w:kern w:val="0"/>
            <w:szCs w:val="21"/>
          </w:rPr>
          <w:fldChar w:fldCharType="begin"/>
        </w:r>
        <w:r w:rsidR="00864E2E" w:rsidDel="00D04F80">
          <w:rPr>
            <w:rFonts w:ascii="Times New Roman" w:hAnsi="Times New Roman" w:cs="Times New Roman"/>
            <w:kern w:val="0"/>
            <w:szCs w:val="21"/>
          </w:rPr>
          <w:delInstrText xml:space="preserve"> ADDIN EN.CITE &lt;EndNote&gt;&lt;Cite&gt;&lt;Author&gt;Li&lt;/Author&gt;&lt;Year&gt;2016&lt;/Year&gt;&lt;RecNum&gt;10&lt;/RecNum&gt;&lt;DisplayText&gt;(Li, Yan et al. 2016)&lt;/DisplayText&gt;&lt;record&gt;&lt;rec-number&gt;10&lt;/rec-number&gt;&lt;foreign-keys&gt;&lt;key app="EN" db-id="xx2sdxzxyppx5jedtfkvpvsn9sve2252dadz" timestamp="1605057267"&gt;10&lt;/key&gt;&lt;/foreign-keys&gt;&lt;ref-type name="Journal Article"&gt;17&lt;/ref-type&gt;&lt;contributors&gt;&lt;authors&gt;&lt;author&gt;Li, Xiaomeng&lt;/author&gt;&lt;author&gt;Yan, Xuedong&lt;/author&gt;&lt;author&gt;Wu, Jiawei&lt;/author&gt;&lt;author&gt;Radwan, Essam&lt;/author&gt;&lt;author&gt;Zhang, Yuting&lt;/author&gt;&lt;/authors&gt;&lt;/contributors&gt;&lt;titles&gt;&lt;title&gt;A rear-end collision risk assessment model based on drivers’ collision avoidance process under influences of cell phone use and gender—A driving simulator based study&lt;/title&gt;&lt;secondary-title&gt;Accident Analysis &amp;amp; Prevention&lt;/secondary-title&gt;&lt;/titles&gt;&lt;periodical&gt;&lt;full-title&gt;Accident Analysis &amp;amp; Prevention&lt;/full-title&gt;&lt;/periodical&gt;&lt;pages&gt;1-18&lt;/pages&gt;&lt;volume&gt;97&lt;/volume&gt;&lt;dates&gt;&lt;year&gt;2016&lt;/year&gt;&lt;/dates&gt;&lt;isbn&gt;0001-4575&lt;/isbn&gt;&lt;urls&gt;&lt;/urls&gt;&lt;/record&gt;&lt;/Cite&gt;&lt;/EndNote&gt;</w:delInstrText>
        </w:r>
        <w:r w:rsidR="00864E2E" w:rsidDel="00D04F80">
          <w:rPr>
            <w:rFonts w:ascii="Times New Roman" w:hAnsi="Times New Roman" w:cs="Times New Roman"/>
            <w:kern w:val="0"/>
            <w:szCs w:val="21"/>
          </w:rPr>
          <w:fldChar w:fldCharType="separate"/>
        </w:r>
        <w:r w:rsidR="00864E2E" w:rsidDel="00D04F80">
          <w:rPr>
            <w:rFonts w:ascii="Times New Roman" w:hAnsi="Times New Roman" w:cs="Times New Roman"/>
            <w:noProof/>
            <w:kern w:val="0"/>
            <w:szCs w:val="21"/>
          </w:rPr>
          <w:delText>(Li, Yan et al. 2016)</w:delText>
        </w:r>
        <w:r w:rsidR="00864E2E" w:rsidDel="00D04F80">
          <w:rPr>
            <w:rFonts w:ascii="Times New Roman" w:hAnsi="Times New Roman" w:cs="Times New Roman"/>
            <w:kern w:val="0"/>
            <w:szCs w:val="21"/>
          </w:rPr>
          <w:fldChar w:fldCharType="end"/>
        </w:r>
        <w:r w:rsidR="00476F63" w:rsidRPr="00A170A1" w:rsidDel="00D04F80">
          <w:rPr>
            <w:rFonts w:ascii="Times New Roman" w:hAnsi="Times New Roman" w:cs="Times New Roman"/>
            <w:kern w:val="0"/>
            <w:szCs w:val="21"/>
          </w:rPr>
          <w:delText xml:space="preserve">. </w:delText>
        </w:r>
      </w:del>
    </w:p>
    <w:p w14:paraId="05BB8A4D" w14:textId="31732832" w:rsidR="00E63A0C" w:rsidDel="006127BB" w:rsidRDefault="006127BB" w:rsidP="00D273C8">
      <w:pPr>
        <w:autoSpaceDE w:val="0"/>
        <w:autoSpaceDN w:val="0"/>
        <w:adjustRightInd w:val="0"/>
        <w:jc w:val="left"/>
        <w:rPr>
          <w:del w:id="231" w:author="tan xinyu" w:date="2020-11-23T15:41:00Z"/>
          <w:rFonts w:ascii="Times New Roman" w:hAnsi="Times New Roman" w:cs="Times New Roman"/>
          <w:kern w:val="0"/>
          <w:szCs w:val="21"/>
        </w:rPr>
      </w:pPr>
      <w:del w:id="232" w:author="tan xinyu" w:date="2020-11-23T15:41:00Z">
        <w:r w:rsidDel="006127BB">
          <w:rPr>
            <w:rFonts w:ascii="Times New Roman" w:hAnsi="Times New Roman" w:cs="Times New Roman"/>
            <w:kern w:val="0"/>
            <w:szCs w:val="21"/>
          </w:rPr>
          <w:fldChar w:fldCharType="begin"/>
        </w:r>
        <w:r w:rsidDel="006127BB">
          <w:rPr>
            <w:rFonts w:ascii="Times New Roman" w:hAnsi="Times New Roman" w:cs="Times New Roman"/>
            <w:kern w:val="0"/>
            <w:szCs w:val="21"/>
          </w:rPr>
          <w:delInstrText xml:space="preserve"> ADDIN EN.CITE &lt;EndNote&gt;&lt;Cite&gt;&lt;Author&gt;Shi&lt;/Author&gt;&lt;Year&gt;2019&lt;/Year&gt;&lt;RecNum&gt;70&lt;/RecNum&gt;&lt;DisplayText&gt;(Shi, Wong et al. 2019)&lt;/DisplayText&gt;&lt;record&gt;&lt;rec-number&gt;70&lt;/rec-number&gt;&lt;foreign-keys&gt;&lt;key app="EN" db-id="xx2sdxzxyppx5jedtfkvpvsn9sve2252dadz" timestamp="1606046253"&gt;70&lt;/key&gt;&lt;/foreign-keys&gt;&lt;ref-type name="Journal Article"&gt;17&lt;/ref-type&gt;&lt;contributors&gt;&lt;authors&gt;&lt;author&gt;Shi, Xiupeng&lt;/author&gt;&lt;author&gt;Wong, Yiik Diew&lt;/author&gt;&lt;author&gt;Li, Michael Zhi-Feng&lt;/author&gt;&lt;author&gt;Palanisamy, Chandrasekar&lt;/author&gt;&lt;author&gt;Chai, Chen&lt;/author&gt;&lt;/authors&gt;&lt;/contributors&gt;&lt;titles&gt;&lt;title&gt;A feature learning approach based on XGBoost for driving assessment and risk prediction&lt;/title&gt;&lt;secondary-title&gt;Accident Analysis &amp;amp; Prevention&lt;/secondary-title&gt;&lt;/titles&gt;&lt;periodical&gt;&lt;full-title&gt;Accident Analysis &amp;amp; Prevention&lt;/full-title&gt;&lt;/periodical&gt;&lt;pages&gt;170-179&lt;/pages&gt;&lt;volume&gt;129&lt;/volume&gt;&lt;dates&gt;&lt;year&gt;2019&lt;/year&gt;&lt;/dates&gt;&lt;isbn&gt;0001-4575&lt;/isbn&gt;&lt;urls&gt;&lt;/urls&gt;&lt;/record&gt;&lt;/Cite&gt;&lt;/EndNote&gt;</w:delInstrText>
        </w:r>
        <w:r w:rsidDel="006127BB">
          <w:rPr>
            <w:rFonts w:ascii="Times New Roman" w:hAnsi="Times New Roman" w:cs="Times New Roman"/>
            <w:kern w:val="0"/>
            <w:szCs w:val="21"/>
          </w:rPr>
          <w:fldChar w:fldCharType="separate"/>
        </w:r>
        <w:r w:rsidDel="006127BB">
          <w:rPr>
            <w:rFonts w:ascii="Times New Roman" w:hAnsi="Times New Roman" w:cs="Times New Roman"/>
            <w:noProof/>
            <w:kern w:val="0"/>
            <w:szCs w:val="21"/>
          </w:rPr>
          <w:delText>(Shi, Wong et al. 2019)</w:delText>
        </w:r>
        <w:r w:rsidDel="006127BB">
          <w:rPr>
            <w:rFonts w:ascii="Times New Roman" w:hAnsi="Times New Roman" w:cs="Times New Roman"/>
            <w:kern w:val="0"/>
            <w:szCs w:val="21"/>
          </w:rPr>
          <w:fldChar w:fldCharType="end"/>
        </w:r>
      </w:del>
    </w:p>
    <w:p w14:paraId="29D9C51B" w14:textId="77777777" w:rsidR="006127BB" w:rsidRPr="00A170A1" w:rsidRDefault="006127BB" w:rsidP="006618F0">
      <w:pPr>
        <w:autoSpaceDE w:val="0"/>
        <w:autoSpaceDN w:val="0"/>
        <w:adjustRightInd w:val="0"/>
        <w:jc w:val="left"/>
        <w:rPr>
          <w:ins w:id="233" w:author="tan xinyu" w:date="2020-11-23T15:41:00Z"/>
          <w:rFonts w:ascii="Times New Roman" w:hAnsi="Times New Roman" w:cs="Times New Roman"/>
          <w:kern w:val="0"/>
          <w:szCs w:val="21"/>
        </w:rPr>
      </w:pPr>
    </w:p>
    <w:p w14:paraId="50F89E81" w14:textId="77777777" w:rsidR="00167B5B" w:rsidRDefault="008920E8" w:rsidP="00205845">
      <w:pPr>
        <w:autoSpaceDE w:val="0"/>
        <w:autoSpaceDN w:val="0"/>
        <w:adjustRightInd w:val="0"/>
        <w:jc w:val="left"/>
        <w:rPr>
          <w:ins w:id="234" w:author="tan xinyu" w:date="2020-11-23T19:49:00Z"/>
          <w:rFonts w:ascii="Times New Roman" w:hAnsi="Times New Roman" w:cs="Times New Roman"/>
          <w:szCs w:val="21"/>
        </w:rPr>
      </w:pPr>
      <w:del w:id="235" w:author="tan xinyu" w:date="2020-11-23T15:36:00Z">
        <w:r w:rsidRPr="00A170A1" w:rsidDel="005B4936">
          <w:rPr>
            <w:rFonts w:ascii="Times New Roman" w:hAnsi="Times New Roman" w:cs="Times New Roman"/>
            <w:kern w:val="0"/>
            <w:szCs w:val="21"/>
          </w:rPr>
          <w:delText>We can see that t</w:delText>
        </w:r>
        <w:r w:rsidR="00E63A0C" w:rsidRPr="00A170A1" w:rsidDel="005B4936">
          <w:rPr>
            <w:rFonts w:ascii="Times New Roman" w:hAnsi="Times New Roman" w:cs="Times New Roman"/>
            <w:kern w:val="0"/>
            <w:szCs w:val="21"/>
          </w:rPr>
          <w:delText>he majority of researchers have wrote about assessing the driving risk through objective risk analysis</w:delText>
        </w:r>
        <w:r w:rsidR="00E4751A" w:rsidRPr="00A170A1" w:rsidDel="005B4936">
          <w:rPr>
            <w:rFonts w:ascii="Times New Roman" w:hAnsi="Times New Roman" w:cs="Times New Roman"/>
            <w:kern w:val="0"/>
            <w:szCs w:val="21"/>
          </w:rPr>
          <w:delText xml:space="preserve"> (like taking the factors of road and ve</w:delText>
        </w:r>
      </w:del>
      <w:del w:id="236" w:author="tan xinyu" w:date="2020-11-23T15:35:00Z">
        <w:r w:rsidR="00E4751A" w:rsidRPr="00A170A1" w:rsidDel="009F7249">
          <w:rPr>
            <w:rFonts w:ascii="Times New Roman" w:hAnsi="Times New Roman" w:cs="Times New Roman"/>
            <w:kern w:val="0"/>
            <w:szCs w:val="21"/>
          </w:rPr>
          <w:delText>l</w:delText>
        </w:r>
      </w:del>
      <w:del w:id="237" w:author="tan xinyu" w:date="2020-11-23T15:36:00Z">
        <w:r w:rsidR="00E4751A" w:rsidRPr="00A170A1" w:rsidDel="009F7249">
          <w:rPr>
            <w:rFonts w:ascii="Times New Roman" w:hAnsi="Times New Roman" w:cs="Times New Roman"/>
            <w:kern w:val="0"/>
            <w:szCs w:val="21"/>
          </w:rPr>
          <w:delText>chles</w:delText>
        </w:r>
        <w:r w:rsidR="00E4751A" w:rsidRPr="00A170A1" w:rsidDel="005B4936">
          <w:rPr>
            <w:rFonts w:ascii="Times New Roman" w:hAnsi="Times New Roman" w:cs="Times New Roman"/>
            <w:kern w:val="0"/>
            <w:szCs w:val="21"/>
          </w:rPr>
          <w:delText xml:space="preserve"> and so on)</w:delText>
        </w:r>
        <w:r w:rsidR="00E63A0C" w:rsidRPr="00A170A1" w:rsidDel="005B4936">
          <w:rPr>
            <w:rFonts w:ascii="Times New Roman" w:hAnsi="Times New Roman" w:cs="Times New Roman"/>
            <w:kern w:val="0"/>
            <w:szCs w:val="21"/>
          </w:rPr>
          <w:delText xml:space="preserve">, </w:delText>
        </w:r>
        <w:r w:rsidR="0097641F" w:rsidRPr="00A170A1" w:rsidDel="005B4936">
          <w:rPr>
            <w:rFonts w:ascii="Times New Roman" w:hAnsi="Times New Roman" w:cs="Times New Roman"/>
            <w:kern w:val="0"/>
            <w:szCs w:val="21"/>
          </w:rPr>
          <w:delText xml:space="preserve">or </w:delText>
        </w:r>
        <w:r w:rsidR="00E63A0C" w:rsidRPr="00A170A1" w:rsidDel="005B4936">
          <w:rPr>
            <w:rFonts w:ascii="Times New Roman" w:hAnsi="Times New Roman" w:cs="Times New Roman"/>
            <w:kern w:val="0"/>
            <w:szCs w:val="21"/>
          </w:rPr>
          <w:delText>subjective risk analysis</w:delText>
        </w:r>
        <w:r w:rsidR="00E4751A" w:rsidRPr="00A170A1" w:rsidDel="005B4936">
          <w:rPr>
            <w:rFonts w:ascii="Times New Roman" w:hAnsi="Times New Roman" w:cs="Times New Roman"/>
            <w:kern w:val="0"/>
            <w:szCs w:val="21"/>
          </w:rPr>
          <w:delText xml:space="preserve"> (such as data from drivers’ self-report for assessing driving behaviors)</w:delText>
        </w:r>
        <w:r w:rsidR="000E4109" w:rsidRPr="00A170A1" w:rsidDel="005B4936">
          <w:rPr>
            <w:rFonts w:ascii="Times New Roman" w:hAnsi="Times New Roman" w:cs="Times New Roman"/>
            <w:kern w:val="0"/>
            <w:szCs w:val="21"/>
          </w:rPr>
          <w:delText xml:space="preserve">, </w:delText>
        </w:r>
        <w:r w:rsidR="000E4109" w:rsidRPr="00A170A1" w:rsidDel="005B4936">
          <w:rPr>
            <w:rFonts w:ascii="Times New Roman" w:eastAsia="CharisSIL" w:hAnsi="Times New Roman" w:cs="Times New Roman"/>
            <w:kern w:val="0"/>
            <w:szCs w:val="21"/>
          </w:rPr>
          <w:delText>and combined ones</w:delText>
        </w:r>
        <w:r w:rsidR="00E63A0C" w:rsidRPr="00A170A1" w:rsidDel="005B4936">
          <w:rPr>
            <w:rFonts w:ascii="Times New Roman" w:hAnsi="Times New Roman" w:cs="Times New Roman"/>
            <w:kern w:val="0"/>
            <w:szCs w:val="21"/>
          </w:rPr>
          <w:delText>.</w:delText>
        </w:r>
        <w:r w:rsidR="00B11907" w:rsidRPr="00A170A1" w:rsidDel="005B4936">
          <w:rPr>
            <w:rFonts w:ascii="Times New Roman" w:hAnsi="Times New Roman" w:cs="Times New Roman"/>
            <w:kern w:val="0"/>
            <w:szCs w:val="21"/>
          </w:rPr>
          <w:delText xml:space="preserve"> </w:delText>
        </w:r>
      </w:del>
      <w:del w:id="238" w:author="tan xinyu" w:date="2020-11-23T15:37:00Z">
        <w:r w:rsidR="00886F95" w:rsidRPr="00A170A1" w:rsidDel="005B4936">
          <w:rPr>
            <w:rFonts w:ascii="Times New Roman" w:hAnsi="Times New Roman" w:cs="Times New Roman"/>
            <w:kern w:val="0"/>
            <w:szCs w:val="21"/>
          </w:rPr>
          <w:delText>Actually, t</w:delText>
        </w:r>
      </w:del>
      <w:ins w:id="239" w:author="tan xinyu" w:date="2020-11-23T15:37:00Z">
        <w:r w:rsidR="005B4936">
          <w:rPr>
            <w:rFonts w:ascii="Times New Roman" w:hAnsi="Times New Roman" w:cs="Times New Roman"/>
            <w:kern w:val="0"/>
            <w:szCs w:val="21"/>
          </w:rPr>
          <w:t>In order to achieve more</w:t>
        </w:r>
      </w:ins>
      <w:del w:id="240" w:author="tan xinyu" w:date="2020-11-23T15:37:00Z">
        <w:r w:rsidR="0097641F" w:rsidRPr="00A170A1" w:rsidDel="005B4936">
          <w:rPr>
            <w:rFonts w:ascii="Times New Roman" w:hAnsi="Times New Roman" w:cs="Times New Roman"/>
            <w:kern w:val="0"/>
            <w:szCs w:val="21"/>
          </w:rPr>
          <w:delText>he</w:delText>
        </w:r>
      </w:del>
      <w:r w:rsidR="0097641F" w:rsidRPr="00A170A1">
        <w:rPr>
          <w:rFonts w:ascii="Times New Roman" w:hAnsi="Times New Roman" w:cs="Times New Roman"/>
          <w:kern w:val="0"/>
          <w:szCs w:val="21"/>
        </w:rPr>
        <w:t xml:space="preserve"> accurate identification of driving risk</w:t>
      </w:r>
      <w:ins w:id="241" w:author="tan xinyu" w:date="2020-11-23T15:46:00Z">
        <w:r w:rsidR="003D3664">
          <w:rPr>
            <w:rFonts w:ascii="Times New Roman" w:hAnsi="Times New Roman" w:cs="Times New Roman"/>
            <w:kern w:val="0"/>
            <w:szCs w:val="21"/>
          </w:rPr>
          <w:t xml:space="preserve">, </w:t>
        </w:r>
      </w:ins>
      <w:ins w:id="242" w:author="tan xinyu" w:date="2020-11-23T15:47:00Z">
        <w:r w:rsidR="003D3664" w:rsidRPr="003D3664">
          <w:rPr>
            <w:rFonts w:ascii="Times New Roman" w:hAnsi="Times New Roman" w:cs="Times New Roman"/>
            <w:kern w:val="0"/>
            <w:szCs w:val="21"/>
          </w:rPr>
          <w:t>Wang</w:t>
        </w:r>
      </w:ins>
      <w:ins w:id="243" w:author="tan xinyu" w:date="2020-11-23T15:48:00Z">
        <w:r w:rsidR="003D3664">
          <w:rPr>
            <w:rFonts w:ascii="Times New Roman" w:hAnsi="Times New Roman" w:cs="Times New Roman"/>
            <w:kern w:val="0"/>
            <w:szCs w:val="21"/>
          </w:rPr>
          <w:t xml:space="preserve"> </w:t>
        </w:r>
        <w:proofErr w:type="spellStart"/>
        <w:r w:rsidR="003D3664">
          <w:rPr>
            <w:rFonts w:ascii="Times New Roman" w:hAnsi="Times New Roman" w:cs="Times New Roman"/>
            <w:kern w:val="0"/>
            <w:szCs w:val="21"/>
          </w:rPr>
          <w:t>J</w:t>
        </w:r>
      </w:ins>
      <w:ins w:id="244" w:author="tan xinyu" w:date="2020-11-23T15:47:00Z">
        <w:r w:rsidR="003D3664" w:rsidRPr="003D3664">
          <w:rPr>
            <w:rFonts w:ascii="Times New Roman" w:hAnsi="Times New Roman" w:cs="Times New Roman"/>
            <w:kern w:val="0"/>
            <w:szCs w:val="21"/>
          </w:rPr>
          <w:t>ianqiang</w:t>
        </w:r>
        <w:proofErr w:type="spellEnd"/>
        <w:r w:rsidR="003D3664">
          <w:rPr>
            <w:rFonts w:ascii="Times New Roman" w:hAnsi="Times New Roman" w:cs="Times New Roman"/>
            <w:kern w:val="0"/>
            <w:szCs w:val="21"/>
          </w:rPr>
          <w:t xml:space="preserve">, </w:t>
        </w:r>
        <w:r w:rsidR="003D3664" w:rsidRPr="003D3664">
          <w:rPr>
            <w:rFonts w:ascii="Times New Roman" w:hAnsi="Times New Roman" w:cs="Times New Roman"/>
            <w:kern w:val="0"/>
            <w:szCs w:val="21"/>
          </w:rPr>
          <w:t>Huang</w:t>
        </w:r>
        <w:r w:rsidR="003D3664">
          <w:rPr>
            <w:rFonts w:ascii="Times New Roman" w:hAnsi="Times New Roman" w:cs="Times New Roman"/>
            <w:kern w:val="0"/>
            <w:szCs w:val="21"/>
          </w:rPr>
          <w:t xml:space="preserve"> </w:t>
        </w:r>
        <w:proofErr w:type="spellStart"/>
        <w:r w:rsidR="003D3664" w:rsidRPr="003D3664">
          <w:rPr>
            <w:rFonts w:ascii="Times New Roman" w:hAnsi="Times New Roman" w:cs="Times New Roman"/>
            <w:kern w:val="0"/>
            <w:szCs w:val="21"/>
          </w:rPr>
          <w:t>Heye</w:t>
        </w:r>
        <w:proofErr w:type="spellEnd"/>
        <w:r w:rsidR="003D3664">
          <w:rPr>
            <w:rFonts w:ascii="Times New Roman" w:hAnsi="Times New Roman" w:cs="Times New Roman"/>
            <w:kern w:val="0"/>
            <w:szCs w:val="21"/>
          </w:rPr>
          <w:t>,</w:t>
        </w:r>
      </w:ins>
      <w:ins w:id="245" w:author="tan xinyu" w:date="2020-11-23T15:48:00Z">
        <w:r w:rsidR="003D3664">
          <w:rPr>
            <w:rFonts w:ascii="Times New Roman" w:hAnsi="Times New Roman" w:cs="Times New Roman"/>
            <w:kern w:val="0"/>
            <w:szCs w:val="21"/>
          </w:rPr>
          <w:t xml:space="preserve"> etc.</w:t>
        </w:r>
      </w:ins>
      <w:ins w:id="246" w:author="tan xinyu" w:date="2020-11-23T15:47:00Z">
        <w:r w:rsidR="003D3664">
          <w:rPr>
            <w:rFonts w:ascii="Times New Roman" w:hAnsi="Times New Roman" w:cs="Times New Roman"/>
            <w:kern w:val="0"/>
            <w:szCs w:val="21"/>
          </w:rPr>
          <w:t xml:space="preserve"> </w:t>
        </w:r>
      </w:ins>
      <w:del w:id="247" w:author="tan xinyu" w:date="2020-11-23T15:47:00Z">
        <w:r w:rsidR="0097641F" w:rsidRPr="00A170A1" w:rsidDel="003D3664">
          <w:rPr>
            <w:rFonts w:ascii="Times New Roman" w:hAnsi="Times New Roman" w:cs="Times New Roman"/>
            <w:kern w:val="0"/>
            <w:szCs w:val="21"/>
          </w:rPr>
          <w:delText xml:space="preserve"> </w:delText>
        </w:r>
      </w:del>
      <w:del w:id="248" w:author="tan xinyu" w:date="2020-11-23T15:48:00Z">
        <w:r w:rsidR="0097641F" w:rsidRPr="00A170A1" w:rsidDel="003D3664">
          <w:rPr>
            <w:rFonts w:ascii="Times New Roman" w:hAnsi="Times New Roman" w:cs="Times New Roman"/>
            <w:kern w:val="0"/>
            <w:szCs w:val="21"/>
          </w:rPr>
          <w:delText xml:space="preserve">needs </w:delText>
        </w:r>
      </w:del>
      <w:r w:rsidR="0097641F" w:rsidRPr="00A170A1">
        <w:rPr>
          <w:rFonts w:ascii="Times New Roman" w:hAnsi="Times New Roman" w:cs="Times New Roman"/>
          <w:kern w:val="0"/>
          <w:szCs w:val="21"/>
        </w:rPr>
        <w:t>not only</w:t>
      </w:r>
      <w:ins w:id="249" w:author="tan xinyu" w:date="2020-11-23T15:48:00Z">
        <w:r w:rsidR="003D3664">
          <w:rPr>
            <w:rFonts w:ascii="Times New Roman" w:hAnsi="Times New Roman" w:cs="Times New Roman"/>
            <w:kern w:val="0"/>
            <w:szCs w:val="21"/>
          </w:rPr>
          <w:t xml:space="preserve"> use</w:t>
        </w:r>
      </w:ins>
      <w:r w:rsidR="0097641F" w:rsidRPr="00A170A1">
        <w:rPr>
          <w:rFonts w:ascii="Times New Roman" w:hAnsi="Times New Roman" w:cs="Times New Roman"/>
          <w:kern w:val="0"/>
          <w:szCs w:val="21"/>
        </w:rPr>
        <w:t xml:space="preserve"> </w:t>
      </w:r>
      <w:ins w:id="250" w:author="tan xinyu" w:date="2020-11-23T15:49:00Z">
        <w:r w:rsidR="003D3664" w:rsidRPr="003D3664">
          <w:rPr>
            <w:rFonts w:ascii="Times New Roman" w:hAnsi="Times New Roman" w:cs="Times New Roman"/>
            <w:kern w:val="0"/>
            <w:szCs w:val="21"/>
          </w:rPr>
          <w:t>naturalistic driving study</w:t>
        </w:r>
      </w:ins>
      <w:del w:id="251" w:author="tan xinyu" w:date="2020-11-23T15:49:00Z">
        <w:r w:rsidR="0097641F" w:rsidRPr="00A170A1" w:rsidDel="003D3664">
          <w:rPr>
            <w:rFonts w:ascii="Times New Roman" w:hAnsi="Times New Roman" w:cs="Times New Roman"/>
            <w:kern w:val="0"/>
            <w:szCs w:val="21"/>
          </w:rPr>
          <w:delText xml:space="preserve">objective </w:delText>
        </w:r>
      </w:del>
      <w:del w:id="252" w:author="tan xinyu" w:date="2020-11-23T15:48:00Z">
        <w:r w:rsidR="0097641F" w:rsidRPr="00A170A1" w:rsidDel="003D3664">
          <w:rPr>
            <w:rFonts w:ascii="Times New Roman" w:hAnsi="Times New Roman" w:cs="Times New Roman"/>
            <w:kern w:val="0"/>
            <w:szCs w:val="21"/>
          </w:rPr>
          <w:delText>risk identification</w:delText>
        </w:r>
      </w:del>
      <w:r w:rsidR="0097641F" w:rsidRPr="00A170A1">
        <w:rPr>
          <w:rFonts w:ascii="Times New Roman" w:hAnsi="Times New Roman" w:cs="Times New Roman"/>
          <w:kern w:val="0"/>
          <w:szCs w:val="21"/>
        </w:rPr>
        <w:t xml:space="preserve"> but also combining </w:t>
      </w:r>
      <w:del w:id="253" w:author="tan xinyu" w:date="2020-11-23T15:49:00Z">
        <w:r w:rsidR="0097641F" w:rsidRPr="00A170A1" w:rsidDel="003D3664">
          <w:rPr>
            <w:rFonts w:ascii="Times New Roman" w:hAnsi="Times New Roman" w:cs="Times New Roman"/>
            <w:kern w:val="0"/>
            <w:szCs w:val="21"/>
          </w:rPr>
          <w:delText xml:space="preserve">subjective </w:delText>
        </w:r>
      </w:del>
      <w:ins w:id="254" w:author="tan xinyu" w:date="2020-11-23T15:49:00Z">
        <w:r w:rsidR="003D3664">
          <w:rPr>
            <w:rFonts w:ascii="Times New Roman" w:hAnsi="Times New Roman" w:cs="Times New Roman"/>
            <w:kern w:val="0"/>
            <w:szCs w:val="21"/>
          </w:rPr>
          <w:t>questionnaires</w:t>
        </w:r>
        <w:r w:rsidR="003D3664" w:rsidRPr="00A170A1">
          <w:rPr>
            <w:rFonts w:ascii="Times New Roman" w:hAnsi="Times New Roman" w:cs="Times New Roman"/>
            <w:kern w:val="0"/>
            <w:szCs w:val="21"/>
          </w:rPr>
          <w:t xml:space="preserve"> </w:t>
        </w:r>
      </w:ins>
      <w:del w:id="255" w:author="tan xinyu" w:date="2020-11-23T15:48:00Z">
        <w:r w:rsidR="0097641F" w:rsidRPr="00A170A1" w:rsidDel="003D3664">
          <w:rPr>
            <w:rFonts w:ascii="Times New Roman" w:hAnsi="Times New Roman" w:cs="Times New Roman"/>
            <w:kern w:val="0"/>
            <w:szCs w:val="21"/>
          </w:rPr>
          <w:delText>risk</w:delText>
        </w:r>
        <w:r w:rsidR="000B0D12" w:rsidDel="003D3664">
          <w:rPr>
            <w:rFonts w:ascii="Times New Roman" w:hAnsi="Times New Roman" w:cs="Times New Roman"/>
            <w:kern w:val="0"/>
            <w:szCs w:val="21"/>
          </w:rPr>
          <w:delText xml:space="preserve"> </w:delText>
        </w:r>
      </w:del>
      <w:ins w:id="256" w:author="tan xinyu" w:date="2020-11-23T15:50:00Z">
        <w:r w:rsidR="003D3664">
          <w:rPr>
            <w:rFonts w:ascii="Times New Roman" w:hAnsi="Times New Roman" w:cs="Times New Roman"/>
            <w:kern w:val="0"/>
            <w:szCs w:val="21"/>
          </w:rPr>
          <w:t xml:space="preserve">to </w:t>
        </w:r>
        <w:r w:rsidR="0057494B">
          <w:rPr>
            <w:rFonts w:ascii="Times New Roman" w:hAnsi="Times New Roman" w:cs="Times New Roman"/>
            <w:kern w:val="0"/>
            <w:szCs w:val="21"/>
          </w:rPr>
          <w:t xml:space="preserve">conduct research </w:t>
        </w:r>
      </w:ins>
      <w:r w:rsidR="000B0D12">
        <w:rPr>
          <w:rFonts w:ascii="Times New Roman" w:hAnsi="Times New Roman" w:cs="Times New Roman"/>
          <w:kern w:val="0"/>
          <w:szCs w:val="21"/>
        </w:rPr>
        <w:fldChar w:fldCharType="begin"/>
      </w:r>
      <w:r w:rsidR="000B0D12">
        <w:rPr>
          <w:rFonts w:ascii="Times New Roman" w:hAnsi="Times New Roman" w:cs="Times New Roman"/>
          <w:kern w:val="0"/>
          <w:szCs w:val="21"/>
        </w:rPr>
        <w:instrText xml:space="preserve"> ADDIN EN.CITE &lt;EndNote&gt;&lt;Cite&gt;&lt;Author&gt;Wang&lt;/Author&gt;&lt;Year&gt;2020&lt;/Year&gt;&lt;RecNum&gt;2&lt;/RecNum&gt;&lt;DisplayText&gt;(Wang, Huang et al. 2020)&lt;/DisplayText&gt;&lt;record&gt;&lt;rec-number&gt;2&lt;/rec-number&gt;&lt;foreign-keys&gt;&lt;key app="EN" db-id="xx2sdxzxyppx5jedtfkvpvsn9sve2252dadz" timestamp="1605057150"&gt;2&lt;/key&gt;&lt;/foreign-keys&gt;&lt;ref-type name="Journal Article"&gt;17&lt;/ref-type&gt;&lt;contributors&gt;&lt;authors&gt;&lt;author&gt;Wang, Jianqiang&lt;/author&gt;&lt;author&gt;Huang, Heye&lt;/author&gt;&lt;author&gt;Li, Yang&lt;/author&gt;&lt;author&gt;Zhou, Hanchu&lt;/author&gt;&lt;author&gt;Liu, Jinxin&lt;/author&gt;&lt;author&gt;Xu, Qing&lt;/author&gt;&lt;/authors&gt;&lt;/contributors&gt;&lt;titles&gt;&lt;title&gt;Driving risk assessment based on naturalistic driving study and driver attitude questionnaire analysis&lt;/title&gt;&lt;secondary-title&gt;Accident Analysis &amp;amp; Prevention&lt;/secondary-title&gt;&lt;/titles&gt;&lt;periodical&gt;&lt;full-title&gt;Accident Analysis &amp;amp; Prevention&lt;/full-title&gt;&lt;/periodical&gt;&lt;pages&gt;105680&lt;/pages&gt;&lt;volume&gt;145&lt;/volume&gt;&lt;dates&gt;&lt;year&gt;2020&lt;/year&gt;&lt;/dates&gt;&lt;isbn&gt;0001-4575&lt;/isbn&gt;&lt;urls&gt;&lt;/urls&gt;&lt;/record&gt;&lt;/Cite&gt;&lt;/EndNote&gt;</w:instrText>
      </w:r>
      <w:r w:rsidR="000B0D12">
        <w:rPr>
          <w:rFonts w:ascii="Times New Roman" w:hAnsi="Times New Roman" w:cs="Times New Roman"/>
          <w:kern w:val="0"/>
          <w:szCs w:val="21"/>
        </w:rPr>
        <w:fldChar w:fldCharType="separate"/>
      </w:r>
      <w:r w:rsidR="000B0D12">
        <w:rPr>
          <w:rFonts w:ascii="Times New Roman" w:hAnsi="Times New Roman" w:cs="Times New Roman"/>
          <w:noProof/>
          <w:kern w:val="0"/>
          <w:szCs w:val="21"/>
        </w:rPr>
        <w:t>(Wang, Huang et al. 2020)</w:t>
      </w:r>
      <w:r w:rsidR="000B0D12">
        <w:rPr>
          <w:rFonts w:ascii="Times New Roman" w:hAnsi="Times New Roman" w:cs="Times New Roman"/>
          <w:kern w:val="0"/>
          <w:szCs w:val="21"/>
        </w:rPr>
        <w:fldChar w:fldCharType="end"/>
      </w:r>
      <w:r w:rsidR="00514C23" w:rsidRPr="00A170A1">
        <w:rPr>
          <w:rFonts w:ascii="Times New Roman" w:hAnsi="Times New Roman" w:cs="Times New Roman"/>
          <w:kern w:val="0"/>
          <w:szCs w:val="21"/>
        </w:rPr>
        <w:t xml:space="preserve">. </w:t>
      </w:r>
      <w:r w:rsidR="0097641F" w:rsidRPr="00A170A1">
        <w:rPr>
          <w:rFonts w:ascii="Times New Roman" w:hAnsi="Times New Roman" w:cs="Times New Roman"/>
          <w:kern w:val="0"/>
          <w:szCs w:val="21"/>
        </w:rPr>
        <w:t xml:space="preserve">While exploring the combination of subjective and objective risks, some </w:t>
      </w:r>
      <w:r w:rsidR="00514C23" w:rsidRPr="00A170A1">
        <w:rPr>
          <w:rFonts w:ascii="Times New Roman" w:hAnsi="Times New Roman" w:cs="Times New Roman"/>
          <w:kern w:val="0"/>
          <w:szCs w:val="21"/>
        </w:rPr>
        <w:t>studies</w:t>
      </w:r>
      <w:r w:rsidR="0097641F" w:rsidRPr="00A170A1">
        <w:rPr>
          <w:rFonts w:ascii="Times New Roman" w:hAnsi="Times New Roman" w:cs="Times New Roman"/>
          <w:kern w:val="0"/>
          <w:szCs w:val="21"/>
        </w:rPr>
        <w:t xml:space="preserve"> introduced</w:t>
      </w:r>
      <w:r w:rsidR="00886F95" w:rsidRPr="00A170A1">
        <w:rPr>
          <w:rFonts w:ascii="Times New Roman" w:hAnsi="Times New Roman" w:cs="Times New Roman"/>
          <w:kern w:val="0"/>
          <w:szCs w:val="21"/>
        </w:rPr>
        <w:t xml:space="preserve"> </w:t>
      </w:r>
      <w:r w:rsidR="0097641F" w:rsidRPr="00A170A1">
        <w:rPr>
          <w:rFonts w:ascii="Times New Roman" w:hAnsi="Times New Roman" w:cs="Times New Roman"/>
          <w:kern w:val="0"/>
          <w:szCs w:val="21"/>
        </w:rPr>
        <w:t>artificial potential field theory to describe the relation between</w:t>
      </w:r>
      <w:r w:rsidR="00886F95" w:rsidRPr="00A170A1">
        <w:rPr>
          <w:rFonts w:ascii="Times New Roman" w:hAnsi="Times New Roman" w:cs="Times New Roman"/>
          <w:kern w:val="0"/>
          <w:szCs w:val="21"/>
        </w:rPr>
        <w:t xml:space="preserve"> </w:t>
      </w:r>
      <w:r w:rsidR="0097641F" w:rsidRPr="00A170A1">
        <w:rPr>
          <w:rFonts w:ascii="Times New Roman" w:hAnsi="Times New Roman" w:cs="Times New Roman"/>
          <w:kern w:val="0"/>
          <w:szCs w:val="21"/>
        </w:rPr>
        <w:t>vehicles and driving environment, including pedestrians and</w:t>
      </w:r>
      <w:r w:rsidR="00514C23" w:rsidRPr="00A170A1">
        <w:rPr>
          <w:rFonts w:ascii="Times New Roman" w:hAnsi="Times New Roman" w:cs="Times New Roman"/>
          <w:kern w:val="0"/>
          <w:szCs w:val="21"/>
        </w:rPr>
        <w:t xml:space="preserve"> </w:t>
      </w:r>
      <w:r w:rsidR="0097641F" w:rsidRPr="00A170A1">
        <w:rPr>
          <w:rFonts w:ascii="Times New Roman" w:hAnsi="Times New Roman" w:cs="Times New Roman"/>
          <w:kern w:val="0"/>
          <w:szCs w:val="21"/>
        </w:rPr>
        <w:t>cyclists</w:t>
      </w:r>
      <w:del w:id="257" w:author="tan xinyu" w:date="2020-11-23T19:28:00Z">
        <w:r w:rsidR="0097641F" w:rsidRPr="00A170A1" w:rsidDel="00F54D23">
          <w:rPr>
            <w:rFonts w:ascii="Times New Roman" w:hAnsi="Times New Roman" w:cs="Times New Roman"/>
            <w:kern w:val="0"/>
            <w:szCs w:val="21"/>
          </w:rPr>
          <w:delText xml:space="preserve"> </w:delText>
        </w:r>
      </w:del>
      <w:ins w:id="258" w:author="tan xinyu" w:date="2020-11-23T19:28:00Z">
        <w:r w:rsidR="00F54D23">
          <w:rPr>
            <w:rFonts w:ascii="Times New Roman" w:hAnsi="Times New Roman" w:cs="Times New Roman"/>
            <w:kern w:val="0"/>
            <w:szCs w:val="21"/>
          </w:rPr>
          <w:t xml:space="preserve"> </w:t>
        </w:r>
      </w:ins>
      <w:r w:rsidR="00F54D23">
        <w:rPr>
          <w:rFonts w:ascii="Times New Roman" w:hAnsi="Times New Roman" w:cs="Times New Roman"/>
          <w:kern w:val="0"/>
          <w:szCs w:val="21"/>
        </w:rPr>
        <w:fldChar w:fldCharType="begin">
          <w:fldData xml:space="preserve">PEVuZE5vdGU+PENpdGU+PEF1dGhvcj5UdTwvQXV0aG9yPjxZZWFyPjIwMTY8L1llYXI+PFJlY051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</w:fldData>
        </w:fldChar>
      </w:r>
      <w:r w:rsidR="00F54D23">
        <w:rPr>
          <w:rFonts w:ascii="Times New Roman" w:hAnsi="Times New Roman" w:cs="Times New Roman"/>
          <w:kern w:val="0"/>
          <w:szCs w:val="21"/>
        </w:rPr>
        <w:instrText xml:space="preserve"> ADDIN EN.CITE </w:instrText>
      </w:r>
      <w:r w:rsidR="00F54D23">
        <w:rPr>
          <w:rFonts w:ascii="Times New Roman" w:hAnsi="Times New Roman" w:cs="Times New Roman"/>
          <w:kern w:val="0"/>
          <w:szCs w:val="21"/>
        </w:rPr>
        <w:fldChar w:fldCharType="begin">
          <w:fldData xml:space="preserve">PEVuZE5vdGU+PENpdGU+PEF1dGhvcj5UdTwvQXV0aG9yPjxZZWFyPjIwMTY8L1llYXI+PFJlY051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</w:fldData>
        </w:fldChar>
      </w:r>
      <w:r w:rsidR="00F54D23">
        <w:rPr>
          <w:rFonts w:ascii="Times New Roman" w:hAnsi="Times New Roman" w:cs="Times New Roman"/>
          <w:kern w:val="0"/>
          <w:szCs w:val="21"/>
        </w:rPr>
        <w:instrText xml:space="preserve"> ADDIN EN.CITE.DATA </w:instrText>
      </w:r>
      <w:r w:rsidR="00F54D23">
        <w:rPr>
          <w:rFonts w:ascii="Times New Roman" w:hAnsi="Times New Roman" w:cs="Times New Roman"/>
          <w:kern w:val="0"/>
          <w:szCs w:val="21"/>
        </w:rPr>
      </w:r>
      <w:r w:rsidR="00F54D23">
        <w:rPr>
          <w:rFonts w:ascii="Times New Roman" w:hAnsi="Times New Roman" w:cs="Times New Roman"/>
          <w:kern w:val="0"/>
          <w:szCs w:val="21"/>
        </w:rPr>
        <w:fldChar w:fldCharType="end"/>
      </w:r>
      <w:r w:rsidR="00F54D23">
        <w:rPr>
          <w:rFonts w:ascii="Times New Roman" w:hAnsi="Times New Roman" w:cs="Times New Roman"/>
          <w:kern w:val="0"/>
          <w:szCs w:val="21"/>
        </w:rPr>
      </w:r>
      <w:r w:rsidR="00F54D23">
        <w:rPr>
          <w:rFonts w:ascii="Times New Roman" w:hAnsi="Times New Roman" w:cs="Times New Roman"/>
          <w:kern w:val="0"/>
          <w:szCs w:val="21"/>
        </w:rPr>
        <w:fldChar w:fldCharType="separate"/>
      </w:r>
      <w:r w:rsidR="00F54D23">
        <w:rPr>
          <w:rFonts w:ascii="Times New Roman" w:hAnsi="Times New Roman" w:cs="Times New Roman"/>
          <w:noProof/>
          <w:kern w:val="0"/>
          <w:szCs w:val="21"/>
        </w:rPr>
        <w:t>(Gerdes and Rossetter 2001, Tu, Zhang et al. 2016, Moreau, Melchior et al. 2017)</w:t>
      </w:r>
      <w:r w:rsidR="00F54D23">
        <w:rPr>
          <w:rFonts w:ascii="Times New Roman" w:hAnsi="Times New Roman" w:cs="Times New Roman"/>
          <w:kern w:val="0"/>
          <w:szCs w:val="21"/>
        </w:rPr>
        <w:fldChar w:fldCharType="end"/>
      </w:r>
      <w:del w:id="259" w:author="tan xinyu" w:date="2020-11-23T19:28:00Z">
        <w:r w:rsidR="0097641F" w:rsidRPr="00A170A1" w:rsidDel="00F54D23">
          <w:rPr>
            <w:rFonts w:ascii="Times New Roman" w:hAnsi="Times New Roman" w:cs="Times New Roman"/>
            <w:kern w:val="0"/>
            <w:szCs w:val="21"/>
            <w:highlight w:val="yellow"/>
          </w:rPr>
          <w:delText>(Gerdes and Rossetter, 2001; Moreau et al., 2017; Tu et al.,</w:delText>
        </w:r>
        <w:r w:rsidR="00514C23" w:rsidRPr="00A170A1" w:rsidDel="00F54D23">
          <w:rPr>
            <w:rFonts w:ascii="Times New Roman" w:hAnsi="Times New Roman" w:cs="Times New Roman"/>
            <w:kern w:val="0"/>
            <w:szCs w:val="21"/>
            <w:highlight w:val="yellow"/>
          </w:rPr>
          <w:delText xml:space="preserve"> </w:delText>
        </w:r>
        <w:r w:rsidR="0097641F" w:rsidRPr="00A170A1" w:rsidDel="00F54D23">
          <w:rPr>
            <w:rFonts w:ascii="Times New Roman" w:hAnsi="Times New Roman" w:cs="Times New Roman"/>
            <w:kern w:val="0"/>
            <w:szCs w:val="21"/>
            <w:highlight w:val="yellow"/>
          </w:rPr>
          <w:delText>2016</w:delText>
        </w:r>
        <w:r w:rsidR="0097641F" w:rsidRPr="00A170A1" w:rsidDel="00F54D23">
          <w:rPr>
            <w:rFonts w:ascii="Times New Roman" w:hAnsi="Times New Roman" w:cs="Times New Roman"/>
            <w:kern w:val="0"/>
            <w:szCs w:val="21"/>
          </w:rPr>
          <w:delText>)</w:delText>
        </w:r>
      </w:del>
      <w:r w:rsidR="0097641F" w:rsidRPr="00A170A1">
        <w:rPr>
          <w:rFonts w:ascii="Times New Roman" w:hAnsi="Times New Roman" w:cs="Times New Roman"/>
          <w:kern w:val="0"/>
          <w:szCs w:val="21"/>
        </w:rPr>
        <w:t>.</w:t>
      </w:r>
      <w:r w:rsidR="00B8648B" w:rsidRPr="00A170A1">
        <w:rPr>
          <w:rFonts w:ascii="Times New Roman" w:hAnsi="Times New Roman" w:cs="Times New Roman"/>
          <w:kern w:val="0"/>
          <w:szCs w:val="21"/>
        </w:rPr>
        <w:t xml:space="preserve"> </w:t>
      </w:r>
      <w:ins w:id="260" w:author="tan xinyu" w:date="2020-11-23T19:42:00Z">
        <w:r w:rsidR="00F2183B">
          <w:rPr>
            <w:rFonts w:ascii="Times New Roman" w:hAnsi="Times New Roman" w:cs="Times New Roman"/>
            <w:kern w:val="0"/>
            <w:szCs w:val="21"/>
          </w:rPr>
          <w:t>P</w:t>
        </w:r>
      </w:ins>
      <w:ins w:id="261" w:author="tan xinyu" w:date="2020-11-23T19:41:00Z">
        <w:r w:rsidR="00F2183B" w:rsidRPr="00F2183B">
          <w:rPr>
            <w:rFonts w:ascii="Times New Roman" w:hAnsi="Times New Roman" w:cs="Times New Roman"/>
            <w:kern w:val="0"/>
            <w:szCs w:val="21"/>
          </w:rPr>
          <w:t xml:space="preserve">robabilistic approach is </w:t>
        </w:r>
      </w:ins>
      <w:ins w:id="262" w:author="tan xinyu" w:date="2020-11-23T19:42:00Z">
        <w:r w:rsidR="00F2183B">
          <w:rPr>
            <w:rFonts w:ascii="Times New Roman" w:hAnsi="Times New Roman" w:cs="Times New Roman" w:hint="eastAsia"/>
            <w:kern w:val="0"/>
            <w:szCs w:val="21"/>
          </w:rPr>
          <w:t>also</w:t>
        </w:r>
        <w:r w:rsidR="00F2183B">
          <w:rPr>
            <w:rFonts w:ascii="Times New Roman" w:hAnsi="Times New Roman" w:cs="Times New Roman"/>
            <w:kern w:val="0"/>
            <w:szCs w:val="21"/>
          </w:rPr>
          <w:t xml:space="preserve"> </w:t>
        </w:r>
      </w:ins>
      <w:ins w:id="263" w:author="tan xinyu" w:date="2020-11-23T19:41:00Z">
        <w:r w:rsidR="00F2183B" w:rsidRPr="00F2183B">
          <w:rPr>
            <w:rFonts w:ascii="Times New Roman" w:hAnsi="Times New Roman" w:cs="Times New Roman"/>
            <w:kern w:val="0"/>
            <w:szCs w:val="21"/>
          </w:rPr>
          <w:t>capable of dealing with</w:t>
        </w:r>
      </w:ins>
      <w:ins w:id="264" w:author="tan xinyu" w:date="2020-11-23T19:42:00Z">
        <w:r w:rsidR="00F2183B">
          <w:rPr>
            <w:rFonts w:ascii="Times New Roman" w:hAnsi="Times New Roman" w:cs="Times New Roman" w:hint="eastAsia"/>
            <w:kern w:val="0"/>
            <w:szCs w:val="21"/>
          </w:rPr>
          <w:t xml:space="preserve"> </w:t>
        </w:r>
      </w:ins>
      <w:ins w:id="265" w:author="tan xinyu" w:date="2020-11-23T19:41:00Z">
        <w:r w:rsidR="00F2183B" w:rsidRPr="00F2183B">
          <w:rPr>
            <w:rFonts w:ascii="Times New Roman" w:hAnsi="Times New Roman" w:cs="Times New Roman"/>
            <w:kern w:val="0"/>
            <w:szCs w:val="21"/>
          </w:rPr>
          <w:t>uncertainties when modeling the environment as well as detecting and tracking dynamic objects.</w:t>
        </w:r>
      </w:ins>
      <w:ins w:id="266" w:author="tan xinyu" w:date="2020-11-23T19:42:00Z">
        <w:r w:rsidR="00F2183B">
          <w:rPr>
            <w:rFonts w:ascii="Times New Roman" w:hAnsi="Times New Roman" w:cs="Times New Roman" w:hint="eastAsia"/>
            <w:kern w:val="0"/>
            <w:szCs w:val="21"/>
          </w:rPr>
          <w:t xml:space="preserve"> </w:t>
        </w:r>
      </w:ins>
      <w:ins w:id="267" w:author="tan xinyu" w:date="2020-11-23T19:46:00Z">
        <w:r w:rsidR="00205845" w:rsidRPr="00205845">
          <w:rPr>
            <w:rFonts w:ascii="Times New Roman" w:hAnsi="Times New Roman" w:cs="Times New Roman"/>
            <w:kern w:val="0"/>
            <w:szCs w:val="21"/>
          </w:rPr>
          <w:t>The analysis</w:t>
        </w:r>
        <w:r w:rsidR="00205845">
          <w:rPr>
            <w:rFonts w:ascii="Times New Roman" w:hAnsi="Times New Roman" w:cs="Times New Roman" w:hint="eastAsia"/>
            <w:kern w:val="0"/>
            <w:szCs w:val="21"/>
          </w:rPr>
          <w:t xml:space="preserve"> </w:t>
        </w:r>
        <w:r w:rsidR="00205845" w:rsidRPr="00205845">
          <w:rPr>
            <w:rFonts w:ascii="Times New Roman" w:hAnsi="Times New Roman" w:cs="Times New Roman"/>
            <w:kern w:val="0"/>
            <w:szCs w:val="21"/>
          </w:rPr>
          <w:t>and interpretation of traffic scenes rely on evaluation of driving</w:t>
        </w:r>
        <w:r w:rsidR="00205845">
          <w:rPr>
            <w:rFonts w:ascii="Times New Roman" w:hAnsi="Times New Roman" w:cs="Times New Roman" w:hint="eastAsia"/>
            <w:kern w:val="0"/>
            <w:szCs w:val="21"/>
          </w:rPr>
          <w:t xml:space="preserve"> </w:t>
        </w:r>
        <w:r w:rsidR="00205845" w:rsidRPr="00205845">
          <w:rPr>
            <w:rFonts w:ascii="Times New Roman" w:hAnsi="Times New Roman" w:cs="Times New Roman"/>
            <w:kern w:val="0"/>
            <w:szCs w:val="21"/>
          </w:rPr>
          <w:t>behaviors to estimate and predict</w:t>
        </w:r>
        <w:r w:rsidR="00205845">
          <w:rPr>
            <w:rFonts w:ascii="Times New Roman" w:hAnsi="Times New Roman" w:cs="Times New Roman" w:hint="eastAsia"/>
            <w:kern w:val="0"/>
            <w:szCs w:val="21"/>
          </w:rPr>
          <w:t xml:space="preserve"> </w:t>
        </w:r>
        <w:r w:rsidR="00205845" w:rsidRPr="00205845">
          <w:rPr>
            <w:rFonts w:ascii="Times New Roman" w:hAnsi="Times New Roman" w:cs="Times New Roman"/>
            <w:kern w:val="0"/>
            <w:szCs w:val="21"/>
          </w:rPr>
          <w:t>collision risks for the ego-vehicle for a short period ahead,</w:t>
        </w:r>
        <w:r w:rsidR="00205845">
          <w:rPr>
            <w:rFonts w:ascii="Times New Roman" w:hAnsi="Times New Roman" w:cs="Times New Roman" w:hint="eastAsia"/>
            <w:kern w:val="0"/>
            <w:szCs w:val="21"/>
          </w:rPr>
          <w:t xml:space="preserve"> </w:t>
        </w:r>
      </w:ins>
      <w:ins w:id="268" w:author="tan xinyu" w:date="2020-11-23T19:47:00Z">
        <w:r w:rsidR="00205845">
          <w:rPr>
            <w:rFonts w:ascii="Times New Roman" w:hAnsi="Times New Roman" w:cs="Times New Roman"/>
            <w:kern w:val="0"/>
            <w:szCs w:val="21"/>
          </w:rPr>
          <w:t xml:space="preserve">can efficiently </w:t>
        </w:r>
      </w:ins>
      <w:ins w:id="269" w:author="tan xinyu" w:date="2020-11-23T19:46:00Z">
        <w:r w:rsidR="00205845" w:rsidRPr="00205845">
          <w:rPr>
            <w:rFonts w:ascii="Times New Roman" w:hAnsi="Times New Roman" w:cs="Times New Roman"/>
            <w:kern w:val="0"/>
            <w:szCs w:val="21"/>
          </w:rPr>
          <w:t>alert the driver and help improve the safety of</w:t>
        </w:r>
        <w:r w:rsidR="00205845">
          <w:rPr>
            <w:rFonts w:ascii="Times New Roman" w:hAnsi="Times New Roman" w:cs="Times New Roman" w:hint="eastAsia"/>
            <w:kern w:val="0"/>
            <w:szCs w:val="21"/>
          </w:rPr>
          <w:t xml:space="preserve"> </w:t>
        </w:r>
        <w:r w:rsidR="00205845" w:rsidRPr="00205845">
          <w:rPr>
            <w:rFonts w:ascii="Times New Roman" w:hAnsi="Times New Roman" w:cs="Times New Roman"/>
            <w:kern w:val="0"/>
            <w:szCs w:val="21"/>
          </w:rPr>
          <w:t>car driving</w:t>
        </w:r>
      </w:ins>
      <w:ins w:id="270" w:author="tan xinyu" w:date="2020-11-23T19:48:00Z">
        <w:r w:rsidR="00DD2464">
          <w:rPr>
            <w:rFonts w:ascii="Times New Roman" w:hAnsi="Times New Roman" w:cs="Times New Roman"/>
            <w:kern w:val="0"/>
            <w:szCs w:val="21"/>
          </w:rPr>
          <w:t xml:space="preserve"> </w:t>
        </w:r>
      </w:ins>
      <w:r w:rsidR="00DD2464">
        <w:rPr>
          <w:rFonts w:ascii="Times New Roman" w:hAnsi="Times New Roman" w:cs="Times New Roman"/>
          <w:kern w:val="0"/>
          <w:szCs w:val="21"/>
        </w:rPr>
        <w:fldChar w:fldCharType="begin"/>
      </w:r>
      <w:r w:rsidR="00DD2464">
        <w:rPr>
          <w:rFonts w:ascii="Times New Roman" w:hAnsi="Times New Roman" w:cs="Times New Roman"/>
          <w:kern w:val="0"/>
          <w:szCs w:val="21"/>
        </w:rPr>
        <w:instrText xml:space="preserve"> ADDIN EN.CITE &lt;EndNote&gt;&lt;Cite&gt;&lt;Author&gt;Laugier&lt;/Author&gt;&lt;Year&gt;2011&lt;/Year&gt;&lt;RecNum&gt;27&lt;/RecNum&gt;&lt;DisplayText&gt;(Laugier, Paromtchik et al. 2011)&lt;/DisplayText&gt;&lt;record&gt;&lt;rec-number&gt;27&lt;/rec-number&gt;&lt;foreign-keys&gt;&lt;key app="EN" db-id="xx2sdxzxyppx5jedtfkvpvsn9sve2252dadz" timestamp="1605057322"&gt;27&lt;/key&gt;&lt;/foreign-keys&gt;&lt;ref-type name="Journal Article"&gt;17&lt;/ref-type&gt;&lt;contributors&gt;&lt;authors&gt;&lt;author&gt;Laugier, Christian&lt;/author&gt;&lt;author&gt;Paromtchik, Igor E&lt;/author&gt;&lt;author&gt;Perrollaz, Mathias&lt;/author&gt;&lt;author&gt;Yong, Mao&lt;/author&gt;&lt;author&gt;Yoder, John-David&lt;/author&gt;&lt;author&gt;Tay, Christopher&lt;/author&gt;&lt;author&gt;Mekhnacha, Kamel&lt;/author&gt;&lt;author&gt;Nègre, Amaury&lt;/author&gt;&lt;/authors&gt;&lt;/contributors&gt;&lt;titles&gt;&lt;title&gt;Probabilistic analysis of dynamic scenes and collision risks assessment to improve driving safety&lt;/title&gt;&lt;secondary-title&gt;IEEE Intelligent Transportation Systems Magazine&lt;/secondary-title&gt;&lt;/titles&gt;&lt;periodical&gt;&lt;full-title&gt;IEEE Intelligent Transportation Systems Magazine&lt;/full-title&gt;&lt;/periodical&gt;&lt;pages&gt;4-19&lt;/pages&gt;&lt;volume&gt;3&lt;/volume&gt;&lt;number&gt;4&lt;/number&gt;&lt;dates&gt;&lt;year&gt;2011&lt;/year&gt;&lt;/dates&gt;&lt;isbn&gt;1939-1390&lt;/isbn&gt;&lt;urls&gt;&lt;/urls&gt;&lt;/record&gt;&lt;/Cite&gt;&lt;/EndNote&gt;</w:instrText>
      </w:r>
      <w:r w:rsidR="00DD2464">
        <w:rPr>
          <w:rFonts w:ascii="Times New Roman" w:hAnsi="Times New Roman" w:cs="Times New Roman"/>
          <w:kern w:val="0"/>
          <w:szCs w:val="21"/>
        </w:rPr>
        <w:fldChar w:fldCharType="separate"/>
      </w:r>
      <w:r w:rsidR="00DD2464">
        <w:rPr>
          <w:rFonts w:ascii="Times New Roman" w:hAnsi="Times New Roman" w:cs="Times New Roman"/>
          <w:noProof/>
          <w:kern w:val="0"/>
          <w:szCs w:val="21"/>
        </w:rPr>
        <w:t>(Laugier, Paromtchik et al. 2011)</w:t>
      </w:r>
      <w:r w:rsidR="00DD2464">
        <w:rPr>
          <w:rFonts w:ascii="Times New Roman" w:hAnsi="Times New Roman" w:cs="Times New Roman"/>
          <w:kern w:val="0"/>
          <w:szCs w:val="21"/>
        </w:rPr>
        <w:fldChar w:fldCharType="end"/>
      </w:r>
      <w:ins w:id="271" w:author="tan xinyu" w:date="2020-11-23T19:46:00Z">
        <w:r w:rsidR="00205845" w:rsidRPr="00205845">
          <w:rPr>
            <w:rFonts w:ascii="Times New Roman" w:hAnsi="Times New Roman" w:cs="Times New Roman"/>
            <w:kern w:val="0"/>
            <w:szCs w:val="21"/>
          </w:rPr>
          <w:t>.</w:t>
        </w:r>
      </w:ins>
      <w:ins w:id="272" w:author="tan xinyu" w:date="2020-11-23T19:47:00Z">
        <w:r w:rsidR="00205845">
          <w:rPr>
            <w:rFonts w:ascii="Times New Roman" w:hAnsi="Times New Roman" w:cs="Times New Roman"/>
            <w:kern w:val="0"/>
            <w:szCs w:val="21"/>
          </w:rPr>
          <w:t xml:space="preserve"> </w:t>
        </w:r>
      </w:ins>
      <w:del w:id="273" w:author="tan xinyu" w:date="2020-11-23T19:30:00Z">
        <w:r w:rsidR="00B8648B" w:rsidRPr="00A170A1" w:rsidDel="00A36D12">
          <w:rPr>
            <w:rFonts w:ascii="Times New Roman" w:hAnsi="Times New Roman" w:cs="Times New Roman"/>
            <w:kern w:val="0"/>
            <w:szCs w:val="21"/>
          </w:rPr>
          <w:delText>And to better assess the driving risk in a dynamic traffic environment, some researchers developed and examined a comprehensive analysis of driving risk influencing factors combing naturalistic driving study wh</w:delText>
        </w:r>
        <w:r w:rsidR="00663328" w:rsidRPr="00A170A1" w:rsidDel="00A36D12">
          <w:rPr>
            <w:rFonts w:ascii="Times New Roman" w:hAnsi="Times New Roman" w:cs="Times New Roman"/>
            <w:kern w:val="0"/>
            <w:szCs w:val="21"/>
          </w:rPr>
          <w:delText>ich</w:delText>
        </w:r>
        <w:r w:rsidR="00B8648B" w:rsidRPr="00A170A1" w:rsidDel="00A36D12">
          <w:rPr>
            <w:rFonts w:ascii="Times New Roman" w:hAnsi="Times New Roman" w:cs="Times New Roman"/>
            <w:kern w:val="0"/>
            <w:szCs w:val="21"/>
          </w:rPr>
          <w:delText xml:space="preserve"> </w:delText>
        </w:r>
        <w:r w:rsidR="00663328" w:rsidRPr="00A170A1" w:rsidDel="00A36D12">
          <w:rPr>
            <w:rFonts w:ascii="Times New Roman" w:hAnsi="Times New Roman" w:cs="Times New Roman"/>
            <w:kern w:val="0"/>
            <w:szCs w:val="21"/>
          </w:rPr>
          <w:delText>q</w:delText>
        </w:r>
        <w:r w:rsidR="00B8648B" w:rsidRPr="00A170A1" w:rsidDel="00A36D12">
          <w:rPr>
            <w:rFonts w:ascii="Times New Roman" w:hAnsi="Times New Roman" w:cs="Times New Roman"/>
            <w:kern w:val="0"/>
            <w:szCs w:val="21"/>
          </w:rPr>
          <w:delText>uantitatively evaluate the driving risk associated with intelligent vehicles</w:delText>
        </w:r>
        <w:r w:rsidR="00663328" w:rsidRPr="00A170A1" w:rsidDel="00A36D12">
          <w:rPr>
            <w:rFonts w:ascii="Times New Roman" w:hAnsi="Times New Roman" w:cs="Times New Roman"/>
            <w:kern w:val="0"/>
            <w:szCs w:val="21"/>
          </w:rPr>
          <w:delText xml:space="preserve"> </w:delText>
        </w:r>
        <w:r w:rsidR="00B8648B" w:rsidRPr="00A170A1" w:rsidDel="00A36D12">
          <w:rPr>
            <w:rFonts w:ascii="Times New Roman" w:hAnsi="Times New Roman" w:cs="Times New Roman"/>
            <w:kern w:val="0"/>
            <w:szCs w:val="21"/>
          </w:rPr>
          <w:delText>via the coupled analysis of different traffic elements</w:delText>
        </w:r>
        <w:r w:rsidR="00663328" w:rsidRPr="00A170A1" w:rsidDel="00A36D12">
          <w:rPr>
            <w:rFonts w:ascii="Times New Roman" w:hAnsi="Times New Roman" w:cs="Times New Roman"/>
            <w:kern w:val="0"/>
            <w:szCs w:val="21"/>
          </w:rPr>
          <w:delText xml:space="preserve">, </w:delText>
        </w:r>
        <w:r w:rsidR="00B8648B" w:rsidRPr="00A170A1" w:rsidDel="00A36D12">
          <w:rPr>
            <w:rFonts w:ascii="Times New Roman" w:hAnsi="Times New Roman" w:cs="Times New Roman"/>
            <w:kern w:val="0"/>
            <w:szCs w:val="21"/>
          </w:rPr>
          <w:delText>and subjective questionnaire analysis</w:delText>
        </w:r>
        <w:r w:rsidR="00D273C8" w:rsidRPr="00A170A1" w:rsidDel="00A36D12">
          <w:rPr>
            <w:rFonts w:ascii="Times New Roman" w:hAnsi="Times New Roman" w:cs="Times New Roman"/>
            <w:kern w:val="0"/>
            <w:szCs w:val="21"/>
          </w:rPr>
          <w:delText xml:space="preserve"> </w:delText>
        </w:r>
        <w:r w:rsidR="00351360" w:rsidDel="00A36D12">
          <w:rPr>
            <w:rFonts w:ascii="Times New Roman" w:hAnsi="Times New Roman" w:cs="Times New Roman"/>
            <w:kern w:val="0"/>
            <w:szCs w:val="21"/>
          </w:rPr>
          <w:fldChar w:fldCharType="begin"/>
        </w:r>
        <w:r w:rsidR="00351360" w:rsidDel="00A36D12">
          <w:rPr>
            <w:rFonts w:ascii="Times New Roman" w:hAnsi="Times New Roman" w:cs="Times New Roman"/>
            <w:kern w:val="0"/>
            <w:szCs w:val="21"/>
          </w:rPr>
          <w:delInstrText xml:space="preserve"> ADDIN EN.CITE &lt;EndNote&gt;&lt;Cite&gt;&lt;Author&gt;Wang&lt;/Author&gt;&lt;Year&gt;2020&lt;/Year&gt;&lt;RecNum&gt;2&lt;/RecNum&gt;&lt;DisplayText&gt;(Wang, Huang et al. 2020)&lt;/DisplayText&gt;&lt;record&gt;&lt;rec-number&gt;2&lt;/rec-number&gt;&lt;foreign-keys&gt;&lt;key app="EN" db-id="xx2sdxzxyppx5jedtfkvpvsn9sve2252dadz" timestamp="1605057150"&gt;2&lt;/key&gt;&lt;/foreign-keys&gt;&lt;ref-type name="Journal Article"&gt;17&lt;/ref-type&gt;&lt;contributors&gt;&lt;authors&gt;&lt;author&gt;Wang, Jianqiang&lt;/author&gt;&lt;author&gt;Huang, Heye&lt;/author&gt;&lt;author&gt;Li, Yang&lt;/author&gt;&lt;author&gt;Zhou, Hanchu&lt;/author&gt;&lt;author&gt;Liu, Jinxin&lt;/author&gt;&lt;author&gt;Xu, Qing&lt;/author&gt;&lt;/authors&gt;&lt;/contributors&gt;&lt;titles&gt;&lt;title&gt;Driving risk assessment based on naturalistic driving study and driver attitude questionnaire analysis&lt;/title&gt;&lt;secondary-title&gt;Accident Analysis &amp;amp; Prevention&lt;/secondary-title&gt;&lt;/titles&gt;&lt;periodical&gt;&lt;full-title&gt;Accident Analysis &amp;amp; Prevention&lt;/full-title&gt;&lt;/periodical&gt;&lt;pages&gt;105680&lt;/pages&gt;&lt;volume&gt;145&lt;/volume&gt;&lt;dates&gt;&lt;year&gt;2020&lt;/year&gt;&lt;/dates&gt;&lt;isbn&gt;0001-4575&lt;/isbn&gt;&lt;urls&gt;&lt;/urls&gt;&lt;/record&gt;&lt;/Cite&gt;&lt;/EndNote&gt;</w:delInstrText>
        </w:r>
        <w:r w:rsidR="00351360" w:rsidDel="00A36D12">
          <w:rPr>
            <w:rFonts w:ascii="Times New Roman" w:hAnsi="Times New Roman" w:cs="Times New Roman"/>
            <w:kern w:val="0"/>
            <w:szCs w:val="21"/>
          </w:rPr>
          <w:fldChar w:fldCharType="separate"/>
        </w:r>
        <w:r w:rsidR="00351360" w:rsidDel="00A36D12">
          <w:rPr>
            <w:rFonts w:ascii="Times New Roman" w:hAnsi="Times New Roman" w:cs="Times New Roman"/>
            <w:noProof/>
            <w:kern w:val="0"/>
            <w:szCs w:val="21"/>
          </w:rPr>
          <w:delText>(Wang, Huang et al. 2020)</w:delText>
        </w:r>
        <w:r w:rsidR="00351360" w:rsidDel="00A36D12">
          <w:rPr>
            <w:rFonts w:ascii="Times New Roman" w:hAnsi="Times New Roman" w:cs="Times New Roman"/>
            <w:kern w:val="0"/>
            <w:szCs w:val="21"/>
          </w:rPr>
          <w:fldChar w:fldCharType="end"/>
        </w:r>
      </w:del>
    </w:p>
    <w:p w14:paraId="062C7040" w14:textId="6CE5A795" w:rsidR="0097641F" w:rsidRPr="003D3664" w:rsidRDefault="00B8648B" w:rsidP="00205845">
      <w:pPr>
        <w:autoSpaceDE w:val="0"/>
        <w:autoSpaceDN w:val="0"/>
        <w:adjustRightInd w:val="0"/>
        <w:jc w:val="left"/>
        <w:rPr>
          <w:rFonts w:ascii="Times New Roman" w:hAnsi="Times New Roman" w:cs="Times New Roman"/>
          <w:kern w:val="0"/>
          <w:szCs w:val="21"/>
          <w:rPrChange w:id="274" w:author="tan xinyu" w:date="2020-11-23T15:47:00Z">
            <w:rPr>
              <w:rFonts w:ascii="Times New Roman" w:hAnsi="Times New Roman" w:cs="Times New Roman"/>
              <w:szCs w:val="21"/>
            </w:rPr>
          </w:rPrChange>
        </w:rPr>
      </w:pPr>
      <w:del w:id="275" w:author="tan xinyu" w:date="2020-11-23T19:30:00Z">
        <w:r w:rsidRPr="00A170A1" w:rsidDel="00A36D12">
          <w:rPr>
            <w:rFonts w:ascii="Times New Roman" w:hAnsi="Times New Roman" w:cs="Times New Roman"/>
            <w:kern w:val="0"/>
            <w:szCs w:val="21"/>
          </w:rPr>
          <w:delText>.</w:delText>
        </w:r>
        <w:r w:rsidRPr="00A170A1" w:rsidDel="00A36D12">
          <w:rPr>
            <w:rFonts w:ascii="Times New Roman" w:hAnsi="Times New Roman" w:cs="Times New Roman"/>
            <w:szCs w:val="21"/>
          </w:rPr>
          <w:delText xml:space="preserve"> </w:delText>
        </w:r>
      </w:del>
      <w:del w:id="276" w:author="tan xinyu" w:date="2020-11-23T19:49:00Z">
        <w:r w:rsidR="00FF57C8" w:rsidDel="00167B5B">
          <w:rPr>
            <w:rFonts w:ascii="Times New Roman" w:hAnsi="Times New Roman" w:cs="Times New Roman"/>
            <w:szCs w:val="21"/>
          </w:rPr>
          <w:delText>And finally achieved similar conclusions.</w:delText>
        </w:r>
      </w:del>
      <w:ins w:id="277" w:author="tan xinyu" w:date="2020-11-23T19:40:00Z">
        <w:r w:rsidR="00F2183B">
          <w:rPr>
            <w:rFonts w:ascii="Times New Roman" w:hAnsi="Times New Roman" w:cs="Times New Roman" w:hint="eastAsia"/>
            <w:szCs w:val="21"/>
          </w:rPr>
          <w:t>——</w:t>
        </w:r>
      </w:ins>
      <w:ins w:id="278" w:author="tan xinyu" w:date="2020-11-23T19:41:00Z">
        <w:r w:rsidR="00F2183B">
          <w:rPr>
            <w:rFonts w:ascii="Times New Roman" w:hAnsi="Times New Roman" w:cs="Times New Roman" w:hint="eastAsia"/>
            <w:szCs w:val="21"/>
          </w:rPr>
          <w:t>客观原因探索过程中，采用了实时探测</w:t>
        </w:r>
        <w:r w:rsidR="00F2183B">
          <w:rPr>
            <w:rFonts w:ascii="Times New Roman" w:hAnsi="Times New Roman" w:cs="Times New Roman" w:hint="eastAsia"/>
            <w:szCs w:val="21"/>
          </w:rPr>
          <w:t>/</w:t>
        </w:r>
        <w:r w:rsidR="00F2183B">
          <w:rPr>
            <w:rFonts w:ascii="Times New Roman" w:hAnsi="Times New Roman" w:cs="Times New Roman" w:hint="eastAsia"/>
            <w:szCs w:val="21"/>
          </w:rPr>
          <w:t>环境模拟等等办法</w:t>
        </w:r>
      </w:ins>
    </w:p>
    <w:p w14:paraId="2CA97D3A" w14:textId="3FB80596" w:rsidR="00FF57C8" w:rsidRDefault="00FF57C8" w:rsidP="00D273C8">
      <w:pPr>
        <w:autoSpaceDE w:val="0"/>
        <w:autoSpaceDN w:val="0"/>
        <w:adjustRightInd w:val="0"/>
        <w:jc w:val="left"/>
        <w:rPr>
          <w:ins w:id="279" w:author="tan xinyu" w:date="2020-11-23T15:54:00Z"/>
          <w:rFonts w:ascii="CharisSIL" w:eastAsia="CharisSIL" w:cs="CharisSIL"/>
          <w:kern w:val="0"/>
          <w:sz w:val="16"/>
          <w:szCs w:val="16"/>
        </w:rPr>
      </w:pPr>
    </w:p>
    <w:p w14:paraId="11BB2BB4" w14:textId="5488548F" w:rsidR="009B623B" w:rsidRDefault="009B623B" w:rsidP="00D273C8">
      <w:pPr>
        <w:autoSpaceDE w:val="0"/>
        <w:autoSpaceDN w:val="0"/>
        <w:adjustRightInd w:val="0"/>
        <w:jc w:val="left"/>
        <w:rPr>
          <w:ins w:id="280" w:author="tan xinyu" w:date="2020-11-23T15:54:00Z"/>
          <w:rFonts w:ascii="CharisSIL" w:eastAsia="CharisSIL" w:cs="CharisSIL"/>
          <w:kern w:val="0"/>
          <w:sz w:val="16"/>
          <w:szCs w:val="16"/>
        </w:rPr>
      </w:pPr>
    </w:p>
    <w:p w14:paraId="0D20C652" w14:textId="69BE1FBD" w:rsidR="009B623B" w:rsidDel="00F467DC" w:rsidRDefault="00F467DC" w:rsidP="00D273C8">
      <w:pPr>
        <w:autoSpaceDE w:val="0"/>
        <w:autoSpaceDN w:val="0"/>
        <w:adjustRightInd w:val="0"/>
        <w:jc w:val="left"/>
        <w:rPr>
          <w:del w:id="281" w:author="tan xinyu" w:date="2020-11-23T19:49:00Z"/>
          <w:rFonts w:ascii="CharisSIL" w:eastAsia="CharisSIL" w:cs="CharisSIL"/>
          <w:kern w:val="0"/>
          <w:sz w:val="16"/>
          <w:szCs w:val="16"/>
        </w:rPr>
      </w:pPr>
      <w:ins w:id="282" w:author="tan xinyu" w:date="2020-11-23T19:49:00Z">
        <w:r>
          <w:rPr>
            <w:rFonts w:ascii="Times New Roman" w:hAnsi="Times New Roman" w:cs="Times New Roman"/>
            <w:kern w:val="0"/>
            <w:szCs w:val="21"/>
          </w:rPr>
          <w:t xml:space="preserve">Many efforts have been taken to </w:t>
        </w:r>
      </w:ins>
      <w:ins w:id="283" w:author="tan xinyu" w:date="2020-11-23T19:50:00Z">
        <w:r>
          <w:rPr>
            <w:rFonts w:ascii="Times New Roman" w:hAnsi="Times New Roman" w:cs="Times New Roman"/>
            <w:kern w:val="0"/>
            <w:szCs w:val="21"/>
          </w:rPr>
          <w:t xml:space="preserve">improve the driving risk assessment. </w:t>
        </w:r>
      </w:ins>
    </w:p>
    <w:p w14:paraId="75FEB6ED" w14:textId="2DCEF8B8" w:rsidR="00FF57C8" w:rsidRPr="00DA7D62" w:rsidRDefault="007B3501" w:rsidP="00D273C8">
      <w:pPr>
        <w:autoSpaceDE w:val="0"/>
        <w:autoSpaceDN w:val="0"/>
        <w:adjustRightInd w:val="0"/>
        <w:jc w:val="left"/>
        <w:rPr>
          <w:rFonts w:ascii="Times New Roman" w:hAnsi="Times New Roman" w:cs="Times New Roman"/>
          <w:kern w:val="0"/>
          <w:sz w:val="22"/>
          <w:highlight w:val="yellow"/>
          <w:rPrChange w:id="284" w:author="tan xinyu" w:date="2020-11-24T19:58:00Z">
            <w:rPr>
              <w:rFonts w:ascii="Times New Roman" w:hAnsi="Times New Roman" w:cs="Times New Roman"/>
              <w:kern w:val="0"/>
              <w:szCs w:val="21"/>
              <w:highlight w:val="yellow"/>
            </w:rPr>
          </w:rPrChange>
        </w:rPr>
      </w:pPr>
      <w:r>
        <w:rPr>
          <w:rFonts w:ascii="Times New Roman" w:hAnsi="Times New Roman" w:cs="Times New Roman"/>
          <w:kern w:val="0"/>
          <w:szCs w:val="21"/>
        </w:rPr>
        <w:t>However,</w:t>
      </w:r>
      <w:r w:rsidR="00FF57C8">
        <w:rPr>
          <w:rFonts w:ascii="Times New Roman" w:hAnsi="Times New Roman" w:cs="Times New Roman"/>
          <w:kern w:val="0"/>
          <w:szCs w:val="21"/>
        </w:rPr>
        <w:t xml:space="preserve"> driving </w:t>
      </w:r>
      <w:r w:rsidR="007819E9">
        <w:rPr>
          <w:rFonts w:ascii="Times New Roman" w:hAnsi="Times New Roman" w:cs="Times New Roman"/>
          <w:kern w:val="0"/>
          <w:szCs w:val="21"/>
        </w:rPr>
        <w:t>risk is still difficult to be identified perfectly</w:t>
      </w:r>
      <w:r w:rsidR="00A63EA9">
        <w:rPr>
          <w:rFonts w:ascii="Times New Roman" w:hAnsi="Times New Roman" w:cs="Times New Roman"/>
          <w:kern w:val="0"/>
          <w:szCs w:val="21"/>
        </w:rPr>
        <w:t xml:space="preserve"> now</w:t>
      </w:r>
      <w:r w:rsidR="00782879">
        <w:rPr>
          <w:rFonts w:ascii="Times New Roman" w:hAnsi="Times New Roman" w:cs="Times New Roman"/>
          <w:kern w:val="0"/>
          <w:szCs w:val="21"/>
        </w:rPr>
        <w:t xml:space="preserve"> by those </w:t>
      </w:r>
      <w:commentRangeStart w:id="285"/>
      <w:r w:rsidR="00782879">
        <w:rPr>
          <w:rFonts w:ascii="Times New Roman" w:hAnsi="Times New Roman" w:cs="Times New Roman"/>
          <w:kern w:val="0"/>
          <w:szCs w:val="21"/>
        </w:rPr>
        <w:t>traditional approaches</w:t>
      </w:r>
      <w:commentRangeEnd w:id="285"/>
      <w:r w:rsidR="00F76302">
        <w:rPr>
          <w:rStyle w:val="a9"/>
        </w:rPr>
        <w:commentReference w:id="285"/>
      </w:r>
      <w:r w:rsidR="00782879">
        <w:rPr>
          <w:rFonts w:ascii="Times New Roman" w:hAnsi="Times New Roman" w:cs="Times New Roman"/>
          <w:kern w:val="0"/>
          <w:szCs w:val="21"/>
        </w:rPr>
        <w:t xml:space="preserve"> and traditional criteria</w:t>
      </w:r>
      <w:r w:rsidR="00690AC9">
        <w:rPr>
          <w:rFonts w:ascii="Times New Roman" w:hAnsi="Times New Roman" w:cs="Times New Roman"/>
          <w:kern w:val="0"/>
          <w:szCs w:val="21"/>
        </w:rPr>
        <w:t>. W</w:t>
      </w:r>
      <w:r>
        <w:rPr>
          <w:rFonts w:ascii="Times New Roman" w:hAnsi="Times New Roman" w:cs="Times New Roman"/>
          <w:kern w:val="0"/>
          <w:szCs w:val="21"/>
        </w:rPr>
        <w:t>e may assess the risk through objective and subjective</w:t>
      </w:r>
      <w:del w:id="286" w:author="tan xinyu" w:date="2020-11-23T19:50:00Z">
        <w:r w:rsidDel="00FC4C47">
          <w:rPr>
            <w:rFonts w:ascii="Times New Roman" w:hAnsi="Times New Roman" w:cs="Times New Roman"/>
            <w:kern w:val="0"/>
            <w:szCs w:val="21"/>
          </w:rPr>
          <w:delText xml:space="preserve"> analysis</w:delText>
        </w:r>
      </w:del>
      <w:ins w:id="287" w:author="tan xinyu" w:date="2020-11-23T19:50:00Z">
        <w:r w:rsidR="00FC4C47">
          <w:rPr>
            <w:rFonts w:ascii="Times New Roman" w:hAnsi="Times New Roman" w:cs="Times New Roman"/>
            <w:kern w:val="0"/>
            <w:szCs w:val="21"/>
          </w:rPr>
          <w:t xml:space="preserve"> methods</w:t>
        </w:r>
      </w:ins>
      <w:r>
        <w:rPr>
          <w:rFonts w:ascii="Times New Roman" w:hAnsi="Times New Roman" w:cs="Times New Roman"/>
          <w:kern w:val="0"/>
          <w:szCs w:val="21"/>
        </w:rPr>
        <w:t xml:space="preserve">, from different angles including drivers, road and </w:t>
      </w:r>
      <w:r w:rsidRPr="007B3501">
        <w:rPr>
          <w:rFonts w:ascii="Times New Roman" w:hAnsi="Times New Roman" w:cs="Times New Roman"/>
          <w:kern w:val="0"/>
          <w:szCs w:val="21"/>
        </w:rPr>
        <w:t>vehicle</w:t>
      </w:r>
      <w:r>
        <w:rPr>
          <w:rFonts w:ascii="Times New Roman" w:hAnsi="Times New Roman" w:cs="Times New Roman"/>
          <w:kern w:val="0"/>
          <w:szCs w:val="21"/>
        </w:rPr>
        <w:t xml:space="preserve">s, but we may ignore </w:t>
      </w:r>
      <w:r w:rsidR="000579FF">
        <w:rPr>
          <w:rFonts w:ascii="Times New Roman" w:hAnsi="Times New Roman" w:cs="Times New Roman"/>
          <w:kern w:val="0"/>
          <w:szCs w:val="21"/>
        </w:rPr>
        <w:t xml:space="preserve">the </w:t>
      </w:r>
      <w:commentRangeStart w:id="288"/>
      <w:r w:rsidR="000579FF" w:rsidRPr="00F76302">
        <w:rPr>
          <w:rFonts w:ascii="Times New Roman" w:hAnsi="Times New Roman" w:cs="Times New Roman"/>
          <w:kern w:val="0"/>
          <w:szCs w:val="21"/>
          <w:rPrChange w:id="289" w:author="tan xinyu" w:date="2020-11-23T15:53:00Z">
            <w:rPr>
              <w:rFonts w:ascii="Times New Roman" w:hAnsi="Times New Roman" w:cs="Times New Roman"/>
              <w:i/>
              <w:iCs/>
              <w:kern w:val="0"/>
              <w:szCs w:val="21"/>
            </w:rPr>
          </w:rPrChange>
        </w:rPr>
        <w:t xml:space="preserve">applicability of the </w:t>
      </w:r>
      <w:r w:rsidR="00852714" w:rsidRPr="00F76302">
        <w:rPr>
          <w:rFonts w:ascii="Times New Roman" w:hAnsi="Times New Roman" w:cs="Times New Roman"/>
          <w:kern w:val="0"/>
          <w:szCs w:val="21"/>
          <w:rPrChange w:id="290" w:author="tan xinyu" w:date="2020-11-23T15:53:00Z">
            <w:rPr>
              <w:rFonts w:ascii="Times New Roman" w:hAnsi="Times New Roman" w:cs="Times New Roman"/>
              <w:i/>
              <w:iCs/>
              <w:kern w:val="0"/>
              <w:szCs w:val="21"/>
            </w:rPr>
          </w:rPrChange>
        </w:rPr>
        <w:t>criteria</w:t>
      </w:r>
      <w:commentRangeEnd w:id="288"/>
      <w:r w:rsidR="00F76302">
        <w:rPr>
          <w:rStyle w:val="a9"/>
        </w:rPr>
        <w:commentReference w:id="288"/>
      </w:r>
      <w:del w:id="291" w:author="tan xinyu" w:date="2020-11-23T15:53:00Z">
        <w:r w:rsidR="000579FF" w:rsidRPr="000579FF" w:rsidDel="00F76302">
          <w:rPr>
            <w:rFonts w:ascii="Times New Roman" w:hAnsi="Times New Roman" w:cs="Times New Roman" w:hint="eastAsia"/>
            <w:i/>
            <w:iCs/>
            <w:kern w:val="0"/>
            <w:szCs w:val="21"/>
          </w:rPr>
          <w:delText>（规则的实用性这可以翻成这样吗？）</w:delText>
        </w:r>
      </w:del>
      <w:r w:rsidR="00AB4171">
        <w:rPr>
          <w:rFonts w:ascii="Times New Roman" w:hAnsi="Times New Roman" w:cs="Times New Roman" w:hint="eastAsia"/>
          <w:i/>
          <w:iCs/>
          <w:kern w:val="0"/>
          <w:szCs w:val="21"/>
        </w:rPr>
        <w:t>.</w:t>
      </w:r>
      <w:r w:rsidR="00AA45C8">
        <w:rPr>
          <w:rFonts w:ascii="Times New Roman" w:hAnsi="Times New Roman" w:cs="Times New Roman"/>
          <w:i/>
          <w:iCs/>
          <w:kern w:val="0"/>
          <w:szCs w:val="21"/>
        </w:rPr>
        <w:t xml:space="preserve"> </w:t>
      </w:r>
      <w:r w:rsidR="00AA45C8" w:rsidRPr="00DA7D62">
        <w:rPr>
          <w:rFonts w:ascii="Times New Roman" w:hAnsi="Times New Roman" w:cs="Times New Roman"/>
          <w:kern w:val="0"/>
          <w:szCs w:val="21"/>
        </w:rPr>
        <w:t>For instance</w:t>
      </w:r>
      <w:r w:rsidR="00EE38D1" w:rsidRPr="00DA7D62">
        <w:rPr>
          <w:rFonts w:ascii="Times New Roman" w:hAnsi="Times New Roman" w:cs="Times New Roman"/>
          <w:kern w:val="0"/>
          <w:szCs w:val="21"/>
        </w:rPr>
        <w:t>,</w:t>
      </w:r>
      <w:r w:rsidR="006944CF" w:rsidRPr="00DA7D62">
        <w:rPr>
          <w:rFonts w:ascii="Times New Roman" w:hAnsi="Times New Roman" w:cs="Times New Roman"/>
          <w:kern w:val="0"/>
          <w:szCs w:val="21"/>
        </w:rPr>
        <w:t xml:space="preserve"> the</w:t>
      </w:r>
      <w:r w:rsidR="00EE38D1" w:rsidRPr="00DA7D62">
        <w:rPr>
          <w:rFonts w:ascii="Times New Roman" w:hAnsi="Times New Roman" w:cs="Times New Roman"/>
          <w:kern w:val="0"/>
          <w:szCs w:val="21"/>
        </w:rPr>
        <w:t xml:space="preserve"> </w:t>
      </w:r>
      <w:r w:rsidR="006944CF" w:rsidRPr="00DA7D62">
        <w:rPr>
          <w:rFonts w:ascii="Times New Roman" w:hAnsi="Times New Roman" w:cs="Times New Roman"/>
          <w:szCs w:val="21"/>
          <w:rPrChange w:id="292" w:author="tan xinyu" w:date="2020-11-24T19:58:00Z">
            <w:rPr>
              <w:rFonts w:ascii="Times New Roman" w:hAnsi="Times New Roman" w:cs="Times New Roman"/>
              <w:sz w:val="20"/>
              <w:szCs w:val="20"/>
            </w:rPr>
          </w:rPrChange>
        </w:rPr>
        <w:t xml:space="preserve">safe speed </w:t>
      </w:r>
      <w:del w:id="293" w:author="tan xinyu" w:date="2020-11-23T19:59:00Z">
        <w:r w:rsidR="006944CF" w:rsidRPr="00DA7D62" w:rsidDel="00754CC2">
          <w:rPr>
            <w:rFonts w:ascii="Times New Roman" w:hAnsi="Times New Roman" w:cs="Times New Roman"/>
            <w:szCs w:val="21"/>
            <w:rPrChange w:id="294" w:author="tan xinyu" w:date="2020-11-24T19:58:00Z">
              <w:rPr>
                <w:rFonts w:ascii="Times New Roman" w:hAnsi="Times New Roman" w:cs="Times New Roman"/>
                <w:sz w:val="20"/>
                <w:szCs w:val="20"/>
              </w:rPr>
            </w:rPrChange>
          </w:rPr>
          <w:delText>in the</w:delText>
        </w:r>
      </w:del>
      <w:ins w:id="295" w:author="tan xinyu" w:date="2020-11-23T19:59:00Z">
        <w:r w:rsidR="00754CC2" w:rsidRPr="00DA7D62">
          <w:rPr>
            <w:rFonts w:ascii="Times New Roman" w:hAnsi="Times New Roman" w:cs="Times New Roman"/>
            <w:szCs w:val="21"/>
            <w:rPrChange w:id="296" w:author="tan xinyu" w:date="2020-11-24T19:58:00Z">
              <w:rPr>
                <w:rFonts w:ascii="Times New Roman" w:hAnsi="Times New Roman" w:cs="Times New Roman"/>
                <w:sz w:val="20"/>
                <w:szCs w:val="20"/>
              </w:rPr>
            </w:rPrChange>
          </w:rPr>
          <w:t>in some section of a</w:t>
        </w:r>
      </w:ins>
      <w:r w:rsidR="006944CF" w:rsidRPr="00DA7D62">
        <w:rPr>
          <w:rFonts w:ascii="Times New Roman" w:hAnsi="Times New Roman" w:cs="Times New Roman"/>
          <w:szCs w:val="21"/>
          <w:rPrChange w:id="297" w:author="tan xinyu" w:date="2020-11-24T19:58:00Z">
            <w:rPr>
              <w:rFonts w:ascii="Times New Roman" w:hAnsi="Times New Roman" w:cs="Times New Roman"/>
              <w:sz w:val="20"/>
              <w:szCs w:val="20"/>
            </w:rPr>
          </w:rPrChange>
        </w:rPr>
        <w:t xml:space="preserve"> freeway may be dangerous in </w:t>
      </w:r>
      <w:del w:id="298" w:author="tan xinyu" w:date="2020-11-23T19:59:00Z">
        <w:r w:rsidR="006944CF" w:rsidRPr="00DA7D62" w:rsidDel="00754CC2">
          <w:rPr>
            <w:rFonts w:ascii="Times New Roman" w:hAnsi="Times New Roman" w:cs="Times New Roman"/>
            <w:szCs w:val="21"/>
            <w:rPrChange w:id="299" w:author="tan xinyu" w:date="2020-11-24T19:58:00Z">
              <w:rPr>
                <w:rFonts w:ascii="Times New Roman" w:hAnsi="Times New Roman" w:cs="Times New Roman"/>
                <w:sz w:val="20"/>
                <w:szCs w:val="20"/>
              </w:rPr>
            </w:rPrChange>
          </w:rPr>
          <w:delText>cities</w:delText>
        </w:r>
      </w:del>
      <w:ins w:id="300" w:author="tan xinyu" w:date="2020-11-23T19:59:00Z">
        <w:r w:rsidR="00754CC2" w:rsidRPr="00DA7D62">
          <w:rPr>
            <w:rFonts w:ascii="Times New Roman" w:hAnsi="Times New Roman" w:cs="Times New Roman"/>
            <w:szCs w:val="21"/>
            <w:rPrChange w:id="301" w:author="tan xinyu" w:date="2020-11-24T19:58:00Z">
              <w:rPr>
                <w:rFonts w:ascii="Times New Roman" w:hAnsi="Times New Roman" w:cs="Times New Roman"/>
                <w:sz w:val="20"/>
                <w:szCs w:val="20"/>
              </w:rPr>
            </w:rPrChange>
          </w:rPr>
          <w:t>others</w:t>
        </w:r>
      </w:ins>
      <w:ins w:id="302" w:author="tan xinyu" w:date="2020-11-23T20:00:00Z">
        <w:r w:rsidR="00E727D9" w:rsidRPr="00DA7D62">
          <w:rPr>
            <w:rFonts w:ascii="Times New Roman" w:hAnsi="Times New Roman" w:cs="Times New Roman"/>
            <w:szCs w:val="21"/>
            <w:rPrChange w:id="303" w:author="tan xinyu" w:date="2020-11-24T19:58:00Z">
              <w:rPr>
                <w:rFonts w:ascii="Times New Roman" w:hAnsi="Times New Roman" w:cs="Times New Roman"/>
                <w:sz w:val="20"/>
                <w:szCs w:val="20"/>
              </w:rPr>
            </w:rPrChange>
          </w:rPr>
          <w:t xml:space="preserve"> </w:t>
        </w:r>
      </w:ins>
      <w:r w:rsidR="00E727D9" w:rsidRPr="00DA7D62">
        <w:rPr>
          <w:rFonts w:ascii="Times New Roman" w:hAnsi="Times New Roman" w:cs="Times New Roman"/>
          <w:szCs w:val="21"/>
          <w:rPrChange w:id="304" w:author="tan xinyu" w:date="2020-11-24T19:58:00Z">
            <w:rPr>
              <w:rFonts w:ascii="Times New Roman" w:hAnsi="Times New Roman" w:cs="Times New Roman"/>
              <w:sz w:val="20"/>
              <w:szCs w:val="20"/>
            </w:rPr>
          </w:rPrChange>
        </w:rPr>
        <w:fldChar w:fldCharType="begin"/>
      </w:r>
      <w:r w:rsidR="00E727D9" w:rsidRPr="00DA7D62">
        <w:rPr>
          <w:rFonts w:ascii="Times New Roman" w:hAnsi="Times New Roman" w:cs="Times New Roman"/>
          <w:szCs w:val="21"/>
          <w:rPrChange w:id="305" w:author="tan xinyu" w:date="2020-11-24T19:58:00Z">
            <w:rPr>
              <w:rFonts w:ascii="Times New Roman" w:hAnsi="Times New Roman" w:cs="Times New Roman"/>
              <w:sz w:val="20"/>
              <w:szCs w:val="20"/>
            </w:rPr>
          </w:rPrChange>
        </w:rPr>
        <w:instrText xml:space="preserve"> ADDIN EN.CITE &lt;EndNote&gt;&lt;Cite&gt;&lt;Author&gt;Yan&lt;/Author&gt;&lt;Year&gt;2011&lt;/Year&gt;&lt;RecNum&gt;90&lt;/RecNum&gt;&lt;DisplayText&gt;(Yan, Sheng et al. 2011)&lt;/DisplayText&gt;&lt;record&gt;&lt;rec-number&gt;90&lt;/rec-number&gt;&lt;foreign-keys&gt;&lt;key app="EN" db-id="xx2sdxzxyppx5jedtfkvpvsn9sve2252dadz" timestamp="1606132833"&gt;90&lt;/key&gt;&lt;/foreign-keys&gt;&lt;ref-type name="Journal Article"&gt;17&lt;/ref-type&gt;&lt;contributors&gt;&lt;authors&gt;&lt;author&gt;Yan, Ying&lt;/author&gt;&lt;author&gt;Sheng, Yan-Ting&lt;/author&gt;&lt;author&gt;Yuan, Hua-Zhi&lt;/author&gt;&lt;author&gt;Liu, Hao-Xue&lt;/author&gt;&lt;/authors&gt;&lt;/contributors&gt;&lt;titles&gt;&lt;title&gt;Driving risk evaluation and speed control in passageway areas of freeway&lt;/title&gt;&lt;secondary-title&gt;Jiaotong Yunshu Gongcheng Xuebao&lt;/secondary-title&gt;&lt;/titles&gt;&lt;periodical&gt;&lt;full-title&gt;Jiaotong Yunshu Gongcheng Xuebao&lt;/full-title&gt;&lt;/periodical&gt;&lt;pages&gt;90-96&lt;/pages&gt;&lt;volume&gt;11&lt;/volume&gt;&lt;number&gt;2&lt;/number&gt;&lt;dates&gt;&lt;year&gt;2011&lt;/year&gt;&lt;/dates&gt;&lt;isbn&gt;1671-1637&lt;/isbn&gt;&lt;urls&gt;&lt;/urls&gt;&lt;/record&gt;&lt;/Cite&gt;&lt;/EndNote&gt;</w:instrText>
      </w:r>
      <w:r w:rsidR="00E727D9" w:rsidRPr="00DA7D62">
        <w:rPr>
          <w:rFonts w:ascii="Times New Roman" w:hAnsi="Times New Roman" w:cs="Times New Roman"/>
          <w:szCs w:val="21"/>
          <w:rPrChange w:id="306" w:author="tan xinyu" w:date="2020-11-24T19:58:00Z">
            <w:rPr>
              <w:rFonts w:ascii="Times New Roman" w:hAnsi="Times New Roman" w:cs="Times New Roman"/>
              <w:sz w:val="20"/>
              <w:szCs w:val="20"/>
            </w:rPr>
          </w:rPrChange>
        </w:rPr>
        <w:fldChar w:fldCharType="separate"/>
      </w:r>
      <w:r w:rsidR="00E727D9" w:rsidRPr="00DA7D62">
        <w:rPr>
          <w:rFonts w:ascii="Times New Roman" w:hAnsi="Times New Roman" w:cs="Times New Roman"/>
          <w:noProof/>
          <w:szCs w:val="21"/>
          <w:rPrChange w:id="307" w:author="tan xinyu" w:date="2020-11-24T19:58:00Z">
            <w:rPr>
              <w:rFonts w:ascii="Times New Roman" w:hAnsi="Times New Roman" w:cs="Times New Roman"/>
              <w:noProof/>
              <w:sz w:val="20"/>
              <w:szCs w:val="20"/>
            </w:rPr>
          </w:rPrChange>
        </w:rPr>
        <w:t>(Yan, Sheng et al. 2011)</w:t>
      </w:r>
      <w:r w:rsidR="00E727D9" w:rsidRPr="00DA7D62">
        <w:rPr>
          <w:rFonts w:ascii="Times New Roman" w:hAnsi="Times New Roman" w:cs="Times New Roman"/>
          <w:szCs w:val="21"/>
          <w:rPrChange w:id="308" w:author="tan xinyu" w:date="2020-11-24T19:58:00Z">
            <w:rPr>
              <w:rFonts w:ascii="Times New Roman" w:hAnsi="Times New Roman" w:cs="Times New Roman"/>
              <w:sz w:val="20"/>
              <w:szCs w:val="20"/>
            </w:rPr>
          </w:rPrChange>
        </w:rPr>
        <w:fldChar w:fldCharType="end"/>
      </w:r>
      <w:ins w:id="309" w:author="tan xinyu" w:date="2020-11-23T20:00:00Z">
        <w:r w:rsidR="00E727D9" w:rsidRPr="00DA7D62">
          <w:rPr>
            <w:rFonts w:ascii="Times New Roman" w:hAnsi="Times New Roman" w:cs="Times New Roman"/>
            <w:szCs w:val="21"/>
            <w:rPrChange w:id="310" w:author="tan xinyu" w:date="2020-11-24T19:58:00Z">
              <w:rPr>
                <w:rFonts w:ascii="Times New Roman" w:hAnsi="Times New Roman" w:cs="Times New Roman"/>
                <w:sz w:val="20"/>
                <w:szCs w:val="20"/>
              </w:rPr>
            </w:rPrChange>
          </w:rPr>
          <w:t xml:space="preserve">, not </w:t>
        </w:r>
        <w:r w:rsidR="00E727D9" w:rsidRPr="00DA7D62">
          <w:rPr>
            <w:rFonts w:ascii="Times New Roman" w:hAnsi="Times New Roman" w:cs="Times New Roman"/>
            <w:szCs w:val="21"/>
            <w:rPrChange w:id="311" w:author="tan xinyu" w:date="2020-11-24T19:58:00Z">
              <w:rPr>
                <w:rFonts w:ascii="Times New Roman" w:hAnsi="Times New Roman" w:cs="Times New Roman"/>
                <w:sz w:val="20"/>
                <w:szCs w:val="20"/>
              </w:rPr>
            </w:rPrChange>
          </w:rPr>
          <w:lastRenderedPageBreak/>
          <w:t>to mention in the cities</w:t>
        </w:r>
      </w:ins>
      <w:r w:rsidR="00151ECC" w:rsidRPr="00DA7D62">
        <w:rPr>
          <w:rFonts w:ascii="Times New Roman" w:hAnsi="Times New Roman" w:cs="Times New Roman"/>
          <w:szCs w:val="21"/>
          <w:rPrChange w:id="312" w:author="tan xinyu" w:date="2020-11-24T19:58:00Z">
            <w:rPr>
              <w:rFonts w:ascii="Times New Roman" w:hAnsi="Times New Roman" w:cs="Times New Roman"/>
              <w:sz w:val="20"/>
              <w:szCs w:val="20"/>
            </w:rPr>
          </w:rPrChange>
        </w:rPr>
        <w:t>; and the drivers’ habit of driving (always drive at when, where, what state of mind)</w:t>
      </w:r>
      <w:r w:rsidR="00FF7193" w:rsidRPr="00DA7D62">
        <w:rPr>
          <w:rFonts w:ascii="Times New Roman" w:hAnsi="Times New Roman" w:cs="Times New Roman"/>
          <w:szCs w:val="21"/>
          <w:rPrChange w:id="313" w:author="tan xinyu" w:date="2020-11-24T19:58:00Z">
            <w:rPr>
              <w:rFonts w:ascii="Times New Roman" w:hAnsi="Times New Roman" w:cs="Times New Roman"/>
              <w:sz w:val="20"/>
              <w:szCs w:val="20"/>
            </w:rPr>
          </w:rPrChange>
        </w:rPr>
        <w:t xml:space="preserve"> can always influence the assessment of their driving risk.</w:t>
      </w:r>
      <w:r w:rsidR="006903BF" w:rsidRPr="00DA7D62">
        <w:rPr>
          <w:rFonts w:ascii="Times New Roman" w:hAnsi="Times New Roman" w:cs="Times New Roman"/>
          <w:szCs w:val="21"/>
          <w:rPrChange w:id="314" w:author="tan xinyu" w:date="2020-11-24T19:58:00Z">
            <w:rPr>
              <w:rFonts w:ascii="Times New Roman" w:hAnsi="Times New Roman" w:cs="Times New Roman"/>
              <w:sz w:val="20"/>
              <w:szCs w:val="20"/>
            </w:rPr>
          </w:rPrChange>
        </w:rPr>
        <w:t xml:space="preserve"> </w:t>
      </w:r>
      <w:ins w:id="315" w:author="tan xinyu" w:date="2020-11-23T20:01:00Z">
        <w:r w:rsidR="00F331CC" w:rsidRPr="00DA7D62">
          <w:rPr>
            <w:rFonts w:ascii="Times New Roman" w:hAnsi="Times New Roman" w:cs="Times New Roman"/>
            <w:szCs w:val="21"/>
            <w:rPrChange w:id="316" w:author="tan xinyu" w:date="2020-11-24T19:58:00Z">
              <w:rPr>
                <w:rFonts w:ascii="Times New Roman" w:hAnsi="Times New Roman" w:cs="Times New Roman"/>
                <w:sz w:val="20"/>
                <w:szCs w:val="20"/>
              </w:rPr>
            </w:rPrChange>
          </w:rPr>
          <w:t xml:space="preserve">But all these mentioned above have not been discussed well till </w:t>
        </w:r>
      </w:ins>
      <w:ins w:id="317" w:author="tan xinyu" w:date="2020-11-23T20:02:00Z">
        <w:r w:rsidR="00F331CC" w:rsidRPr="00DA7D62">
          <w:rPr>
            <w:rFonts w:ascii="Times New Roman" w:hAnsi="Times New Roman" w:cs="Times New Roman"/>
            <w:szCs w:val="21"/>
            <w:rPrChange w:id="318" w:author="tan xinyu" w:date="2020-11-24T19:58:00Z">
              <w:rPr>
                <w:rFonts w:ascii="Times New Roman" w:hAnsi="Times New Roman" w:cs="Times New Roman"/>
                <w:sz w:val="20"/>
                <w:szCs w:val="20"/>
              </w:rPr>
            </w:rPrChange>
          </w:rPr>
          <w:t xml:space="preserve">now. </w:t>
        </w:r>
      </w:ins>
      <w:r w:rsidR="006903BF" w:rsidRPr="00DA7D62">
        <w:rPr>
          <w:rFonts w:ascii="Times New Roman" w:hAnsi="Times New Roman" w:cs="Times New Roman"/>
          <w:szCs w:val="21"/>
          <w:rPrChange w:id="319" w:author="tan xinyu" w:date="2020-11-24T19:58:00Z">
            <w:rPr>
              <w:rFonts w:ascii="Times New Roman" w:hAnsi="Times New Roman" w:cs="Times New Roman"/>
              <w:sz w:val="20"/>
              <w:szCs w:val="20"/>
            </w:rPr>
          </w:rPrChange>
        </w:rPr>
        <w:t>Thus, in this paper, we will try to fill in these research gaps.</w:t>
      </w:r>
    </w:p>
    <w:bookmarkEnd w:id="14"/>
    <w:p w14:paraId="57BEE488" w14:textId="7AE9D716" w:rsidR="00514C23" w:rsidRDefault="00514C23" w:rsidP="0097641F">
      <w:pPr>
        <w:autoSpaceDE w:val="0"/>
        <w:autoSpaceDN w:val="0"/>
        <w:adjustRightInd w:val="0"/>
        <w:jc w:val="left"/>
        <w:rPr>
          <w:ins w:id="320" w:author="tan xinyu" w:date="2020-11-23T20:02:00Z"/>
          <w:rFonts w:ascii="Times New Roman" w:hAnsi="Times New Roman" w:cs="Times New Roman"/>
          <w:kern w:val="0"/>
          <w:szCs w:val="21"/>
          <w:highlight w:val="yellow"/>
        </w:rPr>
      </w:pPr>
    </w:p>
    <w:p w14:paraId="77ED7354" w14:textId="6B6E65F5" w:rsidR="00313704" w:rsidRDefault="00313704" w:rsidP="0097641F">
      <w:pPr>
        <w:autoSpaceDE w:val="0"/>
        <w:autoSpaceDN w:val="0"/>
        <w:adjustRightInd w:val="0"/>
        <w:jc w:val="left"/>
        <w:rPr>
          <w:ins w:id="321" w:author="tan xinyu" w:date="2020-11-23T20:02:00Z"/>
          <w:rFonts w:ascii="Times New Roman" w:hAnsi="Times New Roman" w:cs="Times New Roman"/>
          <w:kern w:val="0"/>
          <w:szCs w:val="21"/>
          <w:highlight w:val="yellow"/>
        </w:rPr>
      </w:pPr>
      <w:commentRangeStart w:id="322"/>
    </w:p>
    <w:commentRangeEnd w:id="322"/>
    <w:p w14:paraId="054A5F5E" w14:textId="77777777" w:rsidR="00313704" w:rsidRPr="006944CF" w:rsidRDefault="00313704" w:rsidP="0097641F">
      <w:pPr>
        <w:autoSpaceDE w:val="0"/>
        <w:autoSpaceDN w:val="0"/>
        <w:adjustRightInd w:val="0"/>
        <w:jc w:val="left"/>
        <w:rPr>
          <w:rFonts w:ascii="Times New Roman" w:hAnsi="Times New Roman" w:cs="Times New Roman"/>
          <w:kern w:val="0"/>
          <w:szCs w:val="21"/>
          <w:highlight w:val="yellow"/>
        </w:rPr>
      </w:pPr>
      <w:ins w:id="323" w:author="tan xinyu" w:date="2020-11-23T20:02:00Z">
        <w:r>
          <w:rPr>
            <w:rStyle w:val="a9"/>
          </w:rPr>
          <w:commentReference w:id="322"/>
        </w:r>
      </w:ins>
      <w:commentRangeStart w:id="324"/>
      <w:commentRangeEnd w:id="324"/>
      <w:ins w:id="325" w:author="tan xinyu" w:date="2020-11-24T20:00:00Z">
        <w:r w:rsidR="00EC33FD">
          <w:rPr>
            <w:rStyle w:val="a9"/>
          </w:rPr>
          <w:commentReference w:id="324"/>
        </w:r>
      </w:ins>
    </w:p>
    <w:p w14:paraId="10FD9044" w14:textId="0CF365F2" w:rsidR="006C440D" w:rsidRPr="003B7C15" w:rsidDel="00313704" w:rsidRDefault="006C440D" w:rsidP="00313704">
      <w:pPr>
        <w:autoSpaceDE w:val="0"/>
        <w:autoSpaceDN w:val="0"/>
        <w:adjustRightInd w:val="0"/>
        <w:jc w:val="left"/>
        <w:rPr>
          <w:del w:id="326" w:author="tan xinyu" w:date="2020-11-23T20:02:00Z"/>
          <w:rFonts w:ascii="Times New Roman" w:hAnsi="Times New Roman" w:cs="Times New Roman"/>
          <w:kern w:val="0"/>
          <w:szCs w:val="21"/>
        </w:rPr>
      </w:pPr>
    </w:p>
    <w:p w14:paraId="7ED538C9" w14:textId="709ABA4C" w:rsidR="001A64B9" w:rsidRPr="003B7C15" w:rsidDel="00313704" w:rsidRDefault="001A64B9" w:rsidP="00313704">
      <w:pPr>
        <w:autoSpaceDE w:val="0"/>
        <w:autoSpaceDN w:val="0"/>
        <w:adjustRightInd w:val="0"/>
        <w:jc w:val="left"/>
        <w:rPr>
          <w:del w:id="327" w:author="tan xinyu" w:date="2020-11-23T20:02:00Z"/>
          <w:rFonts w:ascii="Times New Roman" w:hAnsi="Times New Roman" w:cs="Times New Roman"/>
          <w:kern w:val="0"/>
          <w:szCs w:val="21"/>
        </w:rPr>
      </w:pPr>
    </w:p>
    <w:p w14:paraId="1B9CF1DA" w14:textId="3D94165C" w:rsidR="00FF57C8" w:rsidRPr="003B7C15" w:rsidDel="00313704" w:rsidRDefault="00FF57C8" w:rsidP="00313704">
      <w:pPr>
        <w:autoSpaceDE w:val="0"/>
        <w:autoSpaceDN w:val="0"/>
        <w:adjustRightInd w:val="0"/>
        <w:jc w:val="left"/>
        <w:rPr>
          <w:del w:id="328" w:author="tan xinyu" w:date="2020-11-23T20:02:00Z"/>
          <w:rFonts w:ascii="Times New Roman" w:hAnsi="Times New Roman" w:cs="Times New Roman"/>
          <w:color w:val="FF0000"/>
          <w:sz w:val="20"/>
          <w:szCs w:val="20"/>
          <w:rPrChange w:id="329" w:author="tan xinyu" w:date="2020-11-23T20:07:00Z">
            <w:rPr>
              <w:del w:id="330" w:author="tan xinyu" w:date="2020-11-23T20:02:00Z"/>
              <w:color w:val="FF0000"/>
              <w:sz w:val="20"/>
              <w:szCs w:val="20"/>
            </w:rPr>
          </w:rPrChange>
        </w:rPr>
      </w:pPr>
      <w:del w:id="331" w:author="tan xinyu" w:date="2020-11-23T20:02:00Z">
        <w:r w:rsidRPr="003B7C15" w:rsidDel="00313704">
          <w:rPr>
            <w:rFonts w:ascii="Times New Roman" w:hAnsi="Times New Roman" w:cs="Times New Roman"/>
            <w:color w:val="FF0000"/>
            <w:sz w:val="20"/>
            <w:szCs w:val="20"/>
            <w:highlight w:val="yellow"/>
            <w:rPrChange w:id="332" w:author="tan xinyu" w:date="2020-11-23T20:07:00Z">
              <w:rPr>
                <w:color w:val="FF0000"/>
                <w:sz w:val="20"/>
                <w:szCs w:val="20"/>
                <w:highlight w:val="yellow"/>
              </w:rPr>
            </w:rPrChange>
          </w:rPr>
          <w:delText>(+Difficulty to identify driving risk,</w:delText>
        </w:r>
        <w:r w:rsidRPr="003B7C15" w:rsidDel="00313704">
          <w:rPr>
            <w:rFonts w:ascii="Times New Roman" w:hAnsi="Times New Roman" w:cs="Times New Roman"/>
            <w:color w:val="FF0000"/>
            <w:highlight w:val="yellow"/>
            <w:rPrChange w:id="333" w:author="tan xinyu" w:date="2020-11-23T20:07:00Z">
              <w:rPr>
                <w:color w:val="FF0000"/>
                <w:highlight w:val="yellow"/>
              </w:rPr>
            </w:rPrChange>
          </w:rPr>
          <w:delText xml:space="preserve"> </w:delText>
        </w:r>
        <w:r w:rsidRPr="003B7C15" w:rsidDel="00313704">
          <w:rPr>
            <w:rFonts w:ascii="Times New Roman" w:hAnsi="Times New Roman" w:cs="Times New Roman"/>
            <w:color w:val="FF0000"/>
            <w:sz w:val="20"/>
            <w:szCs w:val="20"/>
            <w:highlight w:val="yellow"/>
            <w:rPrChange w:id="334" w:author="tan xinyu" w:date="2020-11-23T20:07:00Z">
              <w:rPr>
                <w:color w:val="FF0000"/>
                <w:sz w:val="20"/>
                <w:szCs w:val="20"/>
                <w:highlight w:val="yellow"/>
              </w:rPr>
            </w:rPrChange>
          </w:rPr>
          <w:delText>For instance, safe speed in some place or time may be dangerous in others.)</w:delText>
        </w:r>
        <w:r w:rsidRPr="003B7C15" w:rsidDel="00313704">
          <w:rPr>
            <w:rFonts w:ascii="Times New Roman" w:hAnsi="Times New Roman" w:cs="Times New Roman" w:hint="eastAsia"/>
            <w:color w:val="FF0000"/>
            <w:sz w:val="20"/>
            <w:szCs w:val="20"/>
            <w:highlight w:val="yellow"/>
            <w:rPrChange w:id="335" w:author="tan xinyu" w:date="2020-11-23T20:07:00Z">
              <w:rPr>
                <w:rFonts w:hint="eastAsia"/>
                <w:color w:val="FF0000"/>
                <w:sz w:val="20"/>
                <w:szCs w:val="20"/>
                <w:highlight w:val="yellow"/>
              </w:rPr>
            </w:rPrChange>
          </w:rPr>
          <w:delText>（常开路段常开时间有没有考虑——如果仅仅考虑了年龄、开车经验知识、性别等等，也许评估结果看起来较为平稳，但是当他常常进入特定路段如拥堵路段，或者。。。危险性其实就完全不一样——考虑动态环境变化，结合实际实事求是）</w:delText>
        </w:r>
      </w:del>
    </w:p>
    <w:p w14:paraId="4DCECB71" w14:textId="49A1FD02" w:rsidR="00CA5959" w:rsidRPr="003B7C15" w:rsidDel="00313704" w:rsidRDefault="00CA5959" w:rsidP="00313704">
      <w:pPr>
        <w:rPr>
          <w:del w:id="336" w:author="tan xinyu" w:date="2020-11-23T20:02:00Z"/>
          <w:rFonts w:ascii="Times New Roman" w:hAnsi="Times New Roman" w:cs="Times New Roman"/>
          <w:szCs w:val="21"/>
        </w:rPr>
      </w:pPr>
    </w:p>
    <w:p w14:paraId="1C767EC4" w14:textId="66740BBE" w:rsidR="00CA5959" w:rsidRPr="003B7C15" w:rsidDel="00313704" w:rsidRDefault="00CA5959" w:rsidP="00313704">
      <w:pPr>
        <w:rPr>
          <w:del w:id="337" w:author="tan xinyu" w:date="2020-11-23T20:02:00Z"/>
          <w:rFonts w:ascii="Times New Roman" w:hAnsi="Times New Roman" w:cs="Times New Roman"/>
          <w:szCs w:val="21"/>
        </w:rPr>
      </w:pPr>
    </w:p>
    <w:p w14:paraId="6BC6D30C" w14:textId="77777777" w:rsidR="00313704" w:rsidRPr="003B7C15" w:rsidRDefault="00CA5959" w:rsidP="00313704">
      <w:pPr>
        <w:pStyle w:val="EndNoteBibliography"/>
        <w:rPr>
          <w:rFonts w:ascii="Times New Roman" w:hAnsi="Times New Roman" w:cs="Times New Roman"/>
          <w:rPrChange w:id="338" w:author="tan xinyu" w:date="2020-11-23T20:07:00Z">
            <w:rPr/>
          </w:rPrChange>
        </w:rPr>
      </w:pPr>
      <w:r w:rsidRPr="003B7C15">
        <w:rPr>
          <w:rFonts w:ascii="Times New Roman" w:hAnsi="Times New Roman" w:cs="Times New Roman"/>
          <w:szCs w:val="21"/>
          <w:rPrChange w:id="339" w:author="tan xinyu" w:date="2020-11-23T20:07:00Z">
            <w:rPr>
              <w:rFonts w:ascii="Times New Roman" w:hAnsi="Times New Roman" w:cs="Times New Roman"/>
              <w:szCs w:val="21"/>
            </w:rPr>
          </w:rPrChange>
        </w:rPr>
        <w:fldChar w:fldCharType="begin"/>
      </w:r>
      <w:r w:rsidRPr="003B7C15">
        <w:rPr>
          <w:rFonts w:ascii="Times New Roman" w:hAnsi="Times New Roman" w:cs="Times New Roman"/>
          <w:szCs w:val="21"/>
        </w:rPr>
        <w:instrText xml:space="preserve"> ADDIN EN.REFLIST </w:instrText>
      </w:r>
      <w:r w:rsidRPr="003B7C15">
        <w:rPr>
          <w:rFonts w:ascii="Times New Roman" w:hAnsi="Times New Roman" w:cs="Times New Roman"/>
          <w:szCs w:val="21"/>
          <w:rPrChange w:id="340" w:author="tan xinyu" w:date="2020-11-23T20:07:00Z">
            <w:rPr>
              <w:rFonts w:ascii="Times New Roman" w:eastAsiaTheme="minorEastAsia" w:hAnsi="Times New Roman" w:cs="Times New Roman"/>
              <w:noProof w:val="0"/>
              <w:sz w:val="21"/>
              <w:szCs w:val="21"/>
            </w:rPr>
          </w:rPrChange>
        </w:rPr>
        <w:fldChar w:fldCharType="separate"/>
      </w:r>
      <w:r w:rsidR="00313704" w:rsidRPr="003B7C15">
        <w:rPr>
          <w:rFonts w:ascii="Times New Roman" w:hAnsi="Times New Roman" w:cs="Times New Roman"/>
          <w:rPrChange w:id="341" w:author="tan xinyu" w:date="2020-11-23T20:07:00Z">
            <w:rPr/>
          </w:rPrChange>
        </w:rPr>
        <w:t xml:space="preserve">Boyce, T. E. and E. S. Geller (2002). "An instrumented vehicle assessment of problem behavior and driving style:: Do younger males really take more risks?" </w:t>
      </w:r>
      <w:r w:rsidR="00313704" w:rsidRPr="003B7C15">
        <w:rPr>
          <w:rFonts w:ascii="Times New Roman" w:hAnsi="Times New Roman" w:cs="Times New Roman"/>
          <w:u w:val="single"/>
          <w:rPrChange w:id="342" w:author="tan xinyu" w:date="2020-11-23T20:07:00Z">
            <w:rPr>
              <w:u w:val="single"/>
            </w:rPr>
          </w:rPrChange>
        </w:rPr>
        <w:t>Accident Analysis &amp; Prevention</w:t>
      </w:r>
      <w:r w:rsidR="00313704" w:rsidRPr="003B7C15">
        <w:rPr>
          <w:rFonts w:ascii="Times New Roman" w:hAnsi="Times New Roman" w:cs="Times New Roman"/>
          <w:rPrChange w:id="343" w:author="tan xinyu" w:date="2020-11-23T20:07:00Z">
            <w:rPr/>
          </w:rPrChange>
        </w:rPr>
        <w:t xml:space="preserve"> </w:t>
      </w:r>
      <w:r w:rsidR="00313704" w:rsidRPr="003B7C15">
        <w:rPr>
          <w:rFonts w:ascii="Times New Roman" w:hAnsi="Times New Roman" w:cs="Times New Roman"/>
          <w:b/>
          <w:rPrChange w:id="344" w:author="tan xinyu" w:date="2020-11-23T20:07:00Z">
            <w:rPr>
              <w:b/>
            </w:rPr>
          </w:rPrChange>
        </w:rPr>
        <w:t>34</w:t>
      </w:r>
      <w:r w:rsidR="00313704" w:rsidRPr="003B7C15">
        <w:rPr>
          <w:rFonts w:ascii="Times New Roman" w:hAnsi="Times New Roman" w:cs="Times New Roman"/>
          <w:rPrChange w:id="345" w:author="tan xinyu" w:date="2020-11-23T20:07:00Z">
            <w:rPr/>
          </w:rPrChange>
        </w:rPr>
        <w:t>(1): 51-64.</w:t>
      </w:r>
    </w:p>
    <w:p w14:paraId="72CAC53D" w14:textId="77777777" w:rsidR="00313704" w:rsidRPr="003B7C15" w:rsidRDefault="00313704" w:rsidP="00313704">
      <w:pPr>
        <w:pStyle w:val="EndNoteBibliography"/>
        <w:rPr>
          <w:rFonts w:ascii="Times New Roman" w:hAnsi="Times New Roman" w:cs="Times New Roman"/>
          <w:rPrChange w:id="346" w:author="tan xinyu" w:date="2020-11-23T20:07:00Z">
            <w:rPr/>
          </w:rPrChange>
        </w:rPr>
      </w:pPr>
      <w:r w:rsidRPr="003B7C15">
        <w:rPr>
          <w:rFonts w:ascii="Times New Roman" w:hAnsi="Times New Roman" w:cs="Times New Roman"/>
          <w:rPrChange w:id="347" w:author="tan xinyu" w:date="2020-11-23T20:07:00Z">
            <w:rPr/>
          </w:rPrChange>
        </w:rPr>
        <w:tab/>
      </w:r>
    </w:p>
    <w:p w14:paraId="7674617C" w14:textId="77777777" w:rsidR="00313704" w:rsidRPr="003B7C15" w:rsidRDefault="00313704" w:rsidP="00313704">
      <w:pPr>
        <w:pStyle w:val="EndNoteBibliography"/>
        <w:rPr>
          <w:rFonts w:ascii="Times New Roman" w:hAnsi="Times New Roman" w:cs="Times New Roman"/>
          <w:rPrChange w:id="348" w:author="tan xinyu" w:date="2020-11-23T20:07:00Z">
            <w:rPr/>
          </w:rPrChange>
        </w:rPr>
      </w:pPr>
      <w:r w:rsidRPr="003B7C15">
        <w:rPr>
          <w:rFonts w:ascii="Times New Roman" w:hAnsi="Times New Roman" w:cs="Times New Roman"/>
          <w:rPrChange w:id="349" w:author="tan xinyu" w:date="2020-11-23T20:07:00Z">
            <w:rPr/>
          </w:rPrChange>
        </w:rPr>
        <w:t xml:space="preserve">Cai, X., et al. (2016). "Model development for risk assessment of driving on freeway under rainy weather conditions." </w:t>
      </w:r>
      <w:r w:rsidRPr="003B7C15">
        <w:rPr>
          <w:rFonts w:ascii="Times New Roman" w:hAnsi="Times New Roman" w:cs="Times New Roman"/>
          <w:u w:val="single"/>
          <w:rPrChange w:id="350" w:author="tan xinyu" w:date="2020-11-23T20:07:00Z">
            <w:rPr>
              <w:u w:val="single"/>
            </w:rPr>
          </w:rPrChange>
        </w:rPr>
        <w:t>PLoS one</w:t>
      </w:r>
      <w:r w:rsidRPr="003B7C15">
        <w:rPr>
          <w:rFonts w:ascii="Times New Roman" w:hAnsi="Times New Roman" w:cs="Times New Roman"/>
          <w:rPrChange w:id="351" w:author="tan xinyu" w:date="2020-11-23T20:07:00Z">
            <w:rPr/>
          </w:rPrChange>
        </w:rPr>
        <w:t xml:space="preserve"> </w:t>
      </w:r>
      <w:r w:rsidRPr="003B7C15">
        <w:rPr>
          <w:rFonts w:ascii="Times New Roman" w:hAnsi="Times New Roman" w:cs="Times New Roman"/>
          <w:b/>
          <w:rPrChange w:id="352" w:author="tan xinyu" w:date="2020-11-23T20:07:00Z">
            <w:rPr>
              <w:b/>
            </w:rPr>
          </w:rPrChange>
        </w:rPr>
        <w:t>11</w:t>
      </w:r>
      <w:r w:rsidRPr="003B7C15">
        <w:rPr>
          <w:rFonts w:ascii="Times New Roman" w:hAnsi="Times New Roman" w:cs="Times New Roman"/>
          <w:rPrChange w:id="353" w:author="tan xinyu" w:date="2020-11-23T20:07:00Z">
            <w:rPr/>
          </w:rPrChange>
        </w:rPr>
        <w:t>(2): e0149442.</w:t>
      </w:r>
    </w:p>
    <w:p w14:paraId="720C6E99" w14:textId="77777777" w:rsidR="00313704" w:rsidRPr="003B7C15" w:rsidRDefault="00313704" w:rsidP="00313704">
      <w:pPr>
        <w:pStyle w:val="EndNoteBibliography"/>
        <w:rPr>
          <w:rFonts w:ascii="Times New Roman" w:hAnsi="Times New Roman" w:cs="Times New Roman"/>
          <w:rPrChange w:id="354" w:author="tan xinyu" w:date="2020-11-23T20:07:00Z">
            <w:rPr/>
          </w:rPrChange>
        </w:rPr>
      </w:pPr>
      <w:r w:rsidRPr="003B7C15">
        <w:rPr>
          <w:rFonts w:ascii="Times New Roman" w:hAnsi="Times New Roman" w:cs="Times New Roman"/>
          <w:rPrChange w:id="355" w:author="tan xinyu" w:date="2020-11-23T20:07:00Z">
            <w:rPr/>
          </w:rPrChange>
        </w:rPr>
        <w:tab/>
      </w:r>
    </w:p>
    <w:p w14:paraId="35CC9FB3" w14:textId="77777777" w:rsidR="00313704" w:rsidRPr="003B7C15" w:rsidRDefault="00313704" w:rsidP="00313704">
      <w:pPr>
        <w:pStyle w:val="EndNoteBibliography"/>
        <w:rPr>
          <w:rFonts w:ascii="Times New Roman" w:hAnsi="Times New Roman" w:cs="Times New Roman"/>
          <w:rPrChange w:id="356" w:author="tan xinyu" w:date="2020-11-23T20:07:00Z">
            <w:rPr/>
          </w:rPrChange>
        </w:rPr>
      </w:pPr>
      <w:r w:rsidRPr="003B7C15">
        <w:rPr>
          <w:rFonts w:ascii="Times New Roman" w:hAnsi="Times New Roman" w:cs="Times New Roman"/>
          <w:rPrChange w:id="357" w:author="tan xinyu" w:date="2020-11-23T20:07:00Z">
            <w:rPr/>
          </w:rPrChange>
        </w:rPr>
        <w:t xml:space="preserve">Deery, H. A. and B. N. Fildes (1999). "Young novice driver subtypes: Relationship to high-risk behavior, traffic accident record, and simulator driving performance." </w:t>
      </w:r>
      <w:r w:rsidRPr="003B7C15">
        <w:rPr>
          <w:rFonts w:ascii="Times New Roman" w:hAnsi="Times New Roman" w:cs="Times New Roman"/>
          <w:u w:val="single"/>
          <w:rPrChange w:id="358" w:author="tan xinyu" w:date="2020-11-23T20:07:00Z">
            <w:rPr>
              <w:u w:val="single"/>
            </w:rPr>
          </w:rPrChange>
        </w:rPr>
        <w:t>Human factors</w:t>
      </w:r>
      <w:r w:rsidRPr="003B7C15">
        <w:rPr>
          <w:rFonts w:ascii="Times New Roman" w:hAnsi="Times New Roman" w:cs="Times New Roman"/>
          <w:rPrChange w:id="359" w:author="tan xinyu" w:date="2020-11-23T20:07:00Z">
            <w:rPr/>
          </w:rPrChange>
        </w:rPr>
        <w:t xml:space="preserve"> </w:t>
      </w:r>
      <w:r w:rsidRPr="003B7C15">
        <w:rPr>
          <w:rFonts w:ascii="Times New Roman" w:hAnsi="Times New Roman" w:cs="Times New Roman"/>
          <w:b/>
          <w:rPrChange w:id="360" w:author="tan xinyu" w:date="2020-11-23T20:07:00Z">
            <w:rPr>
              <w:b/>
            </w:rPr>
          </w:rPrChange>
        </w:rPr>
        <w:t>41</w:t>
      </w:r>
      <w:r w:rsidRPr="003B7C15">
        <w:rPr>
          <w:rFonts w:ascii="Times New Roman" w:hAnsi="Times New Roman" w:cs="Times New Roman"/>
          <w:rPrChange w:id="361" w:author="tan xinyu" w:date="2020-11-23T20:07:00Z">
            <w:rPr/>
          </w:rPrChange>
        </w:rPr>
        <w:t>(4): 628-643.</w:t>
      </w:r>
    </w:p>
    <w:p w14:paraId="480F58A7" w14:textId="77777777" w:rsidR="00313704" w:rsidRPr="003B7C15" w:rsidRDefault="00313704" w:rsidP="00313704">
      <w:pPr>
        <w:pStyle w:val="EndNoteBibliography"/>
        <w:rPr>
          <w:rFonts w:ascii="Times New Roman" w:hAnsi="Times New Roman" w:cs="Times New Roman"/>
          <w:rPrChange w:id="362" w:author="tan xinyu" w:date="2020-11-23T20:07:00Z">
            <w:rPr/>
          </w:rPrChange>
        </w:rPr>
      </w:pPr>
      <w:r w:rsidRPr="003B7C15">
        <w:rPr>
          <w:rFonts w:ascii="Times New Roman" w:hAnsi="Times New Roman" w:cs="Times New Roman"/>
          <w:rPrChange w:id="363" w:author="tan xinyu" w:date="2020-11-23T20:07:00Z">
            <w:rPr/>
          </w:rPrChange>
        </w:rPr>
        <w:tab/>
      </w:r>
    </w:p>
    <w:p w14:paraId="28E730BA" w14:textId="77777777" w:rsidR="00313704" w:rsidRPr="003B7C15" w:rsidRDefault="00313704" w:rsidP="00313704">
      <w:pPr>
        <w:pStyle w:val="EndNoteBibliography"/>
        <w:rPr>
          <w:rFonts w:ascii="Times New Roman" w:hAnsi="Times New Roman" w:cs="Times New Roman"/>
          <w:rPrChange w:id="364" w:author="tan xinyu" w:date="2020-11-23T20:07:00Z">
            <w:rPr/>
          </w:rPrChange>
        </w:rPr>
      </w:pPr>
      <w:r w:rsidRPr="003B7C15">
        <w:rPr>
          <w:rFonts w:ascii="Times New Roman" w:hAnsi="Times New Roman" w:cs="Times New Roman"/>
          <w:rPrChange w:id="365" w:author="tan xinyu" w:date="2020-11-23T20:07:00Z">
            <w:rPr/>
          </w:rPrChange>
        </w:rPr>
        <w:t xml:space="preserve">Deffenbacher, J. L., et al. (2003). "Anger, aggression, and risky behavior: a comparison of high and low anger drivers." </w:t>
      </w:r>
      <w:r w:rsidRPr="003B7C15">
        <w:rPr>
          <w:rFonts w:ascii="Times New Roman" w:hAnsi="Times New Roman" w:cs="Times New Roman"/>
          <w:u w:val="single"/>
          <w:rPrChange w:id="366" w:author="tan xinyu" w:date="2020-11-23T20:07:00Z">
            <w:rPr>
              <w:u w:val="single"/>
            </w:rPr>
          </w:rPrChange>
        </w:rPr>
        <w:t>Behaviour research and therapy</w:t>
      </w:r>
      <w:r w:rsidRPr="003B7C15">
        <w:rPr>
          <w:rFonts w:ascii="Times New Roman" w:hAnsi="Times New Roman" w:cs="Times New Roman"/>
          <w:rPrChange w:id="367" w:author="tan xinyu" w:date="2020-11-23T20:07:00Z">
            <w:rPr/>
          </w:rPrChange>
        </w:rPr>
        <w:t xml:space="preserve"> </w:t>
      </w:r>
      <w:r w:rsidRPr="003B7C15">
        <w:rPr>
          <w:rFonts w:ascii="Times New Roman" w:hAnsi="Times New Roman" w:cs="Times New Roman"/>
          <w:b/>
          <w:rPrChange w:id="368" w:author="tan xinyu" w:date="2020-11-23T20:07:00Z">
            <w:rPr>
              <w:b/>
            </w:rPr>
          </w:rPrChange>
        </w:rPr>
        <w:t>41</w:t>
      </w:r>
      <w:r w:rsidRPr="003B7C15">
        <w:rPr>
          <w:rFonts w:ascii="Times New Roman" w:hAnsi="Times New Roman" w:cs="Times New Roman"/>
          <w:rPrChange w:id="369" w:author="tan xinyu" w:date="2020-11-23T20:07:00Z">
            <w:rPr/>
          </w:rPrChange>
        </w:rPr>
        <w:t>(6): 701-718.</w:t>
      </w:r>
    </w:p>
    <w:p w14:paraId="1BE5E5C6" w14:textId="77777777" w:rsidR="00313704" w:rsidRPr="003B7C15" w:rsidRDefault="00313704" w:rsidP="00313704">
      <w:pPr>
        <w:pStyle w:val="EndNoteBibliography"/>
        <w:rPr>
          <w:rFonts w:ascii="Times New Roman" w:hAnsi="Times New Roman" w:cs="Times New Roman"/>
          <w:rPrChange w:id="370" w:author="tan xinyu" w:date="2020-11-23T20:07:00Z">
            <w:rPr/>
          </w:rPrChange>
        </w:rPr>
      </w:pPr>
      <w:r w:rsidRPr="003B7C15">
        <w:rPr>
          <w:rFonts w:ascii="Times New Roman" w:hAnsi="Times New Roman" w:cs="Times New Roman"/>
          <w:rPrChange w:id="371" w:author="tan xinyu" w:date="2020-11-23T20:07:00Z">
            <w:rPr/>
          </w:rPrChange>
        </w:rPr>
        <w:tab/>
      </w:r>
    </w:p>
    <w:p w14:paraId="7A88E508" w14:textId="77777777" w:rsidR="00313704" w:rsidRPr="003B7C15" w:rsidRDefault="00313704" w:rsidP="00313704">
      <w:pPr>
        <w:pStyle w:val="EndNoteBibliography"/>
        <w:rPr>
          <w:rFonts w:ascii="Times New Roman" w:hAnsi="Times New Roman" w:cs="Times New Roman"/>
          <w:rPrChange w:id="372" w:author="tan xinyu" w:date="2020-11-23T20:07:00Z">
            <w:rPr/>
          </w:rPrChange>
        </w:rPr>
      </w:pPr>
      <w:r w:rsidRPr="003B7C15">
        <w:rPr>
          <w:rFonts w:ascii="Times New Roman" w:hAnsi="Times New Roman" w:cs="Times New Roman"/>
          <w:rPrChange w:id="373" w:author="tan xinyu" w:date="2020-11-23T20:07:00Z">
            <w:rPr/>
          </w:rPrChange>
        </w:rPr>
        <w:t xml:space="preserve">Deffenbacher, J. L., et al. (2000). "Characteristics and treatment of high-anger drivers." </w:t>
      </w:r>
      <w:r w:rsidRPr="003B7C15">
        <w:rPr>
          <w:rFonts w:ascii="Times New Roman" w:hAnsi="Times New Roman" w:cs="Times New Roman"/>
          <w:u w:val="single"/>
          <w:rPrChange w:id="374" w:author="tan xinyu" w:date="2020-11-23T20:07:00Z">
            <w:rPr>
              <w:u w:val="single"/>
            </w:rPr>
          </w:rPrChange>
        </w:rPr>
        <w:t>Journal of counseling psychology</w:t>
      </w:r>
      <w:r w:rsidRPr="003B7C15">
        <w:rPr>
          <w:rFonts w:ascii="Times New Roman" w:hAnsi="Times New Roman" w:cs="Times New Roman"/>
          <w:rPrChange w:id="375" w:author="tan xinyu" w:date="2020-11-23T20:07:00Z">
            <w:rPr/>
          </w:rPrChange>
        </w:rPr>
        <w:t xml:space="preserve"> </w:t>
      </w:r>
      <w:r w:rsidRPr="003B7C15">
        <w:rPr>
          <w:rFonts w:ascii="Times New Roman" w:hAnsi="Times New Roman" w:cs="Times New Roman"/>
          <w:b/>
          <w:rPrChange w:id="376" w:author="tan xinyu" w:date="2020-11-23T20:07:00Z">
            <w:rPr>
              <w:b/>
            </w:rPr>
          </w:rPrChange>
        </w:rPr>
        <w:t>47</w:t>
      </w:r>
      <w:r w:rsidRPr="003B7C15">
        <w:rPr>
          <w:rFonts w:ascii="Times New Roman" w:hAnsi="Times New Roman" w:cs="Times New Roman"/>
          <w:rPrChange w:id="377" w:author="tan xinyu" w:date="2020-11-23T20:07:00Z">
            <w:rPr/>
          </w:rPrChange>
        </w:rPr>
        <w:t>(1): 5.</w:t>
      </w:r>
    </w:p>
    <w:p w14:paraId="2DD6A6A5" w14:textId="77777777" w:rsidR="00313704" w:rsidRPr="003B7C15" w:rsidRDefault="00313704" w:rsidP="00313704">
      <w:pPr>
        <w:pStyle w:val="EndNoteBibliography"/>
        <w:rPr>
          <w:rFonts w:ascii="Times New Roman" w:hAnsi="Times New Roman" w:cs="Times New Roman"/>
          <w:rPrChange w:id="378" w:author="tan xinyu" w:date="2020-11-23T20:07:00Z">
            <w:rPr/>
          </w:rPrChange>
        </w:rPr>
      </w:pPr>
      <w:r w:rsidRPr="003B7C15">
        <w:rPr>
          <w:rFonts w:ascii="Times New Roman" w:hAnsi="Times New Roman" w:cs="Times New Roman"/>
          <w:rPrChange w:id="379" w:author="tan xinyu" w:date="2020-11-23T20:07:00Z">
            <w:rPr/>
          </w:rPrChange>
        </w:rPr>
        <w:tab/>
      </w:r>
    </w:p>
    <w:p w14:paraId="7DBA9B85" w14:textId="77777777" w:rsidR="00313704" w:rsidRPr="003B7C15" w:rsidRDefault="00313704" w:rsidP="00313704">
      <w:pPr>
        <w:pStyle w:val="EndNoteBibliography"/>
        <w:rPr>
          <w:rFonts w:ascii="Times New Roman" w:hAnsi="Times New Roman" w:cs="Times New Roman"/>
          <w:rPrChange w:id="380" w:author="tan xinyu" w:date="2020-11-23T20:07:00Z">
            <w:rPr/>
          </w:rPrChange>
        </w:rPr>
      </w:pPr>
      <w:r w:rsidRPr="003B7C15">
        <w:rPr>
          <w:rFonts w:ascii="Times New Roman" w:hAnsi="Times New Roman" w:cs="Times New Roman"/>
          <w:rPrChange w:id="381" w:author="tan xinyu" w:date="2020-11-23T20:07:00Z">
            <w:rPr/>
          </w:rPrChange>
        </w:rPr>
        <w:t xml:space="preserve">Donovan, D. M. and G. A. Marlatt (1982). "Personality subtypes among driving-while-intoxicated offenders: relationship to drinking behavior and driving risk." </w:t>
      </w:r>
      <w:r w:rsidRPr="003B7C15">
        <w:rPr>
          <w:rFonts w:ascii="Times New Roman" w:hAnsi="Times New Roman" w:cs="Times New Roman"/>
          <w:u w:val="single"/>
          <w:rPrChange w:id="382" w:author="tan xinyu" w:date="2020-11-23T20:07:00Z">
            <w:rPr>
              <w:u w:val="single"/>
            </w:rPr>
          </w:rPrChange>
        </w:rPr>
        <w:t>Journal of consulting and clinical psychology</w:t>
      </w:r>
      <w:r w:rsidRPr="003B7C15">
        <w:rPr>
          <w:rFonts w:ascii="Times New Roman" w:hAnsi="Times New Roman" w:cs="Times New Roman"/>
          <w:rPrChange w:id="383" w:author="tan xinyu" w:date="2020-11-23T20:07:00Z">
            <w:rPr/>
          </w:rPrChange>
        </w:rPr>
        <w:t xml:space="preserve"> </w:t>
      </w:r>
      <w:r w:rsidRPr="003B7C15">
        <w:rPr>
          <w:rFonts w:ascii="Times New Roman" w:hAnsi="Times New Roman" w:cs="Times New Roman"/>
          <w:b/>
          <w:rPrChange w:id="384" w:author="tan xinyu" w:date="2020-11-23T20:07:00Z">
            <w:rPr>
              <w:b/>
            </w:rPr>
          </w:rPrChange>
        </w:rPr>
        <w:t>50</w:t>
      </w:r>
      <w:r w:rsidRPr="003B7C15">
        <w:rPr>
          <w:rFonts w:ascii="Times New Roman" w:hAnsi="Times New Roman" w:cs="Times New Roman"/>
          <w:rPrChange w:id="385" w:author="tan xinyu" w:date="2020-11-23T20:07:00Z">
            <w:rPr/>
          </w:rPrChange>
        </w:rPr>
        <w:t>(2): 241.</w:t>
      </w:r>
    </w:p>
    <w:p w14:paraId="7B973AE3" w14:textId="77777777" w:rsidR="00313704" w:rsidRPr="003B7C15" w:rsidRDefault="00313704" w:rsidP="00313704">
      <w:pPr>
        <w:pStyle w:val="EndNoteBibliography"/>
        <w:rPr>
          <w:rFonts w:ascii="Times New Roman" w:hAnsi="Times New Roman" w:cs="Times New Roman"/>
          <w:rPrChange w:id="386" w:author="tan xinyu" w:date="2020-11-23T20:07:00Z">
            <w:rPr/>
          </w:rPrChange>
        </w:rPr>
      </w:pPr>
      <w:r w:rsidRPr="003B7C15">
        <w:rPr>
          <w:rFonts w:ascii="Times New Roman" w:hAnsi="Times New Roman" w:cs="Times New Roman"/>
          <w:rPrChange w:id="387" w:author="tan xinyu" w:date="2020-11-23T20:07:00Z">
            <w:rPr/>
          </w:rPrChange>
        </w:rPr>
        <w:tab/>
      </w:r>
    </w:p>
    <w:p w14:paraId="6CFF5D3E" w14:textId="77777777" w:rsidR="00313704" w:rsidRPr="003B7C15" w:rsidRDefault="00313704" w:rsidP="00313704">
      <w:pPr>
        <w:pStyle w:val="EndNoteBibliography"/>
        <w:rPr>
          <w:rFonts w:ascii="Times New Roman" w:hAnsi="Times New Roman" w:cs="Times New Roman"/>
          <w:rPrChange w:id="388" w:author="tan xinyu" w:date="2020-11-23T20:07:00Z">
            <w:rPr/>
          </w:rPrChange>
        </w:rPr>
      </w:pPr>
      <w:r w:rsidRPr="003B7C15">
        <w:rPr>
          <w:rFonts w:ascii="Times New Roman" w:hAnsi="Times New Roman" w:cs="Times New Roman"/>
          <w:rPrChange w:id="389" w:author="tan xinyu" w:date="2020-11-23T20:07:00Z">
            <w:rPr/>
          </w:rPrChange>
        </w:rPr>
        <w:t xml:space="preserve">Donovan, D. M., et al. (1988). "Derivation of personality subtypes among high-risk drivers." </w:t>
      </w:r>
      <w:r w:rsidRPr="003B7C15">
        <w:rPr>
          <w:rFonts w:ascii="Times New Roman" w:hAnsi="Times New Roman" w:cs="Times New Roman"/>
          <w:u w:val="single"/>
          <w:rPrChange w:id="390" w:author="tan xinyu" w:date="2020-11-23T20:07:00Z">
            <w:rPr>
              <w:u w:val="single"/>
            </w:rPr>
          </w:rPrChange>
        </w:rPr>
        <w:t>Alcohol, Drugs &amp; Driving</w:t>
      </w:r>
      <w:r w:rsidRPr="003B7C15">
        <w:rPr>
          <w:rFonts w:ascii="Times New Roman" w:hAnsi="Times New Roman" w:cs="Times New Roman"/>
          <w:rPrChange w:id="391" w:author="tan xinyu" w:date="2020-11-23T20:07:00Z">
            <w:rPr/>
          </w:rPrChange>
        </w:rPr>
        <w:t>.</w:t>
      </w:r>
    </w:p>
    <w:p w14:paraId="3EB1ABFA" w14:textId="77777777" w:rsidR="00313704" w:rsidRPr="003B7C15" w:rsidRDefault="00313704" w:rsidP="00313704">
      <w:pPr>
        <w:pStyle w:val="EndNoteBibliography"/>
        <w:rPr>
          <w:rFonts w:ascii="Times New Roman" w:hAnsi="Times New Roman" w:cs="Times New Roman"/>
          <w:rPrChange w:id="392" w:author="tan xinyu" w:date="2020-11-23T20:07:00Z">
            <w:rPr/>
          </w:rPrChange>
        </w:rPr>
      </w:pPr>
      <w:r w:rsidRPr="003B7C15">
        <w:rPr>
          <w:rFonts w:ascii="Times New Roman" w:hAnsi="Times New Roman" w:cs="Times New Roman"/>
          <w:rPrChange w:id="393" w:author="tan xinyu" w:date="2020-11-23T20:07:00Z">
            <w:rPr/>
          </w:rPrChange>
        </w:rPr>
        <w:tab/>
      </w:r>
    </w:p>
    <w:p w14:paraId="1459AFAB" w14:textId="77777777" w:rsidR="00313704" w:rsidRPr="003B7C15" w:rsidRDefault="00313704" w:rsidP="00313704">
      <w:pPr>
        <w:pStyle w:val="EndNoteBibliography"/>
        <w:rPr>
          <w:rFonts w:ascii="Times New Roman" w:hAnsi="Times New Roman" w:cs="Times New Roman"/>
          <w:rPrChange w:id="394" w:author="tan xinyu" w:date="2020-11-23T20:07:00Z">
            <w:rPr/>
          </w:rPrChange>
        </w:rPr>
      </w:pPr>
      <w:r w:rsidRPr="003B7C15">
        <w:rPr>
          <w:rFonts w:ascii="Times New Roman" w:hAnsi="Times New Roman" w:cs="Times New Roman"/>
          <w:rPrChange w:id="395" w:author="tan xinyu" w:date="2020-11-23T20:07:00Z">
            <w:rPr/>
          </w:rPrChange>
        </w:rPr>
        <w:t xml:space="preserve">Drobot, S. D., et al. (2007). "Risk factors for driving into flooded roads." </w:t>
      </w:r>
      <w:r w:rsidRPr="003B7C15">
        <w:rPr>
          <w:rFonts w:ascii="Times New Roman" w:hAnsi="Times New Roman" w:cs="Times New Roman"/>
          <w:u w:val="single"/>
          <w:rPrChange w:id="396" w:author="tan xinyu" w:date="2020-11-23T20:07:00Z">
            <w:rPr>
              <w:u w:val="single"/>
            </w:rPr>
          </w:rPrChange>
        </w:rPr>
        <w:t>Environmental Hazards</w:t>
      </w:r>
      <w:r w:rsidRPr="003B7C15">
        <w:rPr>
          <w:rFonts w:ascii="Times New Roman" w:hAnsi="Times New Roman" w:cs="Times New Roman"/>
          <w:rPrChange w:id="397" w:author="tan xinyu" w:date="2020-11-23T20:07:00Z">
            <w:rPr/>
          </w:rPrChange>
        </w:rPr>
        <w:t xml:space="preserve"> </w:t>
      </w:r>
      <w:r w:rsidRPr="003B7C15">
        <w:rPr>
          <w:rFonts w:ascii="Times New Roman" w:hAnsi="Times New Roman" w:cs="Times New Roman"/>
          <w:b/>
          <w:rPrChange w:id="398" w:author="tan xinyu" w:date="2020-11-23T20:07:00Z">
            <w:rPr>
              <w:b/>
            </w:rPr>
          </w:rPrChange>
        </w:rPr>
        <w:t>7</w:t>
      </w:r>
      <w:r w:rsidRPr="003B7C15">
        <w:rPr>
          <w:rFonts w:ascii="Times New Roman" w:hAnsi="Times New Roman" w:cs="Times New Roman"/>
          <w:rPrChange w:id="399" w:author="tan xinyu" w:date="2020-11-23T20:07:00Z">
            <w:rPr/>
          </w:rPrChange>
        </w:rPr>
        <w:t>(3): 227-234.</w:t>
      </w:r>
    </w:p>
    <w:p w14:paraId="6B1340D6" w14:textId="77777777" w:rsidR="00313704" w:rsidRPr="003B7C15" w:rsidRDefault="00313704" w:rsidP="00313704">
      <w:pPr>
        <w:pStyle w:val="EndNoteBibliography"/>
        <w:rPr>
          <w:rFonts w:ascii="Times New Roman" w:hAnsi="Times New Roman" w:cs="Times New Roman"/>
          <w:rPrChange w:id="400" w:author="tan xinyu" w:date="2020-11-23T20:07:00Z">
            <w:rPr/>
          </w:rPrChange>
        </w:rPr>
      </w:pPr>
      <w:r w:rsidRPr="003B7C15">
        <w:rPr>
          <w:rFonts w:ascii="Times New Roman" w:hAnsi="Times New Roman" w:cs="Times New Roman"/>
          <w:rPrChange w:id="401" w:author="tan xinyu" w:date="2020-11-23T20:07:00Z">
            <w:rPr/>
          </w:rPrChange>
        </w:rPr>
        <w:tab/>
      </w:r>
    </w:p>
    <w:p w14:paraId="31965821" w14:textId="77777777" w:rsidR="00313704" w:rsidRPr="003B7C15" w:rsidRDefault="00313704" w:rsidP="00313704">
      <w:pPr>
        <w:pStyle w:val="EndNoteBibliography"/>
        <w:rPr>
          <w:rFonts w:ascii="Times New Roman" w:hAnsi="Times New Roman" w:cs="Times New Roman"/>
          <w:rPrChange w:id="402" w:author="tan xinyu" w:date="2020-11-23T20:07:00Z">
            <w:rPr/>
          </w:rPrChange>
        </w:rPr>
      </w:pPr>
      <w:r w:rsidRPr="003B7C15">
        <w:rPr>
          <w:rFonts w:ascii="Times New Roman" w:hAnsi="Times New Roman" w:cs="Times New Roman"/>
          <w:rPrChange w:id="403" w:author="tan xinyu" w:date="2020-11-23T20:07:00Z">
            <w:rPr/>
          </w:rPrChange>
        </w:rPr>
        <w:t xml:space="preserve">Gerdes, J. C. and E. J. Rossetter (2001). "A unified approach to driver assistance systems based on artificial potential fields." </w:t>
      </w:r>
      <w:r w:rsidRPr="003B7C15">
        <w:rPr>
          <w:rFonts w:ascii="Times New Roman" w:hAnsi="Times New Roman" w:cs="Times New Roman"/>
          <w:u w:val="single"/>
          <w:rPrChange w:id="404" w:author="tan xinyu" w:date="2020-11-23T20:07:00Z">
            <w:rPr>
              <w:u w:val="single"/>
            </w:rPr>
          </w:rPrChange>
        </w:rPr>
        <w:t>J. Dyn. Sys., Meas., Control</w:t>
      </w:r>
      <w:r w:rsidRPr="003B7C15">
        <w:rPr>
          <w:rFonts w:ascii="Times New Roman" w:hAnsi="Times New Roman" w:cs="Times New Roman"/>
          <w:rPrChange w:id="405" w:author="tan xinyu" w:date="2020-11-23T20:07:00Z">
            <w:rPr/>
          </w:rPrChange>
        </w:rPr>
        <w:t xml:space="preserve"> </w:t>
      </w:r>
      <w:r w:rsidRPr="003B7C15">
        <w:rPr>
          <w:rFonts w:ascii="Times New Roman" w:hAnsi="Times New Roman" w:cs="Times New Roman"/>
          <w:b/>
          <w:rPrChange w:id="406" w:author="tan xinyu" w:date="2020-11-23T20:07:00Z">
            <w:rPr>
              <w:b/>
            </w:rPr>
          </w:rPrChange>
        </w:rPr>
        <w:t>123</w:t>
      </w:r>
      <w:r w:rsidRPr="003B7C15">
        <w:rPr>
          <w:rFonts w:ascii="Times New Roman" w:hAnsi="Times New Roman" w:cs="Times New Roman"/>
          <w:rPrChange w:id="407" w:author="tan xinyu" w:date="2020-11-23T20:07:00Z">
            <w:rPr/>
          </w:rPrChange>
        </w:rPr>
        <w:t>(3): 431-438.</w:t>
      </w:r>
    </w:p>
    <w:p w14:paraId="2ACB4D8F" w14:textId="77777777" w:rsidR="00313704" w:rsidRPr="003B7C15" w:rsidRDefault="00313704" w:rsidP="00313704">
      <w:pPr>
        <w:pStyle w:val="EndNoteBibliography"/>
        <w:rPr>
          <w:rFonts w:ascii="Times New Roman" w:hAnsi="Times New Roman" w:cs="Times New Roman"/>
          <w:rPrChange w:id="408" w:author="tan xinyu" w:date="2020-11-23T20:07:00Z">
            <w:rPr/>
          </w:rPrChange>
        </w:rPr>
      </w:pPr>
      <w:r w:rsidRPr="003B7C15">
        <w:rPr>
          <w:rFonts w:ascii="Times New Roman" w:hAnsi="Times New Roman" w:cs="Times New Roman"/>
          <w:rPrChange w:id="409" w:author="tan xinyu" w:date="2020-11-23T20:07:00Z">
            <w:rPr/>
          </w:rPrChange>
        </w:rPr>
        <w:tab/>
      </w:r>
    </w:p>
    <w:p w14:paraId="3D14BC09" w14:textId="77777777" w:rsidR="00313704" w:rsidRPr="003B7C15" w:rsidRDefault="00313704" w:rsidP="00313704">
      <w:pPr>
        <w:pStyle w:val="EndNoteBibliography"/>
        <w:rPr>
          <w:rFonts w:ascii="Times New Roman" w:hAnsi="Times New Roman" w:cs="Times New Roman"/>
          <w:rPrChange w:id="410" w:author="tan xinyu" w:date="2020-11-23T20:07:00Z">
            <w:rPr/>
          </w:rPrChange>
        </w:rPr>
      </w:pPr>
      <w:r w:rsidRPr="003B7C15">
        <w:rPr>
          <w:rFonts w:ascii="Times New Roman" w:hAnsi="Times New Roman" w:cs="Times New Roman"/>
          <w:rPrChange w:id="411" w:author="tan xinyu" w:date="2020-11-23T20:07:00Z">
            <w:rPr/>
          </w:rPrChange>
        </w:rPr>
        <w:t xml:space="preserve">Groeger, J. A. and I. D. Brown (1989). "Assessing one's own and others' driving ability: Influences of sex, age, and experience." </w:t>
      </w:r>
      <w:r w:rsidRPr="003B7C15">
        <w:rPr>
          <w:rFonts w:ascii="Times New Roman" w:hAnsi="Times New Roman" w:cs="Times New Roman"/>
          <w:u w:val="single"/>
          <w:rPrChange w:id="412" w:author="tan xinyu" w:date="2020-11-23T20:07:00Z">
            <w:rPr>
              <w:u w:val="single"/>
            </w:rPr>
          </w:rPrChange>
        </w:rPr>
        <w:t>Accident Analysis &amp; Prevention</w:t>
      </w:r>
      <w:r w:rsidRPr="003B7C15">
        <w:rPr>
          <w:rFonts w:ascii="Times New Roman" w:hAnsi="Times New Roman" w:cs="Times New Roman"/>
          <w:rPrChange w:id="413" w:author="tan xinyu" w:date="2020-11-23T20:07:00Z">
            <w:rPr/>
          </w:rPrChange>
        </w:rPr>
        <w:t xml:space="preserve"> </w:t>
      </w:r>
      <w:r w:rsidRPr="003B7C15">
        <w:rPr>
          <w:rFonts w:ascii="Times New Roman" w:hAnsi="Times New Roman" w:cs="Times New Roman"/>
          <w:b/>
          <w:rPrChange w:id="414" w:author="tan xinyu" w:date="2020-11-23T20:07:00Z">
            <w:rPr>
              <w:b/>
            </w:rPr>
          </w:rPrChange>
        </w:rPr>
        <w:t>21</w:t>
      </w:r>
      <w:r w:rsidRPr="003B7C15">
        <w:rPr>
          <w:rFonts w:ascii="Times New Roman" w:hAnsi="Times New Roman" w:cs="Times New Roman"/>
          <w:rPrChange w:id="415" w:author="tan xinyu" w:date="2020-11-23T20:07:00Z">
            <w:rPr/>
          </w:rPrChange>
        </w:rPr>
        <w:t>(2): 155-168.</w:t>
      </w:r>
    </w:p>
    <w:p w14:paraId="1382FF7A" w14:textId="77777777" w:rsidR="00313704" w:rsidRPr="003B7C15" w:rsidRDefault="00313704" w:rsidP="00313704">
      <w:pPr>
        <w:pStyle w:val="EndNoteBibliography"/>
        <w:rPr>
          <w:rFonts w:ascii="Times New Roman" w:hAnsi="Times New Roman" w:cs="Times New Roman"/>
          <w:rPrChange w:id="416" w:author="tan xinyu" w:date="2020-11-23T20:07:00Z">
            <w:rPr/>
          </w:rPrChange>
        </w:rPr>
      </w:pPr>
      <w:r w:rsidRPr="003B7C15">
        <w:rPr>
          <w:rFonts w:ascii="Times New Roman" w:hAnsi="Times New Roman" w:cs="Times New Roman"/>
          <w:rPrChange w:id="417" w:author="tan xinyu" w:date="2020-11-23T20:07:00Z">
            <w:rPr/>
          </w:rPrChange>
        </w:rPr>
        <w:tab/>
      </w:r>
    </w:p>
    <w:p w14:paraId="570572B4" w14:textId="77777777" w:rsidR="00313704" w:rsidRPr="003B7C15" w:rsidRDefault="00313704" w:rsidP="00313704">
      <w:pPr>
        <w:pStyle w:val="EndNoteBibliography"/>
        <w:rPr>
          <w:rFonts w:ascii="Times New Roman" w:hAnsi="Times New Roman" w:cs="Times New Roman"/>
          <w:rPrChange w:id="418" w:author="tan xinyu" w:date="2020-11-23T20:07:00Z">
            <w:rPr/>
          </w:rPrChange>
        </w:rPr>
      </w:pPr>
      <w:r w:rsidRPr="003B7C15">
        <w:rPr>
          <w:rFonts w:ascii="Times New Roman" w:hAnsi="Times New Roman" w:cs="Times New Roman"/>
          <w:rPrChange w:id="419" w:author="tan xinyu" w:date="2020-11-23T20:07:00Z">
            <w:rPr/>
          </w:rPrChange>
        </w:rPr>
        <w:t xml:space="preserve">Harré, N. (2000). "Risk evaluation, driving, and adolescents: A typology." </w:t>
      </w:r>
      <w:r w:rsidRPr="003B7C15">
        <w:rPr>
          <w:rFonts w:ascii="Times New Roman" w:hAnsi="Times New Roman" w:cs="Times New Roman"/>
          <w:u w:val="single"/>
          <w:rPrChange w:id="420" w:author="tan xinyu" w:date="2020-11-23T20:07:00Z">
            <w:rPr>
              <w:u w:val="single"/>
            </w:rPr>
          </w:rPrChange>
        </w:rPr>
        <w:t>Developmental Review</w:t>
      </w:r>
      <w:r w:rsidRPr="003B7C15">
        <w:rPr>
          <w:rFonts w:ascii="Times New Roman" w:hAnsi="Times New Roman" w:cs="Times New Roman"/>
          <w:rPrChange w:id="421" w:author="tan xinyu" w:date="2020-11-23T20:07:00Z">
            <w:rPr/>
          </w:rPrChange>
        </w:rPr>
        <w:t xml:space="preserve"> </w:t>
      </w:r>
      <w:r w:rsidRPr="003B7C15">
        <w:rPr>
          <w:rFonts w:ascii="Times New Roman" w:hAnsi="Times New Roman" w:cs="Times New Roman"/>
          <w:b/>
          <w:rPrChange w:id="422" w:author="tan xinyu" w:date="2020-11-23T20:07:00Z">
            <w:rPr>
              <w:b/>
            </w:rPr>
          </w:rPrChange>
        </w:rPr>
        <w:t>20</w:t>
      </w:r>
      <w:r w:rsidRPr="003B7C15">
        <w:rPr>
          <w:rFonts w:ascii="Times New Roman" w:hAnsi="Times New Roman" w:cs="Times New Roman"/>
          <w:rPrChange w:id="423" w:author="tan xinyu" w:date="2020-11-23T20:07:00Z">
            <w:rPr/>
          </w:rPrChange>
        </w:rPr>
        <w:t>(2): 206-226.</w:t>
      </w:r>
    </w:p>
    <w:p w14:paraId="4A9D1798" w14:textId="77777777" w:rsidR="00313704" w:rsidRPr="003B7C15" w:rsidRDefault="00313704" w:rsidP="00313704">
      <w:pPr>
        <w:pStyle w:val="EndNoteBibliography"/>
        <w:rPr>
          <w:rFonts w:ascii="Times New Roman" w:hAnsi="Times New Roman" w:cs="Times New Roman"/>
          <w:rPrChange w:id="424" w:author="tan xinyu" w:date="2020-11-23T20:07:00Z">
            <w:rPr/>
          </w:rPrChange>
        </w:rPr>
      </w:pPr>
      <w:r w:rsidRPr="003B7C15">
        <w:rPr>
          <w:rFonts w:ascii="Times New Roman" w:hAnsi="Times New Roman" w:cs="Times New Roman"/>
          <w:rPrChange w:id="425" w:author="tan xinyu" w:date="2020-11-23T20:07:00Z">
            <w:rPr/>
          </w:rPrChange>
        </w:rPr>
        <w:tab/>
      </w:r>
    </w:p>
    <w:p w14:paraId="39437F83" w14:textId="77777777" w:rsidR="00313704" w:rsidRPr="003B7C15" w:rsidRDefault="00313704" w:rsidP="00313704">
      <w:pPr>
        <w:pStyle w:val="EndNoteBibliography"/>
        <w:rPr>
          <w:rFonts w:ascii="Times New Roman" w:hAnsi="Times New Roman" w:cs="Times New Roman"/>
          <w:rPrChange w:id="426" w:author="tan xinyu" w:date="2020-11-23T20:07:00Z">
            <w:rPr/>
          </w:rPrChange>
        </w:rPr>
      </w:pPr>
      <w:r w:rsidRPr="003B7C15">
        <w:rPr>
          <w:rFonts w:ascii="Times New Roman" w:hAnsi="Times New Roman" w:cs="Times New Roman"/>
          <w:rPrChange w:id="427" w:author="tan xinyu" w:date="2020-11-23T20:07:00Z">
            <w:rPr/>
          </w:rPrChange>
        </w:rPr>
        <w:t xml:space="preserve">Lajunen, T. and H. Summala (1995). "Driving experience, personality, and skill and safety-motive dimensions in drivers' self-assessments." </w:t>
      </w:r>
      <w:r w:rsidRPr="003B7C15">
        <w:rPr>
          <w:rFonts w:ascii="Times New Roman" w:hAnsi="Times New Roman" w:cs="Times New Roman"/>
          <w:u w:val="single"/>
          <w:rPrChange w:id="428" w:author="tan xinyu" w:date="2020-11-23T20:07:00Z">
            <w:rPr>
              <w:u w:val="single"/>
            </w:rPr>
          </w:rPrChange>
        </w:rPr>
        <w:t>Personality and Individual Differences</w:t>
      </w:r>
      <w:r w:rsidRPr="003B7C15">
        <w:rPr>
          <w:rFonts w:ascii="Times New Roman" w:hAnsi="Times New Roman" w:cs="Times New Roman"/>
          <w:rPrChange w:id="429" w:author="tan xinyu" w:date="2020-11-23T20:07:00Z">
            <w:rPr/>
          </w:rPrChange>
        </w:rPr>
        <w:t xml:space="preserve"> </w:t>
      </w:r>
      <w:r w:rsidRPr="003B7C15">
        <w:rPr>
          <w:rFonts w:ascii="Times New Roman" w:hAnsi="Times New Roman" w:cs="Times New Roman"/>
          <w:b/>
          <w:rPrChange w:id="430" w:author="tan xinyu" w:date="2020-11-23T20:07:00Z">
            <w:rPr>
              <w:b/>
            </w:rPr>
          </w:rPrChange>
        </w:rPr>
        <w:t>19</w:t>
      </w:r>
      <w:r w:rsidRPr="003B7C15">
        <w:rPr>
          <w:rFonts w:ascii="Times New Roman" w:hAnsi="Times New Roman" w:cs="Times New Roman"/>
          <w:rPrChange w:id="431" w:author="tan xinyu" w:date="2020-11-23T20:07:00Z">
            <w:rPr/>
          </w:rPrChange>
        </w:rPr>
        <w:t>(3): 307-318.</w:t>
      </w:r>
    </w:p>
    <w:p w14:paraId="513BD2AC" w14:textId="77777777" w:rsidR="00313704" w:rsidRPr="003B7C15" w:rsidRDefault="00313704" w:rsidP="00313704">
      <w:pPr>
        <w:pStyle w:val="EndNoteBibliography"/>
        <w:rPr>
          <w:rFonts w:ascii="Times New Roman" w:hAnsi="Times New Roman" w:cs="Times New Roman"/>
          <w:rPrChange w:id="432" w:author="tan xinyu" w:date="2020-11-23T20:07:00Z">
            <w:rPr/>
          </w:rPrChange>
        </w:rPr>
      </w:pPr>
      <w:r w:rsidRPr="003B7C15">
        <w:rPr>
          <w:rFonts w:ascii="Times New Roman" w:hAnsi="Times New Roman" w:cs="Times New Roman"/>
          <w:rPrChange w:id="433" w:author="tan xinyu" w:date="2020-11-23T20:07:00Z">
            <w:rPr/>
          </w:rPrChange>
        </w:rPr>
        <w:tab/>
      </w:r>
    </w:p>
    <w:p w14:paraId="58C5D3E0" w14:textId="77777777" w:rsidR="00313704" w:rsidRPr="003B7C15" w:rsidRDefault="00313704" w:rsidP="00313704">
      <w:pPr>
        <w:pStyle w:val="EndNoteBibliography"/>
        <w:rPr>
          <w:rFonts w:ascii="Times New Roman" w:hAnsi="Times New Roman" w:cs="Times New Roman"/>
          <w:rPrChange w:id="434" w:author="tan xinyu" w:date="2020-11-23T20:07:00Z">
            <w:rPr/>
          </w:rPrChange>
        </w:rPr>
      </w:pPr>
      <w:r w:rsidRPr="003B7C15">
        <w:rPr>
          <w:rFonts w:ascii="Times New Roman" w:hAnsi="Times New Roman" w:cs="Times New Roman"/>
          <w:rPrChange w:id="435" w:author="tan xinyu" w:date="2020-11-23T20:07:00Z">
            <w:rPr/>
          </w:rPrChange>
        </w:rPr>
        <w:lastRenderedPageBreak/>
        <w:t xml:space="preserve">Laugier, C., et al. (2011). "Probabilistic analysis of dynamic scenes and collision risks assessment to improve driving safety." </w:t>
      </w:r>
      <w:r w:rsidRPr="003B7C15">
        <w:rPr>
          <w:rFonts w:ascii="Times New Roman" w:hAnsi="Times New Roman" w:cs="Times New Roman"/>
          <w:u w:val="single"/>
          <w:rPrChange w:id="436" w:author="tan xinyu" w:date="2020-11-23T20:07:00Z">
            <w:rPr>
              <w:u w:val="single"/>
            </w:rPr>
          </w:rPrChange>
        </w:rPr>
        <w:t>IEEE Intelligent Transportation Systems Magazine</w:t>
      </w:r>
      <w:r w:rsidRPr="003B7C15">
        <w:rPr>
          <w:rFonts w:ascii="Times New Roman" w:hAnsi="Times New Roman" w:cs="Times New Roman"/>
          <w:rPrChange w:id="437" w:author="tan xinyu" w:date="2020-11-23T20:07:00Z">
            <w:rPr/>
          </w:rPrChange>
        </w:rPr>
        <w:t xml:space="preserve"> </w:t>
      </w:r>
      <w:r w:rsidRPr="003B7C15">
        <w:rPr>
          <w:rFonts w:ascii="Times New Roman" w:hAnsi="Times New Roman" w:cs="Times New Roman"/>
          <w:b/>
          <w:rPrChange w:id="438" w:author="tan xinyu" w:date="2020-11-23T20:07:00Z">
            <w:rPr>
              <w:b/>
            </w:rPr>
          </w:rPrChange>
        </w:rPr>
        <w:t>3</w:t>
      </w:r>
      <w:r w:rsidRPr="003B7C15">
        <w:rPr>
          <w:rFonts w:ascii="Times New Roman" w:hAnsi="Times New Roman" w:cs="Times New Roman"/>
          <w:rPrChange w:id="439" w:author="tan xinyu" w:date="2020-11-23T20:07:00Z">
            <w:rPr/>
          </w:rPrChange>
        </w:rPr>
        <w:t>(4): 4-19.</w:t>
      </w:r>
    </w:p>
    <w:p w14:paraId="0B833E71" w14:textId="77777777" w:rsidR="00313704" w:rsidRPr="003B7C15" w:rsidRDefault="00313704" w:rsidP="00313704">
      <w:pPr>
        <w:pStyle w:val="EndNoteBibliography"/>
        <w:rPr>
          <w:rFonts w:ascii="Times New Roman" w:hAnsi="Times New Roman" w:cs="Times New Roman"/>
          <w:rPrChange w:id="440" w:author="tan xinyu" w:date="2020-11-23T20:07:00Z">
            <w:rPr/>
          </w:rPrChange>
        </w:rPr>
      </w:pPr>
      <w:r w:rsidRPr="003B7C15">
        <w:rPr>
          <w:rFonts w:ascii="Times New Roman" w:hAnsi="Times New Roman" w:cs="Times New Roman"/>
          <w:rPrChange w:id="441" w:author="tan xinyu" w:date="2020-11-23T20:07:00Z">
            <w:rPr/>
          </w:rPrChange>
        </w:rPr>
        <w:tab/>
      </w:r>
    </w:p>
    <w:p w14:paraId="13962DF3" w14:textId="77777777" w:rsidR="00313704" w:rsidRPr="003B7C15" w:rsidRDefault="00313704" w:rsidP="00313704">
      <w:pPr>
        <w:pStyle w:val="EndNoteBibliography"/>
        <w:rPr>
          <w:rFonts w:ascii="Times New Roman" w:hAnsi="Times New Roman" w:cs="Times New Roman"/>
          <w:rPrChange w:id="442" w:author="tan xinyu" w:date="2020-11-23T20:07:00Z">
            <w:rPr/>
          </w:rPrChange>
        </w:rPr>
      </w:pPr>
      <w:r w:rsidRPr="003B7C15">
        <w:rPr>
          <w:rFonts w:ascii="Times New Roman" w:hAnsi="Times New Roman" w:cs="Times New Roman"/>
          <w:rPrChange w:id="443" w:author="tan xinyu" w:date="2020-11-23T20:07:00Z">
            <w:rPr/>
          </w:rPrChange>
        </w:rPr>
        <w:t xml:space="preserve">Lee, S. E., et al. (2011). "Naturalistic assessment of novice teenage crash experience." </w:t>
      </w:r>
      <w:r w:rsidRPr="003B7C15">
        <w:rPr>
          <w:rFonts w:ascii="Times New Roman" w:hAnsi="Times New Roman" w:cs="Times New Roman"/>
          <w:u w:val="single"/>
          <w:rPrChange w:id="444" w:author="tan xinyu" w:date="2020-11-23T20:07:00Z">
            <w:rPr>
              <w:u w:val="single"/>
            </w:rPr>
          </w:rPrChange>
        </w:rPr>
        <w:t>Accident Analysis &amp; Prevention</w:t>
      </w:r>
      <w:r w:rsidRPr="003B7C15">
        <w:rPr>
          <w:rFonts w:ascii="Times New Roman" w:hAnsi="Times New Roman" w:cs="Times New Roman"/>
          <w:rPrChange w:id="445" w:author="tan xinyu" w:date="2020-11-23T20:07:00Z">
            <w:rPr/>
          </w:rPrChange>
        </w:rPr>
        <w:t xml:space="preserve"> </w:t>
      </w:r>
      <w:r w:rsidRPr="003B7C15">
        <w:rPr>
          <w:rFonts w:ascii="Times New Roman" w:hAnsi="Times New Roman" w:cs="Times New Roman"/>
          <w:b/>
          <w:rPrChange w:id="446" w:author="tan xinyu" w:date="2020-11-23T20:07:00Z">
            <w:rPr>
              <w:b/>
            </w:rPr>
          </w:rPrChange>
        </w:rPr>
        <w:t>43</w:t>
      </w:r>
      <w:r w:rsidRPr="003B7C15">
        <w:rPr>
          <w:rFonts w:ascii="Times New Roman" w:hAnsi="Times New Roman" w:cs="Times New Roman"/>
          <w:rPrChange w:id="447" w:author="tan xinyu" w:date="2020-11-23T20:07:00Z">
            <w:rPr/>
          </w:rPrChange>
        </w:rPr>
        <w:t>(4): 1472-1479.</w:t>
      </w:r>
    </w:p>
    <w:p w14:paraId="1C62B9E7" w14:textId="77777777" w:rsidR="00313704" w:rsidRPr="003B7C15" w:rsidRDefault="00313704" w:rsidP="00313704">
      <w:pPr>
        <w:pStyle w:val="EndNoteBibliography"/>
        <w:rPr>
          <w:rFonts w:ascii="Times New Roman" w:hAnsi="Times New Roman" w:cs="Times New Roman"/>
          <w:rPrChange w:id="448" w:author="tan xinyu" w:date="2020-11-23T20:07:00Z">
            <w:rPr/>
          </w:rPrChange>
        </w:rPr>
      </w:pPr>
      <w:r w:rsidRPr="003B7C15">
        <w:rPr>
          <w:rFonts w:ascii="Times New Roman" w:hAnsi="Times New Roman" w:cs="Times New Roman"/>
          <w:rPrChange w:id="449" w:author="tan xinyu" w:date="2020-11-23T20:07:00Z">
            <w:rPr/>
          </w:rPrChange>
        </w:rPr>
        <w:tab/>
      </w:r>
    </w:p>
    <w:p w14:paraId="39446A7F" w14:textId="77777777" w:rsidR="00313704" w:rsidRPr="003B7C15" w:rsidRDefault="00313704" w:rsidP="00313704">
      <w:pPr>
        <w:pStyle w:val="EndNoteBibliography"/>
        <w:rPr>
          <w:rFonts w:ascii="Times New Roman" w:hAnsi="Times New Roman" w:cs="Times New Roman"/>
          <w:rPrChange w:id="450" w:author="tan xinyu" w:date="2020-11-23T20:07:00Z">
            <w:rPr/>
          </w:rPrChange>
        </w:rPr>
      </w:pPr>
      <w:r w:rsidRPr="003B7C15">
        <w:rPr>
          <w:rFonts w:ascii="Times New Roman" w:hAnsi="Times New Roman" w:cs="Times New Roman"/>
          <w:rPrChange w:id="451" w:author="tan xinyu" w:date="2020-11-23T20:07:00Z">
            <w:rPr/>
          </w:rPrChange>
        </w:rPr>
        <w:t xml:space="preserve">Li, X., et al. (2016). "A rear-end collision risk assessment model based on drivers’ collision avoidance process under influences of cell phone use and gender—A driving simulator based study." </w:t>
      </w:r>
      <w:r w:rsidRPr="003B7C15">
        <w:rPr>
          <w:rFonts w:ascii="Times New Roman" w:hAnsi="Times New Roman" w:cs="Times New Roman"/>
          <w:u w:val="single"/>
          <w:rPrChange w:id="452" w:author="tan xinyu" w:date="2020-11-23T20:07:00Z">
            <w:rPr>
              <w:u w:val="single"/>
            </w:rPr>
          </w:rPrChange>
        </w:rPr>
        <w:t>Accident Analysis &amp; Prevention</w:t>
      </w:r>
      <w:r w:rsidRPr="003B7C15">
        <w:rPr>
          <w:rFonts w:ascii="Times New Roman" w:hAnsi="Times New Roman" w:cs="Times New Roman"/>
          <w:rPrChange w:id="453" w:author="tan xinyu" w:date="2020-11-23T20:07:00Z">
            <w:rPr/>
          </w:rPrChange>
        </w:rPr>
        <w:t xml:space="preserve"> </w:t>
      </w:r>
      <w:r w:rsidRPr="003B7C15">
        <w:rPr>
          <w:rFonts w:ascii="Times New Roman" w:hAnsi="Times New Roman" w:cs="Times New Roman"/>
          <w:b/>
          <w:rPrChange w:id="454" w:author="tan xinyu" w:date="2020-11-23T20:07:00Z">
            <w:rPr>
              <w:b/>
            </w:rPr>
          </w:rPrChange>
        </w:rPr>
        <w:t>97</w:t>
      </w:r>
      <w:r w:rsidRPr="003B7C15">
        <w:rPr>
          <w:rFonts w:ascii="Times New Roman" w:hAnsi="Times New Roman" w:cs="Times New Roman"/>
          <w:rPrChange w:id="455" w:author="tan xinyu" w:date="2020-11-23T20:07:00Z">
            <w:rPr/>
          </w:rPrChange>
        </w:rPr>
        <w:t>: 1-18.</w:t>
      </w:r>
    </w:p>
    <w:p w14:paraId="3DBF1B2B" w14:textId="77777777" w:rsidR="00313704" w:rsidRPr="003B7C15" w:rsidRDefault="00313704" w:rsidP="00313704">
      <w:pPr>
        <w:pStyle w:val="EndNoteBibliography"/>
        <w:rPr>
          <w:rFonts w:ascii="Times New Roman" w:hAnsi="Times New Roman" w:cs="Times New Roman"/>
          <w:rPrChange w:id="456" w:author="tan xinyu" w:date="2020-11-23T20:07:00Z">
            <w:rPr/>
          </w:rPrChange>
        </w:rPr>
      </w:pPr>
      <w:r w:rsidRPr="003B7C15">
        <w:rPr>
          <w:rFonts w:ascii="Times New Roman" w:hAnsi="Times New Roman" w:cs="Times New Roman"/>
          <w:rPrChange w:id="457" w:author="tan xinyu" w:date="2020-11-23T20:07:00Z">
            <w:rPr/>
          </w:rPrChange>
        </w:rPr>
        <w:tab/>
      </w:r>
    </w:p>
    <w:p w14:paraId="09417AD7" w14:textId="77777777" w:rsidR="00313704" w:rsidRPr="003B7C15" w:rsidRDefault="00313704" w:rsidP="00313704">
      <w:pPr>
        <w:pStyle w:val="EndNoteBibliography"/>
        <w:rPr>
          <w:rFonts w:ascii="Times New Roman" w:hAnsi="Times New Roman" w:cs="Times New Roman"/>
          <w:rPrChange w:id="458" w:author="tan xinyu" w:date="2020-11-23T20:07:00Z">
            <w:rPr/>
          </w:rPrChange>
        </w:rPr>
      </w:pPr>
      <w:r w:rsidRPr="003B7C15">
        <w:rPr>
          <w:rFonts w:ascii="Times New Roman" w:hAnsi="Times New Roman" w:cs="Times New Roman"/>
          <w:rPrChange w:id="459" w:author="tan xinyu" w:date="2020-11-23T20:07:00Z">
            <w:rPr/>
          </w:rPrChange>
        </w:rPr>
        <w:t xml:space="preserve">Ma, Y., et al. (2019). "Dynamic Bayesian Network Approach to Evaluate Vehicle Driving Risk Based on On-Road Experiment Driving Data." </w:t>
      </w:r>
      <w:r w:rsidRPr="003B7C15">
        <w:rPr>
          <w:rFonts w:ascii="Times New Roman" w:hAnsi="Times New Roman" w:cs="Times New Roman"/>
          <w:u w:val="single"/>
          <w:rPrChange w:id="460" w:author="tan xinyu" w:date="2020-11-23T20:07:00Z">
            <w:rPr>
              <w:u w:val="single"/>
            </w:rPr>
          </w:rPrChange>
        </w:rPr>
        <w:t>IEEE Access</w:t>
      </w:r>
      <w:r w:rsidRPr="003B7C15">
        <w:rPr>
          <w:rFonts w:ascii="Times New Roman" w:hAnsi="Times New Roman" w:cs="Times New Roman"/>
          <w:rPrChange w:id="461" w:author="tan xinyu" w:date="2020-11-23T20:07:00Z">
            <w:rPr/>
          </w:rPrChange>
        </w:rPr>
        <w:t xml:space="preserve"> </w:t>
      </w:r>
      <w:r w:rsidRPr="003B7C15">
        <w:rPr>
          <w:rFonts w:ascii="Times New Roman" w:hAnsi="Times New Roman" w:cs="Times New Roman"/>
          <w:b/>
          <w:rPrChange w:id="462" w:author="tan xinyu" w:date="2020-11-23T20:07:00Z">
            <w:rPr>
              <w:b/>
            </w:rPr>
          </w:rPrChange>
        </w:rPr>
        <w:t>7</w:t>
      </w:r>
      <w:r w:rsidRPr="003B7C15">
        <w:rPr>
          <w:rFonts w:ascii="Times New Roman" w:hAnsi="Times New Roman" w:cs="Times New Roman"/>
          <w:rPrChange w:id="463" w:author="tan xinyu" w:date="2020-11-23T20:07:00Z">
            <w:rPr/>
          </w:rPrChange>
        </w:rPr>
        <w:t>: 135050-135062.</w:t>
      </w:r>
    </w:p>
    <w:p w14:paraId="44674A9B" w14:textId="77777777" w:rsidR="00313704" w:rsidRPr="003B7C15" w:rsidRDefault="00313704" w:rsidP="00313704">
      <w:pPr>
        <w:pStyle w:val="EndNoteBibliography"/>
        <w:rPr>
          <w:rFonts w:ascii="Times New Roman" w:hAnsi="Times New Roman" w:cs="Times New Roman"/>
          <w:rPrChange w:id="464" w:author="tan xinyu" w:date="2020-11-23T20:07:00Z">
            <w:rPr/>
          </w:rPrChange>
        </w:rPr>
      </w:pPr>
      <w:r w:rsidRPr="003B7C15">
        <w:rPr>
          <w:rFonts w:ascii="Times New Roman" w:hAnsi="Times New Roman" w:cs="Times New Roman"/>
          <w:rPrChange w:id="465" w:author="tan xinyu" w:date="2020-11-23T20:07:00Z">
            <w:rPr/>
          </w:rPrChange>
        </w:rPr>
        <w:tab/>
      </w:r>
    </w:p>
    <w:p w14:paraId="1A0AA803" w14:textId="77777777" w:rsidR="00313704" w:rsidRPr="003B7C15" w:rsidRDefault="00313704" w:rsidP="00313704">
      <w:pPr>
        <w:pStyle w:val="EndNoteBibliography"/>
        <w:rPr>
          <w:rFonts w:ascii="Times New Roman" w:hAnsi="Times New Roman" w:cs="Times New Roman"/>
          <w:rPrChange w:id="466" w:author="tan xinyu" w:date="2020-11-23T20:07:00Z">
            <w:rPr/>
          </w:rPrChange>
        </w:rPr>
      </w:pPr>
      <w:r w:rsidRPr="003B7C15">
        <w:rPr>
          <w:rFonts w:ascii="Times New Roman" w:hAnsi="Times New Roman" w:cs="Times New Roman"/>
          <w:rPrChange w:id="467" w:author="tan xinyu" w:date="2020-11-23T20:07:00Z">
            <w:rPr/>
          </w:rPrChange>
        </w:rPr>
        <w:t xml:space="preserve">McMillen, D. L., et al. (1992). "Alcohol, personality traits, and high risk driving: A comparison of young, drinking driver groups." </w:t>
      </w:r>
      <w:r w:rsidRPr="003B7C15">
        <w:rPr>
          <w:rFonts w:ascii="Times New Roman" w:hAnsi="Times New Roman" w:cs="Times New Roman"/>
          <w:u w:val="single"/>
          <w:rPrChange w:id="468" w:author="tan xinyu" w:date="2020-11-23T20:07:00Z">
            <w:rPr>
              <w:u w:val="single"/>
            </w:rPr>
          </w:rPrChange>
        </w:rPr>
        <w:t>Addictive behaviors</w:t>
      </w:r>
      <w:r w:rsidRPr="003B7C15">
        <w:rPr>
          <w:rFonts w:ascii="Times New Roman" w:hAnsi="Times New Roman" w:cs="Times New Roman"/>
          <w:rPrChange w:id="469" w:author="tan xinyu" w:date="2020-11-23T20:07:00Z">
            <w:rPr/>
          </w:rPrChange>
        </w:rPr>
        <w:t xml:space="preserve"> </w:t>
      </w:r>
      <w:r w:rsidRPr="003B7C15">
        <w:rPr>
          <w:rFonts w:ascii="Times New Roman" w:hAnsi="Times New Roman" w:cs="Times New Roman"/>
          <w:b/>
          <w:rPrChange w:id="470" w:author="tan xinyu" w:date="2020-11-23T20:07:00Z">
            <w:rPr>
              <w:b/>
            </w:rPr>
          </w:rPrChange>
        </w:rPr>
        <w:t>17</w:t>
      </w:r>
      <w:r w:rsidRPr="003B7C15">
        <w:rPr>
          <w:rFonts w:ascii="Times New Roman" w:hAnsi="Times New Roman" w:cs="Times New Roman"/>
          <w:rPrChange w:id="471" w:author="tan xinyu" w:date="2020-11-23T20:07:00Z">
            <w:rPr/>
          </w:rPrChange>
        </w:rPr>
        <w:t>(6): 525-532.</w:t>
      </w:r>
    </w:p>
    <w:p w14:paraId="0B9FBA97" w14:textId="77777777" w:rsidR="00313704" w:rsidRPr="003B7C15" w:rsidRDefault="00313704" w:rsidP="00313704">
      <w:pPr>
        <w:pStyle w:val="EndNoteBibliography"/>
        <w:rPr>
          <w:rFonts w:ascii="Times New Roman" w:hAnsi="Times New Roman" w:cs="Times New Roman"/>
          <w:rPrChange w:id="472" w:author="tan xinyu" w:date="2020-11-23T20:07:00Z">
            <w:rPr/>
          </w:rPrChange>
        </w:rPr>
      </w:pPr>
      <w:r w:rsidRPr="003B7C15">
        <w:rPr>
          <w:rFonts w:ascii="Times New Roman" w:hAnsi="Times New Roman" w:cs="Times New Roman"/>
          <w:rPrChange w:id="473" w:author="tan xinyu" w:date="2020-11-23T20:07:00Z">
            <w:rPr/>
          </w:rPrChange>
        </w:rPr>
        <w:tab/>
      </w:r>
    </w:p>
    <w:p w14:paraId="0B41389A" w14:textId="77777777" w:rsidR="00313704" w:rsidRPr="003B7C15" w:rsidRDefault="00313704" w:rsidP="00313704">
      <w:pPr>
        <w:pStyle w:val="EndNoteBibliography"/>
        <w:rPr>
          <w:rFonts w:ascii="Times New Roman" w:hAnsi="Times New Roman" w:cs="Times New Roman"/>
          <w:rPrChange w:id="474" w:author="tan xinyu" w:date="2020-11-23T20:07:00Z">
            <w:rPr/>
          </w:rPrChange>
        </w:rPr>
      </w:pPr>
      <w:r w:rsidRPr="003B7C15">
        <w:rPr>
          <w:rFonts w:ascii="Times New Roman" w:hAnsi="Times New Roman" w:cs="Times New Roman"/>
          <w:rPrChange w:id="475" w:author="tan xinyu" w:date="2020-11-23T20:07:00Z">
            <w:rPr/>
          </w:rPrChange>
        </w:rPr>
        <w:t xml:space="preserve">Moreau, J., et al. (2017). "Path planning with fractional potential fields for autonomous vehicles." </w:t>
      </w:r>
      <w:r w:rsidRPr="003B7C15">
        <w:rPr>
          <w:rFonts w:ascii="Times New Roman" w:hAnsi="Times New Roman" w:cs="Times New Roman"/>
          <w:u w:val="single"/>
          <w:rPrChange w:id="476" w:author="tan xinyu" w:date="2020-11-23T20:07:00Z">
            <w:rPr>
              <w:u w:val="single"/>
            </w:rPr>
          </w:rPrChange>
        </w:rPr>
        <w:t>IFAC-PapersOnLine</w:t>
      </w:r>
      <w:r w:rsidRPr="003B7C15">
        <w:rPr>
          <w:rFonts w:ascii="Times New Roman" w:hAnsi="Times New Roman" w:cs="Times New Roman"/>
          <w:rPrChange w:id="477" w:author="tan xinyu" w:date="2020-11-23T20:07:00Z">
            <w:rPr/>
          </w:rPrChange>
        </w:rPr>
        <w:t xml:space="preserve"> </w:t>
      </w:r>
      <w:r w:rsidRPr="003B7C15">
        <w:rPr>
          <w:rFonts w:ascii="Times New Roman" w:hAnsi="Times New Roman" w:cs="Times New Roman"/>
          <w:b/>
          <w:rPrChange w:id="478" w:author="tan xinyu" w:date="2020-11-23T20:07:00Z">
            <w:rPr>
              <w:b/>
            </w:rPr>
          </w:rPrChange>
        </w:rPr>
        <w:t>50</w:t>
      </w:r>
      <w:r w:rsidRPr="003B7C15">
        <w:rPr>
          <w:rFonts w:ascii="Times New Roman" w:hAnsi="Times New Roman" w:cs="Times New Roman"/>
          <w:rPrChange w:id="479" w:author="tan xinyu" w:date="2020-11-23T20:07:00Z">
            <w:rPr/>
          </w:rPrChange>
        </w:rPr>
        <w:t>(1): 14533-14538.</w:t>
      </w:r>
    </w:p>
    <w:p w14:paraId="0BEB3BA2" w14:textId="77777777" w:rsidR="00313704" w:rsidRPr="003B7C15" w:rsidRDefault="00313704" w:rsidP="00313704">
      <w:pPr>
        <w:pStyle w:val="EndNoteBibliography"/>
        <w:rPr>
          <w:rFonts w:ascii="Times New Roman" w:hAnsi="Times New Roman" w:cs="Times New Roman"/>
          <w:rPrChange w:id="480" w:author="tan xinyu" w:date="2020-11-23T20:07:00Z">
            <w:rPr/>
          </w:rPrChange>
        </w:rPr>
      </w:pPr>
      <w:r w:rsidRPr="003B7C15">
        <w:rPr>
          <w:rFonts w:ascii="Times New Roman" w:hAnsi="Times New Roman" w:cs="Times New Roman"/>
          <w:rPrChange w:id="481" w:author="tan xinyu" w:date="2020-11-23T20:07:00Z">
            <w:rPr/>
          </w:rPrChange>
        </w:rPr>
        <w:tab/>
      </w:r>
    </w:p>
    <w:p w14:paraId="79FD417B" w14:textId="77777777" w:rsidR="00313704" w:rsidRPr="003B7C15" w:rsidRDefault="00313704" w:rsidP="00313704">
      <w:pPr>
        <w:pStyle w:val="EndNoteBibliography"/>
        <w:rPr>
          <w:rFonts w:ascii="Times New Roman" w:hAnsi="Times New Roman" w:cs="Times New Roman"/>
          <w:rPrChange w:id="482" w:author="tan xinyu" w:date="2020-11-23T20:07:00Z">
            <w:rPr/>
          </w:rPrChange>
        </w:rPr>
      </w:pPr>
      <w:r w:rsidRPr="003B7C15">
        <w:rPr>
          <w:rFonts w:ascii="Times New Roman" w:hAnsi="Times New Roman" w:cs="Times New Roman"/>
          <w:rPrChange w:id="483" w:author="tan xinyu" w:date="2020-11-23T20:07:00Z">
            <w:rPr/>
          </w:rPrChange>
        </w:rPr>
        <w:t xml:space="preserve">Näätänen, R. and H. Summala (1976). "Road-user behaviour and traffic accidents." </w:t>
      </w:r>
      <w:r w:rsidRPr="003B7C15">
        <w:rPr>
          <w:rFonts w:ascii="Times New Roman" w:hAnsi="Times New Roman" w:cs="Times New Roman"/>
          <w:u w:val="single"/>
          <w:rPrChange w:id="484" w:author="tan xinyu" w:date="2020-11-23T20:07:00Z">
            <w:rPr>
              <w:u w:val="single"/>
            </w:rPr>
          </w:rPrChange>
        </w:rPr>
        <w:t>Publication of: North-Holland Publishing Company</w:t>
      </w:r>
      <w:r w:rsidRPr="003B7C15">
        <w:rPr>
          <w:rFonts w:ascii="Times New Roman" w:hAnsi="Times New Roman" w:cs="Times New Roman"/>
          <w:rPrChange w:id="485" w:author="tan xinyu" w:date="2020-11-23T20:07:00Z">
            <w:rPr/>
          </w:rPrChange>
        </w:rPr>
        <w:t>.</w:t>
      </w:r>
    </w:p>
    <w:p w14:paraId="6146EF37" w14:textId="77777777" w:rsidR="00313704" w:rsidRPr="003B7C15" w:rsidRDefault="00313704" w:rsidP="00313704">
      <w:pPr>
        <w:pStyle w:val="EndNoteBibliography"/>
        <w:rPr>
          <w:rFonts w:ascii="Times New Roman" w:hAnsi="Times New Roman" w:cs="Times New Roman"/>
          <w:rPrChange w:id="486" w:author="tan xinyu" w:date="2020-11-23T20:07:00Z">
            <w:rPr/>
          </w:rPrChange>
        </w:rPr>
      </w:pPr>
      <w:r w:rsidRPr="003B7C15">
        <w:rPr>
          <w:rFonts w:ascii="Times New Roman" w:hAnsi="Times New Roman" w:cs="Times New Roman"/>
          <w:rPrChange w:id="487" w:author="tan xinyu" w:date="2020-11-23T20:07:00Z">
            <w:rPr/>
          </w:rPrChange>
        </w:rPr>
        <w:tab/>
      </w:r>
    </w:p>
    <w:p w14:paraId="2E6B6139" w14:textId="77777777" w:rsidR="00313704" w:rsidRPr="003B7C15" w:rsidRDefault="00313704" w:rsidP="00313704">
      <w:pPr>
        <w:pStyle w:val="EndNoteBibliography"/>
        <w:rPr>
          <w:rFonts w:ascii="Times New Roman" w:hAnsi="Times New Roman" w:cs="Times New Roman"/>
          <w:rPrChange w:id="488" w:author="tan xinyu" w:date="2020-11-23T20:07:00Z">
            <w:rPr/>
          </w:rPrChange>
        </w:rPr>
      </w:pPr>
      <w:r w:rsidRPr="003B7C15">
        <w:rPr>
          <w:rFonts w:ascii="Times New Roman" w:hAnsi="Times New Roman" w:cs="Times New Roman" w:hint="eastAsia"/>
          <w:rPrChange w:id="489" w:author="tan xinyu" w:date="2020-11-23T20:07:00Z">
            <w:rPr>
              <w:rFonts w:hint="eastAsia"/>
            </w:rPr>
          </w:rPrChange>
        </w:rPr>
        <w:t>Ö</w:t>
      </w:r>
      <w:r w:rsidRPr="003B7C15">
        <w:rPr>
          <w:rFonts w:ascii="Times New Roman" w:hAnsi="Times New Roman" w:cs="Times New Roman"/>
          <w:rPrChange w:id="490" w:author="tan xinyu" w:date="2020-11-23T20:07:00Z">
            <w:rPr/>
          </w:rPrChange>
        </w:rPr>
        <w:t xml:space="preserve">zkan, T. and T. Lajunen (2006). "What causes the differences in driving between young men and women? The effects of gender roles and sex on young drivers’ driving behaviour and self-assessment of skills." </w:t>
      </w:r>
      <w:r w:rsidRPr="003B7C15">
        <w:rPr>
          <w:rFonts w:ascii="Times New Roman" w:hAnsi="Times New Roman" w:cs="Times New Roman"/>
          <w:u w:val="single"/>
          <w:rPrChange w:id="491" w:author="tan xinyu" w:date="2020-11-23T20:07:00Z">
            <w:rPr>
              <w:u w:val="single"/>
            </w:rPr>
          </w:rPrChange>
        </w:rPr>
        <w:t>Transportation research part F: Traffic psychology and behaviour</w:t>
      </w:r>
      <w:r w:rsidRPr="003B7C15">
        <w:rPr>
          <w:rFonts w:ascii="Times New Roman" w:hAnsi="Times New Roman" w:cs="Times New Roman"/>
          <w:rPrChange w:id="492" w:author="tan xinyu" w:date="2020-11-23T20:07:00Z">
            <w:rPr/>
          </w:rPrChange>
        </w:rPr>
        <w:t xml:space="preserve"> </w:t>
      </w:r>
      <w:r w:rsidRPr="003B7C15">
        <w:rPr>
          <w:rFonts w:ascii="Times New Roman" w:hAnsi="Times New Roman" w:cs="Times New Roman"/>
          <w:b/>
          <w:rPrChange w:id="493" w:author="tan xinyu" w:date="2020-11-23T20:07:00Z">
            <w:rPr>
              <w:b/>
            </w:rPr>
          </w:rPrChange>
        </w:rPr>
        <w:t>9</w:t>
      </w:r>
      <w:r w:rsidRPr="003B7C15">
        <w:rPr>
          <w:rFonts w:ascii="Times New Roman" w:hAnsi="Times New Roman" w:cs="Times New Roman"/>
          <w:rPrChange w:id="494" w:author="tan xinyu" w:date="2020-11-23T20:07:00Z">
            <w:rPr/>
          </w:rPrChange>
        </w:rPr>
        <w:t>(4): 269-277.</w:t>
      </w:r>
    </w:p>
    <w:p w14:paraId="36664CA3" w14:textId="77777777" w:rsidR="00313704" w:rsidRPr="003B7C15" w:rsidRDefault="00313704" w:rsidP="00313704">
      <w:pPr>
        <w:pStyle w:val="EndNoteBibliography"/>
        <w:rPr>
          <w:rFonts w:ascii="Times New Roman" w:hAnsi="Times New Roman" w:cs="Times New Roman"/>
          <w:rPrChange w:id="495" w:author="tan xinyu" w:date="2020-11-23T20:07:00Z">
            <w:rPr/>
          </w:rPrChange>
        </w:rPr>
      </w:pPr>
      <w:r w:rsidRPr="003B7C15">
        <w:rPr>
          <w:rFonts w:ascii="Times New Roman" w:hAnsi="Times New Roman" w:cs="Times New Roman"/>
          <w:rPrChange w:id="496" w:author="tan xinyu" w:date="2020-11-23T20:07:00Z">
            <w:rPr/>
          </w:rPrChange>
        </w:rPr>
        <w:tab/>
      </w:r>
    </w:p>
    <w:p w14:paraId="6E133E77" w14:textId="77777777" w:rsidR="00313704" w:rsidRPr="003B7C15" w:rsidRDefault="00313704" w:rsidP="00313704">
      <w:pPr>
        <w:pStyle w:val="EndNoteBibliography"/>
        <w:rPr>
          <w:rFonts w:ascii="Times New Roman" w:hAnsi="Times New Roman" w:cs="Times New Roman"/>
          <w:rPrChange w:id="497" w:author="tan xinyu" w:date="2020-11-23T20:07:00Z">
            <w:rPr/>
          </w:rPrChange>
        </w:rPr>
      </w:pPr>
      <w:r w:rsidRPr="003B7C15">
        <w:rPr>
          <w:rFonts w:ascii="Times New Roman" w:hAnsi="Times New Roman" w:cs="Times New Roman"/>
          <w:rPrChange w:id="498" w:author="tan xinyu" w:date="2020-11-23T20:07:00Z">
            <w:rPr/>
          </w:rPrChange>
        </w:rPr>
        <w:t>Quimby, A. and G. Watts (1981). Human factors and driving performance.</w:t>
      </w:r>
    </w:p>
    <w:p w14:paraId="6BDF0DEF" w14:textId="77777777" w:rsidR="00313704" w:rsidRPr="003B7C15" w:rsidRDefault="00313704" w:rsidP="00313704">
      <w:pPr>
        <w:pStyle w:val="EndNoteBibliography"/>
        <w:rPr>
          <w:rFonts w:ascii="Times New Roman" w:hAnsi="Times New Roman" w:cs="Times New Roman"/>
          <w:rPrChange w:id="499" w:author="tan xinyu" w:date="2020-11-23T20:07:00Z">
            <w:rPr/>
          </w:rPrChange>
        </w:rPr>
      </w:pPr>
      <w:r w:rsidRPr="003B7C15">
        <w:rPr>
          <w:rFonts w:ascii="Times New Roman" w:hAnsi="Times New Roman" w:cs="Times New Roman"/>
          <w:rPrChange w:id="500" w:author="tan xinyu" w:date="2020-11-23T20:07:00Z">
            <w:rPr/>
          </w:rPrChange>
        </w:rPr>
        <w:tab/>
      </w:r>
    </w:p>
    <w:p w14:paraId="6BE78C49" w14:textId="77777777" w:rsidR="00313704" w:rsidRPr="003B7C15" w:rsidRDefault="00313704" w:rsidP="00313704">
      <w:pPr>
        <w:pStyle w:val="EndNoteBibliography"/>
        <w:rPr>
          <w:rFonts w:ascii="Times New Roman" w:hAnsi="Times New Roman" w:cs="Times New Roman"/>
          <w:rPrChange w:id="501" w:author="tan xinyu" w:date="2020-11-23T20:07:00Z">
            <w:rPr/>
          </w:rPrChange>
        </w:rPr>
      </w:pPr>
      <w:r w:rsidRPr="003B7C15">
        <w:rPr>
          <w:rFonts w:ascii="Times New Roman" w:hAnsi="Times New Roman" w:cs="Times New Roman"/>
          <w:rPrChange w:id="502" w:author="tan xinyu" w:date="2020-11-23T20:07:00Z">
            <w:rPr/>
          </w:rPrChange>
        </w:rPr>
        <w:t xml:space="preserve">Rhodes, N. and K. Pivik (2011). "Age and gender differences in risky driving: The roles of positive affect and risk perception." </w:t>
      </w:r>
      <w:r w:rsidRPr="003B7C15">
        <w:rPr>
          <w:rFonts w:ascii="Times New Roman" w:hAnsi="Times New Roman" w:cs="Times New Roman"/>
          <w:u w:val="single"/>
          <w:rPrChange w:id="503" w:author="tan xinyu" w:date="2020-11-23T20:07:00Z">
            <w:rPr>
              <w:u w:val="single"/>
            </w:rPr>
          </w:rPrChange>
        </w:rPr>
        <w:t>Accident Analysis &amp; Prevention</w:t>
      </w:r>
      <w:r w:rsidRPr="003B7C15">
        <w:rPr>
          <w:rFonts w:ascii="Times New Roman" w:hAnsi="Times New Roman" w:cs="Times New Roman"/>
          <w:rPrChange w:id="504" w:author="tan xinyu" w:date="2020-11-23T20:07:00Z">
            <w:rPr/>
          </w:rPrChange>
        </w:rPr>
        <w:t xml:space="preserve"> </w:t>
      </w:r>
      <w:r w:rsidRPr="003B7C15">
        <w:rPr>
          <w:rFonts w:ascii="Times New Roman" w:hAnsi="Times New Roman" w:cs="Times New Roman"/>
          <w:b/>
          <w:rPrChange w:id="505" w:author="tan xinyu" w:date="2020-11-23T20:07:00Z">
            <w:rPr>
              <w:b/>
            </w:rPr>
          </w:rPrChange>
        </w:rPr>
        <w:t>43</w:t>
      </w:r>
      <w:r w:rsidRPr="003B7C15">
        <w:rPr>
          <w:rFonts w:ascii="Times New Roman" w:hAnsi="Times New Roman" w:cs="Times New Roman"/>
          <w:rPrChange w:id="506" w:author="tan xinyu" w:date="2020-11-23T20:07:00Z">
            <w:rPr/>
          </w:rPrChange>
        </w:rPr>
        <w:t>(3): 923-931.</w:t>
      </w:r>
    </w:p>
    <w:p w14:paraId="1D2583AB" w14:textId="77777777" w:rsidR="00313704" w:rsidRPr="003B7C15" w:rsidRDefault="00313704" w:rsidP="00313704">
      <w:pPr>
        <w:pStyle w:val="EndNoteBibliography"/>
        <w:rPr>
          <w:rFonts w:ascii="Times New Roman" w:hAnsi="Times New Roman" w:cs="Times New Roman"/>
          <w:rPrChange w:id="507" w:author="tan xinyu" w:date="2020-11-23T20:07:00Z">
            <w:rPr/>
          </w:rPrChange>
        </w:rPr>
      </w:pPr>
      <w:r w:rsidRPr="003B7C15">
        <w:rPr>
          <w:rFonts w:ascii="Times New Roman" w:hAnsi="Times New Roman" w:cs="Times New Roman"/>
          <w:rPrChange w:id="508" w:author="tan xinyu" w:date="2020-11-23T20:07:00Z">
            <w:rPr/>
          </w:rPrChange>
        </w:rPr>
        <w:tab/>
      </w:r>
    </w:p>
    <w:p w14:paraId="08586D06" w14:textId="77777777" w:rsidR="00313704" w:rsidRPr="003B7C15" w:rsidRDefault="00313704" w:rsidP="00313704">
      <w:pPr>
        <w:pStyle w:val="EndNoteBibliography"/>
        <w:rPr>
          <w:rFonts w:ascii="Times New Roman" w:hAnsi="Times New Roman" w:cs="Times New Roman"/>
          <w:rPrChange w:id="509" w:author="tan xinyu" w:date="2020-11-23T20:07:00Z">
            <w:rPr/>
          </w:rPrChange>
        </w:rPr>
      </w:pPr>
      <w:r w:rsidRPr="003B7C15">
        <w:rPr>
          <w:rFonts w:ascii="Times New Roman" w:hAnsi="Times New Roman" w:cs="Times New Roman"/>
          <w:rPrChange w:id="510" w:author="tan xinyu" w:date="2020-11-23T20:07:00Z">
            <w:rPr/>
          </w:rPrChange>
        </w:rPr>
        <w:t xml:space="preserve">Rolison, J. J., et al. (2018). "What are the factors that contribute to road accidents? An assessment of law enforcement views, ordinary drivers’ opinions, and road accident records." </w:t>
      </w:r>
      <w:r w:rsidRPr="003B7C15">
        <w:rPr>
          <w:rFonts w:ascii="Times New Roman" w:hAnsi="Times New Roman" w:cs="Times New Roman"/>
          <w:u w:val="single"/>
          <w:rPrChange w:id="511" w:author="tan xinyu" w:date="2020-11-23T20:07:00Z">
            <w:rPr>
              <w:u w:val="single"/>
            </w:rPr>
          </w:rPrChange>
        </w:rPr>
        <w:t>Accident Analysis &amp; Prevention</w:t>
      </w:r>
      <w:r w:rsidRPr="003B7C15">
        <w:rPr>
          <w:rFonts w:ascii="Times New Roman" w:hAnsi="Times New Roman" w:cs="Times New Roman"/>
          <w:rPrChange w:id="512" w:author="tan xinyu" w:date="2020-11-23T20:07:00Z">
            <w:rPr/>
          </w:rPrChange>
        </w:rPr>
        <w:t xml:space="preserve"> </w:t>
      </w:r>
      <w:r w:rsidRPr="003B7C15">
        <w:rPr>
          <w:rFonts w:ascii="Times New Roman" w:hAnsi="Times New Roman" w:cs="Times New Roman"/>
          <w:b/>
          <w:rPrChange w:id="513" w:author="tan xinyu" w:date="2020-11-23T20:07:00Z">
            <w:rPr>
              <w:b/>
            </w:rPr>
          </w:rPrChange>
        </w:rPr>
        <w:t>115</w:t>
      </w:r>
      <w:r w:rsidRPr="003B7C15">
        <w:rPr>
          <w:rFonts w:ascii="Times New Roman" w:hAnsi="Times New Roman" w:cs="Times New Roman"/>
          <w:rPrChange w:id="514" w:author="tan xinyu" w:date="2020-11-23T20:07:00Z">
            <w:rPr/>
          </w:rPrChange>
        </w:rPr>
        <w:t>: 11-24.</w:t>
      </w:r>
    </w:p>
    <w:p w14:paraId="1B7CB6AC" w14:textId="77777777" w:rsidR="00313704" w:rsidRPr="003B7C15" w:rsidRDefault="00313704" w:rsidP="00313704">
      <w:pPr>
        <w:pStyle w:val="EndNoteBibliography"/>
        <w:rPr>
          <w:rFonts w:ascii="Times New Roman" w:hAnsi="Times New Roman" w:cs="Times New Roman"/>
          <w:rPrChange w:id="515" w:author="tan xinyu" w:date="2020-11-23T20:07:00Z">
            <w:rPr/>
          </w:rPrChange>
        </w:rPr>
      </w:pPr>
      <w:r w:rsidRPr="003B7C15">
        <w:rPr>
          <w:rFonts w:ascii="Times New Roman" w:hAnsi="Times New Roman" w:cs="Times New Roman"/>
          <w:rPrChange w:id="516" w:author="tan xinyu" w:date="2020-11-23T20:07:00Z">
            <w:rPr/>
          </w:rPrChange>
        </w:rPr>
        <w:tab/>
      </w:r>
    </w:p>
    <w:p w14:paraId="22CEA2FC" w14:textId="77777777" w:rsidR="00313704" w:rsidRPr="003B7C15" w:rsidRDefault="00313704" w:rsidP="00313704">
      <w:pPr>
        <w:pStyle w:val="EndNoteBibliography"/>
        <w:rPr>
          <w:rFonts w:ascii="Times New Roman" w:hAnsi="Times New Roman" w:cs="Times New Roman"/>
          <w:rPrChange w:id="517" w:author="tan xinyu" w:date="2020-11-23T20:07:00Z">
            <w:rPr/>
          </w:rPrChange>
        </w:rPr>
      </w:pPr>
      <w:r w:rsidRPr="003B7C15">
        <w:rPr>
          <w:rFonts w:ascii="Times New Roman" w:hAnsi="Times New Roman" w:cs="Times New Roman"/>
          <w:rPrChange w:id="518" w:author="tan xinyu" w:date="2020-11-23T20:07:00Z">
            <w:rPr/>
          </w:rPrChange>
        </w:rPr>
        <w:t xml:space="preserve">Sharkin, B. S. (2004). "Road rage: Risk factors, assessment, and intervention strategies." </w:t>
      </w:r>
      <w:r w:rsidRPr="003B7C15">
        <w:rPr>
          <w:rFonts w:ascii="Times New Roman" w:hAnsi="Times New Roman" w:cs="Times New Roman"/>
          <w:u w:val="single"/>
          <w:rPrChange w:id="519" w:author="tan xinyu" w:date="2020-11-23T20:07:00Z">
            <w:rPr>
              <w:u w:val="single"/>
            </w:rPr>
          </w:rPrChange>
        </w:rPr>
        <w:t>Journal of Counseling &amp; Development</w:t>
      </w:r>
      <w:r w:rsidRPr="003B7C15">
        <w:rPr>
          <w:rFonts w:ascii="Times New Roman" w:hAnsi="Times New Roman" w:cs="Times New Roman"/>
          <w:rPrChange w:id="520" w:author="tan xinyu" w:date="2020-11-23T20:07:00Z">
            <w:rPr/>
          </w:rPrChange>
        </w:rPr>
        <w:t xml:space="preserve"> </w:t>
      </w:r>
      <w:r w:rsidRPr="003B7C15">
        <w:rPr>
          <w:rFonts w:ascii="Times New Roman" w:hAnsi="Times New Roman" w:cs="Times New Roman"/>
          <w:b/>
          <w:rPrChange w:id="521" w:author="tan xinyu" w:date="2020-11-23T20:07:00Z">
            <w:rPr>
              <w:b/>
            </w:rPr>
          </w:rPrChange>
        </w:rPr>
        <w:t>82</w:t>
      </w:r>
      <w:r w:rsidRPr="003B7C15">
        <w:rPr>
          <w:rFonts w:ascii="Times New Roman" w:hAnsi="Times New Roman" w:cs="Times New Roman"/>
          <w:rPrChange w:id="522" w:author="tan xinyu" w:date="2020-11-23T20:07:00Z">
            <w:rPr/>
          </w:rPrChange>
        </w:rPr>
        <w:t>(2): 191-198.</w:t>
      </w:r>
    </w:p>
    <w:p w14:paraId="3D0900A4" w14:textId="77777777" w:rsidR="00313704" w:rsidRPr="003B7C15" w:rsidRDefault="00313704" w:rsidP="00313704">
      <w:pPr>
        <w:pStyle w:val="EndNoteBibliography"/>
        <w:rPr>
          <w:rFonts w:ascii="Times New Roman" w:hAnsi="Times New Roman" w:cs="Times New Roman"/>
          <w:rPrChange w:id="523" w:author="tan xinyu" w:date="2020-11-23T20:07:00Z">
            <w:rPr/>
          </w:rPrChange>
        </w:rPr>
      </w:pPr>
      <w:r w:rsidRPr="003B7C15">
        <w:rPr>
          <w:rFonts w:ascii="Times New Roman" w:hAnsi="Times New Roman" w:cs="Times New Roman"/>
          <w:rPrChange w:id="524" w:author="tan xinyu" w:date="2020-11-23T20:07:00Z">
            <w:rPr/>
          </w:rPrChange>
        </w:rPr>
        <w:tab/>
      </w:r>
    </w:p>
    <w:p w14:paraId="46E741B2" w14:textId="77777777" w:rsidR="00313704" w:rsidRPr="003B7C15" w:rsidRDefault="00313704" w:rsidP="00313704">
      <w:pPr>
        <w:pStyle w:val="EndNoteBibliography"/>
        <w:rPr>
          <w:rFonts w:ascii="Times New Roman" w:hAnsi="Times New Roman" w:cs="Times New Roman"/>
          <w:rPrChange w:id="525" w:author="tan xinyu" w:date="2020-11-23T20:07:00Z">
            <w:rPr/>
          </w:rPrChange>
        </w:rPr>
      </w:pPr>
      <w:r w:rsidRPr="003B7C15">
        <w:rPr>
          <w:rFonts w:ascii="Times New Roman" w:hAnsi="Times New Roman" w:cs="Times New Roman"/>
          <w:rPrChange w:id="526" w:author="tan xinyu" w:date="2020-11-23T20:07:00Z">
            <w:rPr/>
          </w:rPrChange>
        </w:rPr>
        <w:t xml:space="preserve">Shi, X., et al. (2019). "A feature learning approach based on XGBoost for driving assessment and risk prediction." </w:t>
      </w:r>
      <w:r w:rsidRPr="003B7C15">
        <w:rPr>
          <w:rFonts w:ascii="Times New Roman" w:hAnsi="Times New Roman" w:cs="Times New Roman"/>
          <w:u w:val="single"/>
          <w:rPrChange w:id="527" w:author="tan xinyu" w:date="2020-11-23T20:07:00Z">
            <w:rPr>
              <w:u w:val="single"/>
            </w:rPr>
          </w:rPrChange>
        </w:rPr>
        <w:t>Accident Analysis &amp; Prevention</w:t>
      </w:r>
      <w:r w:rsidRPr="003B7C15">
        <w:rPr>
          <w:rFonts w:ascii="Times New Roman" w:hAnsi="Times New Roman" w:cs="Times New Roman"/>
          <w:rPrChange w:id="528" w:author="tan xinyu" w:date="2020-11-23T20:07:00Z">
            <w:rPr/>
          </w:rPrChange>
        </w:rPr>
        <w:t xml:space="preserve"> </w:t>
      </w:r>
      <w:r w:rsidRPr="003B7C15">
        <w:rPr>
          <w:rFonts w:ascii="Times New Roman" w:hAnsi="Times New Roman" w:cs="Times New Roman"/>
          <w:b/>
          <w:rPrChange w:id="529" w:author="tan xinyu" w:date="2020-11-23T20:07:00Z">
            <w:rPr>
              <w:b/>
            </w:rPr>
          </w:rPrChange>
        </w:rPr>
        <w:t>129</w:t>
      </w:r>
      <w:r w:rsidRPr="003B7C15">
        <w:rPr>
          <w:rFonts w:ascii="Times New Roman" w:hAnsi="Times New Roman" w:cs="Times New Roman"/>
          <w:rPrChange w:id="530" w:author="tan xinyu" w:date="2020-11-23T20:07:00Z">
            <w:rPr/>
          </w:rPrChange>
        </w:rPr>
        <w:t>: 170-179.</w:t>
      </w:r>
    </w:p>
    <w:p w14:paraId="3D78ABD1" w14:textId="77777777" w:rsidR="00313704" w:rsidRPr="003B7C15" w:rsidRDefault="00313704" w:rsidP="00313704">
      <w:pPr>
        <w:pStyle w:val="EndNoteBibliography"/>
        <w:rPr>
          <w:rFonts w:ascii="Times New Roman" w:hAnsi="Times New Roman" w:cs="Times New Roman"/>
          <w:rPrChange w:id="531" w:author="tan xinyu" w:date="2020-11-23T20:07:00Z">
            <w:rPr/>
          </w:rPrChange>
        </w:rPr>
      </w:pPr>
      <w:r w:rsidRPr="003B7C15">
        <w:rPr>
          <w:rFonts w:ascii="Times New Roman" w:hAnsi="Times New Roman" w:cs="Times New Roman"/>
          <w:rPrChange w:id="532" w:author="tan xinyu" w:date="2020-11-23T20:07:00Z">
            <w:rPr/>
          </w:rPrChange>
        </w:rPr>
        <w:tab/>
      </w:r>
    </w:p>
    <w:p w14:paraId="7924A0E5" w14:textId="77777777" w:rsidR="00313704" w:rsidRPr="003B7C15" w:rsidRDefault="00313704" w:rsidP="00313704">
      <w:pPr>
        <w:pStyle w:val="EndNoteBibliography"/>
        <w:rPr>
          <w:rFonts w:ascii="Times New Roman" w:hAnsi="Times New Roman" w:cs="Times New Roman"/>
          <w:rPrChange w:id="533" w:author="tan xinyu" w:date="2020-11-23T20:07:00Z">
            <w:rPr/>
          </w:rPrChange>
        </w:rPr>
      </w:pPr>
      <w:r w:rsidRPr="003B7C15">
        <w:rPr>
          <w:rFonts w:ascii="Times New Roman" w:hAnsi="Times New Roman" w:cs="Times New Roman"/>
          <w:rPrChange w:id="534" w:author="tan xinyu" w:date="2020-11-23T20:07:00Z">
            <w:rPr/>
          </w:rPrChange>
        </w:rPr>
        <w:t>Spolander, K. (1983). DRIVERS'ASSESSMENT OF THEIR OWN DRIVING ABILITY.</w:t>
      </w:r>
    </w:p>
    <w:p w14:paraId="09875D9E" w14:textId="77777777" w:rsidR="00313704" w:rsidRPr="003B7C15" w:rsidRDefault="00313704" w:rsidP="00313704">
      <w:pPr>
        <w:pStyle w:val="EndNoteBibliography"/>
        <w:rPr>
          <w:rFonts w:ascii="Times New Roman" w:hAnsi="Times New Roman" w:cs="Times New Roman"/>
          <w:rPrChange w:id="535" w:author="tan xinyu" w:date="2020-11-23T20:07:00Z">
            <w:rPr/>
          </w:rPrChange>
        </w:rPr>
      </w:pPr>
      <w:r w:rsidRPr="003B7C15">
        <w:rPr>
          <w:rFonts w:ascii="Times New Roman" w:hAnsi="Times New Roman" w:cs="Times New Roman"/>
          <w:rPrChange w:id="536" w:author="tan xinyu" w:date="2020-11-23T20:07:00Z">
            <w:rPr/>
          </w:rPrChange>
        </w:rPr>
        <w:tab/>
      </w:r>
    </w:p>
    <w:p w14:paraId="3F75EADB" w14:textId="77777777" w:rsidR="00313704" w:rsidRPr="003B7C15" w:rsidRDefault="00313704" w:rsidP="00313704">
      <w:pPr>
        <w:pStyle w:val="EndNoteBibliography"/>
        <w:rPr>
          <w:rFonts w:ascii="Times New Roman" w:hAnsi="Times New Roman" w:cs="Times New Roman"/>
          <w:rPrChange w:id="537" w:author="tan xinyu" w:date="2020-11-23T20:07:00Z">
            <w:rPr/>
          </w:rPrChange>
        </w:rPr>
      </w:pPr>
      <w:r w:rsidRPr="003B7C15">
        <w:rPr>
          <w:rFonts w:ascii="Times New Roman" w:hAnsi="Times New Roman" w:cs="Times New Roman"/>
          <w:rPrChange w:id="538" w:author="tan xinyu" w:date="2020-11-23T20:07:00Z">
            <w:rPr/>
          </w:rPrChange>
        </w:rPr>
        <w:lastRenderedPageBreak/>
        <w:t xml:space="preserve">Taubman–Ben-Ari, O., et al. (2015). "Parents’ and peers’ contribution to risky driving of male teen drivers." </w:t>
      </w:r>
      <w:r w:rsidRPr="003B7C15">
        <w:rPr>
          <w:rFonts w:ascii="Times New Roman" w:hAnsi="Times New Roman" w:cs="Times New Roman"/>
          <w:u w:val="single"/>
          <w:rPrChange w:id="539" w:author="tan xinyu" w:date="2020-11-23T20:07:00Z">
            <w:rPr>
              <w:u w:val="single"/>
            </w:rPr>
          </w:rPrChange>
        </w:rPr>
        <w:t>Accident Analysis &amp; Prevention</w:t>
      </w:r>
      <w:r w:rsidRPr="003B7C15">
        <w:rPr>
          <w:rFonts w:ascii="Times New Roman" w:hAnsi="Times New Roman" w:cs="Times New Roman"/>
          <w:rPrChange w:id="540" w:author="tan xinyu" w:date="2020-11-23T20:07:00Z">
            <w:rPr/>
          </w:rPrChange>
        </w:rPr>
        <w:t xml:space="preserve"> </w:t>
      </w:r>
      <w:r w:rsidRPr="003B7C15">
        <w:rPr>
          <w:rFonts w:ascii="Times New Roman" w:hAnsi="Times New Roman" w:cs="Times New Roman"/>
          <w:b/>
          <w:rPrChange w:id="541" w:author="tan xinyu" w:date="2020-11-23T20:07:00Z">
            <w:rPr>
              <w:b/>
            </w:rPr>
          </w:rPrChange>
        </w:rPr>
        <w:t>78</w:t>
      </w:r>
      <w:r w:rsidRPr="003B7C15">
        <w:rPr>
          <w:rFonts w:ascii="Times New Roman" w:hAnsi="Times New Roman" w:cs="Times New Roman"/>
          <w:rPrChange w:id="542" w:author="tan xinyu" w:date="2020-11-23T20:07:00Z">
            <w:rPr/>
          </w:rPrChange>
        </w:rPr>
        <w:t>: 81-86.</w:t>
      </w:r>
    </w:p>
    <w:p w14:paraId="39C7EF97" w14:textId="77777777" w:rsidR="00313704" w:rsidRPr="003B7C15" w:rsidRDefault="00313704" w:rsidP="00313704">
      <w:pPr>
        <w:pStyle w:val="EndNoteBibliography"/>
        <w:rPr>
          <w:rFonts w:ascii="Times New Roman" w:hAnsi="Times New Roman" w:cs="Times New Roman"/>
          <w:rPrChange w:id="543" w:author="tan xinyu" w:date="2020-11-23T20:07:00Z">
            <w:rPr/>
          </w:rPrChange>
        </w:rPr>
      </w:pPr>
      <w:r w:rsidRPr="003B7C15">
        <w:rPr>
          <w:rFonts w:ascii="Times New Roman" w:hAnsi="Times New Roman" w:cs="Times New Roman"/>
          <w:rPrChange w:id="544" w:author="tan xinyu" w:date="2020-11-23T20:07:00Z">
            <w:rPr/>
          </w:rPrChange>
        </w:rPr>
        <w:tab/>
      </w:r>
    </w:p>
    <w:p w14:paraId="186FD4C8" w14:textId="77777777" w:rsidR="00313704" w:rsidRPr="003B7C15" w:rsidRDefault="00313704" w:rsidP="00313704">
      <w:pPr>
        <w:pStyle w:val="EndNoteBibliography"/>
        <w:rPr>
          <w:rFonts w:ascii="Times New Roman" w:hAnsi="Times New Roman" w:cs="Times New Roman"/>
          <w:rPrChange w:id="545" w:author="tan xinyu" w:date="2020-11-23T20:07:00Z">
            <w:rPr/>
          </w:rPrChange>
        </w:rPr>
      </w:pPr>
      <w:r w:rsidRPr="003B7C15">
        <w:rPr>
          <w:rFonts w:ascii="Times New Roman" w:hAnsi="Times New Roman" w:cs="Times New Roman"/>
          <w:rPrChange w:id="546" w:author="tan xinyu" w:date="2020-11-23T20:07:00Z">
            <w:rPr/>
          </w:rPrChange>
        </w:rPr>
        <w:t xml:space="preserve">Tu, Q., et al. (2016). "Design and optimization of the power management strategy of an electric drive tracked vehicle." </w:t>
      </w:r>
      <w:r w:rsidRPr="003B7C15">
        <w:rPr>
          <w:rFonts w:ascii="Times New Roman" w:hAnsi="Times New Roman" w:cs="Times New Roman"/>
          <w:u w:val="single"/>
          <w:rPrChange w:id="547" w:author="tan xinyu" w:date="2020-11-23T20:07:00Z">
            <w:rPr>
              <w:u w:val="single"/>
            </w:rPr>
          </w:rPrChange>
        </w:rPr>
        <w:t>Mathematical Problems in Engineering</w:t>
      </w:r>
      <w:r w:rsidRPr="003B7C15">
        <w:rPr>
          <w:rFonts w:ascii="Times New Roman" w:hAnsi="Times New Roman" w:cs="Times New Roman"/>
          <w:rPrChange w:id="548" w:author="tan xinyu" w:date="2020-11-23T20:07:00Z">
            <w:rPr/>
          </w:rPrChange>
        </w:rPr>
        <w:t xml:space="preserve"> </w:t>
      </w:r>
      <w:r w:rsidRPr="003B7C15">
        <w:rPr>
          <w:rFonts w:ascii="Times New Roman" w:hAnsi="Times New Roman" w:cs="Times New Roman"/>
          <w:b/>
          <w:rPrChange w:id="549" w:author="tan xinyu" w:date="2020-11-23T20:07:00Z">
            <w:rPr>
              <w:b/>
            </w:rPr>
          </w:rPrChange>
        </w:rPr>
        <w:t>2016</w:t>
      </w:r>
      <w:r w:rsidRPr="003B7C15">
        <w:rPr>
          <w:rFonts w:ascii="Times New Roman" w:hAnsi="Times New Roman" w:cs="Times New Roman"/>
          <w:rPrChange w:id="550" w:author="tan xinyu" w:date="2020-11-23T20:07:00Z">
            <w:rPr/>
          </w:rPrChange>
        </w:rPr>
        <w:t>.</w:t>
      </w:r>
    </w:p>
    <w:p w14:paraId="3D03F327" w14:textId="77777777" w:rsidR="00313704" w:rsidRPr="003B7C15" w:rsidRDefault="00313704" w:rsidP="00313704">
      <w:pPr>
        <w:pStyle w:val="EndNoteBibliography"/>
        <w:rPr>
          <w:rFonts w:ascii="Times New Roman" w:hAnsi="Times New Roman" w:cs="Times New Roman"/>
          <w:rPrChange w:id="551" w:author="tan xinyu" w:date="2020-11-23T20:07:00Z">
            <w:rPr/>
          </w:rPrChange>
        </w:rPr>
      </w:pPr>
      <w:r w:rsidRPr="003B7C15">
        <w:rPr>
          <w:rFonts w:ascii="Times New Roman" w:hAnsi="Times New Roman" w:cs="Times New Roman"/>
          <w:rPrChange w:id="552" w:author="tan xinyu" w:date="2020-11-23T20:07:00Z">
            <w:rPr/>
          </w:rPrChange>
        </w:rPr>
        <w:tab/>
      </w:r>
    </w:p>
    <w:p w14:paraId="56689789" w14:textId="77777777" w:rsidR="00313704" w:rsidRPr="003B7C15" w:rsidRDefault="00313704" w:rsidP="00313704">
      <w:pPr>
        <w:pStyle w:val="EndNoteBibliography"/>
        <w:rPr>
          <w:rFonts w:ascii="Times New Roman" w:hAnsi="Times New Roman" w:cs="Times New Roman"/>
          <w:rPrChange w:id="553" w:author="tan xinyu" w:date="2020-11-23T20:07:00Z">
            <w:rPr/>
          </w:rPrChange>
        </w:rPr>
      </w:pPr>
      <w:r w:rsidRPr="003B7C15">
        <w:rPr>
          <w:rFonts w:ascii="Times New Roman" w:hAnsi="Times New Roman" w:cs="Times New Roman"/>
          <w:rPrChange w:id="554" w:author="tan xinyu" w:date="2020-11-23T20:07:00Z">
            <w:rPr/>
          </w:rPrChange>
        </w:rPr>
        <w:t xml:space="preserve">Wang, J., et al. (2020). "Driving risk assessment based on naturalistic driving study and driver attitude questionnaire analysis." </w:t>
      </w:r>
      <w:r w:rsidRPr="003B7C15">
        <w:rPr>
          <w:rFonts w:ascii="Times New Roman" w:hAnsi="Times New Roman" w:cs="Times New Roman"/>
          <w:u w:val="single"/>
          <w:rPrChange w:id="555" w:author="tan xinyu" w:date="2020-11-23T20:07:00Z">
            <w:rPr>
              <w:u w:val="single"/>
            </w:rPr>
          </w:rPrChange>
        </w:rPr>
        <w:t>Accident Analysis &amp; Prevention</w:t>
      </w:r>
      <w:r w:rsidRPr="003B7C15">
        <w:rPr>
          <w:rFonts w:ascii="Times New Roman" w:hAnsi="Times New Roman" w:cs="Times New Roman"/>
          <w:rPrChange w:id="556" w:author="tan xinyu" w:date="2020-11-23T20:07:00Z">
            <w:rPr/>
          </w:rPrChange>
        </w:rPr>
        <w:t xml:space="preserve"> </w:t>
      </w:r>
      <w:r w:rsidRPr="003B7C15">
        <w:rPr>
          <w:rFonts w:ascii="Times New Roman" w:hAnsi="Times New Roman" w:cs="Times New Roman"/>
          <w:b/>
          <w:rPrChange w:id="557" w:author="tan xinyu" w:date="2020-11-23T20:07:00Z">
            <w:rPr>
              <w:b/>
            </w:rPr>
          </w:rPrChange>
        </w:rPr>
        <w:t>145</w:t>
      </w:r>
      <w:r w:rsidRPr="003B7C15">
        <w:rPr>
          <w:rFonts w:ascii="Times New Roman" w:hAnsi="Times New Roman" w:cs="Times New Roman"/>
          <w:rPrChange w:id="558" w:author="tan xinyu" w:date="2020-11-23T20:07:00Z">
            <w:rPr/>
          </w:rPrChange>
        </w:rPr>
        <w:t>: 105680.</w:t>
      </w:r>
    </w:p>
    <w:p w14:paraId="25B6A227" w14:textId="77777777" w:rsidR="00313704" w:rsidRPr="003B7C15" w:rsidRDefault="00313704" w:rsidP="00313704">
      <w:pPr>
        <w:pStyle w:val="EndNoteBibliography"/>
        <w:rPr>
          <w:rFonts w:ascii="Times New Roman" w:hAnsi="Times New Roman" w:cs="Times New Roman"/>
          <w:rPrChange w:id="559" w:author="tan xinyu" w:date="2020-11-23T20:07:00Z">
            <w:rPr/>
          </w:rPrChange>
        </w:rPr>
      </w:pPr>
      <w:r w:rsidRPr="003B7C15">
        <w:rPr>
          <w:rFonts w:ascii="Times New Roman" w:hAnsi="Times New Roman" w:cs="Times New Roman"/>
          <w:rPrChange w:id="560" w:author="tan xinyu" w:date="2020-11-23T20:07:00Z">
            <w:rPr/>
          </w:rPrChange>
        </w:rPr>
        <w:tab/>
      </w:r>
    </w:p>
    <w:p w14:paraId="6B09F47F" w14:textId="77777777" w:rsidR="00313704" w:rsidRPr="003B7C15" w:rsidRDefault="00313704" w:rsidP="00313704">
      <w:pPr>
        <w:pStyle w:val="EndNoteBibliography"/>
        <w:rPr>
          <w:rFonts w:ascii="Times New Roman" w:hAnsi="Times New Roman" w:cs="Times New Roman"/>
          <w:rPrChange w:id="561" w:author="tan xinyu" w:date="2020-11-23T20:07:00Z">
            <w:rPr/>
          </w:rPrChange>
        </w:rPr>
      </w:pPr>
      <w:r w:rsidRPr="003B7C15">
        <w:rPr>
          <w:rFonts w:ascii="Times New Roman" w:hAnsi="Times New Roman" w:cs="Times New Roman"/>
          <w:rPrChange w:id="562" w:author="tan xinyu" w:date="2020-11-23T20:07:00Z">
            <w:rPr/>
          </w:rPrChange>
        </w:rPr>
        <w:t xml:space="preserve">Wang, J., et al. (2015). "Driving risk assessment using near-crash database through data mining of tree-based model." </w:t>
      </w:r>
      <w:r w:rsidRPr="003B7C15">
        <w:rPr>
          <w:rFonts w:ascii="Times New Roman" w:hAnsi="Times New Roman" w:cs="Times New Roman"/>
          <w:u w:val="single"/>
          <w:rPrChange w:id="563" w:author="tan xinyu" w:date="2020-11-23T20:07:00Z">
            <w:rPr>
              <w:u w:val="single"/>
            </w:rPr>
          </w:rPrChange>
        </w:rPr>
        <w:t>Accident Analysis &amp; Prevention</w:t>
      </w:r>
      <w:r w:rsidRPr="003B7C15">
        <w:rPr>
          <w:rFonts w:ascii="Times New Roman" w:hAnsi="Times New Roman" w:cs="Times New Roman"/>
          <w:rPrChange w:id="564" w:author="tan xinyu" w:date="2020-11-23T20:07:00Z">
            <w:rPr/>
          </w:rPrChange>
        </w:rPr>
        <w:t xml:space="preserve"> </w:t>
      </w:r>
      <w:r w:rsidRPr="003B7C15">
        <w:rPr>
          <w:rFonts w:ascii="Times New Roman" w:hAnsi="Times New Roman" w:cs="Times New Roman"/>
          <w:b/>
          <w:rPrChange w:id="565" w:author="tan xinyu" w:date="2020-11-23T20:07:00Z">
            <w:rPr>
              <w:b/>
            </w:rPr>
          </w:rPrChange>
        </w:rPr>
        <w:t>84</w:t>
      </w:r>
      <w:r w:rsidRPr="003B7C15">
        <w:rPr>
          <w:rFonts w:ascii="Times New Roman" w:hAnsi="Times New Roman" w:cs="Times New Roman"/>
          <w:rPrChange w:id="566" w:author="tan xinyu" w:date="2020-11-23T20:07:00Z">
            <w:rPr/>
          </w:rPrChange>
        </w:rPr>
        <w:t>: 54-64.</w:t>
      </w:r>
    </w:p>
    <w:p w14:paraId="24495527" w14:textId="77777777" w:rsidR="00313704" w:rsidRPr="003B7C15" w:rsidRDefault="00313704" w:rsidP="00313704">
      <w:pPr>
        <w:pStyle w:val="EndNoteBibliography"/>
        <w:rPr>
          <w:rFonts w:ascii="Times New Roman" w:hAnsi="Times New Roman" w:cs="Times New Roman"/>
          <w:rPrChange w:id="567" w:author="tan xinyu" w:date="2020-11-23T20:07:00Z">
            <w:rPr/>
          </w:rPrChange>
        </w:rPr>
      </w:pPr>
      <w:r w:rsidRPr="003B7C15">
        <w:rPr>
          <w:rFonts w:ascii="Times New Roman" w:hAnsi="Times New Roman" w:cs="Times New Roman"/>
          <w:rPrChange w:id="568" w:author="tan xinyu" w:date="2020-11-23T20:07:00Z">
            <w:rPr/>
          </w:rPrChange>
        </w:rPr>
        <w:tab/>
      </w:r>
    </w:p>
    <w:p w14:paraId="42791255" w14:textId="77777777" w:rsidR="00313704" w:rsidRPr="003B7C15" w:rsidRDefault="00313704" w:rsidP="00313704">
      <w:pPr>
        <w:pStyle w:val="EndNoteBibliography"/>
        <w:rPr>
          <w:rFonts w:ascii="Times New Roman" w:hAnsi="Times New Roman" w:cs="Times New Roman"/>
          <w:rPrChange w:id="569" w:author="tan xinyu" w:date="2020-11-23T20:07:00Z">
            <w:rPr/>
          </w:rPrChange>
        </w:rPr>
      </w:pPr>
      <w:r w:rsidRPr="003B7C15">
        <w:rPr>
          <w:rFonts w:ascii="Times New Roman" w:hAnsi="Times New Roman" w:cs="Times New Roman"/>
          <w:rPrChange w:id="570" w:author="tan xinyu" w:date="2020-11-23T20:07:00Z">
            <w:rPr/>
          </w:rPrChange>
        </w:rPr>
        <w:t xml:space="preserve">Williams, A. F. (2003). "Teenage drivers: patterns of risk." </w:t>
      </w:r>
      <w:r w:rsidRPr="003B7C15">
        <w:rPr>
          <w:rFonts w:ascii="Times New Roman" w:hAnsi="Times New Roman" w:cs="Times New Roman"/>
          <w:u w:val="single"/>
          <w:rPrChange w:id="571" w:author="tan xinyu" w:date="2020-11-23T20:07:00Z">
            <w:rPr>
              <w:u w:val="single"/>
            </w:rPr>
          </w:rPrChange>
        </w:rPr>
        <w:t>Journal of safety research</w:t>
      </w:r>
      <w:r w:rsidRPr="003B7C15">
        <w:rPr>
          <w:rFonts w:ascii="Times New Roman" w:hAnsi="Times New Roman" w:cs="Times New Roman"/>
          <w:rPrChange w:id="572" w:author="tan xinyu" w:date="2020-11-23T20:07:00Z">
            <w:rPr/>
          </w:rPrChange>
        </w:rPr>
        <w:t xml:space="preserve"> </w:t>
      </w:r>
      <w:r w:rsidRPr="003B7C15">
        <w:rPr>
          <w:rFonts w:ascii="Times New Roman" w:hAnsi="Times New Roman" w:cs="Times New Roman"/>
          <w:b/>
          <w:rPrChange w:id="573" w:author="tan xinyu" w:date="2020-11-23T20:07:00Z">
            <w:rPr>
              <w:b/>
            </w:rPr>
          </w:rPrChange>
        </w:rPr>
        <w:t>34</w:t>
      </w:r>
      <w:r w:rsidRPr="003B7C15">
        <w:rPr>
          <w:rFonts w:ascii="Times New Roman" w:hAnsi="Times New Roman" w:cs="Times New Roman"/>
          <w:rPrChange w:id="574" w:author="tan xinyu" w:date="2020-11-23T20:07:00Z">
            <w:rPr/>
          </w:rPrChange>
        </w:rPr>
        <w:t>(1): 5-15.</w:t>
      </w:r>
    </w:p>
    <w:p w14:paraId="3F84565D" w14:textId="77777777" w:rsidR="00313704" w:rsidRPr="003B7C15" w:rsidRDefault="00313704" w:rsidP="00313704">
      <w:pPr>
        <w:pStyle w:val="EndNoteBibliography"/>
        <w:rPr>
          <w:rFonts w:ascii="Times New Roman" w:hAnsi="Times New Roman" w:cs="Times New Roman"/>
          <w:rPrChange w:id="575" w:author="tan xinyu" w:date="2020-11-23T20:07:00Z">
            <w:rPr/>
          </w:rPrChange>
        </w:rPr>
      </w:pPr>
      <w:r w:rsidRPr="003B7C15">
        <w:rPr>
          <w:rFonts w:ascii="Times New Roman" w:hAnsi="Times New Roman" w:cs="Times New Roman"/>
          <w:rPrChange w:id="576" w:author="tan xinyu" w:date="2020-11-23T20:07:00Z">
            <w:rPr/>
          </w:rPrChange>
        </w:rPr>
        <w:tab/>
      </w:r>
    </w:p>
    <w:p w14:paraId="1B75F3FF" w14:textId="77777777" w:rsidR="00313704" w:rsidRPr="003B7C15" w:rsidRDefault="00313704" w:rsidP="00313704">
      <w:pPr>
        <w:pStyle w:val="EndNoteBibliography"/>
        <w:rPr>
          <w:rFonts w:ascii="Times New Roman" w:hAnsi="Times New Roman" w:cs="Times New Roman"/>
          <w:rPrChange w:id="577" w:author="tan xinyu" w:date="2020-11-23T20:07:00Z">
            <w:rPr/>
          </w:rPrChange>
        </w:rPr>
      </w:pPr>
      <w:r w:rsidRPr="003B7C15">
        <w:rPr>
          <w:rFonts w:ascii="Times New Roman" w:hAnsi="Times New Roman" w:cs="Times New Roman"/>
          <w:rPrChange w:id="578" w:author="tan xinyu" w:date="2020-11-23T20:07:00Z">
            <w:rPr/>
          </w:rPrChange>
        </w:rPr>
        <w:t xml:space="preserve">Wilson, R. J., et al. (2006). "Young driver risk in relation to parents' retrospective driving record." </w:t>
      </w:r>
      <w:r w:rsidRPr="003B7C15">
        <w:rPr>
          <w:rFonts w:ascii="Times New Roman" w:hAnsi="Times New Roman" w:cs="Times New Roman"/>
          <w:u w:val="single"/>
          <w:rPrChange w:id="579" w:author="tan xinyu" w:date="2020-11-23T20:07:00Z">
            <w:rPr>
              <w:u w:val="single"/>
            </w:rPr>
          </w:rPrChange>
        </w:rPr>
        <w:t>Journal of safety research</w:t>
      </w:r>
      <w:r w:rsidRPr="003B7C15">
        <w:rPr>
          <w:rFonts w:ascii="Times New Roman" w:hAnsi="Times New Roman" w:cs="Times New Roman"/>
          <w:rPrChange w:id="580" w:author="tan xinyu" w:date="2020-11-23T20:07:00Z">
            <w:rPr/>
          </w:rPrChange>
        </w:rPr>
        <w:t xml:space="preserve"> </w:t>
      </w:r>
      <w:r w:rsidRPr="003B7C15">
        <w:rPr>
          <w:rFonts w:ascii="Times New Roman" w:hAnsi="Times New Roman" w:cs="Times New Roman"/>
          <w:b/>
          <w:rPrChange w:id="581" w:author="tan xinyu" w:date="2020-11-23T20:07:00Z">
            <w:rPr>
              <w:b/>
            </w:rPr>
          </w:rPrChange>
        </w:rPr>
        <w:t>37</w:t>
      </w:r>
      <w:r w:rsidRPr="003B7C15">
        <w:rPr>
          <w:rFonts w:ascii="Times New Roman" w:hAnsi="Times New Roman" w:cs="Times New Roman"/>
          <w:rPrChange w:id="582" w:author="tan xinyu" w:date="2020-11-23T20:07:00Z">
            <w:rPr/>
          </w:rPrChange>
        </w:rPr>
        <w:t>(4): 325-332.</w:t>
      </w:r>
    </w:p>
    <w:p w14:paraId="00AD24E7" w14:textId="77777777" w:rsidR="00313704" w:rsidRPr="003B7C15" w:rsidRDefault="00313704" w:rsidP="00313704">
      <w:pPr>
        <w:pStyle w:val="EndNoteBibliography"/>
        <w:rPr>
          <w:rFonts w:ascii="Times New Roman" w:hAnsi="Times New Roman" w:cs="Times New Roman"/>
          <w:rPrChange w:id="583" w:author="tan xinyu" w:date="2020-11-23T20:07:00Z">
            <w:rPr/>
          </w:rPrChange>
        </w:rPr>
      </w:pPr>
      <w:r w:rsidRPr="003B7C15">
        <w:rPr>
          <w:rFonts w:ascii="Times New Roman" w:hAnsi="Times New Roman" w:cs="Times New Roman"/>
          <w:rPrChange w:id="584" w:author="tan xinyu" w:date="2020-11-23T20:07:00Z">
            <w:rPr/>
          </w:rPrChange>
        </w:rPr>
        <w:tab/>
      </w:r>
    </w:p>
    <w:p w14:paraId="2244606B" w14:textId="77777777" w:rsidR="00313704" w:rsidRPr="003B7C15" w:rsidRDefault="00313704" w:rsidP="00313704">
      <w:pPr>
        <w:pStyle w:val="EndNoteBibliography"/>
        <w:rPr>
          <w:rFonts w:ascii="Times New Roman" w:hAnsi="Times New Roman" w:cs="Times New Roman"/>
          <w:rPrChange w:id="585" w:author="tan xinyu" w:date="2020-11-23T20:07:00Z">
            <w:rPr/>
          </w:rPrChange>
        </w:rPr>
      </w:pPr>
      <w:r w:rsidRPr="003B7C15">
        <w:rPr>
          <w:rFonts w:ascii="Times New Roman" w:hAnsi="Times New Roman" w:cs="Times New Roman"/>
          <w:rPrChange w:id="586" w:author="tan xinyu" w:date="2020-11-23T20:07:00Z">
            <w:rPr/>
          </w:rPrChange>
        </w:rPr>
        <w:t xml:space="preserve">Yan, Y., et al. (2011). "Driving risk evaluation and speed control in passageway areas of freeway." </w:t>
      </w:r>
      <w:r w:rsidRPr="003B7C15">
        <w:rPr>
          <w:rFonts w:ascii="Times New Roman" w:hAnsi="Times New Roman" w:cs="Times New Roman"/>
          <w:u w:val="single"/>
          <w:rPrChange w:id="587" w:author="tan xinyu" w:date="2020-11-23T20:07:00Z">
            <w:rPr>
              <w:u w:val="single"/>
            </w:rPr>
          </w:rPrChange>
        </w:rPr>
        <w:t>Jiaotong Yunshu Gongcheng Xuebao</w:t>
      </w:r>
      <w:r w:rsidRPr="003B7C15">
        <w:rPr>
          <w:rFonts w:ascii="Times New Roman" w:hAnsi="Times New Roman" w:cs="Times New Roman"/>
          <w:rPrChange w:id="588" w:author="tan xinyu" w:date="2020-11-23T20:07:00Z">
            <w:rPr/>
          </w:rPrChange>
        </w:rPr>
        <w:t xml:space="preserve"> </w:t>
      </w:r>
      <w:r w:rsidRPr="003B7C15">
        <w:rPr>
          <w:rFonts w:ascii="Times New Roman" w:hAnsi="Times New Roman" w:cs="Times New Roman"/>
          <w:b/>
          <w:rPrChange w:id="589" w:author="tan xinyu" w:date="2020-11-23T20:07:00Z">
            <w:rPr>
              <w:b/>
            </w:rPr>
          </w:rPrChange>
        </w:rPr>
        <w:t>11</w:t>
      </w:r>
      <w:r w:rsidRPr="003B7C15">
        <w:rPr>
          <w:rFonts w:ascii="Times New Roman" w:hAnsi="Times New Roman" w:cs="Times New Roman"/>
          <w:rPrChange w:id="590" w:author="tan xinyu" w:date="2020-11-23T20:07:00Z">
            <w:rPr/>
          </w:rPrChange>
        </w:rPr>
        <w:t>(2): 90-96.</w:t>
      </w:r>
    </w:p>
    <w:p w14:paraId="3B7D6E72" w14:textId="77777777" w:rsidR="00313704" w:rsidRPr="003B7C15" w:rsidRDefault="00313704" w:rsidP="00313704">
      <w:pPr>
        <w:pStyle w:val="EndNoteBibliography"/>
        <w:rPr>
          <w:rFonts w:ascii="Times New Roman" w:hAnsi="Times New Roman" w:cs="Times New Roman"/>
          <w:rPrChange w:id="591" w:author="tan xinyu" w:date="2020-11-23T20:07:00Z">
            <w:rPr/>
          </w:rPrChange>
        </w:rPr>
      </w:pPr>
      <w:r w:rsidRPr="003B7C15">
        <w:rPr>
          <w:rFonts w:ascii="Times New Roman" w:hAnsi="Times New Roman" w:cs="Times New Roman"/>
          <w:rPrChange w:id="592" w:author="tan xinyu" w:date="2020-11-23T20:07:00Z">
            <w:rPr/>
          </w:rPrChange>
        </w:rPr>
        <w:tab/>
      </w:r>
    </w:p>
    <w:p w14:paraId="44814A0F" w14:textId="77777777" w:rsidR="00313704" w:rsidRPr="003B7C15" w:rsidRDefault="00313704" w:rsidP="00313704">
      <w:pPr>
        <w:pStyle w:val="EndNoteBibliography"/>
        <w:rPr>
          <w:rFonts w:ascii="Times New Roman" w:hAnsi="Times New Roman" w:cs="Times New Roman"/>
          <w:rPrChange w:id="593" w:author="tan xinyu" w:date="2020-11-23T20:07:00Z">
            <w:rPr/>
          </w:rPrChange>
        </w:rPr>
      </w:pPr>
      <w:r w:rsidRPr="003B7C15">
        <w:rPr>
          <w:rFonts w:ascii="Times New Roman" w:hAnsi="Times New Roman" w:cs="Times New Roman"/>
          <w:rPrChange w:id="594" w:author="tan xinyu" w:date="2020-11-23T20:07:00Z">
            <w:rPr/>
          </w:rPrChange>
        </w:rPr>
        <w:t xml:space="preserve">Zheng, Y., et al. (2014). </w:t>
      </w:r>
      <w:r w:rsidRPr="003B7C15">
        <w:rPr>
          <w:rFonts w:ascii="Times New Roman" w:hAnsi="Times New Roman" w:cs="Times New Roman"/>
          <w:u w:val="single"/>
          <w:rPrChange w:id="595" w:author="tan xinyu" w:date="2020-11-23T20:07:00Z">
            <w:rPr>
              <w:u w:val="single"/>
            </w:rPr>
          </w:rPrChange>
        </w:rPr>
        <w:t>Driving risk assessment using cluster analysis based on naturalistic driving data</w:t>
      </w:r>
      <w:r w:rsidRPr="003B7C15">
        <w:rPr>
          <w:rFonts w:ascii="Times New Roman" w:hAnsi="Times New Roman" w:cs="Times New Roman"/>
          <w:rPrChange w:id="596" w:author="tan xinyu" w:date="2020-11-23T20:07:00Z">
            <w:rPr/>
          </w:rPrChange>
        </w:rPr>
        <w:t>. 17th International IEEE Conference on Intelligent Transportation Systems (ITSC), IEEE.</w:t>
      </w:r>
    </w:p>
    <w:p w14:paraId="1EA04C61" w14:textId="77777777" w:rsidR="00313704" w:rsidRPr="003B7C15" w:rsidRDefault="00313704" w:rsidP="00313704">
      <w:pPr>
        <w:pStyle w:val="EndNoteBibliography"/>
        <w:rPr>
          <w:rFonts w:ascii="Times New Roman" w:hAnsi="Times New Roman" w:cs="Times New Roman"/>
          <w:rPrChange w:id="597" w:author="tan xinyu" w:date="2020-11-23T20:07:00Z">
            <w:rPr/>
          </w:rPrChange>
        </w:rPr>
      </w:pPr>
      <w:r w:rsidRPr="003B7C15">
        <w:rPr>
          <w:rFonts w:ascii="Times New Roman" w:hAnsi="Times New Roman" w:cs="Times New Roman"/>
          <w:rPrChange w:id="598" w:author="tan xinyu" w:date="2020-11-23T20:07:00Z">
            <w:rPr/>
          </w:rPrChange>
        </w:rPr>
        <w:tab/>
      </w:r>
    </w:p>
    <w:p w14:paraId="07A3433E" w14:textId="433FF20A" w:rsidR="009D7F35" w:rsidRPr="003B7C15" w:rsidRDefault="00CA5959" w:rsidP="00BB6115">
      <w:pPr>
        <w:rPr>
          <w:rFonts w:ascii="Times New Roman" w:hAnsi="Times New Roman" w:cs="Times New Roman"/>
          <w:szCs w:val="21"/>
        </w:rPr>
      </w:pPr>
      <w:r w:rsidRPr="003B7C15">
        <w:rPr>
          <w:rFonts w:ascii="Times New Roman" w:hAnsi="Times New Roman" w:cs="Times New Roman"/>
          <w:szCs w:val="21"/>
          <w:rPrChange w:id="599" w:author="tan xinyu" w:date="2020-11-23T20:07:00Z">
            <w:rPr>
              <w:rFonts w:ascii="Times New Roman" w:hAnsi="Times New Roman" w:cs="Times New Roman"/>
              <w:szCs w:val="21"/>
            </w:rPr>
          </w:rPrChange>
        </w:rPr>
        <w:fldChar w:fldCharType="end"/>
      </w:r>
    </w:p>
    <w:sectPr w:rsidR="009D7F35" w:rsidRPr="003B7C15" w:rsidSect="00AC2EC4">
      <w:pgSz w:w="11906" w:h="16838" w:code="9"/>
      <w:pgMar w:top="1701" w:right="1797" w:bottom="1701" w:left="1797" w:header="794"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5" w:author="tan xinyu" w:date="2020-11-23T15:53:00Z" w:initials="tx">
    <w:p w14:paraId="53DCC4BF" w14:textId="33AA6A49" w:rsidR="00F436BC" w:rsidRDefault="00F436BC">
      <w:pPr>
        <w:pStyle w:val="aa"/>
      </w:pPr>
      <w:r>
        <w:rPr>
          <w:rStyle w:val="a9"/>
        </w:rPr>
        <w:annotationRef/>
      </w:r>
      <w:r>
        <w:rPr>
          <w:rFonts w:ascii="Times New Roman" w:hAnsi="Times New Roman" w:cs="Times New Roman" w:hint="eastAsia"/>
          <w:kern w:val="0"/>
          <w:szCs w:val="21"/>
        </w:rPr>
        <w:t>（这个地方</w:t>
      </w:r>
      <w:r>
        <w:rPr>
          <w:rFonts w:ascii="Times New Roman" w:hAnsi="Times New Roman" w:cs="Times New Roman" w:hint="eastAsia"/>
          <w:kern w:val="0"/>
          <w:szCs w:val="21"/>
        </w:rPr>
        <w:t>t</w:t>
      </w:r>
      <w:r>
        <w:rPr>
          <w:rFonts w:ascii="Times New Roman" w:hAnsi="Times New Roman" w:cs="Times New Roman"/>
          <w:kern w:val="0"/>
          <w:szCs w:val="21"/>
        </w:rPr>
        <w:t>raditional approaches</w:t>
      </w:r>
      <w:r>
        <w:rPr>
          <w:rFonts w:ascii="Times New Roman" w:hAnsi="Times New Roman" w:cs="Times New Roman" w:hint="eastAsia"/>
          <w:kern w:val="0"/>
          <w:szCs w:val="21"/>
        </w:rPr>
        <w:t>是不是不必了，前面有</w:t>
      </w:r>
      <w:r>
        <w:rPr>
          <w:rFonts w:ascii="Times New Roman" w:hAnsi="Times New Roman" w:cs="Times New Roman" w:hint="eastAsia"/>
          <w:kern w:val="0"/>
          <w:szCs w:val="21"/>
        </w:rPr>
        <w:t>2</w:t>
      </w:r>
      <w:r>
        <w:rPr>
          <w:rFonts w:ascii="Times New Roman" w:hAnsi="Times New Roman" w:cs="Times New Roman"/>
          <w:kern w:val="0"/>
          <w:szCs w:val="21"/>
        </w:rPr>
        <w:t>019</w:t>
      </w:r>
      <w:r>
        <w:rPr>
          <w:rFonts w:ascii="Times New Roman" w:hAnsi="Times New Roman" w:cs="Times New Roman" w:hint="eastAsia"/>
          <w:kern w:val="0"/>
          <w:szCs w:val="21"/>
        </w:rPr>
        <w:t>,</w:t>
      </w:r>
      <w:r>
        <w:rPr>
          <w:rFonts w:ascii="Times New Roman" w:hAnsi="Times New Roman" w:cs="Times New Roman"/>
          <w:kern w:val="0"/>
          <w:szCs w:val="21"/>
        </w:rPr>
        <w:t>2020</w:t>
      </w:r>
      <w:r>
        <w:rPr>
          <w:rFonts w:ascii="Times New Roman" w:hAnsi="Times New Roman" w:cs="Times New Roman" w:hint="eastAsia"/>
          <w:kern w:val="0"/>
          <w:szCs w:val="21"/>
        </w:rPr>
        <w:t>的文献好像很先进的亚子）</w:t>
      </w:r>
    </w:p>
  </w:comment>
  <w:comment w:id="288" w:author="tan xinyu" w:date="2020-11-23T15:53:00Z" w:initials="tx">
    <w:p w14:paraId="28F03439" w14:textId="60C84D90" w:rsidR="00F436BC" w:rsidRPr="00F76302" w:rsidRDefault="00F436BC">
      <w:pPr>
        <w:pStyle w:val="aa"/>
      </w:pPr>
      <w:r>
        <w:rPr>
          <w:rStyle w:val="a9"/>
        </w:rPr>
        <w:annotationRef/>
      </w:r>
      <w:r w:rsidRPr="00F76302">
        <w:rPr>
          <w:rFonts w:ascii="Times New Roman" w:hAnsi="Times New Roman" w:cs="Times New Roman" w:hint="eastAsia"/>
          <w:kern w:val="0"/>
          <w:szCs w:val="21"/>
        </w:rPr>
        <w:t>（规则的实用性这可以翻成这样吗？）</w:t>
      </w:r>
    </w:p>
  </w:comment>
  <w:comment w:id="322" w:author="tan xinyu" w:date="2020-11-23T20:02:00Z" w:initials="tx">
    <w:p w14:paraId="5AD31E99" w14:textId="77777777" w:rsidR="00313704" w:rsidRDefault="00313704" w:rsidP="00313704">
      <w:pPr>
        <w:autoSpaceDE w:val="0"/>
        <w:autoSpaceDN w:val="0"/>
        <w:adjustRightInd w:val="0"/>
        <w:jc w:val="left"/>
        <w:rPr>
          <w:color w:val="FF0000"/>
          <w:sz w:val="20"/>
          <w:szCs w:val="20"/>
        </w:rPr>
      </w:pPr>
      <w:r>
        <w:rPr>
          <w:rStyle w:val="a9"/>
        </w:rPr>
        <w:annotationRef/>
      </w:r>
      <w:r w:rsidRPr="00EC33FD">
        <w:rPr>
          <w:rFonts w:hint="eastAsia"/>
          <w:color w:val="FF0000"/>
          <w:sz w:val="20"/>
          <w:szCs w:val="20"/>
        </w:rPr>
        <w:t>(+</w:t>
      </w:r>
      <w:r w:rsidRPr="00EC33FD">
        <w:rPr>
          <w:color w:val="FF0000"/>
          <w:sz w:val="20"/>
          <w:szCs w:val="20"/>
        </w:rPr>
        <w:t>Difficulty</w:t>
      </w:r>
      <w:r w:rsidRPr="00EC33FD">
        <w:rPr>
          <w:rFonts w:hint="eastAsia"/>
          <w:color w:val="FF0000"/>
          <w:sz w:val="20"/>
          <w:szCs w:val="20"/>
        </w:rPr>
        <w:t xml:space="preserve"> to identify driving risk,</w:t>
      </w:r>
      <w:r w:rsidRPr="00EC33FD">
        <w:rPr>
          <w:color w:val="FF0000"/>
        </w:rPr>
        <w:t xml:space="preserve"> </w:t>
      </w:r>
      <w:r w:rsidRPr="00EC33FD">
        <w:rPr>
          <w:color w:val="FF0000"/>
          <w:sz w:val="20"/>
          <w:szCs w:val="20"/>
        </w:rPr>
        <w:t>For instance, safe speed in some place or time may be dangerous in others</w:t>
      </w:r>
      <w:proofErr w:type="gramStart"/>
      <w:r w:rsidRPr="00EC33FD">
        <w:rPr>
          <w:color w:val="FF0000"/>
          <w:sz w:val="20"/>
          <w:szCs w:val="20"/>
        </w:rPr>
        <w:t>.</w:t>
      </w:r>
      <w:r w:rsidRPr="00EC33FD">
        <w:rPr>
          <w:rFonts w:hint="eastAsia"/>
          <w:color w:val="FF0000"/>
          <w:sz w:val="20"/>
          <w:szCs w:val="20"/>
        </w:rPr>
        <w:t>)（</w:t>
      </w:r>
      <w:proofErr w:type="gramEnd"/>
      <w:r w:rsidRPr="00EC33FD">
        <w:rPr>
          <w:rFonts w:hint="eastAsia"/>
          <w:color w:val="FF0000"/>
          <w:sz w:val="20"/>
          <w:szCs w:val="20"/>
        </w:rPr>
        <w:t>常开路段常开时间有没有考虑——如果仅仅考虑了年龄、开车经验知识、性别等等，也许评估结果看起来较为平稳，但是当他常常进入特定路段如拥堵路段，或者。。。危险性其实就完全不一样——考虑动态环境变化，结合实际实事求是）</w:t>
      </w:r>
    </w:p>
    <w:p w14:paraId="7049BFA0" w14:textId="77777777" w:rsidR="00313704" w:rsidRDefault="00313704" w:rsidP="00313704">
      <w:pPr>
        <w:rPr>
          <w:rFonts w:ascii="Times New Roman" w:hAnsi="Times New Roman" w:cs="Times New Roman"/>
          <w:szCs w:val="21"/>
        </w:rPr>
      </w:pPr>
      <w:r>
        <w:rPr>
          <w:rFonts w:ascii="Times New Roman" w:hAnsi="Times New Roman" w:cs="Times New Roman" w:hint="eastAsia"/>
          <w:szCs w:val="21"/>
        </w:rPr>
        <w:t>即讨论一下不同场景——视野影响、车况、常出行时间</w:t>
      </w:r>
    </w:p>
    <w:p w14:paraId="58495A7B" w14:textId="77777777" w:rsidR="00313704" w:rsidRDefault="00313704" w:rsidP="00313704">
      <w:pPr>
        <w:rPr>
          <w:rFonts w:ascii="Times New Roman" w:hAnsi="Times New Roman" w:cs="Times New Roman"/>
          <w:szCs w:val="21"/>
        </w:rPr>
      </w:pPr>
    </w:p>
    <w:p w14:paraId="11395A44" w14:textId="1120F62E" w:rsidR="00313704" w:rsidRPr="00313704" w:rsidRDefault="00313704">
      <w:pPr>
        <w:pStyle w:val="aa"/>
      </w:pPr>
    </w:p>
  </w:comment>
  <w:comment w:id="324" w:author="tan xinyu" w:date="2020-11-24T20:00:00Z" w:initials="tx">
    <w:p w14:paraId="4DEE0BEB" w14:textId="397FBB81" w:rsidR="00EC33FD" w:rsidRDefault="00EC33FD">
      <w:pPr>
        <w:pStyle w:val="aa"/>
      </w:pPr>
      <w:r>
        <w:rPr>
          <w:rStyle w:val="a9"/>
        </w:rPr>
        <w:annotationRef/>
      </w:r>
      <w:r>
        <w:rPr>
          <w:rFonts w:hint="eastAsia"/>
        </w:rPr>
        <w:t>存在问题：</w:t>
      </w:r>
    </w:p>
    <w:p w14:paraId="744912AF" w14:textId="50BCA005" w:rsidR="00EC33FD" w:rsidRDefault="00EC33FD">
      <w:pPr>
        <w:pStyle w:val="aa"/>
      </w:pPr>
      <w:r>
        <w:rPr>
          <w:rFonts w:hint="eastAsia"/>
        </w:rPr>
        <w:t>1、字数需不需要调整？</w:t>
      </w:r>
    </w:p>
    <w:p w14:paraId="3E3FB8E2" w14:textId="024C11A7" w:rsidR="00EC33FD" w:rsidRPr="00EC33FD" w:rsidRDefault="00EC33FD">
      <w:pPr>
        <w:pStyle w:val="aa"/>
      </w:pPr>
      <w:r>
        <w:t>2</w:t>
      </w:r>
      <w:r>
        <w:rPr>
          <w:rFonts w:hint="eastAsia"/>
        </w:rPr>
        <w:t>、我里面好像提到了d</w:t>
      </w:r>
      <w:r>
        <w:t>ynamic</w:t>
      </w:r>
      <w:r>
        <w:rPr>
          <w:rFonts w:hint="eastAsia"/>
        </w:rPr>
        <w:t>的数据采集，会不会和后面的冲突呀？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DCC4BF" w15:done="0"/>
  <w15:commentEx w15:paraId="28F03439" w15:done="0"/>
  <w15:commentEx w15:paraId="11395A44" w15:done="0"/>
  <w15:commentEx w15:paraId="3E3FB8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5966" w16cex:dateUtc="2020-11-23T07:53:00Z"/>
  <w16cex:commentExtensible w16cex:durableId="23665977" w16cex:dateUtc="2020-11-23T07:53:00Z"/>
  <w16cex:commentExtensible w16cex:durableId="236693E7" w16cex:dateUtc="2020-11-23T12:02:00Z"/>
  <w16cex:commentExtensible w16cex:durableId="2367E4D1" w16cex:dateUtc="2020-11-24T1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DCC4BF" w16cid:durableId="23665966"/>
  <w16cid:commentId w16cid:paraId="28F03439" w16cid:durableId="23665977"/>
  <w16cid:commentId w16cid:paraId="11395A44" w16cid:durableId="236693E7"/>
  <w16cid:commentId w16cid:paraId="3E3FB8E2" w16cid:durableId="2367E4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F01C2" w14:textId="77777777" w:rsidR="00EC3A45" w:rsidRDefault="00EC3A45" w:rsidP="00BB6115">
      <w:r>
        <w:separator/>
      </w:r>
    </w:p>
  </w:endnote>
  <w:endnote w:type="continuationSeparator" w:id="0">
    <w:p w14:paraId="2120F67B" w14:textId="77777777" w:rsidR="00EC3A45" w:rsidRDefault="00EC3A45" w:rsidP="00BB6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harisSIL">
    <w:altName w:val="微软雅黑"/>
    <w:panose1 w:val="00000000000000000000"/>
    <w:charset w:val="86"/>
    <w:family w:val="swiss"/>
    <w:notTrueType/>
    <w:pitch w:val="default"/>
    <w:sig w:usb0="00000001" w:usb1="080F0000" w:usb2="00000010" w:usb3="00000000" w:csb0="0006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C647D" w14:textId="77777777" w:rsidR="00EC3A45" w:rsidRDefault="00EC3A45" w:rsidP="00BB6115">
      <w:r>
        <w:separator/>
      </w:r>
    </w:p>
  </w:footnote>
  <w:footnote w:type="continuationSeparator" w:id="0">
    <w:p w14:paraId="3A0C28E1" w14:textId="77777777" w:rsidR="00EC3A45" w:rsidRDefault="00EC3A45" w:rsidP="00BB611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2&lt;/item&gt;&lt;item&gt;4&lt;/item&gt;&lt;item&gt;5&lt;/item&gt;&lt;item&gt;7&lt;/item&gt;&lt;item&gt;14&lt;/item&gt;&lt;item&gt;21&lt;/item&gt;&lt;item&gt;26&lt;/item&gt;&lt;item&gt;27&lt;/item&gt;&lt;item&gt;28&lt;/item&gt;&lt;item&gt;29&lt;/item&gt;&lt;item&gt;32&lt;/item&gt;&lt;item&gt;34&lt;/item&gt;&lt;item&gt;35&lt;/item&gt;&lt;item&gt;38&lt;/item&gt;&lt;item&gt;49&lt;/item&gt;&lt;item&gt;50&lt;/item&gt;&lt;item&gt;55&lt;/item&gt;&lt;item&gt;56&lt;/item&gt;&lt;item&gt;61&lt;/item&gt;&lt;item&gt;66&lt;/item&gt;&lt;item&gt;74&lt;/item&gt;&lt;item&gt;76&lt;/item&gt;&lt;item&gt;77&lt;/item&gt;&lt;item&gt;78&lt;/item&gt;&lt;item&gt;79&lt;/item&gt;&lt;item&gt;81&lt;/item&gt;&lt;item&gt;83&lt;/item&gt;&lt;item&gt;84&lt;/item&gt;&lt;item&gt;85&lt;/item&gt;&lt;item&gt;86&lt;/item&gt;&lt;item&gt;87&lt;/item&gt;&lt;item&gt;88&lt;/item&gt;&lt;item&gt;89&lt;/item&gt;&lt;item&gt;90&lt;/item&gt;&lt;/record-ids&gt;&lt;/item&gt;&lt;/Libraries&gt;"/>
  </w:docVars>
  <w:rsids>
    <w:rsidRoot w:val="00573AFC"/>
    <w:rsid w:val="000034A1"/>
    <w:rsid w:val="00003B31"/>
    <w:rsid w:val="00006225"/>
    <w:rsid w:val="000135DF"/>
    <w:rsid w:val="00022904"/>
    <w:rsid w:val="00025AED"/>
    <w:rsid w:val="00034B06"/>
    <w:rsid w:val="00051ADD"/>
    <w:rsid w:val="00051FAD"/>
    <w:rsid w:val="000579FF"/>
    <w:rsid w:val="00071A2A"/>
    <w:rsid w:val="00073C71"/>
    <w:rsid w:val="00087A51"/>
    <w:rsid w:val="000A150B"/>
    <w:rsid w:val="000A2943"/>
    <w:rsid w:val="000B0D12"/>
    <w:rsid w:val="000C14F2"/>
    <w:rsid w:val="000E4109"/>
    <w:rsid w:val="000E5FB5"/>
    <w:rsid w:val="000F0293"/>
    <w:rsid w:val="000F1A40"/>
    <w:rsid w:val="000F480D"/>
    <w:rsid w:val="0012687D"/>
    <w:rsid w:val="00131256"/>
    <w:rsid w:val="001350AD"/>
    <w:rsid w:val="00137FD0"/>
    <w:rsid w:val="00150E53"/>
    <w:rsid w:val="00151ECC"/>
    <w:rsid w:val="001640A9"/>
    <w:rsid w:val="00165E77"/>
    <w:rsid w:val="00167B5B"/>
    <w:rsid w:val="00181273"/>
    <w:rsid w:val="001862B3"/>
    <w:rsid w:val="001866C0"/>
    <w:rsid w:val="001913D2"/>
    <w:rsid w:val="00191F8C"/>
    <w:rsid w:val="001A64B9"/>
    <w:rsid w:val="001B2651"/>
    <w:rsid w:val="001C60FC"/>
    <w:rsid w:val="001D2CF0"/>
    <w:rsid w:val="001E4A6F"/>
    <w:rsid w:val="001F279B"/>
    <w:rsid w:val="001F3703"/>
    <w:rsid w:val="002036D9"/>
    <w:rsid w:val="00205845"/>
    <w:rsid w:val="00216B09"/>
    <w:rsid w:val="00221A8A"/>
    <w:rsid w:val="00230B10"/>
    <w:rsid w:val="002425B1"/>
    <w:rsid w:val="002561A4"/>
    <w:rsid w:val="00272877"/>
    <w:rsid w:val="0027401B"/>
    <w:rsid w:val="0028213E"/>
    <w:rsid w:val="00285300"/>
    <w:rsid w:val="002C171E"/>
    <w:rsid w:val="002C6971"/>
    <w:rsid w:val="002D2A7E"/>
    <w:rsid w:val="002E550B"/>
    <w:rsid w:val="00313704"/>
    <w:rsid w:val="00333D27"/>
    <w:rsid w:val="00351360"/>
    <w:rsid w:val="003561AF"/>
    <w:rsid w:val="003637CE"/>
    <w:rsid w:val="003724BF"/>
    <w:rsid w:val="003834EA"/>
    <w:rsid w:val="00392CB3"/>
    <w:rsid w:val="003B73D1"/>
    <w:rsid w:val="003B7C15"/>
    <w:rsid w:val="003C77E3"/>
    <w:rsid w:val="003D0FB9"/>
    <w:rsid w:val="003D3664"/>
    <w:rsid w:val="003D5891"/>
    <w:rsid w:val="003D5CBE"/>
    <w:rsid w:val="003D7051"/>
    <w:rsid w:val="003E24CC"/>
    <w:rsid w:val="003E4F9D"/>
    <w:rsid w:val="003E5105"/>
    <w:rsid w:val="003F41A3"/>
    <w:rsid w:val="00404E6F"/>
    <w:rsid w:val="0041486E"/>
    <w:rsid w:val="00450230"/>
    <w:rsid w:val="00452839"/>
    <w:rsid w:val="0046697C"/>
    <w:rsid w:val="00476F63"/>
    <w:rsid w:val="00494767"/>
    <w:rsid w:val="004B37B1"/>
    <w:rsid w:val="004C27BE"/>
    <w:rsid w:val="004D3607"/>
    <w:rsid w:val="004F3E98"/>
    <w:rsid w:val="00500E88"/>
    <w:rsid w:val="00514C23"/>
    <w:rsid w:val="00514F29"/>
    <w:rsid w:val="00522666"/>
    <w:rsid w:val="00533A23"/>
    <w:rsid w:val="00535410"/>
    <w:rsid w:val="005446D2"/>
    <w:rsid w:val="00554FAD"/>
    <w:rsid w:val="005573FA"/>
    <w:rsid w:val="00563A1A"/>
    <w:rsid w:val="00565024"/>
    <w:rsid w:val="00571AE2"/>
    <w:rsid w:val="0057302A"/>
    <w:rsid w:val="005734D7"/>
    <w:rsid w:val="00573AFC"/>
    <w:rsid w:val="0057494B"/>
    <w:rsid w:val="00577F90"/>
    <w:rsid w:val="00584896"/>
    <w:rsid w:val="00593D46"/>
    <w:rsid w:val="005A3198"/>
    <w:rsid w:val="005B0638"/>
    <w:rsid w:val="005B1675"/>
    <w:rsid w:val="005B4936"/>
    <w:rsid w:val="005B7521"/>
    <w:rsid w:val="005C31BB"/>
    <w:rsid w:val="005C4EBF"/>
    <w:rsid w:val="005C5FFA"/>
    <w:rsid w:val="005C6E82"/>
    <w:rsid w:val="005E0DDA"/>
    <w:rsid w:val="005E7A0D"/>
    <w:rsid w:val="005F199D"/>
    <w:rsid w:val="005F3D86"/>
    <w:rsid w:val="00611DB5"/>
    <w:rsid w:val="006127BB"/>
    <w:rsid w:val="00623375"/>
    <w:rsid w:val="00655733"/>
    <w:rsid w:val="00656BDC"/>
    <w:rsid w:val="006618F0"/>
    <w:rsid w:val="00663328"/>
    <w:rsid w:val="006657AF"/>
    <w:rsid w:val="00666621"/>
    <w:rsid w:val="00683A12"/>
    <w:rsid w:val="0068799A"/>
    <w:rsid w:val="006903BF"/>
    <w:rsid w:val="00690AC9"/>
    <w:rsid w:val="006917A8"/>
    <w:rsid w:val="006944CF"/>
    <w:rsid w:val="006B2EE8"/>
    <w:rsid w:val="006B428B"/>
    <w:rsid w:val="006C332C"/>
    <w:rsid w:val="006C440D"/>
    <w:rsid w:val="006D02AD"/>
    <w:rsid w:val="006E4B15"/>
    <w:rsid w:val="006E71F8"/>
    <w:rsid w:val="006F1B3C"/>
    <w:rsid w:val="006F3CCB"/>
    <w:rsid w:val="00716535"/>
    <w:rsid w:val="007217BB"/>
    <w:rsid w:val="0072560C"/>
    <w:rsid w:val="00740568"/>
    <w:rsid w:val="00742245"/>
    <w:rsid w:val="00742686"/>
    <w:rsid w:val="00754259"/>
    <w:rsid w:val="00754CC2"/>
    <w:rsid w:val="007623F6"/>
    <w:rsid w:val="0076315C"/>
    <w:rsid w:val="00770299"/>
    <w:rsid w:val="00776DBA"/>
    <w:rsid w:val="007778FA"/>
    <w:rsid w:val="0078017B"/>
    <w:rsid w:val="007819E9"/>
    <w:rsid w:val="00782879"/>
    <w:rsid w:val="00783F2F"/>
    <w:rsid w:val="007B3501"/>
    <w:rsid w:val="007B3BCE"/>
    <w:rsid w:val="007B75ED"/>
    <w:rsid w:val="007C1A43"/>
    <w:rsid w:val="007C3D1B"/>
    <w:rsid w:val="007C5022"/>
    <w:rsid w:val="007D327D"/>
    <w:rsid w:val="007D7FBB"/>
    <w:rsid w:val="007E53F8"/>
    <w:rsid w:val="007E7246"/>
    <w:rsid w:val="007F1DA1"/>
    <w:rsid w:val="00800864"/>
    <w:rsid w:val="00803EC9"/>
    <w:rsid w:val="008043D5"/>
    <w:rsid w:val="008153A0"/>
    <w:rsid w:val="008479B3"/>
    <w:rsid w:val="00852714"/>
    <w:rsid w:val="00856C5D"/>
    <w:rsid w:val="00864002"/>
    <w:rsid w:val="00864154"/>
    <w:rsid w:val="00864E2E"/>
    <w:rsid w:val="0086507A"/>
    <w:rsid w:val="00873CA2"/>
    <w:rsid w:val="00873E44"/>
    <w:rsid w:val="00877CC8"/>
    <w:rsid w:val="00886F95"/>
    <w:rsid w:val="00887CE1"/>
    <w:rsid w:val="008920E8"/>
    <w:rsid w:val="00893474"/>
    <w:rsid w:val="00896C7C"/>
    <w:rsid w:val="008A4F3C"/>
    <w:rsid w:val="008B276A"/>
    <w:rsid w:val="008B426C"/>
    <w:rsid w:val="008B7655"/>
    <w:rsid w:val="009066F5"/>
    <w:rsid w:val="00906AB6"/>
    <w:rsid w:val="009132FB"/>
    <w:rsid w:val="009142EC"/>
    <w:rsid w:val="009249F7"/>
    <w:rsid w:val="00964DAF"/>
    <w:rsid w:val="0097641F"/>
    <w:rsid w:val="00987B2A"/>
    <w:rsid w:val="009B623B"/>
    <w:rsid w:val="009C6FAB"/>
    <w:rsid w:val="009D7F35"/>
    <w:rsid w:val="009E2142"/>
    <w:rsid w:val="009F7249"/>
    <w:rsid w:val="00A170A1"/>
    <w:rsid w:val="00A21669"/>
    <w:rsid w:val="00A34A89"/>
    <w:rsid w:val="00A36D12"/>
    <w:rsid w:val="00A458F0"/>
    <w:rsid w:val="00A51C21"/>
    <w:rsid w:val="00A55548"/>
    <w:rsid w:val="00A63EA9"/>
    <w:rsid w:val="00A735AF"/>
    <w:rsid w:val="00A75E59"/>
    <w:rsid w:val="00A7647D"/>
    <w:rsid w:val="00A921F1"/>
    <w:rsid w:val="00AA45C8"/>
    <w:rsid w:val="00AA54CD"/>
    <w:rsid w:val="00AB0710"/>
    <w:rsid w:val="00AB1AA2"/>
    <w:rsid w:val="00AB4171"/>
    <w:rsid w:val="00AC2EC4"/>
    <w:rsid w:val="00AC7A34"/>
    <w:rsid w:val="00AF00C3"/>
    <w:rsid w:val="00AF109E"/>
    <w:rsid w:val="00AF1C25"/>
    <w:rsid w:val="00B11907"/>
    <w:rsid w:val="00B42984"/>
    <w:rsid w:val="00B469F3"/>
    <w:rsid w:val="00B546D9"/>
    <w:rsid w:val="00B723A3"/>
    <w:rsid w:val="00B83110"/>
    <w:rsid w:val="00B8648B"/>
    <w:rsid w:val="00BA28DB"/>
    <w:rsid w:val="00BA5498"/>
    <w:rsid w:val="00BA6D55"/>
    <w:rsid w:val="00BB6115"/>
    <w:rsid w:val="00BC63D5"/>
    <w:rsid w:val="00BD127D"/>
    <w:rsid w:val="00BD4F75"/>
    <w:rsid w:val="00BE2BAB"/>
    <w:rsid w:val="00BF1B96"/>
    <w:rsid w:val="00BF65F6"/>
    <w:rsid w:val="00C240F6"/>
    <w:rsid w:val="00C3129A"/>
    <w:rsid w:val="00C32A7F"/>
    <w:rsid w:val="00C37351"/>
    <w:rsid w:val="00C5386B"/>
    <w:rsid w:val="00C70FDD"/>
    <w:rsid w:val="00C77C94"/>
    <w:rsid w:val="00C91873"/>
    <w:rsid w:val="00C932AB"/>
    <w:rsid w:val="00C9461E"/>
    <w:rsid w:val="00C94DCD"/>
    <w:rsid w:val="00C960AB"/>
    <w:rsid w:val="00C96D49"/>
    <w:rsid w:val="00CA1521"/>
    <w:rsid w:val="00CA5959"/>
    <w:rsid w:val="00CB211B"/>
    <w:rsid w:val="00CB6999"/>
    <w:rsid w:val="00CC0F28"/>
    <w:rsid w:val="00CC195E"/>
    <w:rsid w:val="00CC50EB"/>
    <w:rsid w:val="00CC765B"/>
    <w:rsid w:val="00D04F80"/>
    <w:rsid w:val="00D13C4F"/>
    <w:rsid w:val="00D273C8"/>
    <w:rsid w:val="00D35CBA"/>
    <w:rsid w:val="00D85800"/>
    <w:rsid w:val="00D97352"/>
    <w:rsid w:val="00D97744"/>
    <w:rsid w:val="00DA7170"/>
    <w:rsid w:val="00DA7D62"/>
    <w:rsid w:val="00DB3CA5"/>
    <w:rsid w:val="00DC1D3A"/>
    <w:rsid w:val="00DD2464"/>
    <w:rsid w:val="00DD7D9E"/>
    <w:rsid w:val="00DE7EDB"/>
    <w:rsid w:val="00E16158"/>
    <w:rsid w:val="00E24007"/>
    <w:rsid w:val="00E32A0F"/>
    <w:rsid w:val="00E379C0"/>
    <w:rsid w:val="00E473EA"/>
    <w:rsid w:val="00E4751A"/>
    <w:rsid w:val="00E5179F"/>
    <w:rsid w:val="00E5746C"/>
    <w:rsid w:val="00E63A0C"/>
    <w:rsid w:val="00E727D9"/>
    <w:rsid w:val="00EA0EF9"/>
    <w:rsid w:val="00EC33FD"/>
    <w:rsid w:val="00EC3A45"/>
    <w:rsid w:val="00EC4247"/>
    <w:rsid w:val="00EE38D1"/>
    <w:rsid w:val="00EE6E23"/>
    <w:rsid w:val="00EE71B7"/>
    <w:rsid w:val="00F2183B"/>
    <w:rsid w:val="00F239C9"/>
    <w:rsid w:val="00F331CC"/>
    <w:rsid w:val="00F436BC"/>
    <w:rsid w:val="00F467DC"/>
    <w:rsid w:val="00F54D23"/>
    <w:rsid w:val="00F76302"/>
    <w:rsid w:val="00F779A8"/>
    <w:rsid w:val="00FA308A"/>
    <w:rsid w:val="00FC4C47"/>
    <w:rsid w:val="00FC694A"/>
    <w:rsid w:val="00FD2763"/>
    <w:rsid w:val="00FD3AE3"/>
    <w:rsid w:val="00FE4E2E"/>
    <w:rsid w:val="00FE5426"/>
    <w:rsid w:val="00FF57C8"/>
    <w:rsid w:val="00FF7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58C26"/>
  <w15:chartTrackingRefBased/>
  <w15:docId w15:val="{FAB342D2-7667-42BA-8BDB-65954D2E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1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6115"/>
    <w:rPr>
      <w:sz w:val="18"/>
      <w:szCs w:val="18"/>
    </w:rPr>
  </w:style>
  <w:style w:type="paragraph" w:styleId="a5">
    <w:name w:val="footer"/>
    <w:basedOn w:val="a"/>
    <w:link w:val="a6"/>
    <w:uiPriority w:val="99"/>
    <w:unhideWhenUsed/>
    <w:rsid w:val="00BB6115"/>
    <w:pPr>
      <w:tabs>
        <w:tab w:val="center" w:pos="4153"/>
        <w:tab w:val="right" w:pos="8306"/>
      </w:tabs>
      <w:snapToGrid w:val="0"/>
      <w:jc w:val="left"/>
    </w:pPr>
    <w:rPr>
      <w:sz w:val="18"/>
      <w:szCs w:val="18"/>
    </w:rPr>
  </w:style>
  <w:style w:type="character" w:customStyle="1" w:styleId="a6">
    <w:name w:val="页脚 字符"/>
    <w:basedOn w:val="a0"/>
    <w:link w:val="a5"/>
    <w:uiPriority w:val="99"/>
    <w:rsid w:val="00BB6115"/>
    <w:rPr>
      <w:sz w:val="18"/>
      <w:szCs w:val="18"/>
    </w:rPr>
  </w:style>
  <w:style w:type="paragraph" w:customStyle="1" w:styleId="EndNoteBibliographyTitle">
    <w:name w:val="EndNote Bibliography Title"/>
    <w:basedOn w:val="a"/>
    <w:link w:val="EndNoteBibliographyTitle0"/>
    <w:rsid w:val="00CA5959"/>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5959"/>
    <w:rPr>
      <w:rFonts w:ascii="等线" w:eastAsia="等线" w:hAnsi="等线"/>
      <w:noProof/>
      <w:sz w:val="20"/>
    </w:rPr>
  </w:style>
  <w:style w:type="paragraph" w:customStyle="1" w:styleId="EndNoteBibliography">
    <w:name w:val="EndNote Bibliography"/>
    <w:basedOn w:val="a"/>
    <w:link w:val="EndNoteBibliography0"/>
    <w:rsid w:val="00CA5959"/>
    <w:rPr>
      <w:rFonts w:ascii="等线" w:eastAsia="等线" w:hAnsi="等线"/>
      <w:noProof/>
      <w:sz w:val="20"/>
    </w:rPr>
  </w:style>
  <w:style w:type="character" w:customStyle="1" w:styleId="EndNoteBibliography0">
    <w:name w:val="EndNote Bibliography 字符"/>
    <w:basedOn w:val="a0"/>
    <w:link w:val="EndNoteBibliography"/>
    <w:rsid w:val="00CA5959"/>
    <w:rPr>
      <w:rFonts w:ascii="等线" w:eastAsia="等线" w:hAnsi="等线"/>
      <w:noProof/>
      <w:sz w:val="20"/>
    </w:rPr>
  </w:style>
  <w:style w:type="paragraph" w:styleId="a7">
    <w:name w:val="Balloon Text"/>
    <w:basedOn w:val="a"/>
    <w:link w:val="a8"/>
    <w:uiPriority w:val="99"/>
    <w:semiHidden/>
    <w:unhideWhenUsed/>
    <w:rsid w:val="001F279B"/>
    <w:rPr>
      <w:sz w:val="18"/>
      <w:szCs w:val="18"/>
    </w:rPr>
  </w:style>
  <w:style w:type="character" w:customStyle="1" w:styleId="a8">
    <w:name w:val="批注框文本 字符"/>
    <w:basedOn w:val="a0"/>
    <w:link w:val="a7"/>
    <w:uiPriority w:val="99"/>
    <w:semiHidden/>
    <w:rsid w:val="001F279B"/>
    <w:rPr>
      <w:sz w:val="18"/>
      <w:szCs w:val="18"/>
    </w:rPr>
  </w:style>
  <w:style w:type="character" w:styleId="a9">
    <w:name w:val="annotation reference"/>
    <w:basedOn w:val="a0"/>
    <w:uiPriority w:val="99"/>
    <w:semiHidden/>
    <w:unhideWhenUsed/>
    <w:rsid w:val="00C240F6"/>
    <w:rPr>
      <w:sz w:val="21"/>
      <w:szCs w:val="21"/>
    </w:rPr>
  </w:style>
  <w:style w:type="paragraph" w:styleId="aa">
    <w:name w:val="annotation text"/>
    <w:basedOn w:val="a"/>
    <w:link w:val="ab"/>
    <w:uiPriority w:val="99"/>
    <w:semiHidden/>
    <w:unhideWhenUsed/>
    <w:rsid w:val="00C240F6"/>
    <w:pPr>
      <w:jc w:val="left"/>
    </w:pPr>
  </w:style>
  <w:style w:type="character" w:customStyle="1" w:styleId="ab">
    <w:name w:val="批注文字 字符"/>
    <w:basedOn w:val="a0"/>
    <w:link w:val="aa"/>
    <w:uiPriority w:val="99"/>
    <w:semiHidden/>
    <w:rsid w:val="00C240F6"/>
  </w:style>
  <w:style w:type="paragraph" w:styleId="ac">
    <w:name w:val="annotation subject"/>
    <w:basedOn w:val="aa"/>
    <w:next w:val="aa"/>
    <w:link w:val="ad"/>
    <w:uiPriority w:val="99"/>
    <w:semiHidden/>
    <w:unhideWhenUsed/>
    <w:rsid w:val="00C240F6"/>
    <w:rPr>
      <w:b/>
      <w:bCs/>
    </w:rPr>
  </w:style>
  <w:style w:type="character" w:customStyle="1" w:styleId="ad">
    <w:name w:val="批注主题 字符"/>
    <w:basedOn w:val="ab"/>
    <w:link w:val="ac"/>
    <w:uiPriority w:val="99"/>
    <w:semiHidden/>
    <w:rsid w:val="00C24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3004</TotalTime>
  <Pages>5</Pages>
  <Words>6690</Words>
  <Characters>38138</Characters>
  <Application>Microsoft Office Word</Application>
  <DocSecurity>0</DocSecurity>
  <Lines>317</Lines>
  <Paragraphs>89</Paragraphs>
  <ScaleCrop>false</ScaleCrop>
  <Company/>
  <LinksUpToDate>false</LinksUpToDate>
  <CharactersWithSpaces>44739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259</cp:revision>
  <dcterms:created xsi:type="dcterms:W3CDTF">2020-11-01T09:10:00Z</dcterms:created>
  <dcterms:modified xsi:type="dcterms:W3CDTF">2021-03-14T15:19:00Z</dcterms:modified>
</cp:coreProperties>
</file>