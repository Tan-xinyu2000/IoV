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F8F002" w14:textId="1CDB96A4" w:rsidR="00042562" w:rsidRPr="00A97496" w:rsidRDefault="00042562" w:rsidP="00042562">
      <w:pPr>
        <w:jc w:val="center"/>
        <w:rPr>
          <w:rFonts w:ascii="Times New Roman" w:hAnsi="Times New Roman" w:cs="Times New Roman"/>
          <w:sz w:val="28"/>
          <w:szCs w:val="32"/>
        </w:rPr>
      </w:pPr>
      <w:r>
        <w:rPr>
          <w:rFonts w:ascii="Times New Roman" w:hAnsi="Times New Roman" w:cs="Times New Roman"/>
          <w:sz w:val="28"/>
          <w:szCs w:val="32"/>
        </w:rPr>
        <w:t xml:space="preserve">IT and Eco-driving: </w:t>
      </w:r>
      <w:r w:rsidRPr="00A97496">
        <w:rPr>
          <w:rFonts w:ascii="Times New Roman" w:hAnsi="Times New Roman" w:cs="Times New Roman"/>
          <w:sz w:val="28"/>
          <w:szCs w:val="32"/>
        </w:rPr>
        <w:t xml:space="preserve">The </w:t>
      </w:r>
      <w:r>
        <w:rPr>
          <w:rFonts w:ascii="Times New Roman" w:hAnsi="Times New Roman" w:cs="Times New Roman"/>
          <w:sz w:val="28"/>
          <w:szCs w:val="32"/>
        </w:rPr>
        <w:t>M</w:t>
      </w:r>
      <w:r w:rsidRPr="00A97496">
        <w:rPr>
          <w:rFonts w:ascii="Times New Roman" w:hAnsi="Times New Roman" w:cs="Times New Roman"/>
          <w:sz w:val="28"/>
          <w:szCs w:val="32"/>
        </w:rPr>
        <w:t xml:space="preserve">oderating Effect </w:t>
      </w:r>
      <w:r>
        <w:rPr>
          <w:rFonts w:ascii="Times New Roman" w:hAnsi="Times New Roman" w:cs="Times New Roman"/>
          <w:sz w:val="28"/>
          <w:szCs w:val="32"/>
        </w:rPr>
        <w:t xml:space="preserve">of App </w:t>
      </w:r>
      <w:r w:rsidR="00E40584">
        <w:rPr>
          <w:rFonts w:ascii="Times New Roman" w:hAnsi="Times New Roman" w:cs="Times New Roman"/>
          <w:sz w:val="28"/>
          <w:szCs w:val="32"/>
        </w:rPr>
        <w:t>U</w:t>
      </w:r>
      <w:r>
        <w:rPr>
          <w:rFonts w:ascii="Times New Roman" w:hAnsi="Times New Roman" w:cs="Times New Roman"/>
          <w:sz w:val="28"/>
          <w:szCs w:val="32"/>
        </w:rPr>
        <w:t>sage</w:t>
      </w:r>
      <w:r w:rsidRPr="00A97496">
        <w:rPr>
          <w:rFonts w:ascii="Times New Roman" w:hAnsi="Times New Roman" w:cs="Times New Roman"/>
          <w:sz w:val="28"/>
          <w:szCs w:val="32"/>
        </w:rPr>
        <w:t xml:space="preserve"> </w:t>
      </w:r>
      <w:r>
        <w:rPr>
          <w:rFonts w:ascii="Times New Roman" w:hAnsi="Times New Roman" w:cs="Times New Roman"/>
          <w:sz w:val="28"/>
          <w:szCs w:val="32"/>
        </w:rPr>
        <w:t>on</w:t>
      </w:r>
      <w:r w:rsidRPr="00A97496">
        <w:rPr>
          <w:rFonts w:ascii="Times New Roman" w:hAnsi="Times New Roman" w:cs="Times New Roman"/>
          <w:sz w:val="28"/>
          <w:szCs w:val="32"/>
        </w:rPr>
        <w:t xml:space="preserve"> </w:t>
      </w:r>
      <w:r>
        <w:rPr>
          <w:rFonts w:ascii="Times New Roman" w:hAnsi="Times New Roman" w:cs="Times New Roman"/>
          <w:sz w:val="28"/>
          <w:szCs w:val="32"/>
        </w:rPr>
        <w:t>Behavior Changing</w:t>
      </w:r>
    </w:p>
    <w:p w14:paraId="641C42DC" w14:textId="77777777" w:rsidR="00042562" w:rsidRPr="00A97496" w:rsidRDefault="00042562" w:rsidP="00042562">
      <w:pPr>
        <w:rPr>
          <w:rFonts w:ascii="Times New Roman" w:hAnsi="Times New Roman" w:cs="Times New Roman"/>
          <w:sz w:val="28"/>
          <w:szCs w:val="32"/>
        </w:rPr>
      </w:pPr>
      <w:r w:rsidRPr="00A97496">
        <w:rPr>
          <w:rFonts w:ascii="Times New Roman" w:hAnsi="Times New Roman" w:cs="Times New Roman"/>
          <w:sz w:val="28"/>
          <w:szCs w:val="32"/>
        </w:rPr>
        <w:t>Abstract</w:t>
      </w:r>
    </w:p>
    <w:p w14:paraId="2B3DCC5D" w14:textId="4A854802" w:rsidR="00042562" w:rsidRPr="00C122F7" w:rsidRDefault="00042562" w:rsidP="00042562">
      <w:pPr>
        <w:rPr>
          <w:rFonts w:ascii="Times New Roman" w:hAnsi="Times New Roman" w:cs="Times New Roman"/>
          <w:sz w:val="22"/>
        </w:rPr>
      </w:pPr>
      <w:r w:rsidRPr="00D75A68">
        <w:rPr>
          <w:rFonts w:ascii="Times New Roman" w:hAnsi="Times New Roman" w:cs="Times New Roman"/>
          <w:sz w:val="22"/>
        </w:rPr>
        <w:t>Information technology (IT) is playing an increasingly important role in the Internet of Vehicles</w:t>
      </w:r>
      <w:r w:rsidR="00D75A68" w:rsidRPr="00411C72">
        <w:rPr>
          <w:rFonts w:ascii="Times New Roman" w:hAnsi="Times New Roman" w:cs="Times New Roman"/>
          <w:sz w:val="22"/>
        </w:rPr>
        <w:t xml:space="preserve"> </w:t>
      </w:r>
      <w:r w:rsidR="00D75A68" w:rsidRPr="00D75A68">
        <w:rPr>
          <w:rFonts w:ascii="Times New Roman" w:hAnsi="Times New Roman" w:cs="Times New Roman"/>
          <w:sz w:val="22"/>
        </w:rPr>
        <w:t>(</w:t>
      </w:r>
      <w:proofErr w:type="spellStart"/>
      <w:r w:rsidR="00D75A68" w:rsidRPr="00D75A68">
        <w:rPr>
          <w:rFonts w:ascii="Times New Roman" w:hAnsi="Times New Roman" w:cs="Times New Roman"/>
          <w:sz w:val="22"/>
        </w:rPr>
        <w:t>IoV</w:t>
      </w:r>
      <w:proofErr w:type="spellEnd"/>
      <w:r w:rsidR="00D75A68" w:rsidRPr="00D75A68">
        <w:rPr>
          <w:rFonts w:ascii="Times New Roman" w:hAnsi="Times New Roman" w:cs="Times New Roman"/>
          <w:sz w:val="22"/>
        </w:rPr>
        <w:t>)</w:t>
      </w:r>
      <w:r w:rsidRPr="00D75A68">
        <w:rPr>
          <w:rFonts w:ascii="Times New Roman" w:hAnsi="Times New Roman" w:cs="Times New Roman"/>
          <w:sz w:val="22"/>
        </w:rPr>
        <w:t>. While there is a substantial body of literature that examines factors resulting in fuel consumption and greenhouse gas emissions</w:t>
      </w:r>
      <w:r w:rsidR="00D75A68" w:rsidRPr="00D75A68">
        <w:rPr>
          <w:rFonts w:ascii="Times New Roman" w:hAnsi="Times New Roman" w:cs="Times New Roman"/>
          <w:sz w:val="22"/>
        </w:rPr>
        <w:t>,</w:t>
      </w:r>
      <w:r w:rsidRPr="00D75A68">
        <w:rPr>
          <w:rFonts w:ascii="Times New Roman" w:hAnsi="Times New Roman" w:cs="Times New Roman"/>
          <w:sz w:val="22"/>
        </w:rPr>
        <w:t xml:space="preserve"> including driving behavior, few studies have focused on the impacts of IT on fuel efficiency. The purpose of this study is to examine whether and how much the use of IT could influence the fuel efficiency through impacting individual driving behavior. Based on Cognitive Dissonance Theory, this study investigates whether a mobile app help improve fuel efficiency by helping individuals to improve their driving behavior and attempts to explore the reasons for the phenomenon. An Empirical investigation has been designed to collect drivers’ app usage data and drivi</w:t>
      </w:r>
      <w:r w:rsidRPr="00C122F7">
        <w:rPr>
          <w:rFonts w:ascii="Times New Roman" w:hAnsi="Times New Roman" w:cs="Times New Roman"/>
          <w:sz w:val="22"/>
        </w:rPr>
        <w:t xml:space="preserve">ng data from </w:t>
      </w:r>
      <w:r w:rsidRPr="00C122F7">
        <w:rPr>
          <w:rFonts w:ascii="Times New Roman" w:hAnsi="Times New Roman" w:cs="Times New Roman"/>
          <w:sz w:val="22"/>
          <w:highlight w:val="yellow"/>
        </w:rPr>
        <w:t>XXX</w:t>
      </w:r>
      <w:r w:rsidRPr="00C122F7">
        <w:rPr>
          <w:rFonts w:ascii="Times New Roman" w:hAnsi="Times New Roman" w:cs="Times New Roman"/>
          <w:sz w:val="22"/>
        </w:rPr>
        <w:t xml:space="preserve"> drivers over a 16</w:t>
      </w:r>
      <w:r w:rsidRPr="00C122F7">
        <w:rPr>
          <w:rFonts w:ascii="Times New Roman" w:hAnsi="Times New Roman" w:cs="Times New Roman" w:hint="eastAsia"/>
          <w:sz w:val="22"/>
        </w:rPr>
        <w:t>-month</w:t>
      </w:r>
      <w:r w:rsidRPr="00C122F7">
        <w:rPr>
          <w:rFonts w:ascii="Times New Roman" w:hAnsi="Times New Roman" w:cs="Times New Roman"/>
          <w:sz w:val="22"/>
        </w:rPr>
        <w:t xml:space="preserve"> period. The results of the study will contribute to sustainable development and further enrich the IT application scenario.</w:t>
      </w:r>
    </w:p>
    <w:p w14:paraId="7CD5C879" w14:textId="77777777" w:rsidR="00042562" w:rsidRPr="00A97496" w:rsidRDefault="00042562" w:rsidP="00042562">
      <w:pPr>
        <w:rPr>
          <w:rFonts w:ascii="Times New Roman" w:hAnsi="Times New Roman" w:cs="Times New Roman"/>
          <w:szCs w:val="21"/>
        </w:rPr>
      </w:pPr>
    </w:p>
    <w:p w14:paraId="63CC74B4" w14:textId="7A3DC255" w:rsidR="000700AB" w:rsidRDefault="00042562" w:rsidP="00042562">
      <w:pPr>
        <w:rPr>
          <w:rFonts w:ascii="Times New Roman" w:hAnsi="Times New Roman" w:cs="Times New Roman"/>
          <w:color w:val="FF0000"/>
          <w:sz w:val="24"/>
          <w:szCs w:val="28"/>
        </w:rPr>
      </w:pPr>
      <w:r w:rsidRPr="00A97496">
        <w:rPr>
          <w:rFonts w:ascii="Times New Roman" w:hAnsi="Times New Roman" w:cs="Times New Roman"/>
          <w:sz w:val="28"/>
          <w:szCs w:val="32"/>
        </w:rPr>
        <w:t>Keywords:</w:t>
      </w:r>
      <w:r w:rsidR="00C122F7">
        <w:rPr>
          <w:rFonts w:ascii="Times New Roman" w:hAnsi="Times New Roman" w:cs="Times New Roman"/>
          <w:sz w:val="28"/>
          <w:szCs w:val="32"/>
        </w:rPr>
        <w:t xml:space="preserve"> </w:t>
      </w:r>
      <w:r w:rsidR="00C122F7" w:rsidRPr="00D75A68">
        <w:rPr>
          <w:rFonts w:ascii="Times New Roman" w:hAnsi="Times New Roman" w:cs="Times New Roman"/>
          <w:sz w:val="22"/>
          <w:szCs w:val="24"/>
          <w:highlight w:val="yellow"/>
        </w:rPr>
        <w:t>app usage; behavior; eco-driving; fuel consumption/efficiency</w:t>
      </w:r>
    </w:p>
    <w:p w14:paraId="3BB9BC38" w14:textId="2247B862" w:rsidR="000700AB" w:rsidRPr="00A97496" w:rsidRDefault="000700AB" w:rsidP="00042562">
      <w:pPr>
        <w:rPr>
          <w:rFonts w:ascii="Times New Roman" w:hAnsi="Times New Roman" w:cs="Times New Roman"/>
          <w:color w:val="FF0000"/>
          <w:sz w:val="24"/>
          <w:szCs w:val="28"/>
        </w:rPr>
      </w:pPr>
    </w:p>
    <w:p w14:paraId="21ACB8B9" w14:textId="77777777" w:rsidR="00042562" w:rsidRPr="00A97496" w:rsidRDefault="00042562" w:rsidP="00042562">
      <w:pPr>
        <w:rPr>
          <w:rFonts w:ascii="Times New Roman" w:hAnsi="Times New Roman" w:cs="Times New Roman"/>
          <w:sz w:val="28"/>
          <w:szCs w:val="32"/>
        </w:rPr>
      </w:pPr>
      <w:r>
        <w:rPr>
          <w:rFonts w:ascii="Times New Roman" w:hAnsi="Times New Roman" w:cs="Times New Roman"/>
          <w:sz w:val="28"/>
          <w:szCs w:val="32"/>
        </w:rPr>
        <w:t xml:space="preserve">1 </w:t>
      </w:r>
      <w:r w:rsidRPr="00A97496">
        <w:rPr>
          <w:rFonts w:ascii="Times New Roman" w:hAnsi="Times New Roman" w:cs="Times New Roman"/>
          <w:sz w:val="28"/>
          <w:szCs w:val="32"/>
        </w:rPr>
        <w:t>Introduction</w:t>
      </w:r>
    </w:p>
    <w:p w14:paraId="7A374DAC" w14:textId="51B62317" w:rsidR="00042562" w:rsidRPr="00A97496" w:rsidRDefault="00042562" w:rsidP="00042562">
      <w:pPr>
        <w:rPr>
          <w:rFonts w:ascii="Times New Roman" w:eastAsia="宋体" w:hAnsi="Times New Roman" w:cs="Times New Roman"/>
          <w:szCs w:val="21"/>
        </w:rPr>
      </w:pPr>
      <w:r w:rsidRPr="002E755E">
        <w:rPr>
          <w:rFonts w:ascii="Times New Roman" w:hAnsi="Times New Roman" w:cs="Times New Roman"/>
          <w:sz w:val="22"/>
        </w:rPr>
        <w:t>The continuous development of information technology (IT) has created new and immensely complex environments. The world we live in is greatly influenced by these developments</w:t>
      </w:r>
      <w:r>
        <w:rPr>
          <w:rFonts w:ascii="Times New Roman" w:hAnsi="Times New Roman" w:cs="Times New Roman"/>
          <w:sz w:val="22"/>
        </w:rPr>
        <w:t>,</w:t>
      </w:r>
      <w:r w:rsidRPr="002E755E">
        <w:rPr>
          <w:rFonts w:ascii="Times New Roman" w:hAnsi="Times New Roman" w:cs="Times New Roman"/>
          <w:sz w:val="22"/>
        </w:rPr>
        <w:t xml:space="preserve"> and the use of </w:t>
      </w:r>
      <w:r w:rsidR="00D75A68">
        <w:rPr>
          <w:rFonts w:ascii="Times New Roman" w:hAnsi="Times New Roman" w:cs="Times New Roman"/>
          <w:sz w:val="22"/>
        </w:rPr>
        <w:t>IT</w:t>
      </w:r>
      <w:r w:rsidRPr="002E755E">
        <w:rPr>
          <w:rFonts w:ascii="Times New Roman" w:hAnsi="Times New Roman" w:cs="Times New Roman"/>
          <w:sz w:val="22"/>
        </w:rPr>
        <w:t xml:space="preserve"> is gradually penetrating all aspects of life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&lt;EndNote&gt;&lt;Cite&gt;&lt;Author&gt;Stolterman&lt;/Author&gt;&lt;Year&gt;2004&lt;/Year&gt;&lt;RecNum&gt;224&lt;/RecNum&gt;&lt;DisplayText&gt;(Stolterman and Fors 2004)&lt;/DisplayText&gt;&lt;record&gt;&lt;rec-number&gt;224&lt;/rec-number&gt;&lt;foreign-keys&gt;&lt;key app="EN" db-id="xx2sdxzxyppx5jedtfkvpvsn9sve2252dadz" timestamp="1638520127"&gt;224&lt;/key&gt;&lt;/foreign-keys&gt;&lt;ref-type name="Book Section"&gt;5&lt;/ref-type&gt;&lt;contributors&gt;&lt;authors&gt;&lt;author&gt;Stolterman, Erik&lt;/author&gt;&lt;author&gt;Fors, Anna Croon&lt;/author&gt;&lt;/authors&gt;&lt;/contributors&gt;&lt;titles&gt;&lt;title&gt;Information technology and the good life&lt;/title&gt;&lt;secondary-title&gt;Information systems research&lt;/secondary-title&gt;&lt;/titles&gt;&lt;periodical&gt;&lt;full-title&gt;Information systems research&lt;/full-title&gt;&lt;/periodical&gt;&lt;pages&gt;687-692&lt;/pages&gt;&lt;dates&gt;&lt;year&gt;2004&lt;/year&gt;&lt;/dates&gt;&lt;publisher&gt;Springer&lt;/publisher&gt;&lt;urls&gt;&lt;/urls&gt;&lt;/record&gt;&lt;/Cite&gt;&lt;/EndNote&gt;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(Stolterman and Fors 2004)</w:t>
      </w:r>
      <w:r w:rsidRPr="002E755E">
        <w:rPr>
          <w:rFonts w:ascii="Times New Roman" w:hAnsi="Times New Roman" w:cs="Times New Roman"/>
          <w:sz w:val="22"/>
        </w:rPr>
        <w:fldChar w:fldCharType="end"/>
      </w:r>
      <w:r w:rsidRPr="002E755E">
        <w:rPr>
          <w:rFonts w:ascii="Times New Roman" w:hAnsi="Times New Roman" w:cs="Times New Roman"/>
          <w:sz w:val="22"/>
        </w:rPr>
        <w:t>.</w:t>
      </w:r>
      <w:r>
        <w:rPr>
          <w:rFonts w:ascii="Times New Roman" w:hAnsi="Times New Roman" w:cs="Times New Roman"/>
          <w:sz w:val="22"/>
        </w:rPr>
        <w:t xml:space="preserve"> </w:t>
      </w:r>
      <w:r>
        <w:rPr>
          <w:rFonts w:ascii="Times New Roman" w:eastAsia="宋体" w:hAnsi="Times New Roman" w:cs="Times New Roman"/>
          <w:sz w:val="22"/>
        </w:rPr>
        <w:t xml:space="preserve">Researchers explore from the acceptance to influence of IT </w: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 </w:instrText>
      </w:r>
      <w:r>
        <w:rPr>
          <w:rFonts w:ascii="Times New Roman" w:eastAsia="宋体" w:hAnsi="Times New Roman" w:cs="Times New Roman"/>
          <w:sz w:val="22"/>
        </w:rPr>
        <w:fldChar w:fldCharType="begin">
          <w:fldData xml:space="preserve">PEVuZE5vdGU+PENpdGU+PEF1dGhvcj5Nb29uPC9BdXRob3I+PFllYXI+MjAwMTwvWWVhcj48UmVj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</w:fldData>
        </w:fldChar>
      </w:r>
      <w:r>
        <w:rPr>
          <w:rFonts w:ascii="Times New Roman" w:eastAsia="宋体" w:hAnsi="Times New Roman" w:cs="Times New Roman"/>
          <w:sz w:val="22"/>
        </w:rPr>
        <w:instrText xml:space="preserve"> ADDIN EN.CITE.DATA </w:instrText>
      </w:r>
      <w:r>
        <w:rPr>
          <w:rFonts w:ascii="Times New Roman" w:eastAsia="宋体" w:hAnsi="Times New Roman" w:cs="Times New Roman"/>
          <w:sz w:val="22"/>
        </w:rPr>
      </w:r>
      <w:r>
        <w:rPr>
          <w:rFonts w:ascii="Times New Roman" w:eastAsia="宋体" w:hAnsi="Times New Roman" w:cs="Times New Roman"/>
          <w:sz w:val="22"/>
        </w:rPr>
        <w:fldChar w:fldCharType="end"/>
      </w:r>
      <w:r>
        <w:rPr>
          <w:rFonts w:ascii="Times New Roman" w:eastAsia="宋体" w:hAnsi="Times New Roman" w:cs="Times New Roman"/>
          <w:sz w:val="22"/>
        </w:rPr>
      </w:r>
      <w:r>
        <w:rPr>
          <w:rFonts w:ascii="Times New Roman" w:eastAsia="宋体" w:hAnsi="Times New Roman" w:cs="Times New Roman"/>
          <w:sz w:val="22"/>
        </w:rPr>
        <w:fldChar w:fldCharType="separate"/>
      </w:r>
      <w:r>
        <w:rPr>
          <w:rFonts w:ascii="Times New Roman" w:eastAsia="宋体" w:hAnsi="Times New Roman" w:cs="Times New Roman"/>
          <w:noProof/>
          <w:sz w:val="22"/>
        </w:rPr>
        <w:t>(Dede 2000; Lee et al. 2005; Moon and Kim 2001; Wang et al. 2015b)</w:t>
      </w:r>
      <w:r>
        <w:rPr>
          <w:rFonts w:ascii="Times New Roman" w:eastAsia="宋体" w:hAnsi="Times New Roman" w:cs="Times New Roman"/>
          <w:sz w:val="22"/>
        </w:rPr>
        <w:fldChar w:fldCharType="end"/>
      </w:r>
      <w:r>
        <w:rPr>
          <w:rFonts w:ascii="Times New Roman" w:eastAsia="宋体" w:hAnsi="Times New Roman" w:cs="Times New Roman"/>
          <w:sz w:val="22"/>
        </w:rPr>
        <w:t xml:space="preserve">, and recently intend to positively </w:t>
      </w:r>
      <w:r w:rsidRPr="00CF617D">
        <w:rPr>
          <w:rFonts w:ascii="Times New Roman" w:eastAsia="宋体" w:hAnsi="Times New Roman" w:cs="Times New Roman"/>
          <w:sz w:val="22"/>
        </w:rPr>
        <w:t>directing people's behavior</w:t>
      </w:r>
      <w:r>
        <w:rPr>
          <w:rFonts w:ascii="Times New Roman" w:eastAsia="宋体" w:hAnsi="Times New Roman" w:cs="Times New Roman"/>
          <w:sz w:val="22"/>
        </w:rPr>
        <w:t xml:space="preserve"> using IT</w:t>
      </w:r>
      <w:r>
        <w:rPr>
          <w:rFonts w:ascii="Times New Roman" w:hAnsi="Times New Roman" w:cs="Times New Roman"/>
          <w:sz w:val="22"/>
          <w:szCs w:val="24"/>
        </w:rPr>
        <w:t xml:space="preserve">. In the last decade, IT has been proved to be effective in </w:t>
      </w:r>
      <w:r w:rsidRPr="002E755E">
        <w:rPr>
          <w:rFonts w:ascii="Times New Roman" w:eastAsia="宋体" w:hAnsi="Times New Roman" w:cs="Times New Roman"/>
          <w:sz w:val="22"/>
        </w:rPr>
        <w:t>assist</w:t>
      </w:r>
      <w:r>
        <w:rPr>
          <w:rFonts w:ascii="Times New Roman" w:eastAsia="宋体" w:hAnsi="Times New Roman" w:cs="Times New Roman"/>
          <w:sz w:val="22"/>
        </w:rPr>
        <w:t>ing</w:t>
      </w:r>
      <w:r w:rsidRPr="002E755E">
        <w:rPr>
          <w:rFonts w:ascii="Times New Roman" w:eastAsia="宋体" w:hAnsi="Times New Roman" w:cs="Times New Roman"/>
          <w:sz w:val="22"/>
        </w:rPr>
        <w:t xml:space="preserve"> in </w:t>
      </w:r>
      <w:r w:rsidRPr="002E755E">
        <w:rPr>
          <w:rFonts w:ascii="Times New Roman" w:eastAsia="宋体" w:hAnsi="Times New Roman" w:cs="Times New Roman"/>
          <w:color w:val="FF0000"/>
          <w:sz w:val="22"/>
          <w:highlight w:val="yellow"/>
        </w:rPr>
        <w:t>changing</w:t>
      </w:r>
      <w:r w:rsidRPr="002E755E">
        <w:rPr>
          <w:rFonts w:ascii="Times New Roman" w:eastAsia="宋体" w:hAnsi="Times New Roman" w:cs="Times New Roman"/>
          <w:sz w:val="22"/>
        </w:rPr>
        <w:t xml:space="preserve"> people's behavior</w:t>
      </w:r>
      <w:r>
        <w:rPr>
          <w:rFonts w:ascii="Times New Roman" w:eastAsia="宋体" w:hAnsi="Times New Roman" w:cs="Times New Roman"/>
          <w:sz w:val="22"/>
        </w:rPr>
        <w:t xml:space="preserve">, such as advising individuals to </w:t>
      </w:r>
      <w:r w:rsidRPr="002E755E">
        <w:rPr>
          <w:rFonts w:ascii="Times New Roman" w:eastAsia="宋体" w:hAnsi="Times New Roman" w:cs="Times New Roman"/>
          <w:sz w:val="22"/>
        </w:rPr>
        <w:t>exerc</w:t>
      </w:r>
      <w:r>
        <w:rPr>
          <w:rFonts w:ascii="Times New Roman" w:eastAsia="宋体" w:hAnsi="Times New Roman" w:cs="Times New Roman"/>
          <w:sz w:val="22"/>
        </w:rPr>
        <w:t>ise</w:t>
      </w:r>
      <w:r w:rsidRPr="002E755E">
        <w:rPr>
          <w:rFonts w:ascii="Times New Roman" w:eastAsia="宋体" w:hAnsi="Times New Roman" w:cs="Times New Roman"/>
          <w:sz w:val="22"/>
        </w:rPr>
        <w:t xml:space="preserve"> and break properly</w:t>
      </w:r>
      <w:r>
        <w:rPr>
          <w:rFonts w:ascii="Times New Roman" w:eastAsia="宋体" w:hAnsi="Times New Roman" w:cs="Times New Roman"/>
          <w:sz w:val="22"/>
        </w:rPr>
        <w:t xml:space="preserve"> and successfully helping </w:t>
      </w:r>
      <w:r w:rsidRPr="002E755E">
        <w:rPr>
          <w:rFonts w:ascii="Times New Roman" w:eastAsia="宋体" w:hAnsi="Times New Roman" w:cs="Times New Roman"/>
          <w:sz w:val="22"/>
        </w:rPr>
        <w:t>increase work efficiency</w:t>
      </w:r>
      <w:r>
        <w:rPr>
          <w:rFonts w:ascii="Times New Roman" w:eastAsia="宋体" w:hAnsi="Times New Roman" w:cs="Times New Roman"/>
          <w:sz w:val="22"/>
        </w:rPr>
        <w:t xml:space="preserve"> </w: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 </w:instrText>
      </w:r>
      <w:r w:rsidRPr="002E755E">
        <w:rPr>
          <w:rFonts w:ascii="Times New Roman" w:eastAsia="宋体" w:hAnsi="Times New Roman" w:cs="Times New Roman"/>
          <w:sz w:val="22"/>
        </w:rPr>
        <w:fldChar w:fldCharType="begin">
          <w:fldData xml:space="preserve">PEVuZE5vdGU+PENpdGU+PEF1dGhvcj5IdWdoZXM8L0F1dGhvcj48WWVhcj4yMDEwPC9ZZWFyPjxS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</w:fldData>
        </w:fldChar>
      </w:r>
      <w:r w:rsidRPr="002E755E">
        <w:rPr>
          <w:rFonts w:ascii="Times New Roman" w:eastAsia="宋体" w:hAnsi="Times New Roman" w:cs="Times New Roman"/>
          <w:sz w:val="22"/>
        </w:rPr>
        <w:instrText xml:space="preserve"> ADDIN EN.CITE.DATA </w:instrText>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r>
      <w:r w:rsidRPr="002E755E">
        <w:rPr>
          <w:rFonts w:ascii="Times New Roman" w:eastAsia="宋体" w:hAnsi="Times New Roman" w:cs="Times New Roman"/>
          <w:sz w:val="22"/>
        </w:rPr>
        <w:fldChar w:fldCharType="separate"/>
      </w:r>
      <w:r w:rsidRPr="002E755E">
        <w:rPr>
          <w:rFonts w:ascii="Times New Roman" w:eastAsia="宋体" w:hAnsi="Times New Roman" w:cs="Times New Roman"/>
          <w:noProof/>
          <w:sz w:val="22"/>
        </w:rPr>
        <w:t>(Consolvo et al. 2006; Hughes et al. 2010; Kamal et al. 2016; Lin et al. 2006; Short et al. 2014; Sundaram et al. 2007)</w:t>
      </w:r>
      <w:r w:rsidRPr="002E755E">
        <w:rPr>
          <w:rFonts w:ascii="Times New Roman" w:eastAsia="宋体" w:hAnsi="Times New Roman" w:cs="Times New Roman"/>
          <w:sz w:val="22"/>
        </w:rPr>
        <w:fldChar w:fldCharType="end"/>
      </w:r>
      <w:r w:rsidRPr="002E755E">
        <w:rPr>
          <w:rFonts w:ascii="Times New Roman" w:eastAsia="宋体" w:hAnsi="Times New Roman" w:cs="Times New Roman"/>
          <w:sz w:val="22"/>
        </w:rPr>
        <w:t>.</w:t>
      </w:r>
      <w:r w:rsidRPr="002E755E">
        <w:rPr>
          <w:rFonts w:ascii="Times New Roman" w:hAnsi="Times New Roman" w:cs="Times New Roman"/>
          <w:sz w:val="22"/>
        </w:rPr>
        <w:t xml:space="preserve"> </w:t>
      </w:r>
    </w:p>
    <w:p w14:paraId="36ABAFBA" w14:textId="77777777" w:rsidR="00042562" w:rsidRDefault="00042562" w:rsidP="00042562">
      <w:pPr>
        <w:rPr>
          <w:rFonts w:ascii="Times New Roman" w:hAnsi="Times New Roman" w:cs="Times New Roman"/>
          <w:color w:val="AEAAAA" w:themeColor="background2" w:themeShade="BF"/>
          <w:sz w:val="22"/>
          <w:szCs w:val="24"/>
        </w:rPr>
      </w:pPr>
    </w:p>
    <w:p w14:paraId="7381504E" w14:textId="77353DD3" w:rsidR="00042562" w:rsidRDefault="00042562" w:rsidP="00042562">
      <w:pPr>
        <w:rPr>
          <w:rFonts w:ascii="Times New Roman" w:hAnsi="Times New Roman" w:cs="Times New Roman"/>
          <w:sz w:val="22"/>
        </w:rPr>
      </w:pPr>
      <w:r>
        <w:rPr>
          <w:rFonts w:ascii="Times New Roman" w:hAnsi="Times New Roman" w:cs="Times New Roman"/>
          <w:sz w:val="22"/>
          <w:szCs w:val="24"/>
        </w:rPr>
        <w:t xml:space="preserve">In fact, </w:t>
      </w:r>
      <w:r w:rsidR="00D75A68">
        <w:rPr>
          <w:rFonts w:ascii="Times New Roman" w:hAnsi="Times New Roman" w:cs="Times New Roman"/>
          <w:sz w:val="22"/>
          <w:szCs w:val="24"/>
        </w:rPr>
        <w:t>IT</w:t>
      </w:r>
      <w:r w:rsidRPr="00A97496">
        <w:rPr>
          <w:rFonts w:ascii="Times New Roman" w:hAnsi="Times New Roman" w:cs="Times New Roman"/>
          <w:sz w:val="22"/>
          <w:szCs w:val="24"/>
        </w:rPr>
        <w:t xml:space="preserve"> is widely used </w:t>
      </w:r>
      <w:r>
        <w:rPr>
          <w:rFonts w:ascii="Times New Roman" w:hAnsi="Times New Roman" w:cs="Times New Roman"/>
          <w:sz w:val="22"/>
          <w:szCs w:val="24"/>
        </w:rPr>
        <w:t xml:space="preserve">for good </w:t>
      </w:r>
      <w:r w:rsidRPr="00A97496">
        <w:rPr>
          <w:rFonts w:ascii="Times New Roman" w:hAnsi="Times New Roman" w:cs="Times New Roman"/>
          <w:sz w:val="22"/>
          <w:szCs w:val="24"/>
        </w:rPr>
        <w:t>in various fields, and it is no exception in the field of</w:t>
      </w:r>
      <w:r>
        <w:rPr>
          <w:rFonts w:ascii="Times New Roman" w:hAnsi="Times New Roman" w:cs="Times New Roman"/>
          <w:sz w:val="22"/>
          <w:szCs w:val="24"/>
        </w:rPr>
        <w:t xml:space="preserve"> driving and</w:t>
      </w:r>
      <w:r w:rsidRPr="00A97496">
        <w:rPr>
          <w:rFonts w:ascii="Times New Roman" w:hAnsi="Times New Roman" w:cs="Times New Roman"/>
          <w:sz w:val="22"/>
          <w:szCs w:val="24"/>
        </w:rPr>
        <w:t xml:space="preserve"> Internet of Vehicle</w:t>
      </w:r>
      <w:r>
        <w:rPr>
          <w:rFonts w:ascii="Times New Roman" w:hAnsi="Times New Roman" w:cs="Times New Roman"/>
          <w:sz w:val="22"/>
          <w:szCs w:val="24"/>
        </w:rPr>
        <w:t>s</w:t>
      </w:r>
      <w:r w:rsidRPr="00A97496">
        <w:rPr>
          <w:rFonts w:ascii="Times New Roman" w:hAnsi="Times New Roman" w:cs="Times New Roman"/>
          <w:sz w:val="22"/>
          <w:szCs w:val="24"/>
        </w:rPr>
        <w:t xml:space="preserve">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w:t>
      </w:r>
      <w:r>
        <w:rPr>
          <w:rFonts w:ascii="Times New Roman" w:hAnsi="Times New Roman" w:cs="Times New Roman"/>
          <w:sz w:val="22"/>
          <w:szCs w:val="24"/>
        </w:rPr>
        <w:t>IT</w:t>
      </w:r>
      <w:r w:rsidRPr="00A97496">
        <w:rPr>
          <w:rFonts w:ascii="Times New Roman" w:hAnsi="Times New Roman" w:cs="Times New Roman"/>
          <w:sz w:val="22"/>
          <w:szCs w:val="24"/>
        </w:rPr>
        <w:t xml:space="preserve"> has </w:t>
      </w:r>
      <w:r>
        <w:rPr>
          <w:rFonts w:ascii="Times New Roman" w:hAnsi="Times New Roman" w:cs="Times New Roman"/>
          <w:sz w:val="22"/>
          <w:szCs w:val="24"/>
        </w:rPr>
        <w:t xml:space="preserve">already </w:t>
      </w:r>
      <w:r w:rsidRPr="00A97496">
        <w:rPr>
          <w:rFonts w:ascii="Times New Roman" w:hAnsi="Times New Roman" w:cs="Times New Roman"/>
          <w:sz w:val="22"/>
          <w:szCs w:val="24"/>
        </w:rPr>
        <w:t xml:space="preserve">made a big difference in autonomous driving, </w:t>
      </w:r>
      <w:r>
        <w:rPr>
          <w:rFonts w:ascii="Times New Roman" w:hAnsi="Times New Roman" w:cs="Times New Roman"/>
          <w:sz w:val="22"/>
          <w:szCs w:val="24"/>
        </w:rPr>
        <w:t xml:space="preserve">improving </w:t>
      </w:r>
      <w:r w:rsidRPr="00A97496">
        <w:rPr>
          <w:rFonts w:ascii="Times New Roman" w:hAnsi="Times New Roman" w:cs="Times New Roman"/>
          <w:sz w:val="22"/>
          <w:szCs w:val="24"/>
        </w:rPr>
        <w:t xml:space="preserve">communication quality of </w:t>
      </w:r>
      <w:proofErr w:type="spellStart"/>
      <w:r w:rsidRPr="00A97496">
        <w:rPr>
          <w:rFonts w:ascii="Times New Roman" w:hAnsi="Times New Roman" w:cs="Times New Roman"/>
          <w:sz w:val="22"/>
          <w:szCs w:val="24"/>
        </w:rPr>
        <w:t>IoV</w:t>
      </w:r>
      <w:proofErr w:type="spellEnd"/>
      <w:r w:rsidRPr="00A97496">
        <w:rPr>
          <w:rFonts w:ascii="Times New Roman" w:hAnsi="Times New Roman" w:cs="Times New Roman"/>
          <w:sz w:val="22"/>
          <w:szCs w:val="24"/>
        </w:rPr>
        <w:t xml:space="preserve"> networks and </w:t>
      </w:r>
      <w:r>
        <w:rPr>
          <w:rFonts w:ascii="Times New Roman" w:hAnsi="Times New Roman" w:cs="Times New Roman"/>
          <w:sz w:val="22"/>
          <w:szCs w:val="24"/>
        </w:rPr>
        <w:t>o</w:t>
      </w:r>
      <w:r w:rsidRPr="00B51615">
        <w:rPr>
          <w:rFonts w:ascii="Times New Roman" w:hAnsi="Times New Roman" w:cs="Times New Roman"/>
          <w:sz w:val="22"/>
          <w:szCs w:val="24"/>
        </w:rPr>
        <w:t>ptimiz</w:t>
      </w:r>
      <w:r>
        <w:rPr>
          <w:rFonts w:ascii="Times New Roman" w:hAnsi="Times New Roman" w:cs="Times New Roman"/>
          <w:sz w:val="22"/>
          <w:szCs w:val="24"/>
        </w:rPr>
        <w:t>ing</w:t>
      </w:r>
      <w:r w:rsidRPr="00B51615">
        <w:rPr>
          <w:rFonts w:ascii="Times New Roman" w:hAnsi="Times New Roman" w:cs="Times New Roman"/>
          <w:sz w:val="22"/>
          <w:szCs w:val="24"/>
        </w:rPr>
        <w:t xml:space="preserve"> </w:t>
      </w:r>
      <w:r w:rsidRPr="00A97496">
        <w:rPr>
          <w:rFonts w:ascii="Times New Roman" w:hAnsi="Times New Roman" w:cs="Times New Roman"/>
          <w:sz w:val="22"/>
          <w:szCs w:val="24"/>
        </w:rPr>
        <w:t xml:space="preserve">environmental detection </w: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 </w:instrText>
      </w:r>
      <w:r w:rsidRPr="00A97496">
        <w:rPr>
          <w:rFonts w:ascii="Times New Roman" w:hAnsi="Times New Roman" w:cs="Times New Roman"/>
          <w:sz w:val="22"/>
          <w:szCs w:val="24"/>
        </w:rPr>
        <w:fldChar w:fldCharType="begin">
          <w:fldData xml:space="preserve">PEVuZE5vdGU+PENpdGU+PEF1dGhvcj5ZdTwvQXV0aG9yPjxZZWFyPjIwMTg8L1llYXI+PFJlY051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==
</w:fldData>
        </w:fldChar>
      </w:r>
      <w:r w:rsidRPr="00A97496">
        <w:rPr>
          <w:rFonts w:ascii="Times New Roman" w:hAnsi="Times New Roman" w:cs="Times New Roman"/>
          <w:sz w:val="22"/>
          <w:szCs w:val="24"/>
        </w:rPr>
        <w:instrText xml:space="preserve"> ADDIN EN.CITE.DATA </w:instrText>
      </w:r>
      <w:r w:rsidRPr="00A97496">
        <w:rPr>
          <w:rFonts w:ascii="Times New Roman" w:hAnsi="Times New Roman" w:cs="Times New Roman"/>
          <w:sz w:val="22"/>
          <w:szCs w:val="24"/>
        </w:rPr>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sidRPr="00A97496">
        <w:rPr>
          <w:rFonts w:ascii="Times New Roman" w:hAnsi="Times New Roman" w:cs="Times New Roman"/>
          <w:noProof/>
          <w:sz w:val="22"/>
          <w:szCs w:val="24"/>
        </w:rPr>
        <w:t>(Guo et al. 2017; Xu et al. 2021; Yu et al. 2018)</w:t>
      </w:r>
      <w:r w:rsidRPr="00A97496">
        <w:rPr>
          <w:rFonts w:ascii="Times New Roman" w:hAnsi="Times New Roman" w:cs="Times New Roman"/>
          <w:sz w:val="22"/>
          <w:szCs w:val="24"/>
        </w:rPr>
        <w:fldChar w:fldCharType="end"/>
      </w:r>
      <w:r>
        <w:rPr>
          <w:rFonts w:ascii="Times New Roman" w:hAnsi="Times New Roman" w:cs="Times New Roman"/>
          <w:sz w:val="22"/>
          <w:szCs w:val="24"/>
        </w:rPr>
        <w:t>.</w:t>
      </w:r>
      <w:r w:rsidRPr="00A97496">
        <w:rPr>
          <w:rFonts w:ascii="Times New Roman" w:hAnsi="Times New Roman" w:cs="Times New Roman"/>
          <w:sz w:val="22"/>
          <w:szCs w:val="24"/>
        </w:rPr>
        <w:t xml:space="preserve"> </w:t>
      </w:r>
      <w:r>
        <w:rPr>
          <w:rFonts w:ascii="Times New Roman" w:hAnsi="Times New Roman" w:cs="Times New Roman"/>
          <w:sz w:val="22"/>
          <w:szCs w:val="24"/>
        </w:rPr>
        <w:t>To date, as the</w:t>
      </w:r>
      <w:r>
        <w:rPr>
          <w:rFonts w:ascii="Times New Roman" w:hAnsi="Times New Roman" w:cs="Times New Roman"/>
          <w:sz w:val="22"/>
        </w:rPr>
        <w:t xml:space="preserve"> </w:t>
      </w:r>
      <w:r w:rsidRPr="00A97496">
        <w:rPr>
          <w:rFonts w:ascii="Times New Roman" w:hAnsi="Times New Roman" w:cs="Times New Roman"/>
          <w:sz w:val="22"/>
        </w:rPr>
        <w:t>constantly</w:t>
      </w:r>
      <w:r>
        <w:rPr>
          <w:rFonts w:ascii="Times New Roman" w:hAnsi="Times New Roman" w:cs="Times New Roman"/>
          <w:sz w:val="22"/>
        </w:rPr>
        <w:t xml:space="preserve"> rising</w:t>
      </w:r>
      <w:r>
        <w:rPr>
          <w:rFonts w:ascii="Times New Roman" w:hAnsi="Times New Roman" w:cs="Times New Roman"/>
          <w:sz w:val="22"/>
          <w:szCs w:val="24"/>
        </w:rPr>
        <w:t xml:space="preserve"> </w:t>
      </w:r>
      <w:proofErr w:type="spellStart"/>
      <w:r>
        <w:rPr>
          <w:rFonts w:ascii="Times New Roman" w:hAnsi="Times New Roman" w:cs="Times New Roman"/>
          <w:sz w:val="22"/>
        </w:rPr>
        <w:t>green house</w:t>
      </w:r>
      <w:proofErr w:type="spellEnd"/>
      <w:r>
        <w:rPr>
          <w:rFonts w:ascii="Times New Roman" w:hAnsi="Times New Roman" w:cs="Times New Roman"/>
          <w:sz w:val="22"/>
        </w:rPr>
        <w:t xml:space="preserve"> gases (</w:t>
      </w:r>
      <w:r w:rsidRPr="00A97496">
        <w:rPr>
          <w:rFonts w:ascii="Times New Roman" w:hAnsi="Times New Roman" w:cs="Times New Roman"/>
          <w:sz w:val="22"/>
        </w:rPr>
        <w:t>GHGs</w:t>
      </w:r>
      <w:r>
        <w:rPr>
          <w:rFonts w:ascii="Times New Roman" w:hAnsi="Times New Roman" w:cs="Times New Roman"/>
          <w:sz w:val="22"/>
        </w:rPr>
        <w:t>)</w:t>
      </w:r>
      <w:r w:rsidRPr="00A97496">
        <w:rPr>
          <w:rFonts w:ascii="Times New Roman" w:hAnsi="Times New Roman" w:cs="Times New Roman"/>
          <w:sz w:val="22"/>
        </w:rPr>
        <w:t xml:space="preserve"> emissions from road transport raises special concern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&lt;EndNote&gt;&lt;Cite&gt;&lt;Author&gt;Gorham&lt;/Author&gt;&lt;Year&gt;2002&lt;/Year&gt;&lt;RecNum&gt;141&lt;/RecNum&gt;&lt;DisplayText&gt;(Gorham 2002)&lt;/DisplayText&gt;&lt;record&gt;&lt;rec-number&gt;141&lt;/rec-number&gt;&lt;foreign-keys&gt;&lt;key app="EN" db-id="xx2sdxzxyppx5jedtfkvpvsn9sve2252dadz" timestamp="1612683416"&gt;141&lt;/key&gt;&lt;/foreign-keys&gt;&lt;ref-type name="Journal Article"&gt;17&lt;/ref-type&gt;&lt;contributors&gt;&lt;authors&gt;&lt;author&gt;Gorham, Roger&lt;/author&gt;&lt;/authors&gt;&lt;/contributors&gt;&lt;titles&gt;&lt;title&gt;Air pollution from ground transportation&lt;/title&gt;&lt;secondary-title&gt;An Assessment of Causes, Strategies and Tactics, and Proposed Actions for the International Community. New York: United Nations, Division of Sustainable Development, Department of Economic and Social Affairs&lt;/secondary-title&gt;&lt;/titles&gt;&lt;periodical&gt;&lt;full-title&gt;An Assessment of Causes, Strategies and Tactics, and Proposed Actions for the International Community. New York: United Nations, Division of Sustainable Development, Department of Economic and Social Affairs&lt;/full-title&gt;&lt;/periodical&gt;&lt;dates&gt;&lt;year&gt;2002&lt;/year&gt;&lt;/dates&gt;&lt;urls&gt;&lt;/urls&gt;&lt;/record&gt;&lt;/Cite&gt;&lt;/EndNote&gt;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(Gorham 2002)</w:t>
      </w:r>
      <w:r w:rsidRPr="00A97496">
        <w:rPr>
          <w:rFonts w:ascii="Times New Roman" w:hAnsi="Times New Roman" w:cs="Times New Roman"/>
          <w:sz w:val="22"/>
        </w:rPr>
        <w:fldChar w:fldCharType="end"/>
      </w:r>
      <w:r>
        <w:rPr>
          <w:rFonts w:ascii="Times New Roman" w:hAnsi="Times New Roman" w:cs="Times New Roman"/>
          <w:sz w:val="22"/>
        </w:rPr>
        <w:t xml:space="preserve">, </w:t>
      </w:r>
      <w:r w:rsidRPr="00234DE3">
        <w:rPr>
          <w:rFonts w:ascii="Times New Roman" w:hAnsi="Times New Roman" w:cs="Times New Roman"/>
          <w:sz w:val="22"/>
        </w:rPr>
        <w:t>sustaina</w:t>
      </w:r>
      <w:r>
        <w:rPr>
          <w:rFonts w:ascii="Times New Roman" w:hAnsi="Times New Roman" w:cs="Times New Roman"/>
          <w:sz w:val="22"/>
        </w:rPr>
        <w:t>bility</w:t>
      </w:r>
      <w:r w:rsidRPr="00234DE3">
        <w:rPr>
          <w:rFonts w:ascii="Times New Roman" w:hAnsi="Times New Roman" w:cs="Times New Roman"/>
          <w:sz w:val="22"/>
        </w:rPr>
        <w:t xml:space="preserve"> is being </w:t>
      </w:r>
      <w:r>
        <w:rPr>
          <w:rFonts w:ascii="Times New Roman" w:hAnsi="Times New Roman" w:cs="Times New Roman"/>
          <w:sz w:val="22"/>
        </w:rPr>
        <w:t>discussed</w:t>
      </w:r>
      <w:r w:rsidRPr="00234DE3">
        <w:rPr>
          <w:rFonts w:ascii="Times New Roman" w:hAnsi="Times New Roman" w:cs="Times New Roman"/>
          <w:sz w:val="22"/>
        </w:rPr>
        <w:t xml:space="preserve"> more often</w:t>
      </w:r>
      <w:r>
        <w:rPr>
          <w:rFonts w:ascii="Times New Roman" w:hAnsi="Times New Roman" w:cs="Times New Roman"/>
          <w:sz w:val="22"/>
        </w:rPr>
        <w:t xml:space="preserve"> and f</w:t>
      </w:r>
      <w:r w:rsidRPr="00A97496">
        <w:rPr>
          <w:rFonts w:ascii="Times New Roman" w:hAnsi="Times New Roman" w:cs="Times New Roman"/>
          <w:sz w:val="22"/>
        </w:rPr>
        <w:t>uel efficiency has be</w:t>
      </w:r>
      <w:r>
        <w:rPr>
          <w:rFonts w:ascii="Times New Roman" w:hAnsi="Times New Roman" w:cs="Times New Roman"/>
          <w:sz w:val="22"/>
        </w:rPr>
        <w:t>come</w:t>
      </w:r>
      <w:r w:rsidRPr="00A97496">
        <w:rPr>
          <w:rFonts w:ascii="Times New Roman" w:hAnsi="Times New Roman" w:cs="Times New Roman"/>
          <w:sz w:val="22"/>
        </w:rPr>
        <w:t xml:space="preserve"> a crucial topic</w:t>
      </w:r>
      <w:r>
        <w:rPr>
          <w:rFonts w:ascii="Times New Roman" w:hAnsi="Times New Roman" w:cs="Times New Roman"/>
          <w:sz w:val="22"/>
        </w:rPr>
        <w:t xml:space="preserve"> in the fields around driving sustainability </w: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PEVuZE5vdGU+PENpdGU+PEF1dGhvcj5IdWFuZzwvQXV0aG9yPjxZZWFyPjIwMTg8L1llYXI+PFJl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(Allison et al. 2022; Barth and Boriboonsomsin 2009; Hua et al. 2022; Huang et al. 2018; Jazairy et al.)</w:t>
      </w:r>
      <w:r>
        <w:rPr>
          <w:rFonts w:ascii="Times New Roman" w:hAnsi="Times New Roman" w:cs="Times New Roman"/>
          <w:sz w:val="22"/>
        </w:rPr>
        <w:fldChar w:fldCharType="end"/>
      </w:r>
      <w:r>
        <w:rPr>
          <w:rFonts w:ascii="Times New Roman" w:hAnsi="Times New Roman" w:cs="Times New Roman"/>
          <w:sz w:val="22"/>
        </w:rPr>
        <w:t xml:space="preserve">. </w:t>
      </w:r>
    </w:p>
    <w:p w14:paraId="42F2A317" w14:textId="77777777" w:rsidR="00042562" w:rsidRDefault="00042562" w:rsidP="00042562">
      <w:pPr>
        <w:rPr>
          <w:rFonts w:ascii="Times New Roman" w:hAnsi="Times New Roman" w:cs="Times New Roman"/>
          <w:sz w:val="22"/>
        </w:rPr>
      </w:pPr>
    </w:p>
    <w:p w14:paraId="716792C7" w14:textId="0F94A84D" w:rsidR="00042562" w:rsidRPr="007560C1" w:rsidRDefault="00042562" w:rsidP="00042562">
      <w:pPr>
        <w:rPr>
          <w:rFonts w:ascii="Times New Roman" w:hAnsi="Times New Roman" w:cs="Times New Roman"/>
          <w:szCs w:val="21"/>
        </w:rPr>
      </w:pPr>
      <w:r w:rsidRPr="007560C1">
        <w:rPr>
          <w:rFonts w:ascii="Times New Roman" w:hAnsi="Times New Roman" w:cs="Times New Roman" w:hint="eastAsia"/>
          <w:szCs w:val="21"/>
        </w:rPr>
        <w:t>P</w:t>
      </w:r>
      <w:r w:rsidRPr="007560C1">
        <w:rPr>
          <w:rFonts w:ascii="Times New Roman" w:hAnsi="Times New Roman" w:cs="Times New Roman"/>
          <w:szCs w:val="21"/>
        </w:rPr>
        <w:t>rior studi</w:t>
      </w:r>
      <w:r w:rsidRPr="007560C1">
        <w:rPr>
          <w:rFonts w:ascii="Times New Roman" w:hAnsi="Times New Roman" w:cs="Times New Roman" w:hint="eastAsia"/>
          <w:szCs w:val="21"/>
        </w:rPr>
        <w:t>es</w:t>
      </w:r>
      <w:r w:rsidRPr="007560C1">
        <w:rPr>
          <w:rFonts w:ascii="Times New Roman" w:hAnsi="Times New Roman" w:cs="Times New Roman"/>
          <w:szCs w:val="21"/>
        </w:rPr>
        <w:t xml:space="preserve"> indicated that fuel efficiency from road transport will be influenced by several factors, such as driving environment (</w:t>
      </w:r>
      <w:r w:rsidRPr="007560C1">
        <w:rPr>
          <w:rFonts w:ascii="Times New Roman" w:hAnsi="Times New Roman" w:cs="Times New Roman" w:hint="eastAsia"/>
          <w:szCs w:val="21"/>
        </w:rPr>
        <w:t>e.g.,</w:t>
      </w:r>
      <w:r w:rsidRPr="007560C1">
        <w:rPr>
          <w:rFonts w:ascii="Times New Roman" w:hAnsi="Times New Roman" w:cs="Times New Roman"/>
          <w:szCs w:val="21"/>
        </w:rPr>
        <w:t xml:space="preserve"> roadway and roadside environment), demographic information, </w:t>
      </w:r>
      <w:r w:rsidRPr="007560C1">
        <w:rPr>
          <w:rFonts w:ascii="Times New Roman" w:hAnsi="Times New Roman" w:cs="Times New Roman"/>
          <w:szCs w:val="21"/>
        </w:rPr>
        <w:lastRenderedPageBreak/>
        <w:t xml:space="preserve">driving style, weather, and vehicle/fuel types </w: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 </w:instrText>
      </w:r>
      <w:r w:rsidRPr="007560C1">
        <w:rPr>
          <w:rFonts w:ascii="Times New Roman" w:hAnsi="Times New Roman" w:cs="Times New Roman"/>
          <w:szCs w:val="21"/>
        </w:rPr>
        <w:fldChar w:fldCharType="begin">
          <w:fldData xml:space="preserve">PEVuZE5vdGU+PENpdGU+PEF1dGhvcj5TaXZhazwvQXV0aG9yPjxZZWFyPjIwMDk8L1llYXI+PFJl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</w:fldData>
        </w:fldChar>
      </w:r>
      <w:r w:rsidRPr="007560C1">
        <w:rPr>
          <w:rFonts w:ascii="Times New Roman" w:hAnsi="Times New Roman" w:cs="Times New Roman"/>
          <w:szCs w:val="21"/>
        </w:rPr>
        <w:instrText xml:space="preserve"> ADDIN EN.CITE.DATA </w:instrText>
      </w:r>
      <w:r w:rsidRPr="007560C1">
        <w:rPr>
          <w:rFonts w:ascii="Times New Roman" w:hAnsi="Times New Roman" w:cs="Times New Roman"/>
          <w:szCs w:val="21"/>
        </w:rPr>
      </w:r>
      <w:r w:rsidRPr="007560C1">
        <w:rPr>
          <w:rFonts w:ascii="Times New Roman" w:hAnsi="Times New Roman" w:cs="Times New Roman"/>
          <w:szCs w:val="21"/>
        </w:rPr>
        <w:fldChar w:fldCharType="end"/>
      </w:r>
      <w:r w:rsidRPr="007560C1">
        <w:rPr>
          <w:rFonts w:ascii="Times New Roman" w:hAnsi="Times New Roman" w:cs="Times New Roman"/>
          <w:szCs w:val="21"/>
        </w:rPr>
      </w:r>
      <w:r w:rsidRPr="007560C1">
        <w:rPr>
          <w:rFonts w:ascii="Times New Roman" w:hAnsi="Times New Roman" w:cs="Times New Roman"/>
          <w:szCs w:val="21"/>
        </w:rPr>
        <w:fldChar w:fldCharType="separate"/>
      </w:r>
      <w:r w:rsidRPr="007560C1">
        <w:rPr>
          <w:rFonts w:ascii="Times New Roman" w:hAnsi="Times New Roman" w:cs="Times New Roman"/>
          <w:noProof/>
          <w:szCs w:val="21"/>
        </w:rPr>
        <w:t>(Ewing et al. 1997; Fafoutellis et al. 2021; Sivak and Tsimhoni 2009; Wang et al. 2014)</w:t>
      </w:r>
      <w:r w:rsidRPr="007560C1">
        <w:rPr>
          <w:rFonts w:ascii="Times New Roman" w:hAnsi="Times New Roman" w:cs="Times New Roman"/>
          <w:szCs w:val="21"/>
        </w:rPr>
        <w:fldChar w:fldCharType="end"/>
      </w:r>
      <w:r w:rsidRPr="007560C1">
        <w:rPr>
          <w:rFonts w:ascii="Times New Roman" w:hAnsi="Times New Roman" w:cs="Times New Roman"/>
          <w:szCs w:val="21"/>
        </w:rPr>
        <w:t xml:space="preserve">. </w:t>
      </w:r>
      <w:r w:rsidR="00F0491C" w:rsidRPr="007560C1">
        <w:rPr>
          <w:rFonts w:ascii="Times New Roman" w:hAnsi="Times New Roman" w:cs="Times New Roman"/>
          <w:szCs w:val="21"/>
        </w:rPr>
        <w:t xml:space="preserve">Actually, </w:t>
      </w:r>
      <w:r w:rsidR="000B2608" w:rsidRPr="007560C1">
        <w:rPr>
          <w:rFonts w:ascii="Times New Roman" w:hAnsi="Times New Roman" w:cs="Times New Roman"/>
          <w:szCs w:val="21"/>
        </w:rPr>
        <w:t xml:space="preserve">the definition of fuel efficiency may differ in different literature. </w:t>
      </w:r>
      <w:r w:rsidR="003C36F4" w:rsidRPr="007560C1">
        <w:rPr>
          <w:rFonts w:ascii="Times New Roman" w:hAnsi="Times New Roman" w:cs="Times New Roman"/>
          <w:szCs w:val="21"/>
        </w:rPr>
        <w:t xml:space="preserve">It can be fuel consumption per unit time (L/h) or per unit distance (L/100 km) </w:t>
      </w:r>
      <w:r w:rsidR="0074086C" w:rsidRPr="007560C1">
        <w:rPr>
          <w:rFonts w:ascii="Times New Roman" w:hAnsi="Times New Roman" w:cs="Times New Roman"/>
          <w:szCs w:val="21"/>
        </w:rPr>
        <w:fldChar w:fldCharType="begin"/>
      </w:r>
      <w:r w:rsidR="002A5693" w:rsidRPr="007560C1">
        <w:rPr>
          <w:rFonts w:ascii="Times New Roman" w:hAnsi="Times New Roman" w:cs="Times New Roman"/>
          <w:szCs w:val="21"/>
        </w:rPr>
        <w:instrText xml:space="preserve"> ADDIN EN.CITE &lt;EndNote&gt;&lt;Cite&gt;&lt;Author&gt;Wang&lt;/Author&gt;&lt;Year&gt;2008&lt;/Year&gt;&lt;RecNum&gt;417&lt;/RecNum&gt;&lt;DisplayText&gt;(Vaezipour et al. 2015; Wang et al. 2008)&lt;/DisplayText&gt;&lt;record&gt;&lt;rec-number&gt;417&lt;/rec-number&gt;&lt;foreign-keys&gt;&lt;key app="EN" db-id="xx2sdxzxyppx5jedtfkvpvsn9sve2252dadz" timestamp="1645779371"&gt;417&lt;/key&gt;&lt;/foreign-keys&gt;&lt;ref-type name="Journal Article"&gt;17&lt;/ref-type&gt;&lt;contributors&gt;&lt;authors&gt;&lt;author&gt;Wang, Haikun&lt;/author&gt;&lt;author&gt;Fu, Lixin&lt;/author&gt;&lt;author&gt;Zhou, Yu&lt;/author&gt;&lt;author&gt;Li, He&lt;/author&gt;&lt;/authors&gt;&lt;/contributors&gt;&lt;titles&gt;&lt;title&gt;Modelling of the fuel consumption for passenger cars regarding driving characteristics&lt;/title&gt;&lt;secondary-title&gt;Transportation Research Part D: Transport and Environment&lt;/secondary-title&gt;&lt;/titles&gt;&lt;periodical&gt;&lt;full-title&gt;Transportation research part D: transport and environment&lt;/full-title&gt;&lt;/periodical&gt;&lt;pages&gt;479-482&lt;/pages&gt;&lt;volume&gt;13&lt;/volume&gt;&lt;number&gt;7&lt;/number&gt;&lt;dates&gt;&lt;year&gt;2008&lt;/year&gt;&lt;/dates&gt;&lt;isbn&gt;1361-9209&lt;/isbn&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74086C" w:rsidRPr="007560C1">
        <w:rPr>
          <w:rFonts w:ascii="Times New Roman" w:hAnsi="Times New Roman" w:cs="Times New Roman"/>
          <w:szCs w:val="21"/>
        </w:rPr>
        <w:fldChar w:fldCharType="separate"/>
      </w:r>
      <w:r w:rsidR="002A5693" w:rsidRPr="007560C1">
        <w:rPr>
          <w:rFonts w:ascii="Times New Roman" w:hAnsi="Times New Roman" w:cs="Times New Roman"/>
          <w:noProof/>
          <w:szCs w:val="21"/>
        </w:rPr>
        <w:t>(Vaezipour et al. 2015; Wang et al. 2008)</w:t>
      </w:r>
      <w:r w:rsidR="0074086C" w:rsidRPr="007560C1">
        <w:rPr>
          <w:rFonts w:ascii="Times New Roman" w:hAnsi="Times New Roman" w:cs="Times New Roman"/>
          <w:szCs w:val="21"/>
        </w:rPr>
        <w:fldChar w:fldCharType="end"/>
      </w:r>
      <w:r w:rsidR="003C36F4" w:rsidRPr="007560C1">
        <w:rPr>
          <w:rFonts w:ascii="Times New Roman" w:hAnsi="Times New Roman" w:cs="Times New Roman"/>
          <w:szCs w:val="21"/>
        </w:rPr>
        <w:t>.</w:t>
      </w:r>
      <w:r w:rsidR="002A5693" w:rsidRPr="007560C1">
        <w:rPr>
          <w:rFonts w:ascii="Times New Roman" w:hAnsi="Times New Roman" w:cs="Times New Roman"/>
          <w:szCs w:val="21"/>
        </w:rPr>
        <w:t xml:space="preserve"> And a</w:t>
      </w:r>
      <w:r w:rsidR="00F0491C" w:rsidRPr="007560C1">
        <w:rPr>
          <w:rFonts w:ascii="Times New Roman" w:hAnsi="Times New Roman" w:cs="Times New Roman"/>
        </w:rPr>
        <w:t xml:space="preserve">ccording to some other literature, fuel efficiency is based on a vehicle’s miles per gallon </w:t>
      </w:r>
      <w:r w:rsidR="00F0491C" w:rsidRPr="007560C1">
        <w:rPr>
          <w:rFonts w:ascii="Times New Roman" w:hAnsi="Times New Roman" w:cs="Times New Roman"/>
        </w:rPr>
        <w:fldChar w:fldCharType="begin"/>
      </w:r>
      <w:r w:rsidR="00F0491C" w:rsidRPr="007560C1">
        <w:rPr>
          <w:rFonts w:ascii="Times New Roman" w:hAnsi="Times New Roman" w:cs="Times New Roman"/>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0491C" w:rsidRPr="007560C1">
        <w:rPr>
          <w:rFonts w:ascii="Times New Roman" w:hAnsi="Times New Roman" w:cs="Times New Roman"/>
        </w:rPr>
        <w:fldChar w:fldCharType="separate"/>
      </w:r>
      <w:r w:rsidR="00F0491C" w:rsidRPr="007560C1">
        <w:rPr>
          <w:rFonts w:ascii="Times New Roman" w:hAnsi="Times New Roman" w:cs="Times New Roman"/>
          <w:noProof/>
        </w:rPr>
        <w:t>(Carson 1980; McCarthy and Tay 1998)</w:t>
      </w:r>
      <w:r w:rsidR="00F0491C" w:rsidRPr="007560C1">
        <w:rPr>
          <w:rFonts w:ascii="Times New Roman" w:hAnsi="Times New Roman" w:cs="Times New Roman"/>
        </w:rPr>
        <w:fldChar w:fldCharType="end"/>
      </w:r>
      <w:r w:rsidR="00F0491C" w:rsidRPr="007560C1">
        <w:rPr>
          <w:rFonts w:ascii="Times New Roman" w:hAnsi="Times New Roman" w:cs="Times New Roman"/>
        </w:rPr>
        <w:t xml:space="preserve">. Considering both definitions, fuel efficiency is </w:t>
      </w:r>
      <w:r w:rsidR="00A861C5" w:rsidRPr="007560C1">
        <w:rPr>
          <w:rFonts w:ascii="Times New Roman" w:hAnsi="Times New Roman" w:cs="Times New Roman"/>
        </w:rPr>
        <w:t>defined</w:t>
      </w:r>
      <w:r w:rsidR="00F0491C" w:rsidRPr="007560C1">
        <w:rPr>
          <w:rFonts w:ascii="Times New Roman" w:hAnsi="Times New Roman" w:cs="Times New Roman"/>
        </w:rPr>
        <w:t xml:space="preserve"> by the amount of fuel consumed </w:t>
      </w:r>
      <w:r w:rsidR="00F0491C" w:rsidRPr="007560C1">
        <w:rPr>
          <w:rFonts w:ascii="Times New Roman" w:hAnsi="Times New Roman" w:cs="Times New Roman" w:hint="eastAsia"/>
        </w:rPr>
        <w:t>per</w:t>
      </w:r>
      <w:r w:rsidR="00F0491C" w:rsidRPr="007560C1">
        <w:rPr>
          <w:rFonts w:ascii="Times New Roman" w:hAnsi="Times New Roman" w:cs="Times New Roman"/>
        </w:rPr>
        <w:t xml:space="preserve"> unit distance (</w:t>
      </w:r>
      <w:r w:rsidR="002B14CF" w:rsidRPr="007560C1">
        <w:rPr>
          <w:rFonts w:ascii="Times New Roman" w:hAnsi="Times New Roman" w:cs="Times New Roman"/>
        </w:rPr>
        <w:t>L</w:t>
      </w:r>
      <w:r w:rsidR="00F0491C" w:rsidRPr="007560C1">
        <w:rPr>
          <w:rFonts w:ascii="Times New Roman" w:hAnsi="Times New Roman" w:cs="Times New Roman"/>
        </w:rPr>
        <w:t>/k</w:t>
      </w:r>
      <w:r w:rsidR="002B14CF" w:rsidRPr="007560C1">
        <w:rPr>
          <w:rFonts w:ascii="Times New Roman" w:hAnsi="Times New Roman" w:cs="Times New Roman"/>
        </w:rPr>
        <w:t>m</w:t>
      </w:r>
      <w:r w:rsidR="00F0491C" w:rsidRPr="007560C1">
        <w:rPr>
          <w:rFonts w:ascii="Times New Roman" w:hAnsi="Times New Roman" w:cs="Times New Roman"/>
        </w:rPr>
        <w:t>) in this paper.</w:t>
      </w:r>
    </w:p>
    <w:p w14:paraId="2D76CBF0" w14:textId="77777777" w:rsidR="00042562" w:rsidRDefault="00042562" w:rsidP="00042562">
      <w:pPr>
        <w:rPr>
          <w:rFonts w:ascii="Times New Roman" w:hAnsi="Times New Roman" w:cs="Times New Roman"/>
          <w:sz w:val="22"/>
        </w:rPr>
      </w:pPr>
    </w:p>
    <w:p w14:paraId="417A828A" w14:textId="77777777" w:rsidR="00042562" w:rsidRPr="00653D4F" w:rsidRDefault="00042562" w:rsidP="00042562">
      <w:pPr>
        <w:rPr>
          <w:rFonts w:ascii="Times New Roman" w:hAnsi="Times New Roman" w:cs="Times New Roman"/>
          <w:sz w:val="22"/>
          <w:szCs w:val="24"/>
        </w:rPr>
      </w:pPr>
      <w:r w:rsidRPr="00A97496">
        <w:rPr>
          <w:rFonts w:ascii="Times New Roman" w:eastAsia="宋体" w:hAnsi="Times New Roman" w:cs="Times New Roman"/>
          <w:sz w:val="22"/>
        </w:rPr>
        <w:t xml:space="preserve">In order to improve fuel efficiency and reduce fuel consumption, several measures have come out. The most popular ones are </w:t>
      </w:r>
      <w:r w:rsidRPr="00A97496">
        <w:rPr>
          <w:rFonts w:ascii="Times New Roman" w:hAnsi="Times New Roman" w:cs="Times New Roman"/>
          <w:sz w:val="22"/>
        </w:rPr>
        <w:t xml:space="preserve">investing in new vehicle technologies (like advanced engines) and fuels, and promoting a fuel-efficient driving style, i.e. eco-driving </w:t>
      </w:r>
      <w:r w:rsidRPr="00A97496">
        <w:rPr>
          <w:rFonts w:ascii="Times New Roman" w:hAnsi="Times New Roman" w:cs="Times New Roman"/>
          <w:sz w:val="22"/>
        </w:rPr>
        <w:fldChar w:fldCharType="begin"/>
      </w:r>
      <w:r w:rsidRPr="00A97496">
        <w:rPr>
          <w:rFonts w:ascii="Times New Roman" w:hAnsi="Times New Roman" w:cs="Times New Roman"/>
          <w:sz w:val="22"/>
        </w:rPr>
        <w:instrText xml:space="preserve"> ADDIN EN.CITE &lt;EndNote&gt;&lt;Cite&gt;&lt;Author&gt;Zhou&lt;/Author&gt;&lt;Year&gt;2016&lt;/Year&gt;&lt;RecNum&gt;282&lt;/RecNum&gt;&lt;DisplayText&gt;(Alam and McNabola 2014; 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Cite&gt;&lt;Author&gt;Alam&lt;/Author&gt;&lt;Year&gt;2014&lt;/Year&gt;&lt;RecNum&gt;284&lt;/RecNum&gt;&lt;record&gt;&lt;rec-number&gt;284&lt;/rec-number&gt;&lt;foreign-keys&gt;&lt;key app="EN" db-id="xx2sdxzxyppx5jedtfkvpvsn9sve2252dadz" timestamp="1639407390"&gt;284&lt;/key&gt;&lt;/foreign-keys&gt;&lt;ref-type name="Journal Article"&gt;17&lt;/ref-type&gt;&lt;contributors&gt;&lt;authors&gt;&lt;author&gt;Alam, Md Saniul&lt;/author&gt;&lt;author&gt;McNabola, Aonghus&lt;/author&gt;&lt;/authors&gt;&lt;/contributors&gt;&lt;titles&gt;&lt;title&gt;A critical review and assessment of Eco-Driving policy &amp;amp; technology: Benefits &amp;amp; limitations&lt;/title&gt;&lt;secondary-title&gt;Transport Policy&lt;/secondary-title&gt;&lt;/titles&gt;&lt;periodical&gt;&lt;full-title&gt;Transport Policy&lt;/full-title&gt;&lt;/periodical&gt;&lt;pages&gt;42-49&lt;/pages&gt;&lt;volume&gt;35&lt;/volume&gt;&lt;dates&gt;&lt;year&gt;2014&lt;/year&gt;&lt;/dates&gt;&lt;isbn&gt;0967-070X&lt;/isbn&gt;&lt;urls&gt;&lt;/urls&gt;&lt;/record&gt;&lt;/Cite&gt;&lt;/EndNote&gt;</w:instrText>
      </w:r>
      <w:r w:rsidRPr="00A97496">
        <w:rPr>
          <w:rFonts w:ascii="Times New Roman" w:hAnsi="Times New Roman" w:cs="Times New Roman"/>
          <w:sz w:val="22"/>
        </w:rPr>
        <w:fldChar w:fldCharType="separate"/>
      </w:r>
      <w:r w:rsidRPr="00A97496">
        <w:rPr>
          <w:rFonts w:ascii="Times New Roman" w:hAnsi="Times New Roman" w:cs="Times New Roman"/>
          <w:noProof/>
          <w:sz w:val="22"/>
        </w:rPr>
        <w:t>(Alam and McNabola 2014; Zhou et al. 2016)</w:t>
      </w:r>
      <w:r w:rsidRPr="00A97496">
        <w:rPr>
          <w:rFonts w:ascii="Times New Roman" w:hAnsi="Times New Roman" w:cs="Times New Roman"/>
          <w:sz w:val="22"/>
        </w:rPr>
        <w:fldChar w:fldCharType="end"/>
      </w:r>
      <w:r w:rsidRPr="00A97496">
        <w:rPr>
          <w:rFonts w:ascii="Times New Roman" w:hAnsi="Times New Roman" w:cs="Times New Roman"/>
          <w:sz w:val="22"/>
        </w:rPr>
        <w:t>.</w:t>
      </w:r>
      <w:r w:rsidRPr="00A97496">
        <w:rPr>
          <w:rFonts w:ascii="Times New Roman" w:eastAsia="宋体" w:hAnsi="Times New Roman" w:cs="Times New Roman"/>
          <w:sz w:val="22"/>
        </w:rPr>
        <w:t xml:space="preserve"> Among them, eco-driving can be significantly </w:t>
      </w:r>
      <w:r w:rsidRPr="00A97496">
        <w:rPr>
          <w:rFonts w:ascii="Times New Roman" w:hAnsi="Times New Roman" w:cs="Times New Roman"/>
          <w:sz w:val="22"/>
        </w:rPr>
        <w:t>lower-cost and more immediate.</w:t>
      </w:r>
      <w:r w:rsidRPr="00A97496">
        <w:rPr>
          <w:rFonts w:ascii="Times New Roman" w:eastAsia="宋体" w:hAnsi="Times New Roman" w:cs="Times New Roman"/>
          <w:sz w:val="22"/>
        </w:rPr>
        <w:t xml:space="preserve"> </w:t>
      </w:r>
      <w:r w:rsidRPr="0000493C">
        <w:rPr>
          <w:rFonts w:ascii="Times New Roman" w:hAnsi="Times New Roman" w:cs="Times New Roman"/>
          <w:sz w:val="22"/>
          <w:szCs w:val="24"/>
        </w:rPr>
        <w:t>Eco-driving is a new way of driving that has been developed since the mid-1990s and is now a climate change initiative that cannot be ignored</w:t>
      </w:r>
      <w:r w:rsidRPr="0048288B">
        <w:rPr>
          <w:rFonts w:ascii="Times New Roman" w:hAnsi="Times New Roman" w:cs="Times New Roman"/>
          <w:sz w:val="22"/>
          <w:szCs w:val="24"/>
        </w:rPr>
        <w:t xml:space="preserve"> </w:t>
      </w:r>
      <w:r w:rsidRPr="0048288B">
        <w:rPr>
          <w:rFonts w:ascii="Times New Roman" w:hAnsi="Times New Roman" w:cs="Times New Roman"/>
          <w:sz w:val="22"/>
          <w:szCs w:val="24"/>
        </w:rPr>
        <w:fldChar w:fldCharType="begin"/>
      </w:r>
      <w:r w:rsidRPr="0048288B">
        <w:rPr>
          <w:rFonts w:ascii="Times New Roman" w:hAnsi="Times New Roman" w:cs="Times New Roman"/>
          <w:sz w:val="22"/>
          <w:szCs w:val="24"/>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48288B">
        <w:rPr>
          <w:rFonts w:ascii="Times New Roman" w:hAnsi="Times New Roman" w:cs="Times New Roman"/>
          <w:sz w:val="22"/>
          <w:szCs w:val="24"/>
        </w:rPr>
        <w:fldChar w:fldCharType="separate"/>
      </w:r>
      <w:r w:rsidRPr="0048288B">
        <w:rPr>
          <w:rFonts w:ascii="Times New Roman" w:hAnsi="Times New Roman" w:cs="Times New Roman"/>
          <w:noProof/>
          <w:sz w:val="22"/>
          <w:szCs w:val="24"/>
        </w:rPr>
        <w:t>(Alessandrini et al. 2012; Barkenbus 2010)</w:t>
      </w:r>
      <w:r w:rsidRPr="0048288B">
        <w:rPr>
          <w:rFonts w:ascii="Times New Roman" w:hAnsi="Times New Roman" w:cs="Times New Roman"/>
          <w:sz w:val="22"/>
          <w:szCs w:val="24"/>
        </w:rPr>
        <w:fldChar w:fldCharType="end"/>
      </w:r>
      <w:r w:rsidRPr="0048288B">
        <w:rPr>
          <w:rFonts w:ascii="Times New Roman" w:hAnsi="Times New Roman" w:cs="Times New Roman"/>
          <w:sz w:val="22"/>
          <w:szCs w:val="24"/>
        </w:rPr>
        <w:t>.</w:t>
      </w:r>
      <w:r>
        <w:rPr>
          <w:rFonts w:ascii="Times New Roman" w:hAnsi="Times New Roman" w:cs="Times New Roman"/>
          <w:sz w:val="22"/>
          <w:szCs w:val="24"/>
        </w:rPr>
        <w:t xml:space="preserve"> It</w:t>
      </w:r>
      <w:r w:rsidRPr="00031B54">
        <w:rPr>
          <w:rFonts w:ascii="Times New Roman" w:hAnsi="Times New Roman" w:cs="Times New Roman"/>
          <w:sz w:val="22"/>
          <w:szCs w:val="24"/>
        </w:rPr>
        <w:t xml:space="preserve"> </w:t>
      </w:r>
      <w:r w:rsidRPr="00D7320C">
        <w:rPr>
          <w:rFonts w:ascii="Times New Roman" w:eastAsia="宋体" w:hAnsi="Times New Roman" w:cs="Times New Roman"/>
          <w:sz w:val="22"/>
        </w:rPr>
        <w:t>is a multidimensional concept</w:t>
      </w:r>
      <w:r w:rsidRPr="00031B54">
        <w:rPr>
          <w:rFonts w:ascii="Times New Roman" w:hAnsi="Times New Roman" w:cs="Times New Roman"/>
          <w:sz w:val="22"/>
          <w:szCs w:val="24"/>
        </w:rPr>
        <w:t xml:space="preserve"> and has different definitions or scope in the literature.</w:t>
      </w:r>
      <w:r>
        <w:rPr>
          <w:rFonts w:ascii="Times New Roman" w:hAnsi="Times New Roman" w:cs="Times New Roman"/>
          <w:sz w:val="22"/>
          <w:szCs w:val="24"/>
        </w:rPr>
        <w:t xml:space="preserve"> T</w:t>
      </w:r>
      <w:r w:rsidRPr="00990899">
        <w:rPr>
          <w:rFonts w:ascii="Times New Roman" w:hAnsi="Times New Roman" w:cs="Times New Roman"/>
          <w:sz w:val="22"/>
          <w:szCs w:val="24"/>
        </w:rPr>
        <w:t xml:space="preserve">he exact </w:t>
      </w:r>
      <w:r>
        <w:rPr>
          <w:rFonts w:ascii="Times New Roman" w:hAnsi="Times New Roman" w:cs="Times New Roman"/>
          <w:sz w:val="22"/>
          <w:szCs w:val="24"/>
        </w:rPr>
        <w:t xml:space="preserve">descriptions of the </w:t>
      </w:r>
      <w:r w:rsidRPr="00990899">
        <w:rPr>
          <w:rFonts w:ascii="Times New Roman" w:hAnsi="Times New Roman" w:cs="Times New Roman"/>
          <w:sz w:val="22"/>
          <w:szCs w:val="24"/>
        </w:rPr>
        <w:t>definition may vary</w:t>
      </w:r>
      <w:r>
        <w:rPr>
          <w:rFonts w:ascii="Times New Roman" w:hAnsi="Times New Roman" w:cs="Times New Roman"/>
          <w:sz w:val="22"/>
          <w:szCs w:val="24"/>
        </w:rPr>
        <w:t>,</w:t>
      </w:r>
      <w:r>
        <w:rPr>
          <w:rFonts w:ascii="Times New Roman" w:hAnsi="Times New Roman" w:cs="Times New Roman"/>
          <w:sz w:val="22"/>
        </w:rPr>
        <w:t xml:space="preserve"> nevertheless, the purpose of introducing the concept of </w:t>
      </w:r>
      <w:r w:rsidRPr="00A97496">
        <w:rPr>
          <w:rFonts w:ascii="Times New Roman" w:eastAsia="宋体" w:hAnsi="Times New Roman" w:cs="Times New Roman"/>
          <w:sz w:val="22"/>
        </w:rPr>
        <w:t>eco-drivin</w:t>
      </w:r>
      <w:r>
        <w:rPr>
          <w:rFonts w:ascii="Times New Roman" w:eastAsia="宋体" w:hAnsi="Times New Roman" w:cs="Times New Roman"/>
          <w:sz w:val="22"/>
        </w:rPr>
        <w:t xml:space="preserve">g in this field is to improve </w:t>
      </w:r>
      <w:r w:rsidRPr="00A97496">
        <w:rPr>
          <w:rFonts w:ascii="Times New Roman" w:eastAsia="宋体" w:hAnsi="Times New Roman" w:cs="Times New Roman"/>
          <w:sz w:val="22"/>
        </w:rPr>
        <w:t>fuel efficiency</w:t>
      </w:r>
      <w:r>
        <w:rPr>
          <w:rFonts w:ascii="Times New Roman" w:eastAsia="宋体" w:hAnsi="Times New Roman" w:cs="Times New Roman"/>
          <w:sz w:val="22"/>
        </w:rPr>
        <w:t xml:space="preserve"> and driver’s driving behavior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&lt;EndNote&gt;&lt;Cite&gt;&lt;Author&gt;Fafoutellis&lt;/Author&gt;&lt;Year&gt;2021&lt;/Year&gt;&lt;RecNum&gt;390&lt;/RecNum&gt;&lt;DisplayText&gt;(Fafoutellis et al. 2021)&lt;/DisplayText&gt;&lt;record&gt;&lt;rec-number&gt;390&lt;/rec-number&gt;&lt;foreign-keys&gt;&lt;key app="EN" db-id="xx2sdxzxyppx5jedtfkvpvsn9sve2252dadz" timestamp="1642573996"&gt;390&lt;/key&gt;&lt;/foreign-keys&gt;&lt;ref-type name="Journal Article"&gt;17&lt;/ref-type&gt;&lt;contributors&gt;&lt;authors&gt;&lt;author&gt;Fafoutellis, Panagiotis&lt;/author&gt;&lt;author&gt;Mantouka, Eleni G&lt;/author&gt;&lt;author&gt;Vlahogianni, Eleni I&lt;/author&gt;&lt;/authors&gt;&lt;/contributors&gt;&lt;titles&gt;&lt;title&gt;Eco-driving and its impacts on fuel efficiency: An overview of technologies and data-driven methods&lt;/title&gt;&lt;secondary-title&gt;Sustainability&lt;/secondary-title&gt;&lt;/titles&gt;&lt;periodical&gt;&lt;full-title&gt;Sustainability&lt;/full-title&gt;&lt;/periodical&gt;&lt;pages&gt;226&lt;/pages&gt;&lt;volume&gt;13&lt;/volume&gt;&lt;number&gt;1&lt;/number&gt;&lt;dates&gt;&lt;year&gt;2021&lt;/year&gt;&lt;/dates&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(Fafoutellis et al. 2021)</w:t>
      </w:r>
      <w:r>
        <w:rPr>
          <w:rFonts w:ascii="Times New Roman" w:eastAsia="宋体" w:hAnsi="Times New Roman" w:cs="Times New Roman"/>
          <w:sz w:val="22"/>
        </w:rPr>
        <w:fldChar w:fldCharType="end"/>
      </w:r>
      <w:r>
        <w:rPr>
          <w:rFonts w:ascii="Times New Roman" w:eastAsia="宋体" w:hAnsi="Times New Roman" w:cs="Times New Roman"/>
          <w:sz w:val="22"/>
        </w:rPr>
        <w:t>. Thus, in this paper, e</w:t>
      </w:r>
      <w:r w:rsidRPr="00A97496">
        <w:rPr>
          <w:rFonts w:ascii="Times New Roman" w:eastAsia="宋体" w:hAnsi="Times New Roman" w:cs="Times New Roman"/>
          <w:sz w:val="22"/>
        </w:rPr>
        <w:t>co-drivin</w:t>
      </w:r>
      <w:r>
        <w:rPr>
          <w:rFonts w:ascii="Times New Roman" w:eastAsia="宋体" w:hAnsi="Times New Roman" w:cs="Times New Roman"/>
          <w:sz w:val="22"/>
        </w:rPr>
        <w:t xml:space="preserve">g is defined as </w:t>
      </w:r>
      <w:r w:rsidRPr="00070C46">
        <w:rPr>
          <w:rFonts w:ascii="Times New Roman" w:eastAsia="宋体" w:hAnsi="Times New Roman" w:cs="Times New Roman"/>
          <w:sz w:val="22"/>
        </w:rPr>
        <w:t>the adoption of a driving behavior (or a driving style) that aims at</w:t>
      </w:r>
      <w:r>
        <w:rPr>
          <w:rFonts w:ascii="Times New Roman" w:eastAsia="宋体" w:hAnsi="Times New Roman" w:cs="Times New Roman"/>
          <w:sz w:val="22"/>
        </w:rPr>
        <w:t xml:space="preserve"> </w:t>
      </w:r>
      <w:r w:rsidRPr="00070C46">
        <w:rPr>
          <w:rFonts w:ascii="Times New Roman" w:eastAsia="宋体" w:hAnsi="Times New Roman" w:cs="Times New Roman"/>
          <w:sz w:val="22"/>
        </w:rPr>
        <w:t>saving fuel and reducing harmful emissions of greenhouse gases (GHG)</w:t>
      </w:r>
      <w:r>
        <w:rPr>
          <w:rFonts w:ascii="Times New Roman" w:eastAsia="宋体" w:hAnsi="Times New Roman" w:cs="Times New Roman"/>
          <w:sz w:val="22"/>
        </w:rPr>
        <w:t xml:space="preserve"> </w:t>
      </w:r>
      <w:r>
        <w:rPr>
          <w:rFonts w:ascii="Times New Roman" w:eastAsia="宋体" w:hAnsi="Times New Roman" w:cs="Times New Roman"/>
          <w:sz w:val="22"/>
        </w:rPr>
        <w:fldChar w:fldCharType="begin"/>
      </w:r>
      <w:r>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Pr>
          <w:rFonts w:ascii="Times New Roman" w:eastAsia="宋体" w:hAnsi="Times New Roman" w:cs="Times New Roman"/>
          <w:sz w:val="22"/>
        </w:rPr>
        <w:fldChar w:fldCharType="separate"/>
      </w:r>
      <w:r>
        <w:rPr>
          <w:rFonts w:ascii="Times New Roman" w:eastAsia="宋体" w:hAnsi="Times New Roman" w:cs="Times New Roman"/>
          <w:noProof/>
          <w:sz w:val="22"/>
        </w:rPr>
        <w:t>(Andrieu and Saint Pierre 2012b)</w:t>
      </w:r>
      <w:r>
        <w:rPr>
          <w:rFonts w:ascii="Times New Roman" w:eastAsia="宋体" w:hAnsi="Times New Roman" w:cs="Times New Roman"/>
          <w:sz w:val="22"/>
        </w:rPr>
        <w:fldChar w:fldCharType="end"/>
      </w:r>
      <w:r>
        <w:rPr>
          <w:rFonts w:ascii="Times New Roman" w:eastAsia="宋体" w:hAnsi="Times New Roman" w:cs="Times New Roman"/>
          <w:sz w:val="22"/>
        </w:rPr>
        <w:t>.</w:t>
      </w:r>
    </w:p>
    <w:p w14:paraId="13EEC57F" w14:textId="77777777" w:rsidR="00042562" w:rsidRDefault="00042562" w:rsidP="00042562">
      <w:pPr>
        <w:rPr>
          <w:rFonts w:ascii="Times New Roman" w:eastAsia="宋体" w:hAnsi="Times New Roman" w:cs="Times New Roman"/>
          <w:sz w:val="22"/>
        </w:rPr>
      </w:pPr>
    </w:p>
    <w:p w14:paraId="4A1B590D" w14:textId="77777777" w:rsidR="00042562" w:rsidRPr="00A97496" w:rsidRDefault="00042562" w:rsidP="00042562">
      <w:pPr>
        <w:rPr>
          <w:rFonts w:ascii="Times New Roman" w:hAnsi="Times New Roman" w:cs="Times New Roman"/>
          <w:sz w:val="22"/>
        </w:rPr>
      </w:pPr>
      <w:r w:rsidRPr="00A97496">
        <w:rPr>
          <w:rFonts w:ascii="Times New Roman" w:eastAsia="宋体" w:hAnsi="Times New Roman" w:cs="Times New Roman"/>
          <w:sz w:val="22"/>
        </w:rPr>
        <w:t xml:space="preserve">In the field of eco-driving, there is the presence of IT as well. IT is often used to collect data and give feedbacks on drivers’ driving behavior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&lt;EndNote&gt;&lt;Cite&gt;&lt;Author&gt;Young&lt;/Author&gt;&lt;Year&gt;2011&lt;/Year&gt;&lt;RecNum&gt;285&lt;/RecNum&gt;&lt;DisplayText&gt;(Stillwater et al. 2017; Young et al. 2011)&lt;/DisplayText&gt;&lt;record&gt;&lt;rec-number&gt;285&lt;/rec-number&gt;&lt;foreign-keys&gt;&lt;key app="EN" db-id="xx2sdxzxyppx5jedtfkvpvsn9sve2252dadz" timestamp="1639409345"&gt;285&lt;/key&gt;&lt;/foreign-keys&gt;&lt;ref-type name="Journal Article"&gt;17&lt;/ref-type&gt;&lt;contributors&gt;&lt;authors&gt;&lt;author&gt;Young, Mark S&lt;/author&gt;&lt;author&gt;Birrell, Stewart A&lt;/author&gt;&lt;author&gt;Stanton, Neville A&lt;/author&gt;&lt;/authors&gt;&lt;/contributors&gt;&lt;titles&gt;&lt;title&gt;Safe driving in a green world: A review of driver performance benchmarks and technologies to support ‘smart’driving&lt;/title&gt;&lt;secondary-title&gt;Applied ergonomics&lt;/secondary-title&gt;&lt;/titles&gt;&lt;periodical&gt;&lt;full-title&gt;Applied ergonomics&lt;/full-title&gt;&lt;/periodical&gt;&lt;pages&gt;533-539&lt;/pages&gt;&lt;volume&gt;42&lt;/volume&gt;&lt;number&gt;4&lt;/number&gt;&lt;dates&gt;&lt;year&gt;2011&lt;/year&gt;&lt;/dates&gt;&lt;isbn&gt;0003-6870&lt;/isbn&gt;&lt;urls&gt;&lt;/urls&gt;&lt;/record&gt;&lt;/Cite&gt;&lt;Cite&gt;&lt;Author&gt;Stillwater&lt;/Author&gt;&lt;Year&gt;2017&lt;/Year&gt;&lt;RecNum&gt;286&lt;/RecNum&gt;&lt;record&gt;&lt;rec-number&gt;286&lt;/rec-number&gt;&lt;foreign-keys&gt;&lt;key app="EN" db-id="xx2sdxzxyppx5jedtfkvpvsn9sve2252dadz" timestamp="1639409361"&gt;286&lt;/key&gt;&lt;/foreign-keys&gt;&lt;ref-type name="Journal Article"&gt;17&lt;/ref-type&gt;&lt;contributors&gt;&lt;authors&gt;&lt;author&gt;Stillwater, Tai&lt;/author&gt;&lt;author&gt;Kurani, Kenneth S&lt;/author&gt;&lt;author&gt;Mokhtarian, Patricia L&lt;/author&gt;&lt;/authors&gt;&lt;/contributors&gt;&lt;titles&gt;&lt;title&gt;The combined effects of driver attitudes and in-vehicle feedback on fuel economy&lt;/title&gt;&lt;secondary-title&gt;Transportation Research Part D: Transport and Environment&lt;/secondary-title&gt;&lt;/titles&gt;&lt;periodical&gt;&lt;full-title&gt;Transportation research part D: transport and environment&lt;/full-title&gt;&lt;/periodical&gt;&lt;pages&gt;277-288&lt;/pages&gt;&lt;volume&gt;52&lt;/volume&gt;&lt;dates&gt;&lt;year&gt;2017&lt;/year&gt;&lt;/dates&gt;&lt;isbn&gt;1361-9209&lt;/isbn&gt;&lt;urls&gt;&lt;/urls&gt;&lt;/record&gt;&lt;/Cite&gt;&lt;/EndNote&gt;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(Stillwater et al. 2017; Young et al. 2011)</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 xml:space="preserve">. </w:t>
      </w:r>
      <w:r>
        <w:rPr>
          <w:rFonts w:ascii="Times New Roman" w:eastAsia="宋体" w:hAnsi="Times New Roman" w:cs="Times New Roman"/>
          <w:sz w:val="22"/>
        </w:rPr>
        <w:t>I</w:t>
      </w:r>
      <w:r>
        <w:rPr>
          <w:rFonts w:ascii="Times New Roman" w:eastAsia="宋体" w:hAnsi="Times New Roman" w:cs="Times New Roman" w:hint="eastAsia"/>
          <w:sz w:val="22"/>
        </w:rPr>
        <w:t>n</w:t>
      </w:r>
      <w:r>
        <w:rPr>
          <w:rFonts w:ascii="Times New Roman" w:eastAsia="宋体" w:hAnsi="Times New Roman" w:cs="Times New Roman"/>
          <w:sz w:val="22"/>
        </w:rPr>
        <w:t xml:space="preserve"> </w:t>
      </w:r>
      <w:r>
        <w:rPr>
          <w:rFonts w:ascii="Times New Roman" w:eastAsia="宋体" w:hAnsi="Times New Roman" w:cs="Times New Roman" w:hint="eastAsia"/>
          <w:sz w:val="22"/>
        </w:rPr>
        <w:t>addition</w:t>
      </w:r>
      <w:r>
        <w:rPr>
          <w:rFonts w:ascii="Times New Roman" w:eastAsia="宋体" w:hAnsi="Times New Roman" w:cs="Times New Roman"/>
          <w:sz w:val="22"/>
        </w:rPr>
        <w:t>, m</w:t>
      </w:r>
      <w:r>
        <w:rPr>
          <w:rFonts w:ascii="Times New Roman" w:hAnsi="Times New Roman" w:cs="Times New Roman"/>
          <w:sz w:val="22"/>
        </w:rPr>
        <w:t>any studies</w:t>
      </w:r>
      <w:r>
        <w:rPr>
          <w:rFonts w:ascii="Times New Roman" w:hAnsi="Times New Roman" w:cs="Times New Roman"/>
          <w:sz w:val="22"/>
          <w:szCs w:val="24"/>
        </w:rPr>
        <w:t xml:space="preserve"> </w:t>
      </w:r>
      <w:r>
        <w:rPr>
          <w:rFonts w:ascii="Times New Roman" w:hAnsi="Times New Roman" w:cs="Times New Roman"/>
          <w:sz w:val="22"/>
        </w:rPr>
        <w:t xml:space="preserve">claim </w:t>
      </w:r>
      <w:r w:rsidRPr="00242D68">
        <w:rPr>
          <w:rFonts w:ascii="Times New Roman" w:hAnsi="Times New Roman" w:cs="Times New Roman"/>
          <w:sz w:val="22"/>
        </w:rPr>
        <w:t>that</w:t>
      </w:r>
      <w:r>
        <w:rPr>
          <w:rFonts w:ascii="Times New Roman" w:hAnsi="Times New Roman" w:cs="Times New Roman"/>
          <w:sz w:val="22"/>
        </w:rPr>
        <w:t xml:space="preserve"> IT </w:t>
      </w:r>
      <w:r w:rsidRPr="00A97496">
        <w:rPr>
          <w:rFonts w:ascii="Times New Roman" w:hAnsi="Times New Roman" w:cs="Times New Roman"/>
          <w:sz w:val="22"/>
          <w:szCs w:val="24"/>
        </w:rPr>
        <w:t>has the potential to improv</w:t>
      </w:r>
      <w:r>
        <w:rPr>
          <w:rFonts w:ascii="Times New Roman" w:hAnsi="Times New Roman" w:cs="Times New Roman"/>
          <w:sz w:val="22"/>
          <w:szCs w:val="24"/>
        </w:rPr>
        <w:t>e</w:t>
      </w:r>
      <w:r w:rsidRPr="00A97496">
        <w:rPr>
          <w:rFonts w:ascii="Times New Roman" w:hAnsi="Times New Roman" w:cs="Times New Roman"/>
          <w:sz w:val="22"/>
          <w:szCs w:val="24"/>
        </w:rPr>
        <w:t xml:space="preserve"> road safety and fuel efficiency</w:t>
      </w:r>
      <w:r>
        <w:rPr>
          <w:rFonts w:ascii="Times New Roman" w:hAnsi="Times New Roman" w:cs="Times New Roman"/>
          <w:sz w:val="22"/>
          <w:szCs w:val="24"/>
        </w:rPr>
        <w:t xml:space="preserve"> through </w:t>
      </w:r>
      <w:r w:rsidRPr="00EC4BF5">
        <w:rPr>
          <w:rFonts w:ascii="Times New Roman" w:hAnsi="Times New Roman" w:cs="Times New Roman"/>
          <w:sz w:val="22"/>
          <w:szCs w:val="24"/>
        </w:rPr>
        <w:t>providing eco-driving advice</w:t>
      </w:r>
      <w:r>
        <w:rPr>
          <w:rFonts w:ascii="Times New Roman" w:hAnsi="Times New Roman" w:cs="Times New Roman"/>
          <w:sz w:val="22"/>
          <w:szCs w:val="24"/>
        </w:rPr>
        <w:t xml:space="preserve"> and </w:t>
      </w:r>
      <w:r w:rsidRPr="00242D68">
        <w:rPr>
          <w:rFonts w:ascii="Times New Roman" w:hAnsi="Times New Roman" w:cs="Times New Roman"/>
          <w:sz w:val="22"/>
        </w:rPr>
        <w:t>in-vehicle feedback</w:t>
      </w:r>
      <w:r w:rsidRPr="00EC4BF5">
        <w:rPr>
          <w:rFonts w:ascii="Times New Roman" w:hAnsi="Times New Roman" w:cs="Times New Roman"/>
          <w:sz w:val="22"/>
          <w:szCs w:val="24"/>
        </w:rPr>
        <w:t xml:space="preserve"> to drivers</w:t>
      </w:r>
      <w:r w:rsidRPr="00A97496">
        <w:rPr>
          <w:rFonts w:ascii="Times New Roman" w:hAnsi="Times New Roman" w:cs="Times New Roman"/>
          <w:sz w:val="22"/>
          <w:szCs w:val="24"/>
        </w:rPr>
        <w:t xml:space="preserve"> </w:t>
      </w:r>
      <w:r w:rsidRPr="00A97496">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 </w:instrText>
      </w:r>
      <w:r>
        <w:rPr>
          <w:rFonts w:ascii="Times New Roman" w:hAnsi="Times New Roman" w:cs="Times New Roman"/>
          <w:sz w:val="22"/>
          <w:szCs w:val="24"/>
        </w:rPr>
        <w:fldChar w:fldCharType="begin">
          <w:fldData xml:space="preserve">PEVuZE5vdGU+PENpdGU+PEF1dGhvcj5WYWV6aXBvdXI8L0F1dGhvcj48WWVhcj4yMDE1PC9ZZWFy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</w:fldData>
        </w:fldChar>
      </w:r>
      <w:r>
        <w:rPr>
          <w:rFonts w:ascii="Times New Roman" w:hAnsi="Times New Roman" w:cs="Times New Roman"/>
          <w:sz w:val="22"/>
          <w:szCs w:val="24"/>
        </w:rPr>
        <w:instrText xml:space="preserve"> ADDIN EN.CITE.DATA </w:instrText>
      </w:r>
      <w:r>
        <w:rPr>
          <w:rFonts w:ascii="Times New Roman" w:hAnsi="Times New Roman" w:cs="Times New Roman"/>
          <w:sz w:val="22"/>
          <w:szCs w:val="24"/>
        </w:rPr>
      </w:r>
      <w:r>
        <w:rPr>
          <w:rFonts w:ascii="Times New Roman" w:hAnsi="Times New Roman" w:cs="Times New Roman"/>
          <w:sz w:val="22"/>
          <w:szCs w:val="24"/>
        </w:rPr>
        <w:fldChar w:fldCharType="end"/>
      </w:r>
      <w:r w:rsidRPr="00A97496">
        <w:rPr>
          <w:rFonts w:ascii="Times New Roman" w:hAnsi="Times New Roman" w:cs="Times New Roman"/>
          <w:sz w:val="22"/>
          <w:szCs w:val="24"/>
        </w:rPr>
      </w:r>
      <w:r w:rsidRPr="00A97496">
        <w:rPr>
          <w:rFonts w:ascii="Times New Roman" w:hAnsi="Times New Roman" w:cs="Times New Roman"/>
          <w:sz w:val="22"/>
          <w:szCs w:val="24"/>
        </w:rPr>
        <w:fldChar w:fldCharType="separate"/>
      </w:r>
      <w:r>
        <w:rPr>
          <w:rFonts w:ascii="Times New Roman" w:hAnsi="Times New Roman" w:cs="Times New Roman"/>
          <w:noProof/>
          <w:sz w:val="22"/>
          <w:szCs w:val="24"/>
        </w:rPr>
        <w:t>(Andrieu and Saint Pierre 2012a; Barla et al. 2017; Fafoutellis et al. 2021; Gao et al. 2021; Vaezipour et al. 2015)</w:t>
      </w:r>
      <w:r w:rsidRPr="00A97496">
        <w:rPr>
          <w:rFonts w:ascii="Times New Roman" w:hAnsi="Times New Roman" w:cs="Times New Roman"/>
          <w:sz w:val="22"/>
          <w:szCs w:val="24"/>
        </w:rPr>
        <w:fldChar w:fldCharType="end"/>
      </w:r>
      <w:r w:rsidRPr="00A97496">
        <w:rPr>
          <w:rFonts w:ascii="Times New Roman" w:hAnsi="Times New Roman" w:cs="Times New Roman"/>
          <w:sz w:val="22"/>
          <w:szCs w:val="24"/>
        </w:rPr>
        <w:t>.</w:t>
      </w:r>
      <w:r>
        <w:rPr>
          <w:rFonts w:ascii="Times New Roman" w:hAnsi="Times New Roman" w:cs="Times New Roman"/>
          <w:sz w:val="22"/>
          <w:szCs w:val="24"/>
        </w:rPr>
        <w:t xml:space="preserve"> </w:t>
      </w:r>
      <w:r w:rsidRPr="00A97496">
        <w:rPr>
          <w:rFonts w:ascii="Times New Roman" w:eastAsia="宋体" w:hAnsi="Times New Roman" w:cs="Times New Roman"/>
          <w:sz w:val="22"/>
        </w:rPr>
        <w:t xml:space="preserve">According to Hebden et al., those kinds of IT are a novel technology that can be used to deliver behavior change interventions directly to individuals and have the potential to make a difference </w:t>
      </w:r>
      <w:r w:rsidRPr="00A97496">
        <w:rPr>
          <w:rFonts w:ascii="Times New Roman" w:eastAsia="宋体" w:hAnsi="Times New Roman" w:cs="Times New Roman"/>
          <w:sz w:val="22"/>
        </w:rPr>
        <w:fldChar w:fldCharType="begin"/>
      </w:r>
      <w:r w:rsidRPr="00A97496">
        <w:rPr>
          <w:rFonts w:ascii="Times New Roman" w:eastAsia="宋体" w:hAnsi="Times New Roman" w:cs="Times New Roman"/>
          <w:sz w:val="22"/>
        </w:rPr>
        <w:instrText xml:space="preserve"> ADDIN EN.CITE &lt;EndNote&gt;&lt;Cite&gt;&lt;Author&gt;Hebden&lt;/Author&gt;&lt;Year&gt;2012&lt;/Year&gt;&lt;RecNum&gt;118&lt;/RecNum&gt;&lt;DisplayText&gt;(Hebden et al. 2012)&lt;/DisplayText&gt;&lt;record&gt;&lt;rec-number&gt;118&lt;/rec-number&gt;&lt;foreign-keys&gt;&lt;key app="EN" db-id="xx2sdxzxyppx5jedtfkvpvsn9sve2252dadz" timestamp="1612635538"&gt;118&lt;/key&gt;&lt;/foreign-keys&gt;&lt;ref-type name="Journal Article"&gt;17&lt;/ref-type&gt;&lt;contributors&gt;&lt;authors&gt;&lt;author&gt;Hebden, Lana&lt;/author&gt;&lt;author&gt;Cook, Amelia&lt;/author&gt;&lt;author&gt;Van Der Ploeg, Hidde P&lt;/author&gt;&lt;author&gt;Allman-Farinelli, Margaret&lt;/author&gt;&lt;/authors&gt;&lt;/contributors&gt;&lt;titles&gt;&lt;title&gt;Development of smartphone applications for nutrition and physical activity behavior change&lt;/title&gt;&lt;secondary-title&gt;JMIR research protocols&lt;/secondary-title&gt;&lt;/titles&gt;&lt;periodical&gt;&lt;full-title&gt;JMIR research protocols&lt;/full-title&gt;&lt;/periodical&gt;&lt;pages&gt;e9&lt;/pages&gt;&lt;volume&gt;1&lt;/volume&gt;&lt;number&gt;2&lt;/number&gt;&lt;dates&gt;&lt;year&gt;2012&lt;/year&gt;&lt;/dates&gt;&lt;urls&gt;&lt;/urls&gt;&lt;/record&gt;&lt;/Cite&gt;&lt;/EndNote&gt;</w:instrText>
      </w:r>
      <w:r w:rsidRPr="00A97496">
        <w:rPr>
          <w:rFonts w:ascii="Times New Roman" w:eastAsia="宋体" w:hAnsi="Times New Roman" w:cs="Times New Roman"/>
          <w:sz w:val="22"/>
        </w:rPr>
        <w:fldChar w:fldCharType="separate"/>
      </w:r>
      <w:r w:rsidRPr="00A97496">
        <w:rPr>
          <w:rFonts w:ascii="Times New Roman" w:eastAsia="宋体" w:hAnsi="Times New Roman" w:cs="Times New Roman"/>
          <w:noProof/>
          <w:sz w:val="22"/>
        </w:rPr>
        <w:t>(Hebden et al. 2012)</w:t>
      </w:r>
      <w:r w:rsidRPr="00A97496">
        <w:rPr>
          <w:rFonts w:ascii="Times New Roman" w:eastAsia="宋体" w:hAnsi="Times New Roman" w:cs="Times New Roman"/>
          <w:sz w:val="22"/>
        </w:rPr>
        <w:fldChar w:fldCharType="end"/>
      </w:r>
      <w:r w:rsidRPr="00A97496">
        <w:rPr>
          <w:rFonts w:ascii="Times New Roman" w:eastAsia="宋体" w:hAnsi="Times New Roman" w:cs="Times New Roman"/>
          <w:sz w:val="22"/>
        </w:rPr>
        <w:t>.</w:t>
      </w:r>
      <w:r>
        <w:rPr>
          <w:rFonts w:ascii="Times New Roman" w:hAnsi="Times New Roman" w:cs="Times New Roman"/>
          <w:sz w:val="22"/>
          <w:szCs w:val="24"/>
        </w:rPr>
        <w:t xml:space="preserve"> </w:t>
      </w:r>
      <w:r>
        <w:rPr>
          <w:rFonts w:ascii="Times New Roman" w:hAnsi="Times New Roman" w:cs="Times New Roman"/>
          <w:sz w:val="22"/>
        </w:rPr>
        <w:t xml:space="preserve">However, the effect of IT on specific eco-driving behaviors such as </w:t>
      </w:r>
      <w:proofErr w:type="spellStart"/>
      <w:r>
        <w:rPr>
          <w:rFonts w:ascii="Times New Roman" w:hAnsi="Times New Roman" w:cs="Times New Roman"/>
          <w:sz w:val="22"/>
        </w:rPr>
        <w:t>drivng</w:t>
      </w:r>
      <w:proofErr w:type="spellEnd"/>
      <w:r>
        <w:rPr>
          <w:rFonts w:ascii="Times New Roman" w:hAnsi="Times New Roman" w:cs="Times New Roman"/>
          <w:sz w:val="22"/>
        </w:rPr>
        <w:t xml:space="preserve"> speed, </w:t>
      </w:r>
      <w:r w:rsidRPr="008650BE">
        <w:rPr>
          <w:rFonts w:ascii="Times New Roman" w:hAnsi="Times New Roman" w:cs="Times New Roman"/>
          <w:sz w:val="22"/>
        </w:rPr>
        <w:t>deceleration</w:t>
      </w:r>
      <w:r>
        <w:rPr>
          <w:rFonts w:ascii="Times New Roman" w:hAnsi="Times New Roman" w:cs="Times New Roman"/>
          <w:sz w:val="22"/>
        </w:rPr>
        <w:t xml:space="preserve"> and </w:t>
      </w:r>
      <w:r w:rsidRPr="008650BE">
        <w:rPr>
          <w:rFonts w:ascii="Times New Roman" w:hAnsi="Times New Roman" w:cs="Times New Roman"/>
          <w:sz w:val="22"/>
        </w:rPr>
        <w:t>acceleration</w:t>
      </w:r>
      <w:r>
        <w:rPr>
          <w:rFonts w:ascii="Times New Roman" w:hAnsi="Times New Roman" w:cs="Times New Roman"/>
          <w:sz w:val="22"/>
        </w:rPr>
        <w:t xml:space="preserve"> </w:t>
      </w:r>
      <w:r>
        <w:rPr>
          <w:rFonts w:ascii="Times New Roman" w:hAnsi="Times New Roman" w:cs="Times New Roman" w:hint="eastAsia"/>
          <w:sz w:val="22"/>
        </w:rPr>
        <w:t>has</w:t>
      </w:r>
      <w:r>
        <w:rPr>
          <w:rFonts w:ascii="Times New Roman" w:hAnsi="Times New Roman" w:cs="Times New Roman"/>
          <w:sz w:val="22"/>
        </w:rPr>
        <w:t xml:space="preserve"> not been fully explored </w: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 </w:instrText>
      </w:r>
      <w:r>
        <w:rPr>
          <w:rFonts w:ascii="Times New Roman" w:hAnsi="Times New Roman" w:cs="Times New Roman"/>
          <w:sz w:val="22"/>
        </w:rPr>
        <w:fldChar w:fldCharType="begin">
          <w:fldData xml:space="preserve">PEVuZE5vdGU+PENpdGU+PEF1dGhvcj5GYWZvdXRlbGxpczwvQXV0aG9yPjxZZWFyPjIwMjE8L1ll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</w:fldData>
        </w:fldChar>
      </w:r>
      <w:r>
        <w:rPr>
          <w:rFonts w:ascii="Times New Roman" w:hAnsi="Times New Roman" w:cs="Times New Roman"/>
          <w:sz w:val="22"/>
        </w:rPr>
        <w:instrText xml:space="preserve"> ADDIN EN.CITE.DATA </w:instrText>
      </w:r>
      <w:r>
        <w:rPr>
          <w:rFonts w:ascii="Times New Roman" w:hAnsi="Times New Roman" w:cs="Times New Roman"/>
          <w:sz w:val="22"/>
        </w:rPr>
      </w:r>
      <w:r>
        <w:rPr>
          <w:rFonts w:ascii="Times New Roman" w:hAnsi="Times New Roman" w:cs="Times New Roman"/>
          <w:sz w:val="22"/>
        </w:rPr>
        <w:fldChar w:fldCharType="end"/>
      </w:r>
      <w:r>
        <w:rPr>
          <w:rFonts w:ascii="Times New Roman" w:hAnsi="Times New Roman" w:cs="Times New Roman"/>
          <w:sz w:val="22"/>
        </w:rPr>
      </w:r>
      <w:r>
        <w:rPr>
          <w:rFonts w:ascii="Times New Roman" w:hAnsi="Times New Roman" w:cs="Times New Roman"/>
          <w:sz w:val="22"/>
        </w:rPr>
        <w:fldChar w:fldCharType="separate"/>
      </w:r>
      <w:r>
        <w:rPr>
          <w:rFonts w:ascii="Times New Roman" w:hAnsi="Times New Roman" w:cs="Times New Roman"/>
          <w:noProof/>
          <w:sz w:val="22"/>
        </w:rPr>
        <w:t>(Fafoutellis et al. 2021; Vaezipour 2018; Vaezipour et al. 2015)</w:t>
      </w:r>
      <w:r>
        <w:rPr>
          <w:rFonts w:ascii="Times New Roman" w:hAnsi="Times New Roman" w:cs="Times New Roman"/>
          <w:sz w:val="22"/>
        </w:rPr>
        <w:fldChar w:fldCharType="end"/>
      </w:r>
      <w:r>
        <w:rPr>
          <w:rFonts w:ascii="Times New Roman" w:hAnsi="Times New Roman" w:cs="Times New Roman" w:hint="eastAsia"/>
          <w:sz w:val="22"/>
        </w:rPr>
        <w:t>.</w:t>
      </w:r>
    </w:p>
    <w:p w14:paraId="16341F3E" w14:textId="77777777" w:rsidR="00042562" w:rsidRDefault="00042562" w:rsidP="00042562">
      <w:pPr>
        <w:rPr>
          <w:rFonts w:ascii="Times New Roman" w:hAnsi="Times New Roman" w:cs="Times New Roman"/>
        </w:rPr>
      </w:pPr>
    </w:p>
    <w:p w14:paraId="689F46FE" w14:textId="77777777" w:rsidR="00042562" w:rsidRPr="00A97496" w:rsidRDefault="00042562" w:rsidP="00042562">
      <w:pPr>
        <w:rPr>
          <w:rFonts w:ascii="Times New Roman" w:hAnsi="Times New Roman" w:cs="Times New Roman"/>
          <w:color w:val="FF0000"/>
          <w:sz w:val="22"/>
        </w:rPr>
      </w:pPr>
      <w:r>
        <w:rPr>
          <w:rFonts w:ascii="Times New Roman" w:hAnsi="Times New Roman" w:cs="Times New Roman" w:hint="eastAsia"/>
        </w:rPr>
        <w:t>T</w:t>
      </w:r>
      <w:r>
        <w:rPr>
          <w:rFonts w:ascii="Times New Roman" w:hAnsi="Times New Roman" w:cs="Times New Roman"/>
        </w:rPr>
        <w:t xml:space="preserve">hus, </w:t>
      </w:r>
      <w:r>
        <w:rPr>
          <w:rFonts w:ascii="Times New Roman" w:hAnsi="Times New Roman" w:cs="Times New Roman" w:hint="eastAsia"/>
        </w:rPr>
        <w:t>to</w:t>
      </w:r>
      <w:r>
        <w:rPr>
          <w:rFonts w:ascii="Times New Roman" w:hAnsi="Times New Roman" w:cs="Times New Roman"/>
        </w:rPr>
        <w:t xml:space="preserve"> explore the mechanisms of how IT could influence eco-driving behaviors </w:t>
      </w:r>
      <w:r>
        <w:rPr>
          <w:rFonts w:ascii="Times New Roman" w:hAnsi="Times New Roman" w:cs="Times New Roman" w:hint="eastAsia"/>
        </w:rPr>
        <w:t>to</w:t>
      </w:r>
      <w:r>
        <w:rPr>
          <w:rFonts w:ascii="Times New Roman" w:hAnsi="Times New Roman" w:cs="Times New Roman"/>
        </w:rPr>
        <w:t xml:space="preserve"> </w:t>
      </w:r>
      <w:r>
        <w:rPr>
          <w:rFonts w:ascii="Times New Roman" w:hAnsi="Times New Roman" w:cs="Times New Roman" w:hint="eastAsia"/>
        </w:rPr>
        <w:t>improve</w:t>
      </w:r>
      <w:r>
        <w:rPr>
          <w:rFonts w:ascii="Times New Roman" w:hAnsi="Times New Roman" w:cs="Times New Roman"/>
        </w:rPr>
        <w:t xml:space="preserve"> </w:t>
      </w:r>
      <w:r>
        <w:rPr>
          <w:rFonts w:ascii="Times New Roman" w:hAnsi="Times New Roman" w:cs="Times New Roman" w:hint="eastAsia"/>
        </w:rPr>
        <w:t>fuel</w:t>
      </w:r>
      <w:r>
        <w:rPr>
          <w:rFonts w:ascii="Times New Roman" w:hAnsi="Times New Roman" w:cs="Times New Roman"/>
        </w:rPr>
        <w:t xml:space="preserve"> </w:t>
      </w:r>
      <w:r>
        <w:rPr>
          <w:rFonts w:ascii="Times New Roman" w:hAnsi="Times New Roman" w:cs="Times New Roman" w:hint="eastAsia"/>
        </w:rPr>
        <w:t>efficiency</w:t>
      </w:r>
      <w:r>
        <w:rPr>
          <w:rFonts w:ascii="Times New Roman" w:hAnsi="Times New Roman" w:cs="Times New Roman"/>
        </w:rPr>
        <w:t xml:space="preserve">, this research carries out </w:t>
      </w:r>
      <w:r w:rsidRPr="00F54DC6">
        <w:rPr>
          <w:rFonts w:ascii="Times New Roman" w:hAnsi="Times New Roman" w:cs="Times New Roman"/>
        </w:rPr>
        <w:t>a</w:t>
      </w:r>
      <w:r>
        <w:rPr>
          <w:rFonts w:ascii="Times New Roman" w:hAnsi="Times New Roman" w:cs="Times New Roman"/>
        </w:rPr>
        <w:t>n</w:t>
      </w:r>
      <w:r w:rsidRPr="00F54DC6">
        <w:rPr>
          <w:rFonts w:ascii="Times New Roman" w:hAnsi="Times New Roman" w:cs="Times New Roman"/>
        </w:rPr>
        <w:t xml:space="preserve"> </w:t>
      </w:r>
      <w:r>
        <w:rPr>
          <w:rFonts w:ascii="Times New Roman" w:hAnsi="Times New Roman" w:cs="Times New Roman"/>
        </w:rPr>
        <w:t>empirical investigation,</w:t>
      </w:r>
      <w:r w:rsidRPr="00F54DC6">
        <w:rPr>
          <w:rFonts w:ascii="Times New Roman" w:hAnsi="Times New Roman" w:cs="Times New Roman"/>
        </w:rPr>
        <w:t xml:space="preserve"> </w:t>
      </w:r>
      <w:r>
        <w:rPr>
          <w:rFonts w:ascii="Times New Roman" w:hAnsi="Times New Roman" w:cs="Times New Roman"/>
        </w:rPr>
        <w:t xml:space="preserve">builds regression model </w:t>
      </w:r>
      <w:r w:rsidRPr="00224558">
        <w:rPr>
          <w:rFonts w:ascii="Times New Roman" w:hAnsi="Times New Roman" w:cs="Times New Roman"/>
        </w:rPr>
        <w:t>based on naturalistic driving data collected</w:t>
      </w:r>
      <w:r>
        <w:rPr>
          <w:rFonts w:ascii="Times New Roman" w:hAnsi="Times New Roman" w:cs="Times New Roman"/>
        </w:rPr>
        <w:t xml:space="preserve"> </w:t>
      </w:r>
      <w:r w:rsidRPr="00224558">
        <w:rPr>
          <w:rFonts w:ascii="Times New Roman" w:hAnsi="Times New Roman" w:cs="Times New Roman"/>
        </w:rPr>
        <w:t xml:space="preserve">using smartphones and </w:t>
      </w:r>
      <w:r w:rsidRPr="00066143">
        <w:rPr>
          <w:rFonts w:ascii="Times New Roman" w:hAnsi="Times New Roman" w:cs="Times New Roman"/>
          <w:sz w:val="22"/>
          <w:szCs w:val="24"/>
        </w:rPr>
        <w:t>on-board devices</w:t>
      </w:r>
      <w:r w:rsidRPr="00224558">
        <w:rPr>
          <w:rFonts w:ascii="Times New Roman" w:hAnsi="Times New Roman" w:cs="Times New Roman"/>
        </w:rPr>
        <w:t xml:space="preserve"> </w:t>
      </w:r>
      <w:r>
        <w:rPr>
          <w:rFonts w:ascii="Times New Roman" w:hAnsi="Times New Roman" w:cs="Times New Roman"/>
        </w:rPr>
        <w:t>(</w:t>
      </w:r>
      <w:r w:rsidRPr="00224558">
        <w:rPr>
          <w:rFonts w:ascii="Times New Roman" w:hAnsi="Times New Roman" w:cs="Times New Roman"/>
        </w:rPr>
        <w:t>OBD</w:t>
      </w:r>
      <w:r>
        <w:rPr>
          <w:rFonts w:ascii="Times New Roman" w:hAnsi="Times New Roman" w:cs="Times New Roman"/>
        </w:rPr>
        <w:t>).</w:t>
      </w:r>
    </w:p>
    <w:p w14:paraId="41736453" w14:textId="77777777" w:rsidR="00042562" w:rsidRPr="00957734" w:rsidRDefault="00042562" w:rsidP="00042562">
      <w:pPr>
        <w:rPr>
          <w:rFonts w:ascii="Times New Roman" w:hAnsi="Times New Roman" w:cs="Times New Roman"/>
        </w:rPr>
      </w:pPr>
    </w:p>
    <w:p w14:paraId="02DCAD22" w14:textId="77777777" w:rsidR="00042562" w:rsidRPr="0048288B" w:rsidRDefault="00042562" w:rsidP="00042562">
      <w:pPr>
        <w:rPr>
          <w:rFonts w:ascii="Times New Roman" w:eastAsia="宋体" w:hAnsi="Times New Roman" w:cs="Times New Roman"/>
          <w:szCs w:val="21"/>
        </w:rPr>
      </w:pPr>
      <w:r>
        <w:rPr>
          <w:rFonts w:ascii="Times New Roman" w:hAnsi="Times New Roman" w:cs="Times New Roman" w:hint="eastAsia"/>
        </w:rPr>
        <w:t>The</w:t>
      </w:r>
      <w:r>
        <w:rPr>
          <w:rFonts w:ascii="Times New Roman" w:hAnsi="Times New Roman" w:cs="Times New Roman"/>
        </w:rPr>
        <w:t xml:space="preserve"> rest of the manuscript is organized</w:t>
      </w:r>
      <w:r w:rsidRPr="004E16DF">
        <w:rPr>
          <w:rFonts w:ascii="Times New Roman" w:hAnsi="Times New Roman" w:cs="Times New Roman"/>
        </w:rPr>
        <w:t xml:space="preserve"> </w:t>
      </w:r>
      <w:r w:rsidRPr="005264D8">
        <w:rPr>
          <w:rFonts w:ascii="Times New Roman" w:hAnsi="Times New Roman" w:cs="Times New Roman"/>
        </w:rPr>
        <w:t>as follows</w:t>
      </w:r>
      <w:r>
        <w:rPr>
          <w:rFonts w:ascii="Times New Roman" w:hAnsi="Times New Roman" w:cs="Times New Roman"/>
        </w:rPr>
        <w:t xml:space="preserve">: </w:t>
      </w:r>
      <w:r w:rsidRPr="005264D8">
        <w:rPr>
          <w:rFonts w:ascii="Times New Roman" w:hAnsi="Times New Roman" w:cs="Times New Roman"/>
        </w:rPr>
        <w:t xml:space="preserve">In Section 2 the </w:t>
      </w:r>
      <w:r>
        <w:rPr>
          <w:rFonts w:ascii="Times New Roman" w:hAnsi="Times New Roman" w:cs="Times New Roman"/>
        </w:rPr>
        <w:t xml:space="preserve">impacts of IT and the </w:t>
      </w:r>
      <w:r w:rsidRPr="005264D8">
        <w:rPr>
          <w:rFonts w:ascii="Times New Roman" w:hAnsi="Times New Roman" w:cs="Times New Roman"/>
        </w:rPr>
        <w:t>notion of eco-driving is</w:t>
      </w:r>
      <w:r>
        <w:rPr>
          <w:rFonts w:ascii="Times New Roman" w:hAnsi="Times New Roman" w:cs="Times New Roman"/>
        </w:rPr>
        <w:t xml:space="preserve"> </w:t>
      </w:r>
      <w:r w:rsidRPr="005264D8">
        <w:rPr>
          <w:rFonts w:ascii="Times New Roman" w:hAnsi="Times New Roman" w:cs="Times New Roman"/>
        </w:rPr>
        <w:t xml:space="preserve">presented in detail and in Section 3 </w:t>
      </w:r>
      <w:r w:rsidRPr="00E3022A">
        <w:rPr>
          <w:rFonts w:ascii="Times New Roman" w:hAnsi="Times New Roman" w:cs="Times New Roman"/>
        </w:rPr>
        <w:t>t</w:t>
      </w:r>
      <w:r w:rsidRPr="002E755E">
        <w:rPr>
          <w:rFonts w:ascii="Times New Roman" w:hAnsi="Times New Roman" w:cs="Times New Roman"/>
          <w:highlight w:val="yellow"/>
        </w:rPr>
        <w:t>heoretical explanations are discussed.</w:t>
      </w:r>
      <w:r w:rsidRPr="005264D8">
        <w:rPr>
          <w:rFonts w:ascii="Times New Roman" w:hAnsi="Times New Roman" w:cs="Times New Roman"/>
        </w:rPr>
        <w:t xml:space="preserve"> In Section 4 </w:t>
      </w:r>
      <w:r>
        <w:rPr>
          <w:rFonts w:ascii="Times New Roman" w:hAnsi="Times New Roman" w:cs="Times New Roman"/>
        </w:rPr>
        <w:t>research model and hypotheses</w:t>
      </w:r>
      <w:r w:rsidRPr="005264D8">
        <w:rPr>
          <w:rFonts w:ascii="Times New Roman" w:hAnsi="Times New Roman" w:cs="Times New Roman"/>
        </w:rPr>
        <w:t xml:space="preserve"> are presented and, in Section 5, the </w:t>
      </w:r>
      <w:r w:rsidRPr="00DA460E">
        <w:rPr>
          <w:rFonts w:ascii="Times New Roman" w:hAnsi="Times New Roman" w:cs="Times New Roman"/>
        </w:rPr>
        <w:t>methodology</w:t>
      </w:r>
      <w:r w:rsidRPr="005264D8">
        <w:rPr>
          <w:rFonts w:ascii="Times New Roman" w:hAnsi="Times New Roman" w:cs="Times New Roman"/>
        </w:rPr>
        <w:t xml:space="preserve"> </w:t>
      </w:r>
      <w:r>
        <w:rPr>
          <w:rFonts w:ascii="Times New Roman" w:hAnsi="Times New Roman" w:cs="Times New Roman"/>
        </w:rPr>
        <w:t>is</w:t>
      </w:r>
      <w:r w:rsidRPr="005264D8">
        <w:rPr>
          <w:rFonts w:ascii="Times New Roman" w:hAnsi="Times New Roman" w:cs="Times New Roman"/>
        </w:rPr>
        <w:t xml:space="preserve"> </w:t>
      </w:r>
      <w:r>
        <w:rPr>
          <w:rFonts w:ascii="Times New Roman" w:hAnsi="Times New Roman" w:cs="Times New Roman"/>
        </w:rPr>
        <w:t>elaborated</w:t>
      </w:r>
      <w:r w:rsidRPr="005264D8">
        <w:rPr>
          <w:rFonts w:ascii="Times New Roman" w:hAnsi="Times New Roman" w:cs="Times New Roman"/>
        </w:rPr>
        <w:t>. Section 6 includes a thorough discussion about the</w:t>
      </w:r>
      <w:r>
        <w:rPr>
          <w:rFonts w:ascii="Times New Roman" w:hAnsi="Times New Roman" w:cs="Times New Roman"/>
        </w:rPr>
        <w:t xml:space="preserve"> relationship between IT and </w:t>
      </w:r>
      <w:r w:rsidRPr="005264D8">
        <w:rPr>
          <w:rFonts w:ascii="Times New Roman" w:hAnsi="Times New Roman" w:cs="Times New Roman"/>
        </w:rPr>
        <w:t>eco-driving</w:t>
      </w:r>
      <w:r>
        <w:rPr>
          <w:rFonts w:ascii="Times New Roman" w:hAnsi="Times New Roman" w:cs="Times New Roman"/>
        </w:rPr>
        <w:t xml:space="preserve"> behavior</w:t>
      </w:r>
      <w:r w:rsidRPr="005264D8">
        <w:rPr>
          <w:rFonts w:ascii="Times New Roman" w:hAnsi="Times New Roman" w:cs="Times New Roman"/>
        </w:rPr>
        <w:t xml:space="preserve">. In Section </w:t>
      </w:r>
      <w:r>
        <w:rPr>
          <w:rFonts w:ascii="Times New Roman" w:hAnsi="Times New Roman" w:cs="Times New Roman"/>
        </w:rPr>
        <w:t>7</w:t>
      </w:r>
      <w:r w:rsidRPr="005264D8">
        <w:rPr>
          <w:rFonts w:ascii="Times New Roman" w:hAnsi="Times New Roman" w:cs="Times New Roman"/>
        </w:rPr>
        <w:t xml:space="preserve"> the</w:t>
      </w:r>
      <w:r>
        <w:rPr>
          <w:rFonts w:ascii="Times New Roman" w:hAnsi="Times New Roman" w:cs="Times New Roman"/>
        </w:rPr>
        <w:t xml:space="preserve"> </w:t>
      </w:r>
      <w:r w:rsidRPr="005264D8">
        <w:rPr>
          <w:rFonts w:ascii="Times New Roman" w:hAnsi="Times New Roman" w:cs="Times New Roman"/>
        </w:rPr>
        <w:t>main conclusions are presented</w:t>
      </w:r>
      <w:r>
        <w:rPr>
          <w:rFonts w:ascii="Times New Roman" w:hAnsi="Times New Roman" w:cs="Times New Roman"/>
        </w:rPr>
        <w:t xml:space="preserve"> and </w:t>
      </w:r>
      <w:r w:rsidRPr="006F5C45">
        <w:rPr>
          <w:rFonts w:ascii="Times New Roman" w:hAnsi="Times New Roman" w:cs="Times New Roman"/>
        </w:rPr>
        <w:t>future research direction</w:t>
      </w:r>
      <w:r>
        <w:rPr>
          <w:rFonts w:ascii="Times New Roman" w:hAnsi="Times New Roman" w:cs="Times New Roman"/>
        </w:rPr>
        <w:t>s are discussed</w:t>
      </w:r>
      <w:r w:rsidRPr="005264D8">
        <w:rPr>
          <w:rFonts w:ascii="Times New Roman" w:hAnsi="Times New Roman" w:cs="Times New Roman"/>
        </w:rPr>
        <w:t>.</w:t>
      </w:r>
    </w:p>
    <w:p w14:paraId="41931007" w14:textId="77777777" w:rsidR="00CB6A82" w:rsidRPr="00042562" w:rsidRDefault="00CB6A82">
      <w:pPr>
        <w:rPr>
          <w:rFonts w:ascii="Times New Roman" w:hAnsi="Times New Roman" w:cs="Times New Roman"/>
        </w:rPr>
      </w:pPr>
    </w:p>
    <w:p w14:paraId="27CB71B9" w14:textId="6C3BC3AF" w:rsidR="0026394D" w:rsidRPr="00D80E4A" w:rsidRDefault="003E32D4" w:rsidP="0026394D">
      <w:pPr>
        <w:rPr>
          <w:rFonts w:ascii="Times New Roman" w:hAnsi="Times New Roman" w:cs="Times New Roman"/>
          <w:sz w:val="28"/>
          <w:szCs w:val="32"/>
        </w:rPr>
      </w:pPr>
      <w:r>
        <w:rPr>
          <w:rFonts w:ascii="Times New Roman" w:hAnsi="Times New Roman" w:cs="Times New Roman"/>
          <w:sz w:val="28"/>
          <w:szCs w:val="32"/>
        </w:rPr>
        <w:t xml:space="preserve">2 </w:t>
      </w:r>
      <w:r w:rsidR="002B3018" w:rsidRPr="00A97496">
        <w:rPr>
          <w:rFonts w:ascii="Times New Roman" w:hAnsi="Times New Roman" w:cs="Times New Roman"/>
          <w:sz w:val="28"/>
          <w:szCs w:val="32"/>
        </w:rPr>
        <w:t>Literature Review</w:t>
      </w:r>
    </w:p>
    <w:p w14:paraId="3195173E" w14:textId="61A69C29" w:rsidR="00A015F7" w:rsidRPr="003E129C" w:rsidRDefault="003E32D4" w:rsidP="0026394D">
      <w:pPr>
        <w:rPr>
          <w:rFonts w:ascii="Times New Roman" w:hAnsi="Times New Roman" w:cs="Times New Roman"/>
          <w:color w:val="FF0000"/>
          <w:sz w:val="24"/>
          <w:szCs w:val="28"/>
        </w:rPr>
      </w:pPr>
      <w:r>
        <w:rPr>
          <w:rFonts w:ascii="Times New Roman" w:hAnsi="Times New Roman" w:cs="Times New Roman"/>
          <w:color w:val="FF0000"/>
          <w:sz w:val="24"/>
          <w:szCs w:val="28"/>
        </w:rPr>
        <w:t>2.</w:t>
      </w:r>
      <w:r w:rsidR="008F72C7" w:rsidRPr="00A97496">
        <w:rPr>
          <w:rFonts w:ascii="Times New Roman" w:hAnsi="Times New Roman" w:cs="Times New Roman"/>
          <w:color w:val="FF0000"/>
          <w:sz w:val="24"/>
          <w:szCs w:val="28"/>
        </w:rPr>
        <w:t xml:space="preserve">1 </w:t>
      </w:r>
      <w:r w:rsidR="00DE18D1" w:rsidRPr="00A97496">
        <w:rPr>
          <w:rFonts w:ascii="Times New Roman" w:hAnsi="Times New Roman" w:cs="Times New Roman"/>
          <w:color w:val="FF0000"/>
          <w:sz w:val="24"/>
          <w:szCs w:val="28"/>
        </w:rPr>
        <w:t>The Impacts of IT</w:t>
      </w:r>
    </w:p>
    <w:p w14:paraId="68AEA4F2" w14:textId="69E47A5F" w:rsidR="00A475A9" w:rsidRPr="00A97496" w:rsidRDefault="00314594" w:rsidP="0026394D">
      <w:pPr>
        <w:rPr>
          <w:rFonts w:ascii="Times New Roman" w:eastAsia="宋体" w:hAnsi="Times New Roman" w:cs="Times New Roman"/>
          <w:szCs w:val="21"/>
        </w:rPr>
      </w:pPr>
      <w:r w:rsidRPr="00A97496">
        <w:rPr>
          <w:rFonts w:ascii="Times New Roman" w:hAnsi="Times New Roman" w:cs="Times New Roman"/>
          <w:szCs w:val="21"/>
        </w:rPr>
        <w:lastRenderedPageBreak/>
        <w:t>As we develop</w:t>
      </w:r>
      <w:r w:rsidR="001B12D3">
        <w:rPr>
          <w:rFonts w:ascii="Times New Roman" w:hAnsi="Times New Roman" w:cs="Times New Roman"/>
          <w:szCs w:val="21"/>
        </w:rPr>
        <w:t xml:space="preserve"> information technology</w:t>
      </w:r>
      <w:r w:rsidRPr="00A97496">
        <w:rPr>
          <w:rFonts w:ascii="Times New Roman" w:hAnsi="Times New Roman" w:cs="Times New Roman"/>
          <w:szCs w:val="21"/>
        </w:rPr>
        <w:t xml:space="preserve"> </w:t>
      </w:r>
      <w:r w:rsidR="007E35B1" w:rsidRPr="00A97496">
        <w:rPr>
          <w:rFonts w:ascii="Times New Roman" w:hAnsi="Times New Roman" w:cs="Times New Roman"/>
          <w:szCs w:val="21"/>
        </w:rPr>
        <w:t>and</w:t>
      </w:r>
      <w:r w:rsidRPr="00A97496">
        <w:rPr>
          <w:rFonts w:ascii="Times New Roman" w:hAnsi="Times New Roman" w:cs="Times New Roman"/>
          <w:szCs w:val="21"/>
        </w:rPr>
        <w:t xml:space="preserve"> optimize information systems, they are also influencing our habits and performance</w:t>
      </w:r>
      <w:r w:rsidR="005132EA" w:rsidRPr="00A97496">
        <w:rPr>
          <w:rFonts w:ascii="Times New Roman" w:hAnsi="Times New Roman" w:cs="Times New Roman"/>
          <w:szCs w:val="21"/>
        </w:rPr>
        <w:t xml:space="preserve"> </w:t>
      </w:r>
      <w:r w:rsidR="000F3F6F" w:rsidRPr="00A97496">
        <w:rPr>
          <w:rFonts w:ascii="Times New Roman" w:hAnsi="Times New Roman" w:cs="Times New Roman"/>
          <w:szCs w:val="21"/>
        </w:rPr>
        <w:t>at the same time.</w:t>
      </w:r>
      <w:r w:rsidR="006E266B">
        <w:rPr>
          <w:rFonts w:ascii="Times New Roman" w:hAnsi="Times New Roman" w:cs="Times New Roman"/>
          <w:szCs w:val="21"/>
        </w:rPr>
        <w:t xml:space="preserve"> </w:t>
      </w:r>
    </w:p>
    <w:p w14:paraId="59CF4F34" w14:textId="77777777" w:rsidR="00A015F7" w:rsidRPr="00A97496" w:rsidRDefault="00A015F7" w:rsidP="0026394D">
      <w:pPr>
        <w:rPr>
          <w:rFonts w:ascii="Times New Roman" w:hAnsi="Times New Roman" w:cs="Times New Roman"/>
          <w:szCs w:val="21"/>
        </w:rPr>
      </w:pPr>
    </w:p>
    <w:p w14:paraId="35BF0D08" w14:textId="11A449B2" w:rsidR="00A62931" w:rsidRPr="00A97496" w:rsidRDefault="003C415E" w:rsidP="00B83BD3">
      <w:pPr>
        <w:rPr>
          <w:rFonts w:ascii="Times New Roman" w:hAnsi="Times New Roman" w:cs="Times New Roman"/>
          <w:szCs w:val="21"/>
        </w:rPr>
      </w:pPr>
      <w:r w:rsidRPr="00A97496">
        <w:rPr>
          <w:rFonts w:ascii="Times New Roman" w:hAnsi="Times New Roman" w:cs="Times New Roman"/>
          <w:szCs w:val="21"/>
        </w:rPr>
        <w:t>If managed well, they have the potential to give rise to innovation that will drive growth and social impact.</w:t>
      </w:r>
      <w:r w:rsidR="00843A56" w:rsidRPr="00A97496">
        <w:rPr>
          <w:rFonts w:ascii="Times New Roman" w:hAnsi="Times New Roman" w:cs="Times New Roman"/>
          <w:szCs w:val="21"/>
        </w:rPr>
        <w:t xml:space="preserve"> For example, p</w:t>
      </w:r>
      <w:r w:rsidR="00A62931" w:rsidRPr="00A97496">
        <w:rPr>
          <w:rFonts w:ascii="Times New Roman" w:hAnsi="Times New Roman" w:cs="Times New Roman"/>
          <w:szCs w:val="21"/>
        </w:rPr>
        <w:t>eople use IT</w:t>
      </w:r>
      <w:r w:rsidR="00E3547C" w:rsidRPr="00A97496">
        <w:rPr>
          <w:rFonts w:ascii="Times New Roman" w:hAnsi="Times New Roman" w:cs="Times New Roman"/>
          <w:szCs w:val="21"/>
        </w:rPr>
        <w:t xml:space="preserve"> in </w:t>
      </w:r>
      <w:r w:rsidR="008A3440" w:rsidRPr="00A97496">
        <w:rPr>
          <w:rFonts w:ascii="Times New Roman" w:hAnsi="Times New Roman" w:cs="Times New Roman"/>
          <w:szCs w:val="21"/>
        </w:rPr>
        <w:t>health care</w:t>
      </w:r>
      <w:r w:rsidR="00600512" w:rsidRPr="00A97496">
        <w:rPr>
          <w:rFonts w:ascii="Times New Roman" w:hAnsi="Times New Roman" w:cs="Times New Roman"/>
          <w:szCs w:val="21"/>
        </w:rPr>
        <w:t xml:space="preserve"> to reduce the frequency and consequences of errors</w:t>
      </w:r>
      <w:r w:rsidR="00550912" w:rsidRPr="00A97496">
        <w:rPr>
          <w:rFonts w:ascii="Times New Roman" w:hAnsi="Times New Roman" w:cs="Times New Roman"/>
          <w:szCs w:val="21"/>
        </w:rPr>
        <w:t xml:space="preserve"> </w:t>
      </w:r>
      <w:r w:rsidR="00425015" w:rsidRPr="00A97496">
        <w:rPr>
          <w:rFonts w:ascii="Times New Roman" w:hAnsi="Times New Roman" w:cs="Times New Roman"/>
          <w:szCs w:val="21"/>
        </w:rPr>
        <w:fldChar w:fldCharType="begin"/>
      </w:r>
      <w:r w:rsidR="002424E3" w:rsidRPr="00A97496">
        <w:rPr>
          <w:rFonts w:ascii="Times New Roman" w:hAnsi="Times New Roman" w:cs="Times New Roman"/>
          <w:szCs w:val="21"/>
        </w:rPr>
        <w:instrText xml:space="preserve"> ADDIN EN.CITE &lt;EndNote&gt;&lt;Cite&gt;&lt;Author&gt;Bates&lt;/Author&gt;&lt;Year&gt;2001&lt;/Year&gt;&lt;RecNum&gt;226&lt;/RecNum&gt;&lt;DisplayText&gt;(Bates et al. 2001; Bates and Gawande 2003)&lt;/DisplayText&gt;&lt;record&gt;&lt;rec-number&gt;226&lt;/rec-number&gt;&lt;foreign-keys&gt;&lt;key app="EN" db-id="xx2sdxzxyppx5jedtfkvpvsn9sve2252dadz" timestamp="1638524815"&gt;226&lt;/key&gt;&lt;/foreign-keys&gt;&lt;ref-type name="Journal Article"&gt;17&lt;/ref-type&gt;&lt;contributors&gt;&lt;authors&gt;&lt;author&gt;Bates, David W&lt;/author&gt;&lt;author&gt;Cohen, Michael&lt;/author&gt;&lt;author&gt;Leape, Lucian L&lt;/author&gt;&lt;author&gt;Overhage, J Marc&lt;/author&gt;&lt;author&gt;Shabot, M Michael&lt;/author&gt;&lt;author&gt;Sheridan, Thomas&lt;/author&gt;&lt;/authors&gt;&lt;/contributors&gt;&lt;titles&gt;&lt;title&gt;Reducing the frequency of errors in medicine using information technology&lt;/title&gt;&lt;secondary-title&gt;Journal of the American Medical Informatics Association&lt;/secondary-title&gt;&lt;/titles&gt;&lt;periodical&gt;&lt;full-title&gt;Journal of the American Medical Informatics Association&lt;/full-title&gt;&lt;/periodical&gt;&lt;pages&gt;299-308&lt;/pages&gt;&lt;volume&gt;8&lt;/volume&gt;&lt;number&gt;4&lt;/number&gt;&lt;dates&gt;&lt;year&gt;2001&lt;/year&gt;&lt;/dates&gt;&lt;isbn&gt;1527-974X&lt;/isbn&gt;&lt;urls&gt;&lt;/urls&gt;&lt;/record&gt;&lt;/Cite&gt;&lt;Cite&gt;&lt;Author&gt;Bates&lt;/Author&gt;&lt;Year&gt;2003&lt;/Year&gt;&lt;RecNum&gt;229&lt;/RecNum&gt;&lt;record&gt;&lt;rec-number&gt;229&lt;/rec-number&gt;&lt;foreign-keys&gt;&lt;key app="EN" db-id="xx2sdxzxyppx5jedtfkvpvsn9sve2252dadz" timestamp="1638526005"&gt;229&lt;/key&gt;&lt;/foreign-keys&gt;&lt;ref-type name="Journal Article"&gt;17&lt;/ref-type&gt;&lt;contributors&gt;&lt;authors&gt;&lt;author&gt;Bates, David W&lt;/author&gt;&lt;author&gt;Gawande, Atul A&lt;/author&gt;&lt;/authors&gt;&lt;/contributors&gt;&lt;titles&gt;&lt;title&gt;Improving safety with information technology&lt;/title&gt;&lt;secondary-title&gt;New England journal of medicine&lt;/secondary-title&gt;&lt;/titles&gt;&lt;periodical&gt;&lt;full-title&gt;New England journal of medicine&lt;/full-title&gt;&lt;/periodical&gt;&lt;pages&gt;2526-2534&lt;/pages&gt;&lt;volume&gt;348&lt;/volume&gt;&lt;number&gt;25&lt;/number&gt;&lt;dates&gt;&lt;year&gt;2003&lt;/year&gt;&lt;/dates&gt;&lt;isbn&gt;0028-4793&lt;/isbn&gt;&lt;urls&gt;&lt;/urls&gt;&lt;/record&gt;&lt;/Cite&gt;&lt;/EndNote&gt;</w:instrText>
      </w:r>
      <w:r w:rsidR="00425015" w:rsidRPr="00A97496">
        <w:rPr>
          <w:rFonts w:ascii="Times New Roman" w:hAnsi="Times New Roman" w:cs="Times New Roman"/>
          <w:szCs w:val="21"/>
        </w:rPr>
        <w:fldChar w:fldCharType="separate"/>
      </w:r>
      <w:r w:rsidR="002424E3" w:rsidRPr="00A97496">
        <w:rPr>
          <w:rFonts w:ascii="Times New Roman" w:hAnsi="Times New Roman" w:cs="Times New Roman"/>
          <w:noProof/>
          <w:szCs w:val="21"/>
        </w:rPr>
        <w:t>(Bates et al. 2001; Bates and Gawande 2003)</w:t>
      </w:r>
      <w:r w:rsidR="00425015" w:rsidRPr="00A97496">
        <w:rPr>
          <w:rFonts w:ascii="Times New Roman" w:hAnsi="Times New Roman" w:cs="Times New Roman"/>
          <w:szCs w:val="21"/>
        </w:rPr>
        <w:fldChar w:fldCharType="end"/>
      </w:r>
      <w:r w:rsidR="007C7004" w:rsidRPr="00A97496">
        <w:rPr>
          <w:rFonts w:ascii="Times New Roman" w:hAnsi="Times New Roman" w:cs="Times New Roman"/>
          <w:szCs w:val="21"/>
        </w:rPr>
        <w:t>;</w:t>
      </w:r>
      <w:r w:rsidR="00CA2FA9" w:rsidRPr="00A97496">
        <w:rPr>
          <w:rFonts w:ascii="Times New Roman" w:hAnsi="Times New Roman" w:cs="Times New Roman"/>
          <w:szCs w:val="21"/>
        </w:rPr>
        <w:t xml:space="preserve"> </w:t>
      </w:r>
      <w:r w:rsidR="00287D97" w:rsidRPr="00A97496">
        <w:rPr>
          <w:rFonts w:ascii="Times New Roman" w:hAnsi="Times New Roman" w:cs="Times New Roman"/>
          <w:szCs w:val="21"/>
        </w:rPr>
        <w:t xml:space="preserve">in the field of </w:t>
      </w:r>
      <w:r w:rsidR="002F3C30" w:rsidRPr="00A97496">
        <w:rPr>
          <w:rFonts w:ascii="Times New Roman" w:hAnsi="Times New Roman" w:cs="Times New Roman"/>
          <w:szCs w:val="21"/>
        </w:rPr>
        <w:t>education</w:t>
      </w:r>
      <w:r w:rsidR="007C7004" w:rsidRPr="00A97496">
        <w:rPr>
          <w:rFonts w:ascii="Times New Roman" w:hAnsi="Times New Roman" w:cs="Times New Roman"/>
          <w:szCs w:val="21"/>
        </w:rPr>
        <w:t xml:space="preserve">, </w:t>
      </w:r>
      <w:r w:rsidR="00616840" w:rsidRPr="00A97496">
        <w:rPr>
          <w:rFonts w:ascii="Times New Roman" w:hAnsi="Times New Roman" w:cs="Times New Roman"/>
          <w:szCs w:val="21"/>
        </w:rPr>
        <w:t>using advanced IT help</w:t>
      </w:r>
      <w:r w:rsidR="0035740E" w:rsidRPr="00A97496">
        <w:rPr>
          <w:rFonts w:ascii="Times New Roman" w:hAnsi="Times New Roman" w:cs="Times New Roman"/>
          <w:szCs w:val="21"/>
        </w:rPr>
        <w:t>s</w:t>
      </w:r>
      <w:r w:rsidR="00616840" w:rsidRPr="00A97496">
        <w:rPr>
          <w:rFonts w:ascii="Times New Roman" w:hAnsi="Times New Roman" w:cs="Times New Roman"/>
          <w:szCs w:val="21"/>
        </w:rPr>
        <w:t xml:space="preserve"> </w:t>
      </w:r>
      <w:r w:rsidR="003C5B69" w:rsidRPr="00A97496">
        <w:rPr>
          <w:rFonts w:ascii="Times New Roman" w:hAnsi="Times New Roman" w:cs="Times New Roman"/>
          <w:szCs w:val="21"/>
        </w:rPr>
        <w:t xml:space="preserve">learning and </w:t>
      </w:r>
      <w:r w:rsidR="00004B24" w:rsidRPr="00A97496">
        <w:rPr>
          <w:rFonts w:ascii="Times New Roman" w:hAnsi="Times New Roman" w:cs="Times New Roman"/>
          <w:szCs w:val="21"/>
        </w:rPr>
        <w:t>add value to management education</w:t>
      </w:r>
      <w:r w:rsidR="008D37F2" w:rsidRPr="00A97496">
        <w:rPr>
          <w:rFonts w:ascii="Times New Roman" w:hAnsi="Times New Roman" w:cs="Times New Roman"/>
          <w:szCs w:val="21"/>
        </w:rPr>
        <w:t xml:space="preserve"> </w:t>
      </w:r>
      <w:r w:rsidR="008D37F2" w:rsidRPr="00A97496">
        <w:rPr>
          <w:rFonts w:ascii="Times New Roman" w:hAnsi="Times New Roman" w:cs="Times New Roman"/>
          <w:szCs w:val="21"/>
        </w:rPr>
        <w:fldChar w:fldCharType="begin"/>
      </w:r>
      <w:r w:rsidR="003C5B69" w:rsidRPr="00A97496">
        <w:rPr>
          <w:rFonts w:ascii="Times New Roman" w:hAnsi="Times New Roman" w:cs="Times New Roman"/>
          <w:szCs w:val="21"/>
        </w:rPr>
        <w:instrText xml:space="preserve"> ADDIN EN.CITE &lt;EndNote&gt;&lt;Cite&gt;&lt;Author&gt;Alavi&lt;/Author&gt;&lt;Year&gt;1997&lt;/Year&gt;&lt;RecNum&gt;227&lt;/RecNum&gt;&lt;DisplayText&gt;(Alavi and Gallupe 2003; Alavi et al. 1997)&lt;/DisplayText&gt;&lt;record&gt;&lt;rec-number&gt;227&lt;/rec-number&gt;&lt;foreign-keys&gt;&lt;key app="EN" db-id="xx2sdxzxyppx5jedtfkvpvsn9sve2252dadz" timestamp="1638525135"&gt;227&lt;/key&gt;&lt;/foreign-keys&gt;&lt;ref-type name="Journal Article"&gt;17&lt;/ref-type&gt;&lt;contributors&gt;&lt;authors&gt;&lt;author&gt;Alavi, Maryam&lt;/author&gt;&lt;author&gt;Yoo, Youngjin&lt;/author&gt;&lt;author&gt;Vogel, Douglas R&lt;/author&gt;&lt;/authors&gt;&lt;/contributors&gt;&lt;titles&gt;&lt;title&gt;Using information technology to add value to management education&lt;/title&gt;&lt;secondary-title&gt;Academy of management Journal&lt;/secondary-title&gt;&lt;/titles&gt;&lt;periodical&gt;&lt;full-title&gt;Academy of management Journal&lt;/full-title&gt;&lt;/periodical&gt;&lt;pages&gt;1310-1333&lt;/pages&gt;&lt;volume&gt;40&lt;/volume&gt;&lt;number&gt;6&lt;/number&gt;&lt;dates&gt;&lt;year&gt;1997&lt;/year&gt;&lt;/dates&gt;&lt;isbn&gt;0001-4273&lt;/isbn&gt;&lt;urls&gt;&lt;/urls&gt;&lt;/record&gt;&lt;/Cite&gt;&lt;Cite&gt;&lt;Author&gt;Alavi&lt;/Author&gt;&lt;Year&gt;2003&lt;/Year&gt;&lt;RecNum&gt;228&lt;/RecNum&gt;&lt;record&gt;&lt;rec-number&gt;228&lt;/rec-number&gt;&lt;foreign-keys&gt;&lt;key app="EN" db-id="xx2sdxzxyppx5jedtfkvpvsn9sve2252dadz" timestamp="1638525449"&gt;228&lt;/key&gt;&lt;/foreign-keys&gt;&lt;ref-type name="Journal Article"&gt;17&lt;/ref-type&gt;&lt;contributors&gt;&lt;authors&gt;&lt;author&gt;Alavi, Maryam&lt;/author&gt;&lt;author&gt;Gallupe, R Brent&lt;/author&gt;&lt;/authors&gt;&lt;/contributors&gt;&lt;titles&gt;&lt;title&gt;Using information technology in learning: Case studies in business and management education programs&lt;/title&gt;&lt;secondary-title&gt;Academy of Management Learning &amp;amp; Education&lt;/secondary-title&gt;&lt;/titles&gt;&lt;periodical&gt;&lt;full-title&gt;Academy of Management Learning &amp;amp; Education&lt;/full-title&gt;&lt;/periodical&gt;&lt;pages&gt;139-153&lt;/pages&gt;&lt;volume&gt;2&lt;/volume&gt;&lt;number&gt;2&lt;/number&gt;&lt;dates&gt;&lt;year&gt;2003&lt;/year&gt;&lt;/dates&gt;&lt;isbn&gt;1537-260X&lt;/isbn&gt;&lt;urls&gt;&lt;/urls&gt;&lt;/record&gt;&lt;/Cite&gt;&lt;/EndNote&gt;</w:instrText>
      </w:r>
      <w:r w:rsidR="008D37F2" w:rsidRPr="00A97496">
        <w:rPr>
          <w:rFonts w:ascii="Times New Roman" w:hAnsi="Times New Roman" w:cs="Times New Roman"/>
          <w:szCs w:val="21"/>
        </w:rPr>
        <w:fldChar w:fldCharType="separate"/>
      </w:r>
      <w:r w:rsidR="003C5B69" w:rsidRPr="00A97496">
        <w:rPr>
          <w:rFonts w:ascii="Times New Roman" w:hAnsi="Times New Roman" w:cs="Times New Roman"/>
          <w:noProof/>
          <w:szCs w:val="21"/>
        </w:rPr>
        <w:t>(Alavi and Gallupe 2003; Alavi et al. 1997)</w:t>
      </w:r>
      <w:r w:rsidR="008D37F2" w:rsidRPr="00A97496">
        <w:rPr>
          <w:rFonts w:ascii="Times New Roman" w:hAnsi="Times New Roman" w:cs="Times New Roman"/>
          <w:szCs w:val="21"/>
        </w:rPr>
        <w:fldChar w:fldCharType="end"/>
      </w:r>
      <w:r w:rsidR="008D37F2" w:rsidRPr="00A97496">
        <w:rPr>
          <w:rFonts w:ascii="Times New Roman" w:hAnsi="Times New Roman" w:cs="Times New Roman"/>
          <w:szCs w:val="21"/>
        </w:rPr>
        <w:t xml:space="preserve">; </w:t>
      </w:r>
      <w:r w:rsidR="00B83BD3" w:rsidRPr="00A97496">
        <w:rPr>
          <w:rFonts w:ascii="Times New Roman" w:hAnsi="Times New Roman" w:cs="Times New Roman"/>
          <w:szCs w:val="21"/>
        </w:rPr>
        <w:t xml:space="preserve">IT </w:t>
      </w:r>
      <w:r w:rsidR="00940F4A" w:rsidRPr="00A97496">
        <w:rPr>
          <w:rFonts w:ascii="Times New Roman" w:hAnsi="Times New Roman" w:cs="Times New Roman"/>
          <w:szCs w:val="21"/>
        </w:rPr>
        <w:t xml:space="preserve">also </w:t>
      </w:r>
      <w:r w:rsidR="00B83BD3" w:rsidRPr="00A97496">
        <w:rPr>
          <w:rFonts w:ascii="Times New Roman" w:hAnsi="Times New Roman" w:cs="Times New Roman"/>
          <w:szCs w:val="21"/>
        </w:rPr>
        <w:t>has dramatically transformed travel and tourism</w:t>
      </w:r>
      <w:r w:rsidR="00624F7F" w:rsidRPr="00A97496">
        <w:rPr>
          <w:rFonts w:ascii="Times New Roman" w:hAnsi="Times New Roman" w:cs="Times New Roman"/>
          <w:szCs w:val="21"/>
        </w:rPr>
        <w:t xml:space="preserve"> </w:t>
      </w:r>
      <w:r w:rsidR="00322644" w:rsidRPr="00A97496">
        <w:rPr>
          <w:rFonts w:ascii="Times New Roman" w:hAnsi="Times New Roman" w:cs="Times New Roman"/>
          <w:szCs w:val="21"/>
        </w:rPr>
        <w:fldChar w:fldCharType="begin"/>
      </w:r>
      <w:r w:rsidR="00FD5C75" w:rsidRPr="00A97496">
        <w:rPr>
          <w:rFonts w:ascii="Times New Roman" w:hAnsi="Times New Roman" w:cs="Times New Roman"/>
          <w:szCs w:val="21"/>
        </w:rPr>
        <w:instrText xml:space="preserve"> ADDIN EN.CITE &lt;EndNote&gt;&lt;Cite&gt;&lt;Author&gt;Werthner&lt;/Author&gt;&lt;Year&gt;1999&lt;/Year&gt;&lt;RecNum&gt;230&lt;/RecNum&gt;&lt;DisplayText&gt;(Buhalis and Law 2008; Werthner and Klein 1999)&lt;/DisplayText&gt;&lt;record&gt;&lt;rec-number&gt;230&lt;/rec-number&gt;&lt;foreign-keys&gt;&lt;key app="EN" db-id="xx2sdxzxyppx5jedtfkvpvsn9sve2252dadz" timestamp="1638526744"&gt;230&lt;/key&gt;&lt;/foreign-keys&gt;&lt;ref-type name="Book"&gt;6&lt;/ref-type&gt;&lt;contributors&gt;&lt;authors&gt;&lt;author&gt;Werthner, Hannes&lt;/author&gt;&lt;author&gt;Klein, Stefan&lt;/author&gt;&lt;/authors&gt;&lt;/contributors&gt;&lt;titles&gt;&lt;title&gt;Information technology and tourism: a challenging ralationship&lt;/title&gt;&lt;/titles&gt;&lt;dates&gt;&lt;year&gt;1999&lt;/year&gt;&lt;/dates&gt;&lt;publisher&gt;Springer-Verlag Wien&lt;/publisher&gt;&lt;isbn&gt;3211832742&lt;/isbn&gt;&lt;urls&gt;&lt;/urls&gt;&lt;/record&gt;&lt;/Cite&gt;&lt;Cite&gt;&lt;Author&gt;Buhalis&lt;/Author&gt;&lt;Year&gt;2008&lt;/Year&gt;&lt;RecNum&gt;232&lt;/RecNum&gt;&lt;record&gt;&lt;rec-number&gt;232&lt;/rec-number&gt;&lt;foreign-keys&gt;&lt;key app="EN" db-id="xx2sdxzxyppx5jedtfkvpvsn9sve2252dadz" timestamp="1638529546"&gt;232&lt;/key&gt;&lt;/foreign-keys&gt;&lt;ref-type name="Journal Article"&gt;17&lt;/ref-type&gt;&lt;contributors&gt;&lt;authors&gt;&lt;author&gt;Buhalis, Dimitrios&lt;/author&gt;&lt;author&gt;Law, Rob&lt;/author&gt;&lt;/authors&gt;&lt;/contributors&gt;&lt;titles&gt;&lt;title&gt;Progress in information technology and tourism management: 20 years on and 10 years after the Internet—The state of eTourism research&lt;/title&gt;&lt;secondary-title&gt;Tourism management&lt;/secondary-title&gt;&lt;/titles&gt;&lt;periodical&gt;&lt;full-title&gt;Tourism management&lt;/full-title&gt;&lt;/periodical&gt;&lt;pages&gt;609-623&lt;/pages&gt;&lt;volume&gt;29&lt;/volume&gt;&lt;number&gt;4&lt;/number&gt;&lt;dates&gt;&lt;year&gt;2008&lt;/year&gt;&lt;/dates&gt;&lt;isbn&gt;0261-5177&lt;/isbn&gt;&lt;urls&gt;&lt;/urls&gt;&lt;/record&gt;&lt;/Cite&gt;&lt;/EndNote&gt;</w:instrText>
      </w:r>
      <w:r w:rsidR="00322644" w:rsidRPr="00A97496">
        <w:rPr>
          <w:rFonts w:ascii="Times New Roman" w:hAnsi="Times New Roman" w:cs="Times New Roman"/>
          <w:szCs w:val="21"/>
        </w:rPr>
        <w:fldChar w:fldCharType="separate"/>
      </w:r>
      <w:r w:rsidR="00FD5C75" w:rsidRPr="00A97496">
        <w:rPr>
          <w:rFonts w:ascii="Times New Roman" w:hAnsi="Times New Roman" w:cs="Times New Roman"/>
          <w:noProof/>
          <w:szCs w:val="21"/>
        </w:rPr>
        <w:t>(Buhalis and Law 2008; Werthner and Klein 1999)</w:t>
      </w:r>
      <w:r w:rsidR="00322644" w:rsidRPr="00A97496">
        <w:rPr>
          <w:rFonts w:ascii="Times New Roman" w:hAnsi="Times New Roman" w:cs="Times New Roman"/>
          <w:szCs w:val="21"/>
        </w:rPr>
        <w:fldChar w:fldCharType="end"/>
      </w:r>
      <w:r w:rsidR="004D4A80" w:rsidRPr="00A97496">
        <w:rPr>
          <w:rFonts w:ascii="Times New Roman" w:hAnsi="Times New Roman" w:cs="Times New Roman"/>
          <w:szCs w:val="21"/>
        </w:rPr>
        <w:t>;</w:t>
      </w:r>
      <w:r w:rsidR="008D37F2" w:rsidRPr="00A97496">
        <w:rPr>
          <w:rFonts w:ascii="Times New Roman" w:hAnsi="Times New Roman" w:cs="Times New Roman"/>
          <w:szCs w:val="21"/>
        </w:rPr>
        <w:t xml:space="preserve"> </w:t>
      </w:r>
      <w:r w:rsidR="00C728E1" w:rsidRPr="00A97496">
        <w:rPr>
          <w:rFonts w:ascii="Times New Roman" w:hAnsi="Times New Roman" w:cs="Times New Roman"/>
          <w:szCs w:val="21"/>
        </w:rPr>
        <w:t xml:space="preserve">IT </w:t>
      </w:r>
      <w:r w:rsidR="00471899" w:rsidRPr="00A97496">
        <w:rPr>
          <w:rFonts w:ascii="Times New Roman" w:hAnsi="Times New Roman" w:cs="Times New Roman"/>
          <w:szCs w:val="21"/>
        </w:rPr>
        <w:t>has been</w:t>
      </w:r>
      <w:r w:rsidR="00B20CDF" w:rsidRPr="00A97496">
        <w:rPr>
          <w:rFonts w:ascii="Times New Roman" w:hAnsi="Times New Roman" w:cs="Times New Roman"/>
          <w:szCs w:val="21"/>
        </w:rPr>
        <w:t xml:space="preserve"> widely adopted in business</w:t>
      </w:r>
      <w:r w:rsidR="001546DB" w:rsidRPr="00A97496">
        <w:rPr>
          <w:rFonts w:ascii="Times New Roman" w:hAnsi="Times New Roman" w:cs="Times New Roman"/>
          <w:szCs w:val="21"/>
        </w:rPr>
        <w:t xml:space="preserve"> not only as a supporting player within the overall strategy of the firm to, but can used to create new needs, cause new product development, and command new procedures</w:t>
      </w:r>
      <w:r w:rsidR="00A01E3F" w:rsidRPr="00A97496">
        <w:rPr>
          <w:rFonts w:ascii="Times New Roman" w:hAnsi="Times New Roman" w:cs="Times New Roman"/>
          <w:szCs w:val="21"/>
        </w:rPr>
        <w:t xml:space="preserve"> as well</w:t>
      </w:r>
      <w:r w:rsidR="00624F7F" w:rsidRPr="00A97496">
        <w:rPr>
          <w:rFonts w:ascii="Times New Roman" w:hAnsi="Times New Roman" w:cs="Times New Roman"/>
          <w:szCs w:val="21"/>
        </w:rPr>
        <w:t xml:space="preserve"> </w:t>
      </w:r>
      <w:r w:rsidR="00624F7F" w:rsidRPr="00A97496">
        <w:rPr>
          <w:rFonts w:ascii="Times New Roman" w:hAnsi="Times New Roman" w:cs="Times New Roman"/>
          <w:szCs w:val="21"/>
        </w:rPr>
        <w:fldChar w:fldCharType="begin"/>
      </w:r>
      <w:r w:rsidR="00624F7F" w:rsidRPr="00A97496">
        <w:rPr>
          <w:rFonts w:ascii="Times New Roman" w:hAnsi="Times New Roman" w:cs="Times New Roman"/>
          <w:szCs w:val="21"/>
        </w:rPr>
        <w:instrText xml:space="preserve"> ADDIN EN.CITE &lt;EndNote&gt;&lt;Cite&gt;&lt;Author&gt;Chan&lt;/Author&gt;&lt;Year&gt;2000&lt;/Year&gt;&lt;RecNum&gt;233&lt;/RecNum&gt;&lt;DisplayText&gt;(Chan 2000; Gunasekaran and Nath 1997)&lt;/DisplayText&gt;&lt;record&gt;&lt;rec-number&gt;233&lt;/rec-number&gt;&lt;foreign-keys&gt;&lt;key app="EN" db-id="xx2sdxzxyppx5jedtfkvpvsn9sve2252dadz" timestamp="1638529946"&gt;233&lt;/key&gt;&lt;/foreign-keys&gt;&lt;ref-type name="Journal Article"&gt;17&lt;/ref-type&gt;&lt;contributors&gt;&lt;authors&gt;&lt;author&gt;Chan, Stephen L&lt;/author&gt;&lt;/authors&gt;&lt;/contributors&gt;&lt;titles&gt;&lt;title&gt;Information technology in business processes&lt;/title&gt;&lt;secondary-title&gt;Business Process Management Journal&lt;/secondary-title&gt;&lt;/titles&gt;&lt;periodical&gt;&lt;full-title&gt;Business Process Management Journal&lt;/full-title&gt;&lt;/periodical&gt;&lt;dates&gt;&lt;year&gt;2000&lt;/year&gt;&lt;/dates&gt;&lt;isbn&gt;1463-7154&lt;/isbn&gt;&lt;urls&gt;&lt;/urls&gt;&lt;/record&gt;&lt;/Cite&gt;&lt;Cite&gt;&lt;Author&gt;Gunasekaran&lt;/Author&gt;&lt;Year&gt;1997&lt;/Year&gt;&lt;RecNum&gt;234&lt;/RecNum&gt;&lt;record&gt;&lt;rec-number&gt;234&lt;/rec-number&gt;&lt;foreign-keys&gt;&lt;key app="EN" db-id="xx2sdxzxyppx5jedtfkvpvsn9sve2252dadz" timestamp="1638529985"&gt;234&lt;/key&gt;&lt;/foreign-keys&gt;&lt;ref-type name="Journal Article"&gt;17&lt;/ref-type&gt;&lt;contributors&gt;&lt;authors&gt;&lt;author&gt;Gunasekaran, A&lt;/author&gt;&lt;author&gt;Nath, Baikunth&lt;/author&gt;&lt;/authors&gt;&lt;/contributors&gt;&lt;titles&gt;&lt;title&gt;The role of information technology in business process reengineering&lt;/title&gt;&lt;secondary-title&gt;International journal of production economics&lt;/secondary-title&gt;&lt;/titles&gt;&lt;periodical&gt;&lt;full-title&gt;International journal of production economics&lt;/full-title&gt;&lt;/periodical&gt;&lt;pages&gt;91-104&lt;/pages&gt;&lt;volume&gt;50&lt;/volume&gt;&lt;number&gt;2-3&lt;/number&gt;&lt;dates&gt;&lt;year&gt;1997&lt;/year&gt;&lt;/dates&gt;&lt;isbn&gt;0925-5273&lt;/isbn&gt;&lt;urls&gt;&lt;/urls&gt;&lt;/record&gt;&lt;/Cite&gt;&lt;/EndNote&gt;</w:instrText>
      </w:r>
      <w:r w:rsidR="00624F7F" w:rsidRPr="00A97496">
        <w:rPr>
          <w:rFonts w:ascii="Times New Roman" w:hAnsi="Times New Roman" w:cs="Times New Roman"/>
          <w:szCs w:val="21"/>
        </w:rPr>
        <w:fldChar w:fldCharType="separate"/>
      </w:r>
      <w:r w:rsidR="00624F7F" w:rsidRPr="00A97496">
        <w:rPr>
          <w:rFonts w:ascii="Times New Roman" w:hAnsi="Times New Roman" w:cs="Times New Roman"/>
          <w:noProof/>
          <w:szCs w:val="21"/>
        </w:rPr>
        <w:t>(Chan 2000; Gunasekaran and Nath 1997)</w:t>
      </w:r>
      <w:r w:rsidR="00624F7F" w:rsidRPr="00A97496">
        <w:rPr>
          <w:rFonts w:ascii="Times New Roman" w:hAnsi="Times New Roman" w:cs="Times New Roman"/>
          <w:szCs w:val="21"/>
        </w:rPr>
        <w:fldChar w:fldCharType="end"/>
      </w:r>
      <w:r w:rsidR="00B90BDE" w:rsidRPr="00A97496">
        <w:rPr>
          <w:rFonts w:ascii="Times New Roman" w:hAnsi="Times New Roman" w:cs="Times New Roman"/>
          <w:szCs w:val="21"/>
        </w:rPr>
        <w:t xml:space="preserve">; and, </w:t>
      </w:r>
      <w:r w:rsidR="00017B1C" w:rsidRPr="00A97496">
        <w:rPr>
          <w:rFonts w:ascii="Times New Roman" w:hAnsi="Times New Roman" w:cs="Times New Roman"/>
          <w:szCs w:val="21"/>
        </w:rPr>
        <w:t>IT has a great potential to be a global greenhouse gas emission game-changer</w:t>
      </w:r>
      <w:r w:rsidR="00807CBC" w:rsidRPr="00A97496">
        <w:rPr>
          <w:rFonts w:ascii="Times New Roman" w:hAnsi="Times New Roman" w:cs="Times New Roman"/>
          <w:szCs w:val="21"/>
        </w:rPr>
        <w:t xml:space="preserve"> by monitoring the waste remotely </w:t>
      </w:r>
      <w:r w:rsidR="00807CBC"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PEVuZE5vdGU+PENpdGU+PEF1dGhvcj5JbWFzaWt1PC9BdXRob3I+PFllYXI+MjAxOTwvWWVhcj48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807CBC" w:rsidRPr="00A97496">
        <w:rPr>
          <w:rFonts w:ascii="Times New Roman" w:hAnsi="Times New Roman" w:cs="Times New Roman"/>
          <w:szCs w:val="21"/>
        </w:rPr>
      </w:r>
      <w:r w:rsidR="00807CBC"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(Imasiku et al. 2019; Liu et al. 2020a; Sun and Zhang 2020)</w:t>
      </w:r>
      <w:r w:rsidR="00807CBC" w:rsidRPr="00A97496">
        <w:rPr>
          <w:rFonts w:ascii="Times New Roman" w:hAnsi="Times New Roman" w:cs="Times New Roman"/>
          <w:szCs w:val="21"/>
        </w:rPr>
        <w:fldChar w:fldCharType="end"/>
      </w:r>
      <w:r w:rsidR="00004B24" w:rsidRPr="00A97496">
        <w:rPr>
          <w:rFonts w:ascii="Times New Roman" w:hAnsi="Times New Roman" w:cs="Times New Roman"/>
          <w:szCs w:val="21"/>
        </w:rPr>
        <w:t>.</w:t>
      </w:r>
      <w:r w:rsidR="00E80865" w:rsidRPr="00A97496">
        <w:rPr>
          <w:rFonts w:ascii="Times New Roman" w:hAnsi="Times New Roman" w:cs="Times New Roman"/>
          <w:szCs w:val="21"/>
        </w:rPr>
        <w:t xml:space="preserve"> </w:t>
      </w:r>
    </w:p>
    <w:p w14:paraId="03BEEC4D" w14:textId="2BD1444D" w:rsidR="003F3943" w:rsidRPr="00A97496" w:rsidRDefault="003F3943" w:rsidP="0026394D">
      <w:pPr>
        <w:rPr>
          <w:rFonts w:ascii="Times New Roman" w:hAnsi="Times New Roman" w:cs="Times New Roman"/>
          <w:szCs w:val="21"/>
        </w:rPr>
      </w:pPr>
    </w:p>
    <w:p w14:paraId="1635F858" w14:textId="08DCD096" w:rsidR="00250129" w:rsidRPr="00A97496" w:rsidRDefault="00FE29B7" w:rsidP="00FE4472">
      <w:pPr>
        <w:rPr>
          <w:rFonts w:ascii="Times New Roman" w:hAnsi="Times New Roman" w:cs="Times New Roman"/>
          <w:szCs w:val="21"/>
        </w:rPr>
      </w:pPr>
      <w:r w:rsidRPr="00A97496">
        <w:rPr>
          <w:rFonts w:ascii="Times New Roman" w:hAnsi="Times New Roman" w:cs="Times New Roman"/>
          <w:szCs w:val="21"/>
        </w:rPr>
        <w:t xml:space="preserve">IT can definitely bring some </w:t>
      </w:r>
      <w:r w:rsidR="00D802FC" w:rsidRPr="00A97496">
        <w:rPr>
          <w:rFonts w:ascii="Times New Roman" w:hAnsi="Times New Roman" w:cs="Times New Roman"/>
          <w:szCs w:val="21"/>
        </w:rPr>
        <w:t>risks</w:t>
      </w:r>
      <w:r w:rsidRPr="00A97496">
        <w:rPr>
          <w:rFonts w:ascii="Times New Roman" w:hAnsi="Times New Roman" w:cs="Times New Roman"/>
          <w:szCs w:val="21"/>
        </w:rPr>
        <w:t xml:space="preserve"> with its </w:t>
      </w:r>
      <w:r w:rsidR="00355B40" w:rsidRPr="00A97496">
        <w:rPr>
          <w:rFonts w:ascii="Times New Roman" w:hAnsi="Times New Roman" w:cs="Times New Roman"/>
          <w:szCs w:val="21"/>
        </w:rPr>
        <w:t xml:space="preserve">benefits. Aside from </w:t>
      </w:r>
      <w:r w:rsidR="00EB0A38" w:rsidRPr="00A97496">
        <w:rPr>
          <w:rFonts w:ascii="Times New Roman" w:hAnsi="Times New Roman" w:cs="Times New Roman"/>
          <w:szCs w:val="21"/>
        </w:rPr>
        <w:t xml:space="preserve">some common problems like </w:t>
      </w:r>
      <w:r w:rsidR="00250129" w:rsidRPr="00A97496">
        <w:rPr>
          <w:rFonts w:ascii="Times New Roman" w:hAnsi="Times New Roman" w:cs="Times New Roman"/>
          <w:szCs w:val="21"/>
        </w:rPr>
        <w:t>the rising threat of cyberattacks, privacy issues, and the polarizing effects of technologies on labor markets could derail these benefits</w:t>
      </w:r>
      <w:r w:rsidR="00FC36FB" w:rsidRPr="00A97496">
        <w:rPr>
          <w:rFonts w:ascii="Times New Roman" w:hAnsi="Times New Roman" w:cs="Times New Roman"/>
          <w:szCs w:val="21"/>
        </w:rPr>
        <w:t xml:space="preserve"> </w:t>
      </w:r>
      <w:r w:rsidR="008331E7" w:rsidRPr="00A97496">
        <w:rPr>
          <w:rFonts w:ascii="Times New Roman" w:hAnsi="Times New Roman" w:cs="Times New Roman"/>
          <w:szCs w:val="21"/>
        </w:rPr>
        <w:fldChar w:fldCharType="begin"/>
      </w:r>
      <w:r w:rsidR="008331E7" w:rsidRPr="00A97496">
        <w:rPr>
          <w:rFonts w:ascii="Times New Roman" w:hAnsi="Times New Roman" w:cs="Times New Roman"/>
          <w:szCs w:val="21"/>
        </w:rPr>
        <w:instrText xml:space="preserve"> ADDIN EN.CITE &lt;EndNote&gt;&lt;Cite&gt;&lt;Author&gt;Baller&lt;/Author&gt;&lt;Year&gt;2016&lt;/Year&gt;&lt;RecNum&gt;225&lt;/RecNum&gt;&lt;DisplayText&gt;(Baller et al. 2016)&lt;/DisplayText&gt;&lt;record&gt;&lt;rec-number&gt;225&lt;/rec-number&gt;&lt;foreign-keys&gt;&lt;key app="EN" db-id="xx2sdxzxyppx5jedtfkvpvsn9sve2252dadz" timestamp="1638524069"&gt;225&lt;/key&gt;&lt;/foreign-keys&gt;&lt;ref-type name="Book"&gt;6&lt;/ref-type&gt;&lt;contributors&gt;&lt;authors&gt;&lt;author&gt;Baller, Silja&lt;/author&gt;&lt;author&gt;Dutta, Soumitra&lt;/author&gt;&lt;author&gt;Lanvin, Bruno&lt;/author&gt;&lt;/authors&gt;&lt;/contributors&gt;&lt;titles&gt;&lt;title&gt;Global information technology report 2016&lt;/title&gt;&lt;/titles&gt;&lt;dates&gt;&lt;year&gt;2016&lt;/year&gt;&lt;/dates&gt;&lt;publisher&gt;Ouranos Geneva&lt;/publisher&gt;&lt;isbn&gt;1944835032&lt;/isbn&gt;&lt;urls&gt;&lt;/urls&gt;&lt;/record&gt;&lt;/Cite&gt;&lt;/EndNote&gt;</w:instrText>
      </w:r>
      <w:r w:rsidR="008331E7" w:rsidRPr="00A97496">
        <w:rPr>
          <w:rFonts w:ascii="Times New Roman" w:hAnsi="Times New Roman" w:cs="Times New Roman"/>
          <w:szCs w:val="21"/>
        </w:rPr>
        <w:fldChar w:fldCharType="separate"/>
      </w:r>
      <w:r w:rsidR="008331E7" w:rsidRPr="00A97496">
        <w:rPr>
          <w:rFonts w:ascii="Times New Roman" w:hAnsi="Times New Roman" w:cs="Times New Roman"/>
          <w:noProof/>
          <w:szCs w:val="21"/>
        </w:rPr>
        <w:t>(Baller et al. 2016)</w:t>
      </w:r>
      <w:r w:rsidR="008331E7" w:rsidRPr="00A97496">
        <w:rPr>
          <w:rFonts w:ascii="Times New Roman" w:hAnsi="Times New Roman" w:cs="Times New Roman"/>
          <w:szCs w:val="21"/>
        </w:rPr>
        <w:fldChar w:fldCharType="end"/>
      </w:r>
      <w:r w:rsidR="00355B40" w:rsidRPr="00A97496">
        <w:rPr>
          <w:rFonts w:ascii="Times New Roman" w:hAnsi="Times New Roman" w:cs="Times New Roman"/>
          <w:szCs w:val="21"/>
        </w:rPr>
        <w:t xml:space="preserve">, </w:t>
      </w:r>
      <w:r w:rsidR="005509CB" w:rsidRPr="00A97496">
        <w:rPr>
          <w:rFonts w:ascii="Times New Roman" w:hAnsi="Times New Roman" w:cs="Times New Roman"/>
          <w:szCs w:val="21"/>
        </w:rPr>
        <w:t>the down-side of IT can be</w:t>
      </w:r>
      <w:r w:rsidR="00920AAB" w:rsidRPr="00A97496">
        <w:rPr>
          <w:rFonts w:ascii="Times New Roman" w:hAnsi="Times New Roman" w:cs="Times New Roman"/>
          <w:szCs w:val="21"/>
        </w:rPr>
        <w:t xml:space="preserve"> manifested in different areas</w:t>
      </w:r>
      <w:r w:rsidR="00445A20" w:rsidRPr="00A97496">
        <w:rPr>
          <w:rFonts w:ascii="Times New Roman" w:hAnsi="Times New Roman" w:cs="Times New Roman"/>
          <w:szCs w:val="21"/>
        </w:rPr>
        <w:t>.</w:t>
      </w:r>
      <w:r w:rsidR="00810ECE" w:rsidRPr="00A97496">
        <w:rPr>
          <w:rFonts w:ascii="Times New Roman" w:hAnsi="Times New Roman" w:cs="Times New Roman"/>
          <w:szCs w:val="21"/>
        </w:rPr>
        <w:t xml:space="preserve"> </w:t>
      </w:r>
      <w:r w:rsidR="00485E0D" w:rsidRPr="00A97496">
        <w:rPr>
          <w:rFonts w:ascii="Times New Roman" w:hAnsi="Times New Roman" w:cs="Times New Roman"/>
          <w:szCs w:val="21"/>
        </w:rPr>
        <w:t>For instance, i</w:t>
      </w:r>
      <w:r w:rsidR="00810ECE" w:rsidRPr="00A97496">
        <w:rPr>
          <w:rFonts w:ascii="Times New Roman" w:hAnsi="Times New Roman" w:cs="Times New Roman"/>
          <w:szCs w:val="21"/>
        </w:rPr>
        <w:t>n education,</w:t>
      </w:r>
      <w:r w:rsidR="007D5B14" w:rsidRPr="00A97496">
        <w:rPr>
          <w:rFonts w:ascii="Times New Roman" w:hAnsi="Times New Roman" w:cs="Times New Roman"/>
          <w:szCs w:val="21"/>
        </w:rPr>
        <w:t xml:space="preserve"> studies show that</w:t>
      </w:r>
      <w:r w:rsidR="005509CB" w:rsidRPr="00A97496">
        <w:rPr>
          <w:rFonts w:ascii="Times New Roman" w:hAnsi="Times New Roman" w:cs="Times New Roman"/>
          <w:szCs w:val="21"/>
        </w:rPr>
        <w:t xml:space="preserve"> </w:t>
      </w:r>
      <w:r w:rsidR="00E72350" w:rsidRPr="00A97496">
        <w:rPr>
          <w:rFonts w:ascii="Times New Roman" w:hAnsi="Times New Roman" w:cs="Times New Roman"/>
          <w:szCs w:val="21"/>
        </w:rPr>
        <w:t>typing</w:t>
      </w:r>
      <w:r w:rsidR="009A2105" w:rsidRPr="00A97496">
        <w:rPr>
          <w:rFonts w:ascii="Times New Roman" w:hAnsi="Times New Roman" w:cs="Times New Roman"/>
          <w:szCs w:val="21"/>
        </w:rPr>
        <w:t xml:space="preserve"> could</w:t>
      </w:r>
      <w:r w:rsidR="00E72350" w:rsidRPr="00A97496">
        <w:rPr>
          <w:rFonts w:ascii="Times New Roman" w:hAnsi="Times New Roman" w:cs="Times New Roman"/>
          <w:szCs w:val="21"/>
        </w:rPr>
        <w:t xml:space="preserve"> impair reading and writing</w:t>
      </w:r>
      <w:r w:rsidR="00E559CB">
        <w:rPr>
          <w:rFonts w:ascii="Times New Roman" w:hAnsi="Times New Roman" w:cs="Times New Roman"/>
          <w:szCs w:val="21"/>
        </w:rPr>
        <w:t>, which results in i</w:t>
      </w:r>
      <w:r w:rsidR="00E72350" w:rsidRPr="00A97496">
        <w:rPr>
          <w:rFonts w:ascii="Times New Roman" w:hAnsi="Times New Roman" w:cs="Times New Roman"/>
          <w:szCs w:val="21"/>
        </w:rPr>
        <w:t>mpaired learning and memory</w:t>
      </w:r>
      <w:r w:rsidR="009A2105" w:rsidRPr="00A97496">
        <w:rPr>
          <w:rFonts w:ascii="Times New Roman" w:hAnsi="Times New Roman" w:cs="Times New Roman"/>
          <w:szCs w:val="21"/>
        </w:rPr>
        <w:t xml:space="preserve"> </w:t>
      </w:r>
      <w:r w:rsidR="001628DE" w:rsidRPr="00A97496">
        <w:rPr>
          <w:rFonts w:ascii="Times New Roman" w:hAnsi="Times New Roman" w:cs="Times New Roman"/>
          <w:szCs w:val="21"/>
        </w:rPr>
        <w:fldChar w:fldCharType="begin"/>
      </w:r>
      <w:r w:rsidR="001628DE" w:rsidRPr="00A97496">
        <w:rPr>
          <w:rFonts w:ascii="Times New Roman" w:hAnsi="Times New Roman" w:cs="Times New Roman"/>
          <w:szCs w:val="21"/>
        </w:rPr>
        <w:instrText xml:space="preserve"> ADDIN EN.CITE &lt;EndNote&gt;&lt;Cite&gt;&lt;Author&gt;Spitzer&lt;/Author&gt;&lt;Year&gt;2014&lt;/Year&gt;&lt;RecNum&gt;241&lt;/RecNum&gt;&lt;DisplayText&gt;(Spitzer 2014)&lt;/DisplayText&gt;&lt;record&gt;&lt;rec-number&gt;241&lt;/rec-number&gt;&lt;foreign-keys&gt;&lt;key app="EN" db-id="xx2sdxzxyppx5jedtfkvpvsn9sve2252dadz" timestamp="1638580202"&gt;241&lt;/key&gt;&lt;/foreign-keys&gt;&lt;ref-type name="Journal Article"&gt;17&lt;/ref-type&gt;&lt;contributors&gt;&lt;authors&gt;&lt;author&gt;Spitzer, Manfred&lt;/author&gt;&lt;/authors&gt;&lt;/contributors&gt;&lt;titles&gt;&lt;title&gt;Information technology in education: Risks and side effects&lt;/title&gt;&lt;secondary-title&gt;Trends in Neuroscience and Education&lt;/secondary-title&gt;&lt;/titles&gt;&lt;periodical&gt;&lt;full-title&gt;Trends in Neuroscience and Education&lt;/full-title&gt;&lt;/periodical&gt;&lt;pages&gt;81-85&lt;/pages&gt;&lt;volume&gt;3&lt;/volume&gt;&lt;number&gt;3-4&lt;/number&gt;&lt;dates&gt;&lt;year&gt;2014&lt;/year&gt;&lt;/dates&gt;&lt;isbn&gt;2211-9493&lt;/isbn&gt;&lt;urls&gt;&lt;/urls&gt;&lt;/record&gt;&lt;/Cite&gt;&lt;/EndNote&gt;</w:instrText>
      </w:r>
      <w:r w:rsidR="001628DE" w:rsidRPr="00A97496">
        <w:rPr>
          <w:rFonts w:ascii="Times New Roman" w:hAnsi="Times New Roman" w:cs="Times New Roman"/>
          <w:szCs w:val="21"/>
        </w:rPr>
        <w:fldChar w:fldCharType="separate"/>
      </w:r>
      <w:r w:rsidR="001628DE" w:rsidRPr="00A97496">
        <w:rPr>
          <w:rFonts w:ascii="Times New Roman" w:hAnsi="Times New Roman" w:cs="Times New Roman"/>
          <w:noProof/>
          <w:szCs w:val="21"/>
        </w:rPr>
        <w:t>(Spitzer 2014)</w:t>
      </w:r>
      <w:r w:rsidR="001628DE" w:rsidRPr="00A97496">
        <w:rPr>
          <w:rFonts w:ascii="Times New Roman" w:hAnsi="Times New Roman" w:cs="Times New Roman"/>
          <w:szCs w:val="21"/>
        </w:rPr>
        <w:fldChar w:fldCharType="end"/>
      </w:r>
      <w:r w:rsidR="00E72350" w:rsidRPr="00A97496">
        <w:rPr>
          <w:rFonts w:ascii="Times New Roman" w:hAnsi="Times New Roman" w:cs="Times New Roman"/>
          <w:szCs w:val="21"/>
        </w:rPr>
        <w:t>. IT</w:t>
      </w:r>
      <w:r w:rsidR="009A2105" w:rsidRPr="00A97496">
        <w:rPr>
          <w:rFonts w:ascii="Times New Roman" w:hAnsi="Times New Roman" w:cs="Times New Roman"/>
          <w:szCs w:val="21"/>
        </w:rPr>
        <w:t xml:space="preserve"> </w:t>
      </w:r>
      <w:r w:rsidR="00E559CB">
        <w:rPr>
          <w:rFonts w:ascii="Times New Roman" w:hAnsi="Times New Roman" w:cs="Times New Roman"/>
          <w:szCs w:val="21"/>
        </w:rPr>
        <w:t xml:space="preserve">also </w:t>
      </w:r>
      <w:r w:rsidR="00E72350" w:rsidRPr="00A97496">
        <w:rPr>
          <w:rFonts w:ascii="Times New Roman" w:hAnsi="Times New Roman" w:cs="Times New Roman"/>
          <w:szCs w:val="21"/>
        </w:rPr>
        <w:t>decrease</w:t>
      </w:r>
      <w:r w:rsidR="00E559CB">
        <w:rPr>
          <w:rFonts w:ascii="Times New Roman" w:hAnsi="Times New Roman" w:cs="Times New Roman"/>
          <w:szCs w:val="21"/>
        </w:rPr>
        <w:t>s</w:t>
      </w:r>
      <w:r w:rsidR="00E72350" w:rsidRPr="00A97496">
        <w:rPr>
          <w:rFonts w:ascii="Times New Roman" w:hAnsi="Times New Roman" w:cs="Times New Roman"/>
          <w:szCs w:val="21"/>
        </w:rPr>
        <w:t xml:space="preserve"> student</w:t>
      </w:r>
      <w:r w:rsidR="00556D50">
        <w:rPr>
          <w:rFonts w:ascii="Times New Roman" w:hAnsi="Times New Roman" w:cs="Times New Roman"/>
          <w:szCs w:val="21"/>
        </w:rPr>
        <w:t>s’</w:t>
      </w:r>
      <w:r w:rsidR="00E72350" w:rsidRPr="00A97496">
        <w:rPr>
          <w:rFonts w:ascii="Times New Roman" w:hAnsi="Times New Roman" w:cs="Times New Roman"/>
          <w:szCs w:val="21"/>
        </w:rPr>
        <w:t xml:space="preserve"> learning </w:t>
      </w:r>
      <w:r w:rsidR="00644ACF">
        <w:rPr>
          <w:rFonts w:ascii="Times New Roman" w:hAnsi="Times New Roman" w:cs="Times New Roman"/>
          <w:szCs w:val="21"/>
        </w:rPr>
        <w:t xml:space="preserve">by </w:t>
      </w:r>
      <w:r w:rsidR="00644ACF" w:rsidRPr="00A97496">
        <w:rPr>
          <w:rFonts w:ascii="Times New Roman" w:hAnsi="Times New Roman" w:cs="Times New Roman"/>
          <w:szCs w:val="21"/>
        </w:rPr>
        <w:t>increas</w:t>
      </w:r>
      <w:r w:rsidR="00644ACF">
        <w:rPr>
          <w:rFonts w:ascii="Times New Roman" w:hAnsi="Times New Roman" w:cs="Times New Roman"/>
          <w:szCs w:val="21"/>
        </w:rPr>
        <w:t>ing</w:t>
      </w:r>
      <w:r w:rsidR="00644ACF" w:rsidRPr="00A97496">
        <w:rPr>
          <w:rFonts w:ascii="Times New Roman" w:hAnsi="Times New Roman" w:cs="Times New Roman"/>
          <w:szCs w:val="21"/>
        </w:rPr>
        <w:t xml:space="preserve"> </w:t>
      </w:r>
      <w:r w:rsidR="00E72350" w:rsidRPr="00A97496">
        <w:rPr>
          <w:rFonts w:ascii="Times New Roman" w:hAnsi="Times New Roman" w:cs="Times New Roman"/>
          <w:szCs w:val="21"/>
        </w:rPr>
        <w:t>distraction</w:t>
      </w:r>
      <w:r w:rsidR="001628DE" w:rsidRPr="00A97496">
        <w:rPr>
          <w:rFonts w:ascii="Times New Roman" w:hAnsi="Times New Roman" w:cs="Times New Roman"/>
          <w:szCs w:val="21"/>
        </w:rPr>
        <w:t xml:space="preserve"> </w:t>
      </w:r>
      <w:r w:rsidR="00793FB1" w:rsidRPr="00A97496">
        <w:rPr>
          <w:rFonts w:ascii="Times New Roman" w:hAnsi="Times New Roman" w:cs="Times New Roman"/>
          <w:szCs w:val="21"/>
        </w:rPr>
        <w:fldChar w:fldCharType="begin"/>
      </w:r>
      <w:r w:rsidR="00793FB1" w:rsidRPr="00A97496">
        <w:rPr>
          <w:rFonts w:ascii="Times New Roman" w:hAnsi="Times New Roman" w:cs="Times New Roman"/>
          <w:szCs w:val="21"/>
        </w:rPr>
        <w:instrText xml:space="preserve"> ADDIN EN.CITE &lt;EndNote&gt;&lt;Cite&gt;&lt;Author&gt;Bowman&lt;/Author&gt;&lt;Year&gt;2010&lt;/Year&gt;&lt;RecNum&gt;243&lt;/RecNum&gt;&lt;DisplayText&gt;(Bowman et al. 2010; Fried 2008)&lt;/DisplayText&gt;&lt;record&gt;&lt;rec-number&gt;243&lt;/rec-number&gt;&lt;foreign-keys&gt;&lt;key app="EN" db-id="xx2sdxzxyppx5jedtfkvpvsn9sve2252dadz" timestamp="1638580453"&gt;243&lt;/key&gt;&lt;/foreign-keys&gt;&lt;ref-type name="Journal Article"&gt;17&lt;/ref-type&gt;&lt;contributors&gt;&lt;authors&gt;&lt;author&gt;Bowman, Laura L&lt;/author&gt;&lt;author&gt;Levine, Laura E&lt;/author&gt;&lt;author&gt;Waite, Bradley M&lt;/author&gt;&lt;author&gt;Gendron, Michael&lt;/author&gt;&lt;/authors&gt;&lt;/contributors&gt;&lt;titles&gt;&lt;title&gt;Can students really multitask? An experimental study of instant messaging while reading&lt;/title&gt;&lt;secondary-title&gt;Computers &amp;amp; Education&lt;/secondary-title&gt;&lt;/titles&gt;&lt;periodical&gt;&lt;full-title&gt;Computers &amp;amp; Education&lt;/full-title&gt;&lt;/periodical&gt;&lt;pages&gt;927-931&lt;/pages&gt;&lt;volume&gt;54&lt;/volume&gt;&lt;number&gt;4&lt;/number&gt;&lt;dates&gt;&lt;year&gt;2010&lt;/year&gt;&lt;/dates&gt;&lt;isbn&gt;0360-1315&lt;/isbn&gt;&lt;urls&gt;&lt;/urls&gt;&lt;/record&gt;&lt;/Cite&gt;&lt;Cite&gt;&lt;Author&gt;Fried&lt;/Author&gt;&lt;Year&gt;2008&lt;/Year&gt;&lt;RecNum&gt;244&lt;/RecNum&gt;&lt;record&gt;&lt;rec-number&gt;244&lt;/rec-number&gt;&lt;foreign-keys&gt;&lt;key app="EN" db-id="xx2sdxzxyppx5jedtfkvpvsn9sve2252dadz" timestamp="1638580527"&gt;244&lt;/key&gt;&lt;/foreign-keys&gt;&lt;ref-type name="Journal Article"&gt;17&lt;/ref-type&gt;&lt;contributors&gt;&lt;authors&gt;&lt;author&gt;Fried, Carrie B&lt;/author&gt;&lt;/authors&gt;&lt;/contributors&gt;&lt;titles&gt;&lt;title&gt;In-class laptop use and its effects on student learning&lt;/title&gt;&lt;secondary-title&gt;Computers &amp;amp; Education&lt;/secondary-title&gt;&lt;/titles&gt;&lt;periodical&gt;&lt;full-title&gt;Computers &amp;amp; Education&lt;/full-title&gt;&lt;/periodical&gt;&lt;pages&gt;906-914&lt;/pages&gt;&lt;volume&gt;50&lt;/volume&gt;&lt;number&gt;3&lt;/number&gt;&lt;dates&gt;&lt;year&gt;2008&lt;/year&gt;&lt;/dates&gt;&lt;isbn&gt;0360-1315&lt;/isbn&gt;&lt;urls&gt;&lt;/urls&gt;&lt;/record&gt;&lt;/Cite&gt;&lt;/EndNote&gt;</w:instrText>
      </w:r>
      <w:r w:rsidR="00793FB1" w:rsidRPr="00A97496">
        <w:rPr>
          <w:rFonts w:ascii="Times New Roman" w:hAnsi="Times New Roman" w:cs="Times New Roman"/>
          <w:szCs w:val="21"/>
        </w:rPr>
        <w:fldChar w:fldCharType="separate"/>
      </w:r>
      <w:r w:rsidR="00793FB1" w:rsidRPr="00A97496">
        <w:rPr>
          <w:rFonts w:ascii="Times New Roman" w:hAnsi="Times New Roman" w:cs="Times New Roman"/>
          <w:noProof/>
          <w:szCs w:val="21"/>
        </w:rPr>
        <w:t>(Bowman et al. 2010; Fried 2008)</w:t>
      </w:r>
      <w:r w:rsidR="00793FB1" w:rsidRPr="00A97496">
        <w:rPr>
          <w:rFonts w:ascii="Times New Roman" w:hAnsi="Times New Roman" w:cs="Times New Roman"/>
          <w:szCs w:val="21"/>
        </w:rPr>
        <w:fldChar w:fldCharType="end"/>
      </w:r>
      <w:r w:rsidR="00E72350" w:rsidRPr="00A97496">
        <w:rPr>
          <w:rFonts w:ascii="Times New Roman" w:hAnsi="Times New Roman" w:cs="Times New Roman"/>
          <w:szCs w:val="21"/>
        </w:rPr>
        <w:t xml:space="preserve">. </w:t>
      </w:r>
      <w:r w:rsidR="00440EA8">
        <w:rPr>
          <w:rFonts w:ascii="Times New Roman" w:hAnsi="Times New Roman" w:cs="Times New Roman"/>
          <w:szCs w:val="21"/>
        </w:rPr>
        <w:t>In b</w:t>
      </w:r>
      <w:r w:rsidR="00440EA8" w:rsidRPr="00440EA8">
        <w:rPr>
          <w:rFonts w:ascii="Times New Roman" w:hAnsi="Times New Roman" w:cs="Times New Roman"/>
          <w:szCs w:val="21"/>
        </w:rPr>
        <w:t xml:space="preserve">ehavioral </w:t>
      </w:r>
      <w:r w:rsidR="00440EA8">
        <w:rPr>
          <w:rFonts w:ascii="Times New Roman" w:hAnsi="Times New Roman" w:cs="Times New Roman"/>
          <w:szCs w:val="21"/>
        </w:rPr>
        <w:t>p</w:t>
      </w:r>
      <w:r w:rsidR="00440EA8" w:rsidRPr="00440EA8">
        <w:rPr>
          <w:rFonts w:ascii="Times New Roman" w:hAnsi="Times New Roman" w:cs="Times New Roman"/>
          <w:szCs w:val="21"/>
        </w:rPr>
        <w:t>sychology</w:t>
      </w:r>
      <w:r w:rsidR="00440EA8">
        <w:rPr>
          <w:rFonts w:ascii="Times New Roman" w:hAnsi="Times New Roman" w:cs="Times New Roman"/>
          <w:szCs w:val="21"/>
        </w:rPr>
        <w:t xml:space="preserve">, </w:t>
      </w:r>
      <w:r w:rsidR="00E72350" w:rsidRPr="00A97496">
        <w:rPr>
          <w:rFonts w:ascii="Times New Roman" w:hAnsi="Times New Roman" w:cs="Times New Roman"/>
          <w:szCs w:val="21"/>
        </w:rPr>
        <w:t>IT</w:t>
      </w:r>
      <w:r w:rsidR="0074539F" w:rsidRPr="00A97496">
        <w:rPr>
          <w:rFonts w:ascii="Times New Roman" w:hAnsi="Times New Roman" w:cs="Times New Roman"/>
          <w:szCs w:val="21"/>
        </w:rPr>
        <w:t xml:space="preserve"> can</w:t>
      </w:r>
      <w:r w:rsidR="00E72350" w:rsidRPr="00A97496">
        <w:rPr>
          <w:rFonts w:ascii="Times New Roman" w:hAnsi="Times New Roman" w:cs="Times New Roman"/>
          <w:szCs w:val="21"/>
        </w:rPr>
        <w:t xml:space="preserve"> cause IT-addiction</w:t>
      </w:r>
      <w:r w:rsidR="006F06F0" w:rsidRPr="00A97496">
        <w:rPr>
          <w:rFonts w:ascii="Times New Roman" w:hAnsi="Times New Roman" w:cs="Times New Roman"/>
          <w:szCs w:val="21"/>
        </w:rPr>
        <w:t xml:space="preserve"> </w:t>
      </w:r>
      <w:r w:rsidR="006F06F0"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 </w:instrText>
      </w:r>
      <w:r w:rsidR="000D5357" w:rsidRPr="00A97496">
        <w:rPr>
          <w:rFonts w:ascii="Times New Roman" w:hAnsi="Times New Roman" w:cs="Times New Roman"/>
          <w:szCs w:val="21"/>
        </w:rPr>
        <w:fldChar w:fldCharType="begin">
          <w:fldData xml:space="preserve">PEVuZE5vdGU+PENpdGU+PEF1dGhvcj5PUmVpbGx5PC9BdXRob3I+PFllYXI+MTk5NjwvWWVhcj48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==
</w:fldData>
        </w:fldChar>
      </w:r>
      <w:r w:rsidR="000D5357" w:rsidRPr="00A97496">
        <w:rPr>
          <w:rFonts w:ascii="Times New Roman" w:hAnsi="Times New Roman" w:cs="Times New Roman"/>
          <w:szCs w:val="21"/>
        </w:rPr>
        <w:instrText xml:space="preserve"> ADDIN EN.CITE.DATA </w:instrText>
      </w:r>
      <w:r w:rsidR="000D5357" w:rsidRPr="00A97496">
        <w:rPr>
          <w:rFonts w:ascii="Times New Roman" w:hAnsi="Times New Roman" w:cs="Times New Roman"/>
          <w:szCs w:val="21"/>
        </w:rPr>
      </w:r>
      <w:r w:rsidR="000D5357" w:rsidRPr="00A97496">
        <w:rPr>
          <w:rFonts w:ascii="Times New Roman" w:hAnsi="Times New Roman" w:cs="Times New Roman"/>
          <w:szCs w:val="21"/>
        </w:rPr>
        <w:fldChar w:fldCharType="end"/>
      </w:r>
      <w:r w:rsidR="006F06F0" w:rsidRPr="00A97496">
        <w:rPr>
          <w:rFonts w:ascii="Times New Roman" w:hAnsi="Times New Roman" w:cs="Times New Roman"/>
          <w:szCs w:val="21"/>
        </w:rPr>
      </w:r>
      <w:r w:rsidR="006F06F0" w:rsidRPr="00A97496">
        <w:rPr>
          <w:rFonts w:ascii="Times New Roman" w:hAnsi="Times New Roman" w:cs="Times New Roman"/>
          <w:szCs w:val="21"/>
        </w:rPr>
        <w:fldChar w:fldCharType="separate"/>
      </w:r>
      <w:r w:rsidR="000D5357" w:rsidRPr="00A97496">
        <w:rPr>
          <w:rFonts w:ascii="Times New Roman" w:hAnsi="Times New Roman" w:cs="Times New Roman"/>
          <w:noProof/>
          <w:szCs w:val="21"/>
        </w:rPr>
        <w:t>(Chen 2020; Leung and Lee 2012; OReilly 1996)</w:t>
      </w:r>
      <w:r w:rsidR="006F06F0" w:rsidRPr="00A97496">
        <w:rPr>
          <w:rFonts w:ascii="Times New Roman" w:hAnsi="Times New Roman" w:cs="Times New Roman"/>
          <w:szCs w:val="21"/>
        </w:rPr>
        <w:fldChar w:fldCharType="end"/>
      </w:r>
      <w:r w:rsidR="00FB2A9D" w:rsidRPr="00FB2A9D">
        <w:rPr>
          <w:rFonts w:ascii="Times New Roman" w:hAnsi="Times New Roman" w:cs="Times New Roman"/>
          <w:szCs w:val="21"/>
        </w:rPr>
        <w:t xml:space="preserve"> </w:t>
      </w:r>
      <w:r w:rsidR="00FB2A9D">
        <w:rPr>
          <w:rFonts w:ascii="Times New Roman" w:hAnsi="Times New Roman" w:cs="Times New Roman"/>
          <w:szCs w:val="21"/>
        </w:rPr>
        <w:t xml:space="preserve">that </w:t>
      </w:r>
      <w:r w:rsidR="00FB2A9D" w:rsidRPr="00FB2A9D">
        <w:rPr>
          <w:rFonts w:ascii="Times New Roman" w:hAnsi="Times New Roman" w:cs="Times New Roman"/>
          <w:szCs w:val="21"/>
        </w:rPr>
        <w:t>has been shown to lead to consequences such as failing school, family, and relationship problems</w:t>
      </w:r>
      <w:r w:rsidR="00C629D9">
        <w:rPr>
          <w:rFonts w:ascii="Times New Roman" w:hAnsi="Times New Roman" w:cs="Times New Roman"/>
          <w:szCs w:val="21"/>
        </w:rPr>
        <w:t xml:space="preserve"> </w:t>
      </w:r>
      <w:r w:rsidR="00C629D9">
        <w:rPr>
          <w:rFonts w:ascii="Times New Roman" w:hAnsi="Times New Roman" w:cs="Times New Roman"/>
          <w:szCs w:val="21"/>
        </w:rPr>
        <w:fldChar w:fldCharType="begin"/>
      </w:r>
      <w:r w:rsidR="00C629D9">
        <w:rPr>
          <w:rFonts w:ascii="Times New Roman" w:hAnsi="Times New Roman" w:cs="Times New Roman"/>
          <w:szCs w:val="21"/>
        </w:rPr>
        <w:instrText xml:space="preserve"> ADDIN EN.CITE &lt;EndNote&gt;&lt;Cite&gt;&lt;Author&gt;Vaghefi&lt;/Author&gt;&lt;Year&gt;2014&lt;/Year&gt;&lt;RecNum&gt;380&lt;/RecNum&gt;&lt;DisplayText&gt;(Ng and Wiemer-Hastings 2005; Vaghefi and Lapointe 2014)&lt;/DisplayText&gt;&lt;record&gt;&lt;rec-number&gt;380&lt;/rec-number&gt;&lt;foreign-keys&gt;&lt;key app="EN" db-id="xx2sdxzxyppx5jedtfkvpvsn9sve2252dadz" timestamp="1642552237"&gt;380&lt;/key&gt;&lt;/foreign-keys&gt;&lt;ref-type name="Conference Proceedings"&gt;10&lt;/ref-type&gt;&lt;contributors&gt;&lt;authors&gt;&lt;author&gt;Vaghefi, Isaac&lt;/author&gt;&lt;author&gt;Lapointe, Liette&lt;/author&gt;&lt;/authors&gt;&lt;/contributors&gt;&lt;titles&gt;&lt;title&gt;When too much usage is too much: Exploring the process of it addiction&lt;/title&gt;&lt;secondary-title&gt;2014 47th Hawaii International Conference on System Sciences&lt;/secondary-title&gt;&lt;/titles&gt;&lt;pages&gt;4494-4503&lt;/pages&gt;&lt;dates&gt;&lt;year&gt;2014&lt;/year&gt;&lt;/dates&gt;&lt;publisher&gt;IEEE&lt;/publisher&gt;&lt;isbn&gt;1479925047&lt;/isbn&gt;&lt;urls&gt;&lt;/urls&gt;&lt;/record&gt;&lt;/Cite&gt;&lt;Cite&gt;&lt;Author&gt;Ng&lt;/Author&gt;&lt;Year&gt;2005&lt;/Year&gt;&lt;RecNum&gt;382&lt;/RecNum&gt;&lt;record&gt;&lt;rec-number&gt;382&lt;/rec-number&gt;&lt;foreign-keys&gt;&lt;key app="EN" db-id="xx2sdxzxyppx5jedtfkvpvsn9sve2252dadz" timestamp="1642552352"&gt;382&lt;/key&gt;&lt;/foreign-keys&gt;&lt;ref-type name="Journal Article"&gt;17&lt;/ref-type&gt;&lt;contributors&gt;&lt;authors&gt;&lt;author&gt;Ng, Brian D&lt;/author&gt;&lt;author&gt;Wiemer-Hastings, Peter&lt;/author&gt;&lt;/authors&gt;&lt;/contributors&gt;&lt;titles&gt;&lt;title&gt;Addiction to the internet and online gaming&lt;/title&gt;&lt;secondary-title&gt;Cyberpsychology &amp;amp; behavior&lt;/secondary-title&gt;&lt;/titles&gt;&lt;periodical&gt;&lt;full-title&gt;Cyberpsychology &amp;amp; behavior&lt;/full-title&gt;&lt;/periodical&gt;&lt;pages&gt;110-113&lt;/pages&gt;&lt;volume&gt;8&lt;/volume&gt;&lt;number&gt;2&lt;/number&gt;&lt;dates&gt;&lt;year&gt;2005&lt;/year&gt;&lt;/dates&gt;&lt;isbn&gt;1094-9313&lt;/isbn&gt;&lt;urls&gt;&lt;/urls&gt;&lt;/record&gt;&lt;/Cite&gt;&lt;/EndNote&gt;</w:instrText>
      </w:r>
      <w:r w:rsidR="00C629D9">
        <w:rPr>
          <w:rFonts w:ascii="Times New Roman" w:hAnsi="Times New Roman" w:cs="Times New Roman"/>
          <w:szCs w:val="21"/>
        </w:rPr>
        <w:fldChar w:fldCharType="separate"/>
      </w:r>
      <w:r w:rsidR="00C629D9">
        <w:rPr>
          <w:rFonts w:ascii="Times New Roman" w:hAnsi="Times New Roman" w:cs="Times New Roman"/>
          <w:noProof/>
          <w:szCs w:val="21"/>
        </w:rPr>
        <w:t>(Ng and Wiemer-Hastings 2005; Vaghefi and Lapointe 2014)</w:t>
      </w:r>
      <w:r w:rsidR="00C629D9">
        <w:rPr>
          <w:rFonts w:ascii="Times New Roman" w:hAnsi="Times New Roman" w:cs="Times New Roman"/>
          <w:szCs w:val="21"/>
        </w:rPr>
        <w:fldChar w:fldCharType="end"/>
      </w:r>
      <w:r w:rsidR="00FB2A9D" w:rsidRPr="00FB2A9D">
        <w:rPr>
          <w:rFonts w:ascii="Times New Roman" w:hAnsi="Times New Roman" w:cs="Times New Roman"/>
          <w:szCs w:val="21"/>
        </w:rPr>
        <w:t>.</w:t>
      </w:r>
      <w:r w:rsidR="001417C5" w:rsidRPr="00A97496">
        <w:rPr>
          <w:rFonts w:ascii="Times New Roman" w:hAnsi="Times New Roman" w:cs="Times New Roman"/>
          <w:szCs w:val="21"/>
        </w:rPr>
        <w:t xml:space="preserve"> </w:t>
      </w:r>
      <w:r w:rsidR="007C73AC" w:rsidRPr="00A97496">
        <w:rPr>
          <w:rFonts w:ascii="Times New Roman" w:hAnsi="Times New Roman" w:cs="Times New Roman"/>
          <w:szCs w:val="21"/>
        </w:rPr>
        <w:t>Moreover</w:t>
      </w:r>
      <w:r w:rsidR="001417C5" w:rsidRPr="00A97496">
        <w:rPr>
          <w:rFonts w:ascii="Times New Roman" w:hAnsi="Times New Roman" w:cs="Times New Roman"/>
          <w:szCs w:val="21"/>
        </w:rPr>
        <w:t>,</w:t>
      </w:r>
      <w:r w:rsidR="00BE3569" w:rsidRPr="00A97496">
        <w:rPr>
          <w:rFonts w:ascii="Times New Roman" w:hAnsi="Times New Roman" w:cs="Times New Roman"/>
          <w:szCs w:val="21"/>
        </w:rPr>
        <w:t xml:space="preserve"> </w:t>
      </w:r>
      <w:r w:rsidR="00383690">
        <w:rPr>
          <w:rFonts w:ascii="Times New Roman" w:hAnsi="Times New Roman" w:cs="Times New Roman"/>
          <w:szCs w:val="21"/>
        </w:rPr>
        <w:t>i</w:t>
      </w:r>
      <w:r w:rsidR="00383690" w:rsidRPr="00383690">
        <w:rPr>
          <w:rFonts w:ascii="Times New Roman" w:hAnsi="Times New Roman" w:cs="Times New Roman"/>
          <w:szCs w:val="21"/>
        </w:rPr>
        <w:t xml:space="preserve">n </w:t>
      </w:r>
      <w:r w:rsidR="00422D32">
        <w:rPr>
          <w:rFonts w:ascii="Times New Roman" w:hAnsi="Times New Roman" w:cs="Times New Roman"/>
          <w:szCs w:val="21"/>
        </w:rPr>
        <w:t>e</w:t>
      </w:r>
      <w:r w:rsidR="00383690" w:rsidRPr="00383690">
        <w:rPr>
          <w:rFonts w:ascii="Times New Roman" w:hAnsi="Times New Roman" w:cs="Times New Roman"/>
          <w:szCs w:val="21"/>
        </w:rPr>
        <w:t xml:space="preserve">nvironmental </w:t>
      </w:r>
      <w:r w:rsidR="00422D32">
        <w:rPr>
          <w:rFonts w:ascii="Times New Roman" w:hAnsi="Times New Roman" w:cs="Times New Roman"/>
          <w:szCs w:val="21"/>
        </w:rPr>
        <w:t>s</w:t>
      </w:r>
      <w:r w:rsidR="00383690" w:rsidRPr="00383690">
        <w:rPr>
          <w:rFonts w:ascii="Times New Roman" w:hAnsi="Times New Roman" w:cs="Times New Roman"/>
          <w:szCs w:val="21"/>
        </w:rPr>
        <w:t>cience</w:t>
      </w:r>
      <w:r w:rsidR="00383690">
        <w:rPr>
          <w:rFonts w:ascii="Times New Roman" w:hAnsi="Times New Roman" w:cs="Times New Roman"/>
          <w:szCs w:val="21"/>
        </w:rPr>
        <w:t xml:space="preserve">, </w:t>
      </w:r>
      <w:r w:rsidR="003E5342" w:rsidRPr="00A97496">
        <w:rPr>
          <w:rFonts w:ascii="Times New Roman" w:hAnsi="Times New Roman" w:cs="Times New Roman"/>
          <w:szCs w:val="21"/>
        </w:rPr>
        <w:t>although IT c</w:t>
      </w:r>
      <w:r w:rsidR="00D03512" w:rsidRPr="00A97496">
        <w:rPr>
          <w:rFonts w:ascii="Times New Roman" w:hAnsi="Times New Roman" w:cs="Times New Roman"/>
          <w:szCs w:val="21"/>
        </w:rPr>
        <w:t>ould be used to</w:t>
      </w:r>
      <w:r w:rsidR="00D07F2A" w:rsidRPr="00A97496">
        <w:rPr>
          <w:rFonts w:ascii="Times New Roman" w:hAnsi="Times New Roman" w:cs="Times New Roman"/>
          <w:szCs w:val="21"/>
        </w:rPr>
        <w:t xml:space="preserve"> </w:t>
      </w:r>
      <w:r w:rsidR="00D03512" w:rsidRPr="00A97496">
        <w:rPr>
          <w:rFonts w:ascii="Times New Roman" w:hAnsi="Times New Roman" w:cs="Times New Roman"/>
          <w:szCs w:val="21"/>
        </w:rPr>
        <w:t>promote low-carbon environmental protection</w:t>
      </w:r>
      <w:r w:rsidR="00806C98" w:rsidRPr="00A97496">
        <w:rPr>
          <w:rFonts w:ascii="Times New Roman" w:hAnsi="Times New Roman" w:cs="Times New Roman"/>
          <w:szCs w:val="21"/>
        </w:rPr>
        <w:t xml:space="preserve">, </w:t>
      </w:r>
      <w:r w:rsidR="00F32E50" w:rsidRPr="00A97496">
        <w:rPr>
          <w:rFonts w:ascii="Times New Roman" w:hAnsi="Times New Roman" w:cs="Times New Roman"/>
          <w:szCs w:val="21"/>
        </w:rPr>
        <w:t>they themselves contribute to carbon emissions in their operation</w:t>
      </w:r>
      <w:r w:rsidR="00FE4472" w:rsidRPr="00A97496">
        <w:rPr>
          <w:rFonts w:ascii="Times New Roman" w:hAnsi="Times New Roman" w:cs="Times New Roman"/>
          <w:szCs w:val="21"/>
        </w:rPr>
        <w:t xml:space="preserve"> </w:t>
      </w:r>
      <w:r w:rsidR="00FE4472" w:rsidRPr="00A97496">
        <w:rPr>
          <w:rFonts w:ascii="Times New Roman" w:hAnsi="Times New Roman" w:cs="Times New Roman"/>
          <w:szCs w:val="21"/>
        </w:rPr>
        <w:fldChar w:fldCharType="begin"/>
      </w:r>
      <w:r w:rsidR="001273D8" w:rsidRPr="00A97496">
        <w:rPr>
          <w:rFonts w:ascii="Times New Roman" w:hAnsi="Times New Roman" w:cs="Times New Roman"/>
          <w:szCs w:val="21"/>
        </w:rPr>
        <w:instrText xml:space="preserve"> ADDIN EN.CITE &lt;EndNote&gt;&lt;Cite&gt;&lt;Author&gt;Gelenbe&lt;/Author&gt;&lt;Year&gt;2015&lt;/Year&gt;&lt;RecNum&gt;239&lt;/RecNum&gt;&lt;DisplayText&gt;(Gelenbe and Caseau 2015; Zhou et al. 2019)&lt;/DisplayText&gt;&lt;record&gt;&lt;rec-number&gt;239&lt;/rec-number&gt;&lt;foreign-keys&gt;&lt;key app="EN" db-id="xx2sdxzxyppx5jedtfkvpvsn9sve2252dadz" timestamp="1638579078"&gt;239&lt;/key&gt;&lt;/foreign-keys&gt;&lt;ref-type name="Journal Article"&gt;17&lt;/ref-type&gt;&lt;contributors&gt;&lt;authors&gt;&lt;author&gt;Gelenbe, Erol&lt;/author&gt;&lt;author&gt;Caseau, Yves&lt;/author&gt;&lt;/authors&gt;&lt;/contributors&gt;&lt;titles&gt;&lt;title&gt;The impact of information technology on energy consumption and carbon emissions&lt;/title&gt;&lt;secondary-title&gt;Ubiquity&lt;/secondary-title&gt;&lt;/titles&gt;&lt;periodical&gt;&lt;full-title&gt;Ubiquity&lt;/full-title&gt;&lt;/periodical&gt;&lt;pages&gt;1-15&lt;/pages&gt;&lt;volume&gt;2015&lt;/volume&gt;&lt;number&gt;June&lt;/number&gt;&lt;dates&gt;&lt;year&gt;2015&lt;/year&gt;&lt;/dates&gt;&lt;isbn&gt;1530-2180&lt;/isbn&gt;&lt;urls&gt;&lt;/urls&gt;&lt;/record&gt;&lt;/Cite&gt;&lt;Cite&gt;&lt;Author&gt;Zhou&lt;/Author&gt;&lt;Year&gt;2019&lt;/Year&gt;&lt;RecNum&gt;240&lt;/RecNum&gt;&lt;record&gt;&lt;rec-number&gt;240&lt;/rec-number&gt;&lt;foreign-keys&gt;&lt;key app="EN" db-id="xx2sdxzxyppx5jedtfkvpvsn9sve2252dadz" timestamp="1638579416"&gt;240&lt;/key&gt;&lt;/foreign-keys&gt;&lt;ref-type name="Journal Article"&gt;17&lt;/ref-type&gt;&lt;contributors&gt;&lt;authors&gt;&lt;author&gt;Zhou, Xiaoyong&lt;/author&gt;&lt;author&gt;Zhou, Dequn&lt;/author&gt;&lt;author&gt;Wang, Qunwei&lt;/author&gt;&lt;author&gt;Su, Bin&lt;/author&gt;&lt;/authors&gt;&lt;/contributors&gt;&lt;titles&gt;&lt;title&gt;How information and communication technology drives carbon emissions: a sector-level analysis for China&lt;/title&gt;&lt;secondary-title&gt;Energy Economics&lt;/secondary-title&gt;&lt;/titles&gt;&lt;periodical&gt;&lt;full-title&gt;Energy Economics&lt;/full-title&gt;&lt;/periodical&gt;&lt;pages&gt;380-392&lt;/pages&gt;&lt;volume&gt;81&lt;/volume&gt;&lt;dates&gt;&lt;year&gt;2019&lt;/year&gt;&lt;/dates&gt;&lt;isbn&gt;0140-9883&lt;/isbn&gt;&lt;urls&gt;&lt;/urls&gt;&lt;/record&gt;&lt;/Cite&gt;&lt;/EndNote&gt;</w:instrText>
      </w:r>
      <w:r w:rsidR="00FE4472" w:rsidRPr="00A97496">
        <w:rPr>
          <w:rFonts w:ascii="Times New Roman" w:hAnsi="Times New Roman" w:cs="Times New Roman"/>
          <w:szCs w:val="21"/>
        </w:rPr>
        <w:fldChar w:fldCharType="separate"/>
      </w:r>
      <w:r w:rsidR="001273D8" w:rsidRPr="00A97496">
        <w:rPr>
          <w:rFonts w:ascii="Times New Roman" w:hAnsi="Times New Roman" w:cs="Times New Roman"/>
          <w:noProof/>
          <w:szCs w:val="21"/>
        </w:rPr>
        <w:t>(Gelenbe and Caseau 2015; Zhou et al. 2019)</w:t>
      </w:r>
      <w:r w:rsidR="00FE4472" w:rsidRPr="00A97496">
        <w:rPr>
          <w:rFonts w:ascii="Times New Roman" w:hAnsi="Times New Roman" w:cs="Times New Roman"/>
          <w:szCs w:val="21"/>
        </w:rPr>
        <w:fldChar w:fldCharType="end"/>
      </w:r>
      <w:r w:rsidR="00935F37">
        <w:rPr>
          <w:rFonts w:ascii="Times New Roman" w:hAnsi="Times New Roman" w:cs="Times New Roman"/>
          <w:szCs w:val="21"/>
        </w:rPr>
        <w:t xml:space="preserve">, for </w:t>
      </w:r>
      <w:r w:rsidR="00FE4472" w:rsidRPr="00A97496">
        <w:rPr>
          <w:rFonts w:ascii="Times New Roman" w:hAnsi="Times New Roman" w:cs="Times New Roman"/>
          <w:szCs w:val="21"/>
        </w:rPr>
        <w:t xml:space="preserve">the Web </w:t>
      </w:r>
      <w:r w:rsidR="002D180F">
        <w:rPr>
          <w:rFonts w:ascii="Times New Roman" w:hAnsi="Times New Roman" w:cs="Times New Roman"/>
          <w:szCs w:val="21"/>
        </w:rPr>
        <w:t>runs</w:t>
      </w:r>
      <w:r w:rsidR="00FE4472" w:rsidRPr="00A97496">
        <w:rPr>
          <w:rFonts w:ascii="Times New Roman" w:hAnsi="Times New Roman" w:cs="Times New Roman"/>
          <w:szCs w:val="21"/>
        </w:rPr>
        <w:t xml:space="preserve"> on millions of physical servers</w:t>
      </w:r>
      <w:r w:rsidR="005F3C43">
        <w:rPr>
          <w:rFonts w:ascii="Times New Roman" w:hAnsi="Times New Roman" w:cs="Times New Roman"/>
          <w:szCs w:val="21"/>
        </w:rPr>
        <w:t xml:space="preserve"> </w:t>
      </w:r>
      <w:r w:rsidR="00FE4472" w:rsidRPr="00A97496">
        <w:rPr>
          <w:rFonts w:ascii="Times New Roman" w:hAnsi="Times New Roman" w:cs="Times New Roman"/>
          <w:szCs w:val="21"/>
        </w:rPr>
        <w:t>requir</w:t>
      </w:r>
      <w:r w:rsidR="00E66DD6" w:rsidRPr="00A97496">
        <w:rPr>
          <w:rFonts w:ascii="Times New Roman" w:hAnsi="Times New Roman" w:cs="Times New Roman"/>
          <w:szCs w:val="21"/>
        </w:rPr>
        <w:t>ing</w:t>
      </w:r>
      <w:r w:rsidR="00FE4472" w:rsidRPr="00A97496">
        <w:rPr>
          <w:rFonts w:ascii="Times New Roman" w:hAnsi="Times New Roman" w:cs="Times New Roman"/>
          <w:szCs w:val="21"/>
        </w:rPr>
        <w:t xml:space="preserve"> a lot of energy, most of which comes from fossil fuels. The burning of these fuels results in significant carbon emissions.</w:t>
      </w:r>
    </w:p>
    <w:p w14:paraId="11246F58" w14:textId="77777777" w:rsidR="00681A73" w:rsidRPr="00A97496" w:rsidRDefault="00681A73" w:rsidP="0026394D">
      <w:pPr>
        <w:rPr>
          <w:rFonts w:ascii="Times New Roman" w:hAnsi="Times New Roman" w:cs="Times New Roman"/>
          <w:szCs w:val="21"/>
        </w:rPr>
      </w:pPr>
    </w:p>
    <w:p w14:paraId="504BFA14" w14:textId="1A3AB401" w:rsidR="00D71CBF" w:rsidRPr="00A97496" w:rsidRDefault="00B44C87" w:rsidP="0026394D">
      <w:pPr>
        <w:rPr>
          <w:rFonts w:ascii="Times New Roman" w:hAnsi="Times New Roman" w:cs="Times New Roman"/>
          <w:szCs w:val="21"/>
        </w:rPr>
      </w:pPr>
      <w:r>
        <w:rPr>
          <w:rFonts w:ascii="Times New Roman" w:hAnsi="Times New Roman" w:cs="Times New Roman"/>
          <w:szCs w:val="21"/>
        </w:rPr>
        <w:t>There is</w:t>
      </w:r>
      <w:r w:rsidR="0013168E" w:rsidRPr="00A97496">
        <w:rPr>
          <w:rFonts w:ascii="Times New Roman" w:hAnsi="Times New Roman" w:cs="Times New Roman"/>
          <w:szCs w:val="21"/>
        </w:rPr>
        <w:t xml:space="preserve"> a</w:t>
      </w:r>
      <w:r w:rsidR="00D71CBF" w:rsidRPr="00A97496">
        <w:rPr>
          <w:rFonts w:ascii="Times New Roman" w:hAnsi="Times New Roman" w:cs="Times New Roman"/>
          <w:szCs w:val="21"/>
        </w:rPr>
        <w:t xml:space="preserve"> large body of research has </w:t>
      </w:r>
      <w:r w:rsidR="0016433B" w:rsidRPr="00A97496">
        <w:rPr>
          <w:rFonts w:ascii="Times New Roman" w:hAnsi="Times New Roman" w:cs="Times New Roman"/>
          <w:szCs w:val="21"/>
        </w:rPr>
        <w:t>explored IT usage</w:t>
      </w:r>
      <w:r w:rsidR="008617BB" w:rsidRPr="00A97496">
        <w:rPr>
          <w:rFonts w:ascii="Times New Roman" w:hAnsi="Times New Roman" w:cs="Times New Roman"/>
          <w:szCs w:val="21"/>
        </w:rPr>
        <w:t xml:space="preserve"> in </w:t>
      </w:r>
      <w:r w:rsidR="00353916" w:rsidRPr="00A97496">
        <w:rPr>
          <w:rFonts w:ascii="Times New Roman" w:hAnsi="Times New Roman" w:cs="Times New Roman"/>
          <w:szCs w:val="21"/>
        </w:rPr>
        <w:t>diverse areas</w:t>
      </w:r>
      <w:r w:rsidR="000A4A56" w:rsidRPr="00A97496">
        <w:rPr>
          <w:rFonts w:ascii="Times New Roman" w:hAnsi="Times New Roman" w:cs="Times New Roman"/>
          <w:szCs w:val="21"/>
        </w:rPr>
        <w:t>.</w:t>
      </w:r>
      <w:r w:rsidR="00F303FD" w:rsidRPr="00A97496">
        <w:rPr>
          <w:rFonts w:ascii="Times New Roman" w:hAnsi="Times New Roman" w:cs="Times New Roman"/>
          <w:szCs w:val="21"/>
        </w:rPr>
        <w:t xml:space="preserve"> </w:t>
      </w:r>
      <w:r w:rsidR="005B7D38" w:rsidRPr="00A97496">
        <w:rPr>
          <w:rFonts w:ascii="Times New Roman" w:hAnsi="Times New Roman" w:cs="Times New Roman"/>
          <w:szCs w:val="21"/>
        </w:rPr>
        <w:t>Recently</w:t>
      </w:r>
      <w:r w:rsidR="00F303FD" w:rsidRPr="00A97496">
        <w:rPr>
          <w:rFonts w:ascii="Times New Roman" w:hAnsi="Times New Roman" w:cs="Times New Roman"/>
          <w:szCs w:val="21"/>
        </w:rPr>
        <w:t xml:space="preserve">, </w:t>
      </w:r>
      <w:r w:rsidR="002D0268" w:rsidRPr="00A97496">
        <w:rPr>
          <w:rFonts w:ascii="Times New Roman" w:hAnsi="Times New Roman" w:cs="Times New Roman"/>
          <w:szCs w:val="21"/>
        </w:rPr>
        <w:t xml:space="preserve">IT in the </w:t>
      </w:r>
      <w:r w:rsidR="00F00B34" w:rsidRPr="00A97496">
        <w:rPr>
          <w:rFonts w:ascii="Times New Roman" w:hAnsi="Times New Roman" w:cs="Times New Roman"/>
          <w:szCs w:val="21"/>
        </w:rPr>
        <w:t>I</w:t>
      </w:r>
      <w:r w:rsidR="0096072F" w:rsidRPr="00A97496">
        <w:rPr>
          <w:rFonts w:ascii="Times New Roman" w:hAnsi="Times New Roman" w:cs="Times New Roman"/>
          <w:szCs w:val="21"/>
        </w:rPr>
        <w:t xml:space="preserve">nternet of </w:t>
      </w:r>
      <w:r w:rsidR="00F00B34" w:rsidRPr="00A97496">
        <w:rPr>
          <w:rFonts w:ascii="Times New Roman" w:hAnsi="Times New Roman" w:cs="Times New Roman"/>
          <w:szCs w:val="21"/>
        </w:rPr>
        <w:t>V</w:t>
      </w:r>
      <w:r w:rsidR="0096072F" w:rsidRPr="00A97496">
        <w:rPr>
          <w:rFonts w:ascii="Times New Roman" w:hAnsi="Times New Roman" w:cs="Times New Roman"/>
          <w:szCs w:val="21"/>
        </w:rPr>
        <w:t>ehicle</w:t>
      </w:r>
      <w:r w:rsidR="00F00B34" w:rsidRPr="00A97496">
        <w:rPr>
          <w:rFonts w:ascii="Times New Roman" w:hAnsi="Times New Roman" w:cs="Times New Roman"/>
          <w:szCs w:val="21"/>
        </w:rPr>
        <w:t>s</w:t>
      </w:r>
      <w:r w:rsidR="0096072F" w:rsidRPr="00A97496">
        <w:rPr>
          <w:rFonts w:ascii="Times New Roman" w:hAnsi="Times New Roman" w:cs="Times New Roman"/>
          <w:szCs w:val="21"/>
        </w:rPr>
        <w:t xml:space="preserve"> (IOV) </w:t>
      </w:r>
      <w:r w:rsidR="00FF102E" w:rsidRPr="00A97496">
        <w:rPr>
          <w:rFonts w:ascii="Times New Roman" w:hAnsi="Times New Roman" w:cs="Times New Roman"/>
          <w:szCs w:val="21"/>
        </w:rPr>
        <w:t>has b</w:t>
      </w:r>
      <w:r w:rsidR="005F2B6B" w:rsidRPr="00A97496">
        <w:rPr>
          <w:rFonts w:ascii="Times New Roman" w:hAnsi="Times New Roman" w:cs="Times New Roman"/>
          <w:szCs w:val="21"/>
        </w:rPr>
        <w:t>ecome</w:t>
      </w:r>
      <w:r w:rsidR="005B079E" w:rsidRPr="00A97496">
        <w:rPr>
          <w:rFonts w:ascii="Times New Roman" w:hAnsi="Times New Roman" w:cs="Times New Roman"/>
          <w:szCs w:val="21"/>
        </w:rPr>
        <w:t xml:space="preserve"> an emerging topic</w:t>
      </w:r>
      <w:r w:rsidR="005B7D38" w:rsidRPr="00A97496">
        <w:rPr>
          <w:rFonts w:ascii="Times New Roman" w:hAnsi="Times New Roman" w:cs="Times New Roman"/>
          <w:szCs w:val="21"/>
        </w:rPr>
        <w:t>.</w:t>
      </w:r>
      <w:r w:rsidR="0097276F" w:rsidRPr="00A97496">
        <w:rPr>
          <w:rFonts w:ascii="Times New Roman" w:hAnsi="Times New Roman" w:cs="Times New Roman"/>
          <w:szCs w:val="21"/>
        </w:rPr>
        <w:t xml:space="preserve"> </w:t>
      </w:r>
      <w:r w:rsidR="00B84A39" w:rsidRPr="00A97496">
        <w:rPr>
          <w:rFonts w:ascii="Times New Roman" w:hAnsi="Times New Roman" w:cs="Times New Roman"/>
          <w:szCs w:val="21"/>
        </w:rPr>
        <w:t>In this area, r</w:t>
      </w:r>
      <w:r w:rsidR="00C42A7F" w:rsidRPr="00A97496">
        <w:rPr>
          <w:rFonts w:ascii="Times New Roman" w:hAnsi="Times New Roman" w:cs="Times New Roman"/>
          <w:szCs w:val="21"/>
        </w:rPr>
        <w:t xml:space="preserve">esearchers </w:t>
      </w:r>
      <w:r w:rsidR="00223E71" w:rsidRPr="00A97496">
        <w:rPr>
          <w:rFonts w:ascii="Times New Roman" w:hAnsi="Times New Roman" w:cs="Times New Roman"/>
          <w:szCs w:val="21"/>
        </w:rPr>
        <w:t xml:space="preserve">always </w:t>
      </w:r>
      <w:r w:rsidR="00FA2057" w:rsidRPr="00A97496">
        <w:rPr>
          <w:rFonts w:ascii="Times New Roman" w:hAnsi="Times New Roman" w:cs="Times New Roman"/>
          <w:szCs w:val="21"/>
        </w:rPr>
        <w:t xml:space="preserve">put stress on the </w:t>
      </w:r>
      <w:r w:rsidR="008863DD" w:rsidRPr="00A97496">
        <w:rPr>
          <w:rFonts w:ascii="Times New Roman" w:hAnsi="Times New Roman" w:cs="Times New Roman"/>
          <w:szCs w:val="21"/>
        </w:rPr>
        <w:t>connection</w:t>
      </w:r>
      <w:r w:rsidR="00FA2057" w:rsidRPr="00A97496">
        <w:rPr>
          <w:rFonts w:ascii="Times New Roman" w:hAnsi="Times New Roman" w:cs="Times New Roman"/>
          <w:szCs w:val="21"/>
        </w:rPr>
        <w:t xml:space="preserve"> between </w:t>
      </w:r>
      <w:r w:rsidR="008863DD" w:rsidRPr="00A97496">
        <w:rPr>
          <w:rFonts w:ascii="Times New Roman" w:hAnsi="Times New Roman" w:cs="Times New Roman"/>
          <w:szCs w:val="21"/>
        </w:rPr>
        <w:t>vehicles</w:t>
      </w:r>
      <w:r w:rsidR="00740B96" w:rsidRPr="00A97496">
        <w:rPr>
          <w:rFonts w:ascii="Times New Roman" w:hAnsi="Times New Roman" w:cs="Times New Roman"/>
          <w:szCs w:val="21"/>
        </w:rPr>
        <w:t>, vehicle and road, vehicle and cloud, vehicle and infrastructure, etc.</w:t>
      </w:r>
      <w:r w:rsidR="009E6C2B" w:rsidRPr="00A97496">
        <w:rPr>
          <w:rFonts w:ascii="Times New Roman" w:hAnsi="Times New Roman" w:cs="Times New Roman"/>
          <w:szCs w:val="21"/>
        </w:rPr>
        <w:t xml:space="preserve">, and take note to </w:t>
      </w:r>
      <w:r w:rsidR="003C334E" w:rsidRPr="00A97496">
        <w:rPr>
          <w:rFonts w:ascii="Times New Roman" w:hAnsi="Times New Roman" w:cs="Times New Roman"/>
          <w:szCs w:val="21"/>
        </w:rPr>
        <w:t>self-driving, automotive revolution</w:t>
      </w:r>
      <w:r w:rsidR="00645ED8" w:rsidRPr="00A97496">
        <w:rPr>
          <w:rFonts w:ascii="Times New Roman" w:hAnsi="Times New Roman" w:cs="Times New Roman"/>
          <w:szCs w:val="21"/>
        </w:rPr>
        <w:t xml:space="preserve"> </w:t>
      </w:r>
      <w:r w:rsidR="00606E06"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 </w:instrText>
      </w:r>
      <w:r w:rsidR="00161A2D" w:rsidRPr="00A97496">
        <w:rPr>
          <w:rFonts w:ascii="Times New Roman" w:hAnsi="Times New Roman" w:cs="Times New Roman"/>
          <w:szCs w:val="21"/>
        </w:rPr>
        <w:fldChar w:fldCharType="begin">
          <w:fldData xml:space="preserve">PEVuZE5vdGU+PENpdGU+PEF1dGhvcj5HdW88L0F1dGhvcj48WWVhcj4yMDE3PC9ZZWFyPjxSZWNO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</w:fldData>
        </w:fldChar>
      </w:r>
      <w:r w:rsidR="00161A2D" w:rsidRPr="00A97496">
        <w:rPr>
          <w:rFonts w:ascii="Times New Roman" w:hAnsi="Times New Roman" w:cs="Times New Roman"/>
          <w:szCs w:val="21"/>
        </w:rPr>
        <w:instrText xml:space="preserve"> ADDIN EN.CITE.DATA </w:instrText>
      </w:r>
      <w:r w:rsidR="00161A2D" w:rsidRPr="00A97496">
        <w:rPr>
          <w:rFonts w:ascii="Times New Roman" w:hAnsi="Times New Roman" w:cs="Times New Roman"/>
          <w:szCs w:val="21"/>
        </w:rPr>
      </w:r>
      <w:r w:rsidR="00161A2D" w:rsidRPr="00A97496">
        <w:rPr>
          <w:rFonts w:ascii="Times New Roman" w:hAnsi="Times New Roman" w:cs="Times New Roman"/>
          <w:szCs w:val="21"/>
        </w:rPr>
        <w:fldChar w:fldCharType="end"/>
      </w:r>
      <w:r w:rsidR="00606E06" w:rsidRPr="00A97496">
        <w:rPr>
          <w:rFonts w:ascii="Times New Roman" w:hAnsi="Times New Roman" w:cs="Times New Roman"/>
          <w:szCs w:val="21"/>
        </w:rPr>
      </w:r>
      <w:r w:rsidR="00606E06" w:rsidRPr="00A97496">
        <w:rPr>
          <w:rFonts w:ascii="Times New Roman" w:hAnsi="Times New Roman" w:cs="Times New Roman"/>
          <w:szCs w:val="21"/>
        </w:rPr>
        <w:fldChar w:fldCharType="separate"/>
      </w:r>
      <w:r w:rsidR="00161A2D" w:rsidRPr="00A97496">
        <w:rPr>
          <w:rFonts w:ascii="Times New Roman" w:hAnsi="Times New Roman" w:cs="Times New Roman"/>
          <w:noProof/>
          <w:szCs w:val="21"/>
        </w:rPr>
        <w:t>(Guo et al. 2017; Kadhim and Seno 2018; Liu et al. 2019; Liu et al. 2020b; Wu and Horng 2017)</w:t>
      </w:r>
      <w:r w:rsidR="00606E06" w:rsidRPr="00A97496">
        <w:rPr>
          <w:rFonts w:ascii="Times New Roman" w:hAnsi="Times New Roman" w:cs="Times New Roman"/>
          <w:szCs w:val="21"/>
        </w:rPr>
        <w:fldChar w:fldCharType="end"/>
      </w:r>
      <w:r w:rsidR="00606E06" w:rsidRPr="00A97496">
        <w:rPr>
          <w:rFonts w:ascii="Times New Roman" w:hAnsi="Times New Roman" w:cs="Times New Roman"/>
          <w:szCs w:val="21"/>
        </w:rPr>
        <w:t>.</w:t>
      </w:r>
      <w:r w:rsidR="00623C4B" w:rsidRPr="00A97496">
        <w:rPr>
          <w:rFonts w:ascii="Times New Roman" w:hAnsi="Times New Roman" w:cs="Times New Roman"/>
          <w:szCs w:val="21"/>
        </w:rPr>
        <w:t xml:space="preserve"> However, few studies the relationship </w:t>
      </w:r>
      <w:r w:rsidR="00E63F23" w:rsidRPr="00A97496">
        <w:rPr>
          <w:rFonts w:ascii="Times New Roman" w:hAnsi="Times New Roman" w:cs="Times New Roman"/>
          <w:szCs w:val="21"/>
        </w:rPr>
        <w:t>between vehicle and driver.</w:t>
      </w:r>
      <w:r w:rsidR="007F276F" w:rsidRPr="00A97496">
        <w:rPr>
          <w:rFonts w:ascii="Times New Roman" w:hAnsi="Times New Roman" w:cs="Times New Roman"/>
          <w:szCs w:val="21"/>
        </w:rPr>
        <w:t xml:space="preserve"> This paper is interested in the</w:t>
      </w:r>
      <w:r w:rsidR="004C11F3" w:rsidRPr="00A97496">
        <w:rPr>
          <w:rFonts w:ascii="Times New Roman" w:hAnsi="Times New Roman" w:cs="Times New Roman"/>
          <w:szCs w:val="21"/>
        </w:rPr>
        <w:t xml:space="preserve"> relationship between</w:t>
      </w:r>
      <w:r w:rsidR="007F276F" w:rsidRPr="00A97496">
        <w:rPr>
          <w:rFonts w:ascii="Times New Roman" w:hAnsi="Times New Roman" w:cs="Times New Roman"/>
          <w:szCs w:val="21"/>
        </w:rPr>
        <w:t xml:space="preserve"> </w:t>
      </w:r>
      <w:r w:rsidR="00E17C72" w:rsidRPr="00A97496">
        <w:rPr>
          <w:rFonts w:ascii="Times New Roman" w:hAnsi="Times New Roman" w:cs="Times New Roman"/>
          <w:szCs w:val="21"/>
        </w:rPr>
        <w:t xml:space="preserve">vehicles and </w:t>
      </w:r>
      <w:r w:rsidR="00AA6756" w:rsidRPr="00A97496">
        <w:rPr>
          <w:rFonts w:ascii="Times New Roman" w:hAnsi="Times New Roman" w:cs="Times New Roman"/>
          <w:szCs w:val="21"/>
        </w:rPr>
        <w:t>drivers</w:t>
      </w:r>
      <w:r w:rsidR="007A0E4F" w:rsidRPr="00A97496">
        <w:rPr>
          <w:rFonts w:ascii="Times New Roman" w:hAnsi="Times New Roman" w:cs="Times New Roman"/>
          <w:szCs w:val="21"/>
        </w:rPr>
        <w:t xml:space="preserve">, and </w:t>
      </w:r>
      <w:r w:rsidR="00ED1911" w:rsidRPr="00A97496">
        <w:rPr>
          <w:rFonts w:ascii="Times New Roman" w:hAnsi="Times New Roman" w:cs="Times New Roman"/>
          <w:szCs w:val="21"/>
        </w:rPr>
        <w:t>explore</w:t>
      </w:r>
      <w:r w:rsidR="006C64C9" w:rsidRPr="00A97496">
        <w:rPr>
          <w:rFonts w:ascii="Times New Roman" w:hAnsi="Times New Roman" w:cs="Times New Roman"/>
          <w:szCs w:val="21"/>
        </w:rPr>
        <w:t>s</w:t>
      </w:r>
      <w:r w:rsidR="008022D4" w:rsidRPr="00A97496">
        <w:rPr>
          <w:rFonts w:ascii="Times New Roman" w:hAnsi="Times New Roman" w:cs="Times New Roman"/>
          <w:szCs w:val="21"/>
        </w:rPr>
        <w:t xml:space="preserve"> the effect</w:t>
      </w:r>
      <w:r w:rsidR="0029782B" w:rsidRPr="00A97496">
        <w:rPr>
          <w:rFonts w:ascii="Times New Roman" w:hAnsi="Times New Roman" w:cs="Times New Roman"/>
          <w:szCs w:val="21"/>
        </w:rPr>
        <w:t>s</w:t>
      </w:r>
      <w:r w:rsidR="008022D4" w:rsidRPr="00A97496">
        <w:rPr>
          <w:rFonts w:ascii="Times New Roman" w:hAnsi="Times New Roman" w:cs="Times New Roman"/>
          <w:szCs w:val="21"/>
        </w:rPr>
        <w:t xml:space="preserve"> of IT on drivers</w:t>
      </w:r>
      <w:r w:rsidR="008C7ECA" w:rsidRPr="00A97496">
        <w:rPr>
          <w:rFonts w:ascii="Times New Roman" w:hAnsi="Times New Roman" w:cs="Times New Roman"/>
          <w:szCs w:val="21"/>
        </w:rPr>
        <w:t xml:space="preserve">: whether they have </w:t>
      </w:r>
      <w:r w:rsidR="008C0AE2" w:rsidRPr="00A97496">
        <w:rPr>
          <w:rFonts w:ascii="Times New Roman" w:hAnsi="Times New Roman" w:cs="Times New Roman"/>
          <w:szCs w:val="21"/>
        </w:rPr>
        <w:t xml:space="preserve">positive </w:t>
      </w:r>
      <w:r w:rsidR="0036702E" w:rsidRPr="00A97496">
        <w:rPr>
          <w:rFonts w:ascii="Times New Roman" w:hAnsi="Times New Roman" w:cs="Times New Roman"/>
          <w:szCs w:val="21"/>
        </w:rPr>
        <w:t>impacts</w:t>
      </w:r>
      <w:r w:rsidR="00556B86" w:rsidRPr="00A97496">
        <w:rPr>
          <w:rFonts w:ascii="Times New Roman" w:hAnsi="Times New Roman" w:cs="Times New Roman"/>
          <w:szCs w:val="21"/>
        </w:rPr>
        <w:t xml:space="preserve"> or bad one</w:t>
      </w:r>
      <w:r w:rsidR="0036702E" w:rsidRPr="00A97496">
        <w:rPr>
          <w:rFonts w:ascii="Times New Roman" w:hAnsi="Times New Roman" w:cs="Times New Roman"/>
          <w:szCs w:val="21"/>
        </w:rPr>
        <w:t>s</w:t>
      </w:r>
      <w:r w:rsidR="009F2AA7" w:rsidRPr="00A97496">
        <w:rPr>
          <w:rFonts w:ascii="Times New Roman" w:hAnsi="Times New Roman" w:cs="Times New Roman"/>
          <w:szCs w:val="21"/>
        </w:rPr>
        <w:t>,</w:t>
      </w:r>
      <w:r w:rsidR="0036702E" w:rsidRPr="00A97496">
        <w:rPr>
          <w:rFonts w:ascii="Times New Roman" w:hAnsi="Times New Roman" w:cs="Times New Roman"/>
          <w:szCs w:val="21"/>
        </w:rPr>
        <w:t xml:space="preserve"> or there w</w:t>
      </w:r>
      <w:r w:rsidR="003308B6" w:rsidRPr="00A97496">
        <w:rPr>
          <w:rFonts w:ascii="Times New Roman" w:hAnsi="Times New Roman" w:cs="Times New Roman"/>
          <w:szCs w:val="21"/>
        </w:rPr>
        <w:t>ould be some side effects</w:t>
      </w:r>
      <w:r w:rsidR="00924BB4" w:rsidRPr="00A97496">
        <w:rPr>
          <w:rFonts w:ascii="Times New Roman" w:hAnsi="Times New Roman" w:cs="Times New Roman"/>
          <w:szCs w:val="21"/>
        </w:rPr>
        <w:t xml:space="preserve"> </w:t>
      </w:r>
      <w:r w:rsidR="00C13E81" w:rsidRPr="00A97496">
        <w:rPr>
          <w:rFonts w:ascii="Times New Roman" w:hAnsi="Times New Roman" w:cs="Times New Roman"/>
          <w:szCs w:val="21"/>
        </w:rPr>
        <w:t xml:space="preserve">while </w:t>
      </w:r>
      <w:r w:rsidR="00D67BBC" w:rsidRPr="00A97496">
        <w:rPr>
          <w:rFonts w:ascii="Times New Roman" w:hAnsi="Times New Roman" w:cs="Times New Roman"/>
          <w:szCs w:val="21"/>
        </w:rPr>
        <w:t>influenc</w:t>
      </w:r>
      <w:r w:rsidR="00BC7187" w:rsidRPr="00A97496">
        <w:rPr>
          <w:rFonts w:ascii="Times New Roman" w:hAnsi="Times New Roman" w:cs="Times New Roman"/>
          <w:szCs w:val="21"/>
        </w:rPr>
        <w:t>ing</w:t>
      </w:r>
      <w:r w:rsidR="00D67BBC" w:rsidRPr="00A97496">
        <w:rPr>
          <w:rFonts w:ascii="Times New Roman" w:hAnsi="Times New Roman" w:cs="Times New Roman"/>
          <w:szCs w:val="21"/>
        </w:rPr>
        <w:t xml:space="preserve"> drivers</w:t>
      </w:r>
      <w:r w:rsidR="008022D4" w:rsidRPr="00A97496">
        <w:rPr>
          <w:rFonts w:ascii="Times New Roman" w:hAnsi="Times New Roman" w:cs="Times New Roman"/>
          <w:szCs w:val="21"/>
        </w:rPr>
        <w:t>.</w:t>
      </w:r>
    </w:p>
    <w:p w14:paraId="6272FAA6" w14:textId="77777777" w:rsidR="004E3217" w:rsidRPr="00A97496" w:rsidRDefault="004E3217">
      <w:pPr>
        <w:rPr>
          <w:rFonts w:ascii="Times New Roman" w:hAnsi="Times New Roman" w:cs="Times New Roman"/>
          <w:color w:val="FF0000"/>
          <w:sz w:val="24"/>
          <w:szCs w:val="28"/>
          <w:highlight w:val="yellow"/>
        </w:rPr>
      </w:pPr>
    </w:p>
    <w:p w14:paraId="193FF1AF" w14:textId="591855F7" w:rsidR="00D95236" w:rsidRPr="00A97496" w:rsidRDefault="00D95236" w:rsidP="002B524B">
      <w:pPr>
        <w:rPr>
          <w:rFonts w:ascii="Times New Roman" w:hAnsi="Times New Roman" w:cs="Times New Roman"/>
          <w:sz w:val="22"/>
          <w:szCs w:val="24"/>
        </w:rPr>
      </w:pPr>
      <w:r w:rsidRPr="00A97496">
        <w:rPr>
          <w:rFonts w:ascii="Times New Roman" w:hAnsi="Times New Roman" w:cs="Times New Roman"/>
          <w:color w:val="FF0000"/>
          <w:sz w:val="28"/>
          <w:szCs w:val="32"/>
        </w:rPr>
        <w:t>2</w:t>
      </w:r>
      <w:r w:rsidR="003E32D4">
        <w:rPr>
          <w:rFonts w:ascii="Times New Roman" w:hAnsi="Times New Roman" w:cs="Times New Roman"/>
          <w:color w:val="FF0000"/>
          <w:sz w:val="28"/>
          <w:szCs w:val="32"/>
        </w:rPr>
        <w:t>.2</w:t>
      </w:r>
      <w:r w:rsidRPr="00A97496">
        <w:rPr>
          <w:rFonts w:ascii="Times New Roman" w:hAnsi="Times New Roman" w:cs="Times New Roman"/>
          <w:color w:val="FF0000"/>
          <w:sz w:val="28"/>
          <w:szCs w:val="32"/>
        </w:rPr>
        <w:t xml:space="preserve"> </w:t>
      </w:r>
      <w:r w:rsidR="00FF4DA9">
        <w:rPr>
          <w:rFonts w:ascii="Times New Roman" w:hAnsi="Times New Roman" w:cs="Times New Roman"/>
          <w:color w:val="FF0000"/>
          <w:sz w:val="28"/>
          <w:szCs w:val="32"/>
        </w:rPr>
        <w:t>E</w:t>
      </w:r>
      <w:r w:rsidRPr="00A97496">
        <w:rPr>
          <w:rFonts w:ascii="Times New Roman" w:hAnsi="Times New Roman" w:cs="Times New Roman"/>
          <w:color w:val="FF0000"/>
          <w:sz w:val="28"/>
          <w:szCs w:val="32"/>
        </w:rPr>
        <w:t>co</w:t>
      </w:r>
      <w:r w:rsidR="001D7E1E" w:rsidRPr="00A97496">
        <w:rPr>
          <w:rFonts w:ascii="Times New Roman" w:hAnsi="Times New Roman" w:cs="Times New Roman"/>
          <w:color w:val="FF0000"/>
          <w:sz w:val="28"/>
          <w:szCs w:val="32"/>
        </w:rPr>
        <w:t>-</w:t>
      </w:r>
      <w:r w:rsidRPr="00A97496">
        <w:rPr>
          <w:rFonts w:ascii="Times New Roman" w:hAnsi="Times New Roman" w:cs="Times New Roman"/>
          <w:color w:val="FF0000"/>
          <w:sz w:val="28"/>
          <w:szCs w:val="32"/>
        </w:rPr>
        <w:t>driving</w:t>
      </w:r>
      <w:r w:rsidR="002A7123" w:rsidRPr="00A97496">
        <w:rPr>
          <w:rFonts w:ascii="Times New Roman" w:hAnsi="Times New Roman" w:cs="Times New Roman"/>
          <w:color w:val="FF0000"/>
          <w:sz w:val="28"/>
          <w:szCs w:val="32"/>
        </w:rPr>
        <w:t xml:space="preserve"> behavior</w:t>
      </w:r>
    </w:p>
    <w:p w14:paraId="6D12CCBF" w14:textId="15A6C923" w:rsidR="00A11C2E" w:rsidRPr="002E755E" w:rsidRDefault="00A11C2E" w:rsidP="00A11C2E">
      <w:pPr>
        <w:rPr>
          <w:rFonts w:ascii="Times New Roman" w:hAnsi="Times New Roman" w:cs="Times New Roman"/>
          <w:sz w:val="22"/>
        </w:rPr>
      </w:pPr>
      <w:r w:rsidRPr="002E755E">
        <w:rPr>
          <w:rFonts w:ascii="Times New Roman" w:hAnsi="Times New Roman" w:cs="Times New Roman"/>
          <w:sz w:val="22"/>
        </w:rPr>
        <w:t xml:space="preserve">Since greenhouse gas (GHG) emissions, especially CO2 emissions, are considered to be the main causes of global warming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&lt;EndNote&gt;&lt;Cite&gt;&lt;Author&gt;Letcher&lt;/Author&gt;&lt;Year&gt;2019&lt;/Year&gt;&lt;RecNum&gt;217&lt;/RecNum&gt;&lt;DisplayText&gt;(Letcher 2019; Soytas et al. 2007)&lt;/DisplayText&gt;&lt;record&gt;&lt;rec-number&gt;217&lt;/rec-number&gt;&lt;foreign-keys&gt;&lt;key app="EN" db-id="xx2sdxzxyppx5jedtfkvpvsn9sve2252dadz" timestamp="1638459160"&gt;217&lt;/key&gt;&lt;/foreign-keys&gt;&lt;ref-type name="Book Section"&gt;5&lt;/ref-type&gt;&lt;contributors&gt;&lt;authors&gt;&lt;author&gt;Letcher, Trevor M&lt;/author&gt;&lt;/authors&gt;&lt;/contributors&gt;&lt;titles&gt;&lt;title&gt;Why do we have global warming?&lt;/title&gt;&lt;secondary-title&gt;Managing global warming&lt;/secondary-title&gt;&lt;/titles&gt;&lt;pages&gt;3-15&lt;/pages&gt;&lt;dates&gt;&lt;year&gt;2019&lt;/year&gt;&lt;/dates&gt;&lt;publisher&gt;Elsevier&lt;/publisher&gt;&lt;urls&gt;&lt;/urls&gt;&lt;/record&gt;&lt;/Cite&gt;&lt;Cite&gt;&lt;Author&gt;Soytas&lt;/Author&gt;&lt;Year&gt;2007&lt;/Year&gt;&lt;RecNum&gt;211&lt;/RecNum&gt;&lt;record&gt;&lt;rec-number&gt;211&lt;/rec-number&gt;&lt;foreign-keys&gt;&lt;key app="EN" db-id="xx2sdxzxyppx5jedtfkvpvsn9sve2252dadz" timestamp="1638318328"&gt;211&lt;/key&gt;&lt;/foreign-keys&gt;&lt;ref-type name="Journal Article"&gt;17&lt;/ref-type&gt;&lt;contributors&gt;&lt;authors&gt;&lt;author&gt;Soytas, Ugur&lt;/author&gt;&lt;author&gt;Sari, Ramazan&lt;/author&gt;&lt;author&gt;Ewing, Bradley T&lt;/author&gt;&lt;/authors&gt;&lt;/contributors&gt;&lt;titles&gt;&lt;title&gt;Energy consumption, income, and carbon emissions in the United States&lt;/title&gt;&lt;secondary-title&gt;Ecological Economics&lt;/secondary-title&gt;&lt;/titles&gt;&lt;periodical&gt;&lt;full-title&gt;Ecological Economics&lt;/full-title&gt;&lt;/periodical&gt;&lt;pages&gt;482-489&lt;/pages&gt;&lt;volume&gt;62&lt;/volume&gt;&lt;number&gt;3-4&lt;/number&gt;&lt;dates&gt;&lt;year&gt;2007&lt;/year&gt;&lt;/dates&gt;&lt;isbn&gt;0921-8009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(Letcher 2019; Soytas et al. 2007)</w:t>
      </w:r>
      <w:r w:rsidRPr="002E755E">
        <w:rPr>
          <w:rFonts w:ascii="Times New Roman" w:hAnsi="Times New Roman" w:cs="Times New Roman"/>
          <w:sz w:val="22"/>
        </w:rPr>
        <w:fldChar w:fldCharType="end"/>
      </w:r>
      <w:r w:rsidRPr="002E755E">
        <w:rPr>
          <w:rFonts w:ascii="Times New Roman" w:hAnsi="Times New Roman" w:cs="Times New Roman"/>
          <w:sz w:val="22"/>
        </w:rPr>
        <w:t xml:space="preserve">. As was </w:t>
      </w:r>
      <w:r w:rsidRPr="002E755E">
        <w:rPr>
          <w:rFonts w:ascii="Times New Roman" w:hAnsi="Times New Roman" w:cs="Times New Roman"/>
          <w:noProof/>
          <w:sz w:val="22"/>
        </w:rPr>
        <w:t>stated by researchers</w:t>
      </w:r>
      <w:r w:rsidRPr="002E755E">
        <w:rPr>
          <w:rFonts w:ascii="Times New Roman" w:hAnsi="Times New Roman" w:cs="Times New Roman"/>
          <w:sz w:val="22"/>
        </w:rPr>
        <w:t>, it is human activity that exerts extra pressure on what is otherwise a self-balancing Earth system</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&lt;EndNote&gt;&lt;Cite&gt;&lt;Author&gt;Xi-Liu&lt;/Author&gt;&lt;Year&gt;2018&lt;/Year&gt;&lt;RecNum&gt;218&lt;/RecNum&gt;&lt;DisplayText&gt;(Xi-Liu and Qing-Xian 2018)&lt;/DisplayText&gt;&lt;record&gt;&lt;rec-number&gt;218&lt;/rec-number&gt;&lt;foreign-keys&gt;&lt;key app="EN" db-id="xx2sdxzxyppx5jedtfkvpvsn9sve2252dadz" timestamp="1638460457"&gt;218&lt;/key&gt;&lt;/foreign-keys&gt;&lt;ref-type name="Journal Article"&gt;17&lt;/ref-type&gt;&lt;contributors&gt;&lt;authors&gt;&lt;author&gt;Xi-Liu, YUE&lt;/author&gt;&lt;author&gt;Qing-Xian, GAO&lt;/author&gt;&lt;/authors&gt;&lt;/contributors&gt;&lt;titles&gt;&lt;title&gt;Contributions of natural systems and human activity to greenhouse gas emissions&lt;/title&gt;&lt;secondary-title&gt;Advances in Climate Change Research&lt;/secondary-title&gt;&lt;/titles&gt;&lt;periodical&gt;&lt;full-title&gt;Advances in Climate Change Research&lt;/full-title&gt;&lt;/periodical&gt;&lt;pages&gt;243-252&lt;/pages&gt;&lt;volume&gt;9&lt;/volume&gt;&lt;number&gt;4&lt;/number&gt;&lt;dates&gt;&lt;year&gt;2018&lt;/year&gt;&lt;/dates&gt;&lt;isbn&gt;1674-9278&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(Xi-Liu and Qing-Xian 2018)</w:t>
      </w:r>
      <w:r w:rsidRPr="002E755E">
        <w:rPr>
          <w:rFonts w:ascii="Times New Roman" w:hAnsi="Times New Roman" w:cs="Times New Roman"/>
          <w:sz w:val="22"/>
        </w:rPr>
        <w:fldChar w:fldCharType="end"/>
      </w:r>
      <w:r w:rsidRPr="002E755E">
        <w:rPr>
          <w:rFonts w:ascii="Times New Roman" w:hAnsi="Times New Roman" w:cs="Times New Roman"/>
          <w:sz w:val="22"/>
        </w:rPr>
        <w:t xml:space="preserve">, and the human emissions of GHG such as CO2 mainly comes from burning fossil fuels </w:t>
      </w:r>
      <w:commentRangeStart w:id="0"/>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&lt;EndNote&gt;&lt;Cite&gt;&lt;Author&gt;Ritchie&lt;/Author&gt;&lt;Year&gt;2020&lt;/Year&gt;&lt;RecNum&gt;219&lt;/RecNum&gt;&lt;DisplayText&gt;(Ritchie and Roser 2020)&lt;/DisplayText&gt;&lt;record&gt;&lt;rec-number&gt;219&lt;/rec-number&gt;&lt;foreign-keys&gt;&lt;key app="EN" db-id="xx2sdxzxyppx5jedtfkvpvsn9sve2252dadz" timestamp="1638461513"&gt;219&lt;/key&gt;&lt;/foreign-keys&gt;&lt;ref-type name="Journal Article"&gt;17&lt;/ref-type&gt;&lt;contributors&gt;&lt;authors&gt;&lt;author&gt;Ritchie, Hannah&lt;/author&gt;&lt;author&gt;Roser, Max&lt;/author&gt;&lt;/authors&gt;&lt;/contributors&gt;&lt;titles&gt;&lt;title&gt;CO₂ and greenhouse gas emissions&lt;/title&gt;&lt;secondary-title&gt;Our world in data&lt;/secondary-title&gt;&lt;/titles&gt;&lt;periodical&gt;&lt;full-title&gt;Our world in data&lt;/full-title&gt;&lt;/periodical&gt;&lt;dates&gt;&lt;year&gt;2020&lt;/year&gt;&lt;/dates&gt;&lt;urls&gt;&lt;/urls&gt;&lt;/record&gt;&lt;/Cite&gt;&lt;/EndNote&gt;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(Ritchie and Roser 2020)</w:t>
      </w:r>
      <w:r w:rsidRPr="002E755E">
        <w:rPr>
          <w:rFonts w:ascii="Times New Roman" w:hAnsi="Times New Roman" w:cs="Times New Roman"/>
          <w:sz w:val="22"/>
        </w:rPr>
        <w:fldChar w:fldCharType="end"/>
      </w:r>
      <w:commentRangeEnd w:id="0"/>
      <w:r w:rsidRPr="002E755E">
        <w:rPr>
          <w:rStyle w:val="a4"/>
          <w:rFonts w:ascii="Times New Roman" w:hAnsi="Times New Roman" w:cs="Times New Roman"/>
          <w:sz w:val="22"/>
          <w:szCs w:val="22"/>
        </w:rPr>
        <w:commentReference w:id="0"/>
      </w:r>
      <w:r w:rsidRPr="002E755E">
        <w:rPr>
          <w:rFonts w:ascii="Times New Roman" w:hAnsi="Times New Roman" w:cs="Times New Roman"/>
          <w:sz w:val="22"/>
        </w:rPr>
        <w:t xml:space="preserve">. </w:t>
      </w:r>
    </w:p>
    <w:p w14:paraId="7CC677CA" w14:textId="77777777" w:rsidR="005C4F00" w:rsidRPr="002E755E" w:rsidRDefault="005C4F00" w:rsidP="00A11C2E">
      <w:pPr>
        <w:rPr>
          <w:rFonts w:ascii="Times New Roman" w:hAnsi="Times New Roman" w:cs="Times New Roman"/>
          <w:sz w:val="22"/>
        </w:rPr>
      </w:pPr>
    </w:p>
    <w:p w14:paraId="3B005B41" w14:textId="06A66DA0" w:rsidR="00163738" w:rsidRPr="00A709C0" w:rsidRDefault="00163738" w:rsidP="00163738">
      <w:pPr>
        <w:rPr>
          <w:rFonts w:ascii="Times New Roman" w:hAnsi="Times New Roman" w:cs="Times New Roman"/>
          <w:sz w:val="22"/>
        </w:rPr>
      </w:pPr>
      <w:r w:rsidRPr="00A709C0">
        <w:rPr>
          <w:rFonts w:ascii="Times New Roman" w:hAnsi="Times New Roman" w:cs="Times New Roman"/>
          <w:sz w:val="22"/>
        </w:rPr>
        <w:t>Reducing dependence on fossil fuels has been recognized as an urgent social need that should be addressed through scientific and technological research and industrial developments. Research on improving fuel efficiency is growing.</w:t>
      </w:r>
      <w:r w:rsidR="003B5A5D" w:rsidRPr="00A709C0">
        <w:rPr>
          <w:rFonts w:ascii="Times New Roman" w:hAnsi="Times New Roman" w:cs="Times New Roman"/>
          <w:sz w:val="22"/>
        </w:rPr>
        <w:t xml:space="preserve"> </w:t>
      </w:r>
      <w:r w:rsidR="003B5A5D" w:rsidRPr="002E755E">
        <w:rPr>
          <w:rFonts w:ascii="Times New Roman" w:hAnsi="Times New Roman" w:cs="Times New Roman"/>
          <w:sz w:val="22"/>
        </w:rPr>
        <w:t xml:space="preserve">Investigators </w:t>
      </w:r>
      <w:r w:rsidR="00FE4CD9" w:rsidRPr="002E755E">
        <w:rPr>
          <w:rFonts w:ascii="Times New Roman" w:hAnsi="Times New Roman" w:cs="Times New Roman"/>
          <w:sz w:val="22"/>
        </w:rPr>
        <w:t>identified six groups of factors affecting fuel consumption, namely travel-, weather-, vehicle-, roadway-, traffic- and driver-related factors</w:t>
      </w:r>
      <w:r w:rsidR="003B5A5D" w:rsidRPr="002E755E">
        <w:rPr>
          <w:rFonts w:ascii="Times New Roman" w:hAnsi="Times New Roman" w:cs="Times New Roman"/>
          <w:sz w:val="22"/>
        </w:rPr>
        <w:t xml:space="preserve"> </w:t>
      </w:r>
      <w:r w:rsidR="00DF6C39" w:rsidRPr="002E755E">
        <w:rPr>
          <w:rFonts w:ascii="Times New Roman" w:hAnsi="Times New Roman" w:cs="Times New Roman"/>
          <w:sz w:val="22"/>
        </w:rPr>
        <w:fldChar w:fldCharType="begin"/>
      </w:r>
      <w:r w:rsidR="00DF6C39"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00DF6C39" w:rsidRPr="002E755E">
        <w:rPr>
          <w:rFonts w:ascii="Times New Roman" w:hAnsi="Times New Roman" w:cs="Times New Roman"/>
          <w:sz w:val="22"/>
        </w:rPr>
        <w:fldChar w:fldCharType="separate"/>
      </w:r>
      <w:r w:rsidR="00DF6C39" w:rsidRPr="002E755E">
        <w:rPr>
          <w:rFonts w:ascii="Times New Roman" w:hAnsi="Times New Roman" w:cs="Times New Roman"/>
          <w:noProof/>
          <w:sz w:val="22"/>
        </w:rPr>
        <w:t>(Zhou et al. 2016)</w:t>
      </w:r>
      <w:r w:rsidR="00DF6C39" w:rsidRPr="002E755E">
        <w:rPr>
          <w:rFonts w:ascii="Times New Roman" w:hAnsi="Times New Roman" w:cs="Times New Roman"/>
          <w:sz w:val="22"/>
        </w:rPr>
        <w:fldChar w:fldCharType="end"/>
      </w:r>
      <w:r w:rsidR="00FE4CD9" w:rsidRPr="002E755E">
        <w:rPr>
          <w:rFonts w:ascii="Times New Roman" w:hAnsi="Times New Roman" w:cs="Times New Roman"/>
          <w:sz w:val="22"/>
        </w:rPr>
        <w:t>.</w:t>
      </w:r>
      <w:r w:rsidR="00DF6C39" w:rsidRPr="002E755E">
        <w:rPr>
          <w:rFonts w:ascii="Times New Roman" w:hAnsi="Times New Roman" w:cs="Times New Roman"/>
          <w:sz w:val="22"/>
        </w:rPr>
        <w:t xml:space="preserve"> </w:t>
      </w:r>
      <w:r w:rsidR="007D3B01" w:rsidRPr="002E755E">
        <w:rPr>
          <w:rFonts w:ascii="Times New Roman" w:hAnsi="Times New Roman" w:cs="Times New Roman"/>
          <w:sz w:val="22"/>
        </w:rPr>
        <w:t>Correspondingly</w:t>
      </w:r>
      <w:r w:rsidRPr="00A709C0">
        <w:rPr>
          <w:rFonts w:ascii="Times New Roman" w:hAnsi="Times New Roman" w:cs="Times New Roman"/>
          <w:sz w:val="22"/>
        </w:rPr>
        <w:t>, a wide range of measures have been taken to make driving more environmentally friendly and safer. In addition to targeted policies, t</w:t>
      </w:r>
      <w:r w:rsidRPr="002E755E">
        <w:rPr>
          <w:rFonts w:ascii="Times New Roman" w:hAnsi="Times New Roman" w:cs="Times New Roman"/>
          <w:sz w:val="22"/>
        </w:rPr>
        <w:t xml:space="preserve">he most popularly known practice is about personal transportation: people can buy more fuel-efficient vehicles; they can purchase vehicles that utilize low-carbon fuels (e.g. electricity and renewable energy)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&lt;EndNote&gt;&lt;Cite&gt;&lt;Author&gt;Saber&lt;/Author&gt;&lt;Year&gt;2010&lt;/Year&gt;&lt;RecNum&gt;220&lt;/RecNum&gt;&lt;DisplayText&gt;(Saber and Venayagamoorthy 2010)&lt;/DisplayText&gt;&lt;record&gt;&lt;rec-number&gt;220&lt;/rec-number&gt;&lt;foreign-keys&gt;&lt;key app="EN" db-id="xx2sdxzxyppx5jedtfkvpvsn9sve2252dadz" timestamp="1638464089"&gt;220&lt;/key&gt;&lt;/foreign-keys&gt;&lt;ref-type name="Journal Article"&gt;17&lt;/ref-type&gt;&lt;contributors&gt;&lt;authors&gt;&lt;author&gt;Saber, Ahmed Yousuf&lt;/author&gt;&lt;author&gt;Venayagamoorthy, Ganesh Kumar&lt;/author&gt;&lt;/authors&gt;&lt;/contributors&gt;&lt;titles&gt;&lt;title&gt;Plug-in vehicles and renewable energy sources for cost and emission reductions&lt;/title&gt;&lt;secondary-title&gt;IEEE Transactions on Industrial electronics&lt;/secondary-title&gt;&lt;/titles&gt;&lt;periodical&gt;&lt;full-title&gt;IEEE Transactions on Industrial electronics&lt;/full-title&gt;&lt;/periodical&gt;&lt;pages&gt;1229-1238&lt;/pages&gt;&lt;volume&gt;58&lt;/volume&gt;&lt;number&gt;4&lt;/number&gt;&lt;dates&gt;&lt;year&gt;2010&lt;/year&gt;&lt;/dates&gt;&lt;isbn&gt;0278-0046&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(Saber and Venayagamoorthy 2010)</w:t>
      </w:r>
      <w:r w:rsidRPr="002E755E">
        <w:rPr>
          <w:rFonts w:ascii="Times New Roman" w:hAnsi="Times New Roman" w:cs="Times New Roman"/>
          <w:sz w:val="22"/>
        </w:rPr>
        <w:fldChar w:fldCharType="end"/>
      </w:r>
      <w:r w:rsidRPr="002E755E">
        <w:rPr>
          <w:rFonts w:ascii="Times New Roman" w:hAnsi="Times New Roman" w:cs="Times New Roman"/>
          <w:sz w:val="22"/>
        </w:rPr>
        <w:t xml:space="preserve">; they can reduce their vehicle miles travelled through such actions as carpooling and using public transportation; and, they can operate their current vehicles more efficiently </w:t>
      </w:r>
      <w:r w:rsidRPr="002E755E">
        <w:rPr>
          <w:rFonts w:ascii="Times New Roman" w:hAnsi="Times New Roman" w:cs="Times New Roman"/>
          <w:sz w:val="22"/>
        </w:rPr>
        <w:fldChar w:fldCharType="begin"/>
      </w:r>
      <w:r w:rsidR="00F816DF" w:rsidRPr="002E755E">
        <w:rPr>
          <w:rFonts w:ascii="Times New Roman" w:hAnsi="Times New Roman" w:cs="Times New Roman"/>
          <w:sz w:val="22"/>
        </w:rPr>
        <w:instrText xml:space="preserve"> ADDIN EN.CITE &lt;EndNote&gt;&lt;Cite&gt;&lt;Author&gt;Barkenbus&lt;/Author&gt;&lt;Year&gt;2010&lt;/Year&gt;&lt;RecNum&gt;145&lt;/RecNum&gt;&lt;DisplayText&gt;(Alessandrini et al. 2012; Barkenbus 2010)&lt;/DisplayText&gt;&lt;record&gt;&lt;rec-number&gt;145&lt;/rec-number&gt;&lt;foreign-keys&gt;&lt;key app="EN" db-id="xx2sdxzxyppx5jedtfkvpvsn9sve2252dadz" timestamp="1612685586"&gt;145&lt;/key&gt;&lt;/foreign-keys&gt;&lt;ref-type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Cite&gt;&lt;Author&gt;Alessandrini&lt;/Author&gt;&lt;Year&gt;2012&lt;/Year&gt;&lt;RecNum&gt;136&lt;/RecNum&gt;&lt;record&gt;&lt;rec-number&gt;136&lt;/rec-number&gt;&lt;foreign-keys&gt;&lt;key app="EN" db-id="xx2sdxzxyppx5jedtfkvpvsn9sve2252dadz" timestamp="1612680326"&gt;136&lt;/key&gt;&lt;/foreign-keys&gt;&lt;ref-type name="Conference Proceedings"&gt;10&lt;/ref-type&gt;&lt;contributors&gt;&lt;authors&gt;&lt;author&gt;Alessandrini, Adriano&lt;/author&gt;&lt;author&gt;Cattivera, Alessio&lt;/author&gt;&lt;author&gt;Filippi, Francesco&lt;/author&gt;&lt;author&gt;Ortenzi, Fernando&lt;/author&gt;&lt;/authors&gt;&lt;/contributors&gt;&lt;titles&gt;&lt;title&gt;Driving style influence on car CO2 emissions&lt;/title&gt;&lt;secondary-title&gt;2012 international emission inventory conference&lt;/secondary-title&gt;&lt;/titles&gt;&lt;dates&gt;&lt;year&gt;2012&lt;/year&gt;&lt;/dates&gt;&lt;urls&gt;&lt;/urls&gt;&lt;/record&gt;&lt;/Cite&gt;&lt;/EndNote&gt;</w:instrText>
      </w:r>
      <w:r w:rsidRPr="002E755E">
        <w:rPr>
          <w:rFonts w:ascii="Times New Roman" w:hAnsi="Times New Roman" w:cs="Times New Roman"/>
          <w:sz w:val="22"/>
        </w:rPr>
        <w:fldChar w:fldCharType="separate"/>
      </w:r>
      <w:r w:rsidR="00F816DF" w:rsidRPr="002E755E">
        <w:rPr>
          <w:rFonts w:ascii="Times New Roman" w:hAnsi="Times New Roman" w:cs="Times New Roman"/>
          <w:noProof/>
          <w:sz w:val="22"/>
        </w:rPr>
        <w:t>(Alessandrini et al. 2012; Barkenbus 2010)</w:t>
      </w:r>
      <w:r w:rsidRPr="002E755E">
        <w:rPr>
          <w:rFonts w:ascii="Times New Roman" w:hAnsi="Times New Roman" w:cs="Times New Roman"/>
          <w:sz w:val="22"/>
        </w:rPr>
        <w:fldChar w:fldCharType="end"/>
      </w:r>
      <w:r w:rsidRPr="002E755E">
        <w:rPr>
          <w:rFonts w:ascii="Times New Roman" w:hAnsi="Times New Roman" w:cs="Times New Roman"/>
          <w:sz w:val="22"/>
        </w:rPr>
        <w:t>.</w:t>
      </w:r>
    </w:p>
    <w:p w14:paraId="2D4A5CB0" w14:textId="40BCD070" w:rsidR="00DC64AF" w:rsidRPr="002E755E" w:rsidRDefault="00DC64AF" w:rsidP="00A11C2E">
      <w:pPr>
        <w:rPr>
          <w:rFonts w:ascii="Times New Roman" w:hAnsi="Times New Roman" w:cs="Times New Roman"/>
          <w:sz w:val="22"/>
        </w:rPr>
      </w:pPr>
    </w:p>
    <w:p w14:paraId="10ADF8CB" w14:textId="180F1B8B" w:rsidR="00E017F4" w:rsidRPr="002E755E" w:rsidRDefault="000267F9" w:rsidP="00DF0E4B">
      <w:pPr>
        <w:rPr>
          <w:rFonts w:ascii="Times New Roman" w:hAnsi="Times New Roman" w:cs="Times New Roman"/>
          <w:sz w:val="22"/>
        </w:rPr>
      </w:pPr>
      <w:r w:rsidRPr="002E755E">
        <w:rPr>
          <w:rFonts w:ascii="Times New Roman" w:hAnsi="Times New Roman" w:cs="Times New Roman"/>
          <w:sz w:val="22"/>
        </w:rPr>
        <w:t xml:space="preserve">Among those measures, investments in new vehicle technologies and fuels are usually large and long-term. The potential efficiency improvements of advanced engine and vehicle technologies were estimated to be around 4-10% and 2-8% respectively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&lt;EndNote&gt;&lt;Cite&gt;&lt;Author&gt;Zhou&lt;/Author&gt;&lt;Year&gt;2016&lt;/Year&gt;&lt;RecNum&gt;282&lt;/RecNum&gt;&lt;DisplayText&gt;(Zhou et al. 2016)&lt;/DisplayText&gt;&lt;record&gt;&lt;rec-number&gt;282&lt;/rec-number&gt;&lt;foreign-keys&gt;&lt;key app="EN" db-id="xx2sdxzxyppx5jedtfkvpvsn9sve2252dadz" timestamp="1639407211"&gt;282&lt;/key&gt;&lt;/foreign-keys&gt;&lt;ref-type name="Journal Article"&gt;17&lt;/ref-type&gt;&lt;contributors&gt;&lt;authors&gt;&lt;author&gt;Zhou, Min&lt;/author&gt;&lt;author&gt;Jin, Hui&lt;/author&gt;&lt;author&gt;Wang, Wenshuo&lt;/author&gt;&lt;/authors&gt;&lt;/contributors&gt;&lt;titles&gt;&lt;title&gt;A review of vehicle fuel consumption models to evaluate eco-driving and eco-routing&lt;/title&gt;&lt;secondary-title&gt;Transportation Research Part D: Transport and Environment&lt;/secondary-title&gt;&lt;/titles&gt;&lt;periodical&gt;&lt;full-title&gt;Transportation research part D: transport and environment&lt;/full-title&gt;&lt;/periodical&gt;&lt;pages&gt;203-218&lt;/pages&gt;&lt;volume&gt;49&lt;/volume&gt;&lt;dates&gt;&lt;year&gt;2016&lt;/year&gt;&lt;/dates&gt;&lt;isbn&gt;1361-9209&lt;/isbn&gt;&lt;urls&gt;&lt;/urls&gt;&lt;/record&gt;&lt;/Cite&gt;&lt;/EndNote&gt;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(Zhou et al. 2016)</w:t>
      </w:r>
      <w:r w:rsidRPr="002E755E">
        <w:rPr>
          <w:rFonts w:ascii="Times New Roman" w:hAnsi="Times New Roman" w:cs="Times New Roman"/>
          <w:sz w:val="22"/>
        </w:rPr>
        <w:fldChar w:fldCharType="end"/>
      </w:r>
      <w:r w:rsidRPr="002E755E">
        <w:rPr>
          <w:rFonts w:ascii="Times New Roman" w:hAnsi="Times New Roman" w:cs="Times New Roman"/>
          <w:sz w:val="22"/>
        </w:rPr>
        <w:t xml:space="preserve">. However, the </w:t>
      </w:r>
      <w:r w:rsidR="00150F14" w:rsidRPr="002E755E">
        <w:rPr>
          <w:rFonts w:ascii="Times New Roman" w:hAnsi="Times New Roman" w:cs="Times New Roman"/>
          <w:sz w:val="22"/>
        </w:rPr>
        <w:t>improvement</w:t>
      </w:r>
      <w:r w:rsidRPr="002E755E">
        <w:rPr>
          <w:rFonts w:ascii="Times New Roman" w:hAnsi="Times New Roman" w:cs="Times New Roman"/>
          <w:sz w:val="22"/>
        </w:rPr>
        <w:t xml:space="preserve"> of driving</w:t>
      </w:r>
      <w:r w:rsidR="00150F14" w:rsidRPr="002E755E">
        <w:rPr>
          <w:rFonts w:ascii="Times New Roman" w:hAnsi="Times New Roman" w:cs="Times New Roman"/>
          <w:sz w:val="22"/>
        </w:rPr>
        <w:t xml:space="preserve"> behavior</w:t>
      </w:r>
      <w:r w:rsidRPr="002E755E">
        <w:rPr>
          <w:rFonts w:ascii="Times New Roman" w:hAnsi="Times New Roman" w:cs="Times New Roman"/>
          <w:sz w:val="22"/>
        </w:rPr>
        <w:t xml:space="preserve"> is relatively low-cost and has an immediate effect, as fuel efficiency can be improved by up to 45% </w:t>
      </w:r>
      <w:r w:rsidRPr="002E755E">
        <w:rPr>
          <w:rFonts w:ascii="Times New Roman" w:hAnsi="Times New Roman" w:cs="Times New Roman"/>
          <w:sz w:val="22"/>
        </w:rPr>
        <w:fldChar w:fldCharType="begin"/>
      </w:r>
      <w:r w:rsidRPr="002E755E">
        <w:rPr>
          <w:rFonts w:ascii="Times New Roman" w:hAnsi="Times New Roman" w:cs="Times New Roman"/>
          <w:sz w:val="22"/>
        </w:rPr>
        <w:instrText xml:space="preserve"> ADDIN EN.CITE &lt;EndNote&gt;&lt;Cite&gt;&lt;Author&gt;Sivak&lt;/Author&gt;&lt;Year&gt;2012&lt;/Year&gt;&lt;RecNum&gt;283&lt;/RecNum&gt;&lt;DisplayText&gt;(Huang et al. 2018; Sivak and Schoettle 2012)&lt;/DisplayText&gt;&lt;record&gt;&lt;rec-number&gt;283&lt;/rec-number&gt;&lt;foreign-keys&gt;&lt;key app="EN" db-id="xx2sdxzxyppx5jedtfkvpvsn9sve2252dadz" timestamp="1639407236"&gt;283&lt;/key&gt;&lt;/foreign-keys&gt;&lt;ref-type name="Journal Article"&gt;17&lt;/ref-type&gt;&lt;contributors&gt;&lt;authors&gt;&lt;author&gt;Sivak, Michael&lt;/author&gt;&lt;author&gt;Schoettle, Brandon&lt;/author&gt;&lt;/authors&gt;&lt;/contributors&gt;&lt;titles&gt;&lt;title&gt;Eco-driving: Strategic, tactical, and operational decisions of the driver that influence vehicle fuel economy&lt;/title&gt;&lt;secondary-title&gt;Transport Policy&lt;/secondary-title&gt;&lt;/titles&gt;&lt;periodical&gt;&lt;full-title&gt;Transport Policy&lt;/full-title&gt;&lt;/periodical&gt;&lt;pages&gt;96-99&lt;/pages&gt;&lt;volume&gt;22&lt;/volume&gt;&lt;dates&gt;&lt;year&gt;2012&lt;/year&gt;&lt;/dates&gt;&lt;isbn&gt;0967-070X&lt;/isbn&gt;&lt;urls&gt;&lt;/urls&gt;&lt;/record&gt;&lt;/Cite&gt;&lt;Cite&gt;&lt;Author&gt;Huang&lt;/Author&gt;&lt;Year&gt;2018&lt;/Year&gt;&lt;RecNum&gt;221&lt;/RecNum&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Pr="002E755E">
        <w:rPr>
          <w:rFonts w:ascii="Times New Roman" w:hAnsi="Times New Roman" w:cs="Times New Roman"/>
          <w:sz w:val="22"/>
        </w:rPr>
        <w:fldChar w:fldCharType="separate"/>
      </w:r>
      <w:r w:rsidRPr="002E755E">
        <w:rPr>
          <w:rFonts w:ascii="Times New Roman" w:hAnsi="Times New Roman" w:cs="Times New Roman"/>
          <w:noProof/>
          <w:sz w:val="22"/>
        </w:rPr>
        <w:t>(Huang et al. 2018; Sivak and Schoettle 2012)</w:t>
      </w:r>
      <w:r w:rsidRPr="002E755E">
        <w:rPr>
          <w:rFonts w:ascii="Times New Roman" w:hAnsi="Times New Roman" w:cs="Times New Roman"/>
          <w:sz w:val="22"/>
        </w:rPr>
        <w:fldChar w:fldCharType="end"/>
      </w:r>
      <w:r w:rsidRPr="002E755E">
        <w:rPr>
          <w:rFonts w:ascii="Times New Roman" w:hAnsi="Times New Roman" w:cs="Times New Roman"/>
          <w:sz w:val="22"/>
        </w:rPr>
        <w:t xml:space="preserve">. </w:t>
      </w:r>
      <w:r w:rsidR="00724F09" w:rsidRPr="002E755E">
        <w:rPr>
          <w:rFonts w:ascii="Times New Roman" w:hAnsi="Times New Roman" w:cs="Times New Roman"/>
          <w:sz w:val="22"/>
        </w:rPr>
        <w:t>Usually, researchers</w:t>
      </w:r>
      <w:r w:rsidR="001D15E0" w:rsidRPr="002E755E">
        <w:rPr>
          <w:rFonts w:ascii="Times New Roman" w:hAnsi="Times New Roman" w:cs="Times New Roman"/>
          <w:sz w:val="22"/>
        </w:rPr>
        <w:t xml:space="preserve"> called</w:t>
      </w:r>
      <w:r w:rsidR="008D3C8E" w:rsidRPr="002E755E">
        <w:rPr>
          <w:rFonts w:ascii="Times New Roman" w:hAnsi="Times New Roman" w:cs="Times New Roman"/>
          <w:sz w:val="22"/>
        </w:rPr>
        <w:t xml:space="preserve"> the</w:t>
      </w:r>
      <w:r w:rsidR="009574B1" w:rsidRPr="002E755E">
        <w:rPr>
          <w:rFonts w:ascii="Times New Roman" w:hAnsi="Times New Roman" w:cs="Times New Roman"/>
          <w:sz w:val="22"/>
        </w:rPr>
        <w:t xml:space="preserve"> driving style aiming to achieve cleaner travelling</w:t>
      </w:r>
      <w:r w:rsidR="008D3C8E" w:rsidRPr="002E755E">
        <w:rPr>
          <w:rFonts w:ascii="Times New Roman" w:hAnsi="Times New Roman" w:cs="Times New Roman"/>
          <w:sz w:val="22"/>
        </w:rPr>
        <w:t xml:space="preserve"> </w:t>
      </w:r>
      <w:r w:rsidR="001D15E0" w:rsidRPr="002E755E">
        <w:rPr>
          <w:rFonts w:ascii="Times New Roman" w:hAnsi="Times New Roman" w:cs="Times New Roman"/>
          <w:sz w:val="22"/>
        </w:rPr>
        <w:t>“eco-driving”</w:t>
      </w:r>
      <w:r w:rsidR="00A709C0" w:rsidRPr="002E755E">
        <w:rPr>
          <w:rFonts w:ascii="Times New Roman" w:hAnsi="Times New Roman" w:cs="Times New Roman"/>
          <w:sz w:val="22"/>
        </w:rPr>
        <w:t>.</w:t>
      </w:r>
    </w:p>
    <w:p w14:paraId="722E8A2F" w14:textId="4FC1B1DA" w:rsidR="00E017F4" w:rsidRPr="002E755E" w:rsidRDefault="00E017F4" w:rsidP="00DF0E4B">
      <w:pPr>
        <w:rPr>
          <w:rFonts w:ascii="Times New Roman" w:hAnsi="Times New Roman" w:cs="Times New Roman"/>
          <w:sz w:val="22"/>
        </w:rPr>
      </w:pPr>
    </w:p>
    <w:p w14:paraId="44BBC6AA" w14:textId="7E6D442A" w:rsidR="00DF0E4B" w:rsidRPr="002E755E" w:rsidRDefault="0018161A" w:rsidP="00DF0E4B">
      <w:pPr>
        <w:rPr>
          <w:rFonts w:ascii="Times New Roman" w:hAnsi="Times New Roman" w:cs="Times New Roman"/>
          <w:noProof/>
          <w:color w:val="FF0000"/>
          <w:sz w:val="22"/>
        </w:rPr>
      </w:pPr>
      <w:r w:rsidRPr="002E755E">
        <w:rPr>
          <w:rFonts w:ascii="Times New Roman" w:hAnsi="Times New Roman" w:cs="Times New Roman"/>
          <w:sz w:val="22"/>
        </w:rPr>
        <w:t>E</w:t>
      </w:r>
      <w:r w:rsidR="00DF0E4B" w:rsidRPr="002E755E">
        <w:rPr>
          <w:rFonts w:ascii="Times New Roman" w:hAnsi="Times New Roman" w:cs="Times New Roman"/>
          <w:sz w:val="22"/>
        </w:rPr>
        <w:t xml:space="preserve">co-driving </w:t>
      </w:r>
      <w:r w:rsidR="00F53E40" w:rsidRPr="002E755E">
        <w:rPr>
          <w:rFonts w:ascii="Times New Roman" w:hAnsi="Times New Roman" w:cs="Times New Roman"/>
          <w:sz w:val="22"/>
        </w:rPr>
        <w:t>involves a number of factors and has different definitions or scope in the literature</w:t>
      </w:r>
      <w:r w:rsidR="00D94B19" w:rsidRPr="002E755E">
        <w:rPr>
          <w:rFonts w:ascii="Times New Roman" w:hAnsi="Times New Roman" w:cs="Times New Roman"/>
          <w:sz w:val="22"/>
        </w:rPr>
        <w:t xml:space="preserve"> </w:t>
      </w:r>
      <w:r w:rsidR="00FF51AE"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 </w:instrText>
      </w:r>
      <w:r w:rsidR="0067150A" w:rsidRPr="002E755E">
        <w:rPr>
          <w:rFonts w:ascii="Times New Roman" w:hAnsi="Times New Roman" w:cs="Times New Roman"/>
          <w:sz w:val="22"/>
        </w:rPr>
        <w:fldChar w:fldCharType="begin">
          <w:fldData xml:space="preserve">PEVuZE5vdGU+PENpdGU+PEF1dGhvcj5TaXZhazwvQXV0aG9yPjxZZWFyPjIwMTI8L1llYXI+PFJl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</w:fldData>
        </w:fldChar>
      </w:r>
      <w:r w:rsidR="0067150A" w:rsidRPr="002E755E">
        <w:rPr>
          <w:rFonts w:ascii="Times New Roman" w:hAnsi="Times New Roman" w:cs="Times New Roman"/>
          <w:sz w:val="22"/>
        </w:rPr>
        <w:instrText xml:space="preserve"> ADDIN EN.CITE.DATA </w:instrText>
      </w:r>
      <w:r w:rsidR="0067150A" w:rsidRPr="002E755E">
        <w:rPr>
          <w:rFonts w:ascii="Times New Roman" w:hAnsi="Times New Roman" w:cs="Times New Roman"/>
          <w:sz w:val="22"/>
        </w:rPr>
      </w:r>
      <w:r w:rsidR="0067150A" w:rsidRPr="002E755E">
        <w:rPr>
          <w:rFonts w:ascii="Times New Roman" w:hAnsi="Times New Roman" w:cs="Times New Roman"/>
          <w:sz w:val="22"/>
        </w:rPr>
        <w:fldChar w:fldCharType="end"/>
      </w:r>
      <w:r w:rsidR="00FF51AE" w:rsidRPr="002E755E">
        <w:rPr>
          <w:rFonts w:ascii="Times New Roman" w:hAnsi="Times New Roman" w:cs="Times New Roman"/>
          <w:sz w:val="22"/>
        </w:rPr>
      </w:r>
      <w:r w:rsidR="00FF51AE" w:rsidRPr="002E755E">
        <w:rPr>
          <w:rFonts w:ascii="Times New Roman" w:hAnsi="Times New Roman" w:cs="Times New Roman"/>
          <w:sz w:val="22"/>
        </w:rPr>
        <w:fldChar w:fldCharType="separate"/>
      </w:r>
      <w:r w:rsidR="0067150A" w:rsidRPr="002E755E">
        <w:rPr>
          <w:rFonts w:ascii="Times New Roman" w:hAnsi="Times New Roman" w:cs="Times New Roman"/>
          <w:noProof/>
          <w:sz w:val="22"/>
        </w:rPr>
        <w:t>(Sanguinetti et al. 2017; Sivak and Schoettle 2012; Zhou et al. 2016)</w:t>
      </w:r>
      <w:r w:rsidR="00FF51AE" w:rsidRPr="002E755E">
        <w:rPr>
          <w:rFonts w:ascii="Times New Roman" w:hAnsi="Times New Roman" w:cs="Times New Roman"/>
          <w:sz w:val="22"/>
        </w:rPr>
        <w:fldChar w:fldCharType="end"/>
      </w:r>
      <w:r w:rsidR="00F53E40" w:rsidRPr="002E755E">
        <w:rPr>
          <w:rFonts w:ascii="Times New Roman" w:hAnsi="Times New Roman" w:cs="Times New Roman"/>
          <w:sz w:val="22"/>
        </w:rPr>
        <w:t xml:space="preserve">. </w:t>
      </w:r>
      <w:r w:rsidR="0084516D" w:rsidRPr="002E755E">
        <w:rPr>
          <w:rFonts w:ascii="Times New Roman" w:hAnsi="Times New Roman" w:cs="Times New Roman"/>
          <w:sz w:val="22"/>
        </w:rPr>
        <w:t>Based on the concept of behavioral functions, Sanguinetti et al. identified six classes of eco-driving behavior including driving, cabin comfort, trip planning, load management, fueling and maintenance. The driving behavior was further divided into accelerating, cruising, decelerating, waiting, driving mode selection and parking</w:t>
      </w:r>
      <w:r w:rsidR="00A42441" w:rsidRPr="002E755E">
        <w:rPr>
          <w:rFonts w:ascii="Times New Roman" w:hAnsi="Times New Roman" w:cs="Times New Roman"/>
          <w:sz w:val="22"/>
        </w:rPr>
        <w:t xml:space="preserve"> </w:t>
      </w:r>
      <w:r w:rsidR="00AB3C1D" w:rsidRPr="002E755E">
        <w:rPr>
          <w:rFonts w:ascii="Times New Roman" w:hAnsi="Times New Roman" w:cs="Times New Roman"/>
          <w:sz w:val="22"/>
        </w:rPr>
        <w:fldChar w:fldCharType="begin"/>
      </w:r>
      <w:r w:rsidR="00AB3C1D" w:rsidRPr="002E755E">
        <w:rPr>
          <w:rFonts w:ascii="Times New Roman" w:hAnsi="Times New Roman" w:cs="Times New Roman"/>
          <w:sz w:val="22"/>
        </w:rPr>
        <w:instrText xml:space="preserve"> ADDIN EN.CITE &lt;EndNote&gt;&lt;Cite&gt;&lt;Author&gt;Sanguinetti&lt;/Author&gt;&lt;Year&gt;2017&lt;/Year&gt;&lt;RecNum&gt;287&lt;/RecNum&gt;&lt;DisplayText&gt;(Sanguinetti et al. 2017)&lt;/DisplayText&gt;&lt;record&gt;&lt;rec-number&gt;287&lt;/rec-number&gt;&lt;foreign-keys&gt;&lt;key app="EN" db-id="xx2sdxzxyppx5jedtfkvpvsn9sve2252dadz" timestamp="1639464840"&gt;287&lt;/key&gt;&lt;/foreign-keys&gt;&lt;ref-type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environment&lt;/full-title&gt;&lt;/periodical&gt;&lt;pages&gt;73-84&lt;/pages&gt;&lt;volume&gt;52&lt;/volume&gt;&lt;dates&gt;&lt;year&gt;2017&lt;/year&gt;&lt;/dates&gt;&lt;isbn&gt;1361-9209&lt;/isbn&gt;&lt;urls&gt;&lt;/urls&gt;&lt;/record&gt;&lt;/Cite&gt;&lt;/EndNote&gt;</w:instrText>
      </w:r>
      <w:r w:rsidR="00AB3C1D" w:rsidRPr="002E755E">
        <w:rPr>
          <w:rFonts w:ascii="Times New Roman" w:hAnsi="Times New Roman" w:cs="Times New Roman"/>
          <w:sz w:val="22"/>
        </w:rPr>
        <w:fldChar w:fldCharType="separate"/>
      </w:r>
      <w:r w:rsidR="00AB3C1D" w:rsidRPr="002E755E">
        <w:rPr>
          <w:rFonts w:ascii="Times New Roman" w:hAnsi="Times New Roman" w:cs="Times New Roman"/>
          <w:noProof/>
          <w:sz w:val="22"/>
        </w:rPr>
        <w:t>(Sanguinetti et al. 2017)</w:t>
      </w:r>
      <w:r w:rsidR="00AB3C1D" w:rsidRPr="002E755E">
        <w:rPr>
          <w:rFonts w:ascii="Times New Roman" w:hAnsi="Times New Roman" w:cs="Times New Roman"/>
          <w:sz w:val="22"/>
        </w:rPr>
        <w:fldChar w:fldCharType="end"/>
      </w:r>
      <w:r w:rsidR="0084516D" w:rsidRPr="002E755E">
        <w:rPr>
          <w:rFonts w:ascii="Times New Roman" w:hAnsi="Times New Roman" w:cs="Times New Roman"/>
          <w:sz w:val="22"/>
        </w:rPr>
        <w:t xml:space="preserve">. </w:t>
      </w:r>
      <w:commentRangeStart w:id="1"/>
      <w:r w:rsidR="007D285D" w:rsidRPr="002E755E">
        <w:rPr>
          <w:rFonts w:ascii="Times New Roman" w:hAnsi="Times New Roman" w:cs="Times New Roman"/>
          <w:sz w:val="22"/>
        </w:rPr>
        <w:t>Broadly speaking,</w:t>
      </w:r>
      <w:r w:rsidR="0084516D" w:rsidRPr="002E755E">
        <w:rPr>
          <w:rFonts w:ascii="Times New Roman" w:hAnsi="Times New Roman" w:cs="Times New Roman"/>
          <w:sz w:val="22"/>
        </w:rPr>
        <w:t xml:space="preserve"> eco-driving also involved public education, driving feedback devices, regulation, fiscal incentives and social norm reinforcement</w:t>
      </w:r>
      <w:r w:rsidR="00332A02" w:rsidRPr="002E755E">
        <w:rPr>
          <w:rFonts w:ascii="Times New Roman" w:hAnsi="Times New Roman" w:cs="Times New Roman"/>
          <w:noProof/>
          <w:sz w:val="22"/>
        </w:rPr>
        <w:t xml:space="preserve"> </w:t>
      </w:r>
      <w:r w:rsidR="00332A02" w:rsidRPr="002E755E">
        <w:rPr>
          <w:rFonts w:ascii="Times New Roman" w:hAnsi="Times New Roman" w:cs="Times New Roman"/>
          <w:noProof/>
          <w:sz w:val="22"/>
        </w:rPr>
        <w:fldChar w:fldCharType="begin"/>
      </w:r>
      <w:r w:rsidR="00332A02" w:rsidRPr="002E755E">
        <w:rPr>
          <w:rFonts w:ascii="Times New Roman" w:hAnsi="Times New Roman" w:cs="Times New Roman"/>
          <w:noProof/>
          <w:sz w:val="22"/>
        </w:rPr>
        <w:instrText xml:space="preserve"> ADDIN EN.CITE &lt;EndNote&gt;&lt;Cite&gt;&lt;Author&gt;Barkenbus&lt;/Author&gt;&lt;Year&gt;2010&lt;/Year&gt;&lt;RecNum&gt;288&lt;/RecNum&gt;&lt;DisplayText&gt;(Barkenbus 2010)&lt;/DisplayText&gt;&lt;record&gt;&lt;rec-number&gt;288&lt;/rec-number&gt;&lt;foreign-keys&gt;&lt;key app="EN" db-id="xx2sdxzxyppx5jedtfkvpvsn9sve2252dadz" timestamp="1639464918"&gt;288&lt;/key&gt;&lt;/foreign-keys&gt;&lt;ref-type name="Journal Article"&gt;17&lt;/ref-type&gt;&lt;contributors&gt;&lt;authors&gt;&lt;author&gt;Barkenbus, Jack N&lt;/author&gt;&lt;/authors&gt;&lt;/contributors&gt;&lt;titles&gt;&lt;title&gt;Eco-driving: An overlooked climate change initiative&lt;/title&gt;&lt;secondary-title&gt;Energy policy&lt;/secondary-title&gt;&lt;/titles&gt;&lt;periodical&gt;&lt;full-title&gt;Energy policy&lt;/full-title&gt;&lt;/periodical&gt;&lt;pages&gt;762-769&lt;/pages&gt;&lt;volume&gt;38&lt;/volume&gt;&lt;number&gt;2&lt;/number&gt;&lt;dates&gt;&lt;year&gt;2010&lt;/year&gt;&lt;/dates&gt;&lt;isbn&gt;0301-4215&lt;/isbn&gt;&lt;urls&gt;&lt;/urls&gt;&lt;/record&gt;&lt;/Cite&gt;&lt;/EndNote&gt;</w:instrText>
      </w:r>
      <w:r w:rsidR="00332A02" w:rsidRPr="002E755E">
        <w:rPr>
          <w:rFonts w:ascii="Times New Roman" w:hAnsi="Times New Roman" w:cs="Times New Roman"/>
          <w:noProof/>
          <w:sz w:val="22"/>
        </w:rPr>
        <w:fldChar w:fldCharType="separate"/>
      </w:r>
      <w:r w:rsidR="00332A02" w:rsidRPr="002E755E">
        <w:rPr>
          <w:rFonts w:ascii="Times New Roman" w:hAnsi="Times New Roman" w:cs="Times New Roman"/>
          <w:noProof/>
          <w:sz w:val="22"/>
        </w:rPr>
        <w:t>(Barkenbus 2010)</w:t>
      </w:r>
      <w:r w:rsidR="00332A02" w:rsidRPr="002E755E">
        <w:rPr>
          <w:rFonts w:ascii="Times New Roman" w:hAnsi="Times New Roman" w:cs="Times New Roman"/>
          <w:noProof/>
          <w:sz w:val="22"/>
        </w:rPr>
        <w:fldChar w:fldCharType="end"/>
      </w:r>
      <w:r w:rsidR="0084516D" w:rsidRPr="002E755E">
        <w:rPr>
          <w:rFonts w:ascii="Times New Roman" w:hAnsi="Times New Roman" w:cs="Times New Roman"/>
          <w:sz w:val="22"/>
        </w:rPr>
        <w:t xml:space="preserve">. </w:t>
      </w:r>
      <w:r w:rsidR="00C61EDE" w:rsidRPr="002E755E">
        <w:rPr>
          <w:rFonts w:ascii="Times New Roman" w:hAnsi="Times New Roman" w:cs="Times New Roman"/>
          <w:sz w:val="22"/>
        </w:rPr>
        <w:t xml:space="preserve">In this study, </w:t>
      </w:r>
      <w:r w:rsidR="000F187B" w:rsidRPr="002E755E">
        <w:rPr>
          <w:rFonts w:ascii="Times New Roman" w:hAnsi="Times New Roman" w:cs="Times New Roman"/>
          <w:sz w:val="22"/>
        </w:rPr>
        <w:t xml:space="preserve">referring to Huang et al. </w:t>
      </w:r>
      <w:r w:rsidR="000F187B" w:rsidRPr="002E755E">
        <w:rPr>
          <w:rFonts w:ascii="Times New Roman" w:hAnsi="Times New Roman" w:cs="Times New Roman"/>
          <w:noProof/>
          <w:sz w:val="22"/>
        </w:rPr>
        <w:fldChar w:fldCharType="begin"/>
      </w:r>
      <w:r w:rsidR="000F187B" w:rsidRPr="002E755E">
        <w:rPr>
          <w:rFonts w:ascii="Times New Roman" w:hAnsi="Times New Roman" w:cs="Times New Roman"/>
          <w:noProof/>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0F187B" w:rsidRPr="002E755E">
        <w:rPr>
          <w:rFonts w:ascii="Times New Roman" w:hAnsi="Times New Roman" w:cs="Times New Roman"/>
          <w:noProof/>
          <w:sz w:val="22"/>
        </w:rPr>
        <w:fldChar w:fldCharType="separate"/>
      </w:r>
      <w:r w:rsidR="000F187B" w:rsidRPr="002E755E">
        <w:rPr>
          <w:rFonts w:ascii="Times New Roman" w:hAnsi="Times New Roman" w:cs="Times New Roman"/>
          <w:noProof/>
          <w:sz w:val="22"/>
        </w:rPr>
        <w:t>(Huang et al. 2018)</w:t>
      </w:r>
      <w:r w:rsidR="000F187B" w:rsidRPr="002E755E">
        <w:rPr>
          <w:rFonts w:ascii="Times New Roman" w:hAnsi="Times New Roman" w:cs="Times New Roman"/>
          <w:noProof/>
          <w:sz w:val="22"/>
        </w:rPr>
        <w:fldChar w:fldCharType="end"/>
      </w:r>
      <w:r w:rsidR="000F187B" w:rsidRPr="002E755E">
        <w:rPr>
          <w:rFonts w:ascii="Times New Roman" w:hAnsi="Times New Roman" w:cs="Times New Roman"/>
          <w:noProof/>
          <w:sz w:val="22"/>
        </w:rPr>
        <w:t xml:space="preserve">, </w:t>
      </w:r>
      <w:r w:rsidR="00A709C0">
        <w:rPr>
          <w:rFonts w:ascii="Times New Roman" w:eastAsia="宋体" w:hAnsi="Times New Roman" w:cs="Times New Roman"/>
          <w:noProof/>
          <w:sz w:val="22"/>
        </w:rPr>
        <w:t>Andrieu and Saint Pierre</w:t>
      </w:r>
      <w:r w:rsidR="00A709C0">
        <w:rPr>
          <w:rFonts w:ascii="Times New Roman" w:eastAsia="宋体" w:hAnsi="Times New Roman" w:cs="Times New Roman"/>
          <w:sz w:val="22"/>
        </w:rPr>
        <w:t xml:space="preserve"> </w:t>
      </w:r>
      <w:r w:rsidR="00A709C0">
        <w:rPr>
          <w:rFonts w:ascii="Times New Roman" w:eastAsia="宋体" w:hAnsi="Times New Roman" w:cs="Times New Roman"/>
          <w:sz w:val="22"/>
        </w:rPr>
        <w:fldChar w:fldCharType="begin"/>
      </w:r>
      <w:r w:rsidR="00A709C0">
        <w:rPr>
          <w:rFonts w:ascii="Times New Roman" w:eastAsia="宋体" w:hAnsi="Times New Roman" w:cs="Times New Roman"/>
          <w:sz w:val="22"/>
        </w:rPr>
        <w:instrText xml:space="preserve"> ADDIN EN.CITE &lt;EndNote&gt;&lt;Cite&gt;&lt;Author&gt;Andrieu&lt;/Author&gt;&lt;Year&gt;2012&lt;/Year&gt;&lt;RecNum&gt;395&lt;/RecNum&gt;&lt;DisplayText&gt;(Andrieu and Saint Pierre 2012b)&lt;/DisplayText&gt;&lt;record&gt;&lt;rec-number&gt;395&lt;/rec-number&gt;&lt;foreign-keys&gt;&lt;key app="EN" db-id="xx2sdxzxyppx5jedtfkvpvsn9sve2252dadz" timestamp="1642575669"&gt;395&lt;/key&gt;&lt;/foreign-keys&gt;&lt;ref-type name="Conference Proceedings"&gt;10&lt;/ref-type&gt;&lt;contributors&gt;&lt;authors&gt;&lt;author&gt;Andrieu, Cindie&lt;/author&gt;&lt;author&gt;Saint Pierre, Guillaume&lt;/author&gt;&lt;/authors&gt;&lt;/contributors&gt;&lt;titles&gt;&lt;title&gt;Using statistical models to characterize eco-driving style with an aggregated indicator&lt;/title&gt;&lt;secondary-title&gt;2012 IEEE Intelligent Vehicles Symposium&lt;/secondary-title&gt;&lt;/titles&gt;&lt;pages&gt;63-68&lt;/pages&gt;&lt;dates&gt;&lt;year&gt;2012&lt;/year&gt;&lt;/dates&gt;&lt;publisher&gt;IEEE&lt;/publisher&gt;&lt;isbn&gt;1467321184&lt;/isbn&gt;&lt;urls&gt;&lt;/urls&gt;&lt;/record&gt;&lt;/Cite&gt;&lt;/EndNote&gt;</w:instrText>
      </w:r>
      <w:r w:rsidR="00A709C0">
        <w:rPr>
          <w:rFonts w:ascii="Times New Roman" w:eastAsia="宋体" w:hAnsi="Times New Roman" w:cs="Times New Roman"/>
          <w:sz w:val="22"/>
        </w:rPr>
        <w:fldChar w:fldCharType="separate"/>
      </w:r>
      <w:r w:rsidR="00A709C0">
        <w:rPr>
          <w:rFonts w:ascii="Times New Roman" w:eastAsia="宋体" w:hAnsi="Times New Roman" w:cs="Times New Roman"/>
          <w:noProof/>
          <w:sz w:val="22"/>
        </w:rPr>
        <w:t>(Andrieu and Saint Pierre 2012b)</w:t>
      </w:r>
      <w:r w:rsidR="00A709C0">
        <w:rPr>
          <w:rFonts w:ascii="Times New Roman" w:eastAsia="宋体" w:hAnsi="Times New Roman" w:cs="Times New Roman"/>
          <w:sz w:val="22"/>
        </w:rPr>
        <w:fldChar w:fldCharType="end"/>
      </w:r>
      <w:r w:rsidR="000A2931">
        <w:rPr>
          <w:rFonts w:ascii="Times New Roman" w:eastAsia="宋体" w:hAnsi="Times New Roman" w:cs="Times New Roman"/>
          <w:sz w:val="22"/>
        </w:rPr>
        <w:t>,</w:t>
      </w:r>
      <w:r w:rsidR="00A709C0" w:rsidRPr="00A709C0">
        <w:rPr>
          <w:rFonts w:ascii="Times New Roman" w:hAnsi="Times New Roman" w:cs="Times New Roman"/>
          <w:noProof/>
          <w:sz w:val="22"/>
        </w:rPr>
        <w:t xml:space="preserve"> </w:t>
      </w:r>
      <w:r w:rsidR="000F187B" w:rsidRPr="002E755E">
        <w:rPr>
          <w:rFonts w:ascii="Times New Roman" w:hAnsi="Times New Roman" w:cs="Times New Roman"/>
          <w:noProof/>
          <w:sz w:val="22"/>
        </w:rPr>
        <w:t xml:space="preserve">we narrow eco-driving to </w:t>
      </w:r>
      <w:r w:rsidR="000F187B" w:rsidRPr="002E755E">
        <w:rPr>
          <w:rFonts w:ascii="Times New Roman" w:hAnsi="Times New Roman" w:cs="Times New Roman"/>
          <w:sz w:val="22"/>
        </w:rPr>
        <w:t xml:space="preserve">the driving behaviors or the </w:t>
      </w:r>
      <w:r w:rsidR="00563105" w:rsidRPr="002E755E">
        <w:rPr>
          <w:rFonts w:ascii="Times New Roman" w:hAnsi="Times New Roman" w:cs="Times New Roman"/>
          <w:sz w:val="22"/>
        </w:rPr>
        <w:t>driver's control of the vehicle during a journey</w:t>
      </w:r>
      <w:r w:rsidR="00A709C0">
        <w:rPr>
          <w:rFonts w:ascii="Times New Roman" w:hAnsi="Times New Roman" w:cs="Times New Roman"/>
          <w:sz w:val="22"/>
        </w:rPr>
        <w:t>, i.e.</w:t>
      </w:r>
      <w:r w:rsidR="00563105" w:rsidRPr="002E755E">
        <w:rPr>
          <w:rFonts w:ascii="Times New Roman" w:hAnsi="Times New Roman" w:cs="Times New Roman"/>
          <w:sz w:val="22"/>
        </w:rPr>
        <w:t xml:space="preserve"> </w:t>
      </w:r>
      <w:r w:rsidR="00A709C0" w:rsidRPr="00070C46">
        <w:rPr>
          <w:rFonts w:ascii="Times New Roman" w:eastAsia="宋体" w:hAnsi="Times New Roman" w:cs="Times New Roman"/>
          <w:sz w:val="22"/>
        </w:rPr>
        <w:t>the adoption of a driving behavior (or a driving style) that aims at</w:t>
      </w:r>
      <w:r w:rsidR="00A709C0">
        <w:rPr>
          <w:rFonts w:ascii="Times New Roman" w:eastAsia="宋体" w:hAnsi="Times New Roman" w:cs="Times New Roman"/>
          <w:sz w:val="22"/>
        </w:rPr>
        <w:t xml:space="preserve"> </w:t>
      </w:r>
      <w:r w:rsidR="00A709C0" w:rsidRPr="00070C46">
        <w:rPr>
          <w:rFonts w:ascii="Times New Roman" w:eastAsia="宋体" w:hAnsi="Times New Roman" w:cs="Times New Roman"/>
          <w:sz w:val="22"/>
        </w:rPr>
        <w:t xml:space="preserve">saving fuel and reducing harmful emissions of greenhouse </w:t>
      </w:r>
      <w:proofErr w:type="spellStart"/>
      <w:r w:rsidR="00A709C0" w:rsidRPr="00070C46">
        <w:rPr>
          <w:rFonts w:ascii="Times New Roman" w:eastAsia="宋体" w:hAnsi="Times New Roman" w:cs="Times New Roman"/>
          <w:sz w:val="22"/>
        </w:rPr>
        <w:t>gases</w:t>
      </w:r>
      <w:r w:rsidR="00A709C0">
        <w:rPr>
          <w:rFonts w:ascii="Times New Roman" w:eastAsia="宋体" w:hAnsi="Times New Roman" w:cs="Times New Roman"/>
          <w:sz w:val="22"/>
        </w:rPr>
        <w:t>.</w:t>
      </w:r>
      <w:r w:rsidR="00E57233" w:rsidRPr="002E755E">
        <w:rPr>
          <w:rFonts w:ascii="Times New Roman" w:hAnsi="Times New Roman" w:cs="Times New Roman"/>
          <w:sz w:val="22"/>
        </w:rPr>
        <w:t>These</w:t>
      </w:r>
      <w:proofErr w:type="spellEnd"/>
      <w:r w:rsidR="00E57233" w:rsidRPr="002E755E">
        <w:rPr>
          <w:rFonts w:ascii="Times New Roman" w:hAnsi="Times New Roman" w:cs="Times New Roman"/>
          <w:sz w:val="22"/>
        </w:rPr>
        <w:t xml:space="preserve"> factors include driving speed, acceleration, deceleration, and vehicle accessories (other factors).</w:t>
      </w:r>
      <w:r w:rsidR="00EA5F3A" w:rsidRPr="002E755E">
        <w:rPr>
          <w:rFonts w:ascii="Times New Roman" w:hAnsi="Times New Roman" w:cs="Times New Roman"/>
          <w:sz w:val="22"/>
        </w:rPr>
        <w:t xml:space="preserve"> </w:t>
      </w:r>
      <w:r w:rsidR="00E57233" w:rsidRPr="002E755E">
        <w:rPr>
          <w:rFonts w:ascii="Times New Roman" w:hAnsi="Times New Roman" w:cs="Times New Roman"/>
          <w:sz w:val="22"/>
        </w:rPr>
        <w:t>This is not only because they are the most common and useful eco-driving skills that every driver can implement in practice every day</w:t>
      </w:r>
      <w:r w:rsidR="00EE79B6" w:rsidRPr="002E755E">
        <w:rPr>
          <w:rFonts w:ascii="Times New Roman" w:hAnsi="Times New Roman" w:cs="Times New Roman"/>
          <w:sz w:val="22"/>
        </w:rPr>
        <w:t xml:space="preserve">, but also </w:t>
      </w:r>
      <w:r w:rsidR="00065D65" w:rsidRPr="002E755E">
        <w:rPr>
          <w:rFonts w:ascii="Times New Roman" w:hAnsi="Times New Roman" w:cs="Times New Roman"/>
          <w:sz w:val="22"/>
        </w:rPr>
        <w:t xml:space="preserve">because their improvement can lead to </w:t>
      </w:r>
      <w:r w:rsidR="00EE79B6" w:rsidRPr="002E755E">
        <w:rPr>
          <w:rFonts w:ascii="Times New Roman" w:hAnsi="Times New Roman" w:cs="Times New Roman"/>
          <w:sz w:val="22"/>
        </w:rPr>
        <w:t>significantly higher reductions in fuel consumption and emissions than other behaviors</w:t>
      </w:r>
      <w:r w:rsidR="00065D65" w:rsidRPr="002E755E">
        <w:rPr>
          <w:rFonts w:ascii="Times New Roman" w:hAnsi="Times New Roman" w:cs="Times New Roman"/>
          <w:sz w:val="22"/>
        </w:rPr>
        <w:t xml:space="preserve"> such as </w:t>
      </w:r>
      <w:r w:rsidR="00634156" w:rsidRPr="002E755E">
        <w:rPr>
          <w:rFonts w:ascii="Times New Roman" w:hAnsi="Times New Roman" w:cs="Times New Roman"/>
          <w:sz w:val="22"/>
        </w:rPr>
        <w:t>the a</w:t>
      </w:r>
      <w:r w:rsidR="00273AD9" w:rsidRPr="002E755E">
        <w:rPr>
          <w:rFonts w:ascii="Times New Roman" w:hAnsi="Times New Roman" w:cs="Times New Roman"/>
          <w:sz w:val="22"/>
        </w:rPr>
        <w:t>fore</w:t>
      </w:r>
      <w:r w:rsidR="00634156" w:rsidRPr="002E755E">
        <w:rPr>
          <w:rFonts w:ascii="Times New Roman" w:hAnsi="Times New Roman" w:cs="Times New Roman"/>
          <w:sz w:val="22"/>
        </w:rPr>
        <w:t xml:space="preserve">mentioned </w:t>
      </w:r>
      <w:r w:rsidR="00065D65" w:rsidRPr="002E755E">
        <w:rPr>
          <w:rFonts w:ascii="Times New Roman" w:hAnsi="Times New Roman" w:cs="Times New Roman"/>
          <w:sz w:val="22"/>
        </w:rPr>
        <w:t>better vehicle technologies</w:t>
      </w:r>
      <w:r w:rsidR="00EE79B6" w:rsidRPr="002E755E">
        <w:rPr>
          <w:rFonts w:ascii="Times New Roman" w:hAnsi="Times New Roman" w:cs="Times New Roman"/>
          <w:sz w:val="22"/>
        </w:rPr>
        <w:t xml:space="preserve"> </w: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 </w:instrText>
      </w:r>
      <w:r w:rsidR="00DF0E4B" w:rsidRPr="002E755E">
        <w:rPr>
          <w:rFonts w:ascii="Times New Roman" w:hAnsi="Times New Roman" w:cs="Times New Roman"/>
          <w:sz w:val="22"/>
        </w:rPr>
        <w:fldChar w:fldCharType="begin">
          <w:fldData xml:space="preserve">PEVuZE5vdGU+PENpdGU+PEF1dGhvcj5BbGFtPC9BdXRob3I+PFllYXI+MjAxNDwvWWVhcj48UmVj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</w:fldData>
        </w:fldChar>
      </w:r>
      <w:r w:rsidR="00DF0E4B" w:rsidRPr="002E755E">
        <w:rPr>
          <w:rFonts w:ascii="Times New Roman" w:hAnsi="Times New Roman" w:cs="Times New Roman"/>
          <w:sz w:val="22"/>
        </w:rPr>
        <w:instrText xml:space="preserve"> ADDIN EN.CITE.DATA </w:instrText>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r>
      <w:r w:rsidR="00DF0E4B" w:rsidRPr="002E755E">
        <w:rPr>
          <w:rFonts w:ascii="Times New Roman" w:hAnsi="Times New Roman" w:cs="Times New Roman"/>
          <w:sz w:val="22"/>
        </w:rPr>
        <w:fldChar w:fldCharType="separate"/>
      </w:r>
      <w:r w:rsidR="00DF0E4B" w:rsidRPr="002E755E">
        <w:rPr>
          <w:rFonts w:ascii="Times New Roman" w:hAnsi="Times New Roman" w:cs="Times New Roman"/>
          <w:noProof/>
          <w:sz w:val="22"/>
        </w:rPr>
        <w:t>(Alam and McNabola 2014; Ericsson 2001; Xu et al. 2018; Yao et al. 2020; Zhou et al. 2016)</w:t>
      </w:r>
      <w:r w:rsidR="00DF0E4B" w:rsidRPr="002E755E">
        <w:rPr>
          <w:rFonts w:ascii="Times New Roman" w:hAnsi="Times New Roman" w:cs="Times New Roman"/>
          <w:sz w:val="22"/>
        </w:rPr>
        <w:fldChar w:fldCharType="end"/>
      </w:r>
      <w:r w:rsidR="00DF0E4B" w:rsidRPr="002E755E">
        <w:rPr>
          <w:rFonts w:ascii="Times New Roman" w:hAnsi="Times New Roman" w:cs="Times New Roman"/>
          <w:sz w:val="22"/>
        </w:rPr>
        <w:t>.</w:t>
      </w:r>
      <w:commentRangeEnd w:id="1"/>
      <w:r w:rsidR="00965E63" w:rsidRPr="002E755E">
        <w:rPr>
          <w:rStyle w:val="a4"/>
          <w:rFonts w:ascii="Times New Roman" w:hAnsi="Times New Roman" w:cs="Times New Roman"/>
          <w:sz w:val="22"/>
          <w:szCs w:val="22"/>
        </w:rPr>
        <w:commentReference w:id="1"/>
      </w:r>
      <w:r w:rsidR="00DF0E4B" w:rsidRPr="002E755E">
        <w:rPr>
          <w:rFonts w:ascii="Times New Roman" w:hAnsi="Times New Roman" w:cs="Times New Roman"/>
          <w:sz w:val="22"/>
        </w:rPr>
        <w:t xml:space="preserve"> </w:t>
      </w:r>
    </w:p>
    <w:p w14:paraId="710759B9" w14:textId="03408C33" w:rsidR="007A0C63" w:rsidRDefault="007A0C63" w:rsidP="000A4E25">
      <w:pPr>
        <w:rPr>
          <w:rFonts w:ascii="Times New Roman" w:hAnsi="Times New Roman" w:cs="Times New Roman"/>
          <w:sz w:val="22"/>
        </w:rPr>
      </w:pPr>
    </w:p>
    <w:p w14:paraId="5E4F3C18" w14:textId="235593D0" w:rsidR="00692B09" w:rsidRDefault="00692B09" w:rsidP="000A4E25">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.2.1 average driving speed</w:t>
      </w:r>
    </w:p>
    <w:p w14:paraId="46E4EE68" w14:textId="04FA71E6" w:rsidR="00064BBC" w:rsidRDefault="00B24C09" w:rsidP="00E862A6">
      <w:pPr>
        <w:rPr>
          <w:rFonts w:ascii="Times New Roman" w:hAnsi="Times New Roman" w:cs="Times New Roman"/>
          <w:sz w:val="22"/>
        </w:rPr>
      </w:pPr>
      <w:r>
        <w:rPr>
          <w:rFonts w:ascii="Times New Roman" w:hAnsi="Times New Roman" w:cs="Times New Roman"/>
          <w:sz w:val="22"/>
        </w:rPr>
        <w:t>When it comes to specific eco-driving behavior and fuel efficiency,</w:t>
      </w:r>
      <w:r w:rsidR="00E862A6">
        <w:rPr>
          <w:rFonts w:ascii="Times New Roman" w:hAnsi="Times New Roman" w:cs="Times New Roman"/>
          <w:sz w:val="22"/>
        </w:rPr>
        <w:t xml:space="preserve"> </w:t>
      </w:r>
      <w:r w:rsidR="0003032B">
        <w:rPr>
          <w:rFonts w:ascii="Times New Roman" w:hAnsi="Times New Roman" w:cs="Times New Roman"/>
          <w:sz w:val="22"/>
        </w:rPr>
        <w:t>p</w:t>
      </w:r>
      <w:r w:rsidR="000A2931" w:rsidRPr="00A50949">
        <w:rPr>
          <w:rFonts w:ascii="Times New Roman" w:hAnsi="Times New Roman" w:cs="Times New Roman"/>
          <w:sz w:val="22"/>
        </w:rPr>
        <w:t xml:space="preserve">rior research indicated that the relationship between driving speed and fuel consumption or emissions is quite complex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&lt;EndNote&gt;&lt;Cite&gt;&lt;Author&gt;Haworth&lt;/Author&gt;&lt;Year&gt;2001&lt;/Year&gt;&lt;RecNum&gt;418&lt;/RecNum&gt;&lt;DisplayText&gt;(Haworth and Symmons 2001a)&lt;/DisplayText&gt;&lt;record&gt;&lt;rec-number&gt;418&lt;/rec-number&gt;&lt;foreign-keys&gt;&lt;key app="EN" db-id="xx2sdxzxyppx5jedtfkvpvsn9sve2252dadz" timestamp="1645789112"&gt;418&lt;/key&gt;&lt;/foreign-keys&gt;&lt;ref-type name="Conference Proceedings"&gt;10&lt;/ref-type&gt;&lt;contributors&gt;&lt;authors&gt;&lt;author&gt;Haworth, Narelle&lt;/author&gt;&lt;author&gt;Symmons, Mark&lt;/author&gt;&lt;/authors&gt;&lt;/contributors&gt;&lt;titles&gt;&lt;title&gt;Driving to reduce fuel consumption and improve road safety&lt;/title&gt;&lt;secondary-title&gt;Proceedings of the Australasian road safety research, policing and education conference&lt;/secondary-title&gt;&lt;/titles&gt;&lt;volume&gt;5&lt;/volume&gt;&lt;dates&gt;&lt;year&gt;2001&lt;/year&gt;&lt;/dates&gt;&lt;publisher&gt;Monash University&lt;/publisher&gt;&lt;urls&gt;&lt;/urls&gt;&lt;/record&gt;&lt;/Cite&gt;&lt;/EndNote&gt;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(Haworth and Symmons 2001a)</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xml:space="preserve">. Many </w:t>
      </w:r>
      <w:r w:rsidR="000A2931" w:rsidRPr="00A50949">
        <w:rPr>
          <w:rFonts w:ascii="Times New Roman" w:hAnsi="Times New Roman" w:cs="Times New Roman"/>
          <w:noProof/>
          <w:sz w:val="22"/>
        </w:rPr>
        <w:t>built the calculations and models of fuel efficiency due to driving speed</w:t>
      </w:r>
      <w:r w:rsidR="000A2931" w:rsidRPr="00A50949">
        <w:rPr>
          <w:rFonts w:ascii="Times New Roman" w:hAnsi="Times New Roman" w:cs="Times New Roman"/>
          <w:sz w:val="22"/>
        </w:rPr>
        <w:t>. Commonly,</w:t>
      </w:r>
      <w:r w:rsidR="000A2931" w:rsidRPr="00A50949">
        <w:rPr>
          <w:rFonts w:ascii="Times New Roman" w:hAnsi="Times New Roman" w:cs="Times New Roman" w:hint="eastAsia"/>
          <w:noProof/>
          <w:sz w:val="22"/>
        </w:rPr>
        <w:t xml:space="preserve"> </w:t>
      </w:r>
      <w:r w:rsidR="000A2931" w:rsidRPr="00A50949">
        <w:rPr>
          <w:rFonts w:ascii="Times New Roman" w:hAnsi="Times New Roman" w:cs="Times New Roman"/>
          <w:sz w:val="22"/>
        </w:rPr>
        <w:t>fuel consumption per unit distance (</w:t>
      </w:r>
      <w:proofErr w:type="gramStart"/>
      <w:r w:rsidR="000A2931" w:rsidRPr="00A50949">
        <w:rPr>
          <w:rFonts w:ascii="Times New Roman" w:hAnsi="Times New Roman" w:cs="Times New Roman" w:hint="eastAsia"/>
          <w:sz w:val="22"/>
        </w:rPr>
        <w:t>i.e.</w:t>
      </w:r>
      <w:proofErr w:type="gramEnd"/>
      <w:r w:rsidR="000A2931" w:rsidRPr="00A50949">
        <w:rPr>
          <w:rFonts w:ascii="Times New Roman" w:hAnsi="Times New Roman" w:cs="Times New Roman"/>
          <w:sz w:val="22"/>
        </w:rPr>
        <w:t xml:space="preserve"> fuel efficiency</w:t>
      </w:r>
      <w:r w:rsidR="000A2931" w:rsidRPr="00A50949">
        <w:rPr>
          <w:rFonts w:ascii="Times New Roman" w:hAnsi="Times New Roman" w:cs="Times New Roman" w:hint="eastAsia"/>
          <w:sz w:val="22"/>
        </w:rPr>
        <w:t>)</w:t>
      </w:r>
      <w:r w:rsidR="000A2931" w:rsidRPr="00A50949">
        <w:rPr>
          <w:rFonts w:ascii="Times New Roman" w:hAnsi="Times New Roman" w:cs="Times New Roman"/>
          <w:sz w:val="22"/>
        </w:rPr>
        <w:t xml:space="preserve"> firstly </w:t>
      </w:r>
      <w:r w:rsidR="000A2931" w:rsidRPr="00A50949">
        <w:rPr>
          <w:rFonts w:ascii="Times New Roman" w:hAnsi="Times New Roman" w:cs="Times New Roman"/>
          <w:sz w:val="22"/>
        </w:rPr>
        <w:lastRenderedPageBreak/>
        <w:t xml:space="preserve">decreases with the increase of engine speed due to reduced heat losses, reaches the optimal point and then increases at high speed, overpasses the starting value mainly due to increased friction losses </w: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 </w:instrText>
      </w:r>
      <w:r w:rsidR="000A2931" w:rsidRPr="00A50949">
        <w:rPr>
          <w:rFonts w:ascii="Times New Roman" w:hAnsi="Times New Roman" w:cs="Times New Roman"/>
          <w:sz w:val="22"/>
        </w:rPr>
        <w:fldChar w:fldCharType="begin">
          <w:fldData xml:space="preserve">PEVuZE5vdGU+PENpdGU+PEF1dGhvcj5QdWxrcmFiZWs8L0F1dGhvcj48WWVhcj4yMDA0PC9ZZWFy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</w:fldData>
        </w:fldChar>
      </w:r>
      <w:r w:rsidR="000A2931" w:rsidRPr="00A50949">
        <w:rPr>
          <w:rFonts w:ascii="Times New Roman" w:hAnsi="Times New Roman" w:cs="Times New Roman"/>
          <w:sz w:val="22"/>
        </w:rPr>
        <w:instrText xml:space="preserve"> ADDIN EN.CITE.DATA </w:instrText>
      </w:r>
      <w:r w:rsidR="000A2931" w:rsidRPr="00A50949">
        <w:rPr>
          <w:rFonts w:ascii="Times New Roman" w:hAnsi="Times New Roman" w:cs="Times New Roman"/>
          <w:sz w:val="22"/>
        </w:rPr>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(Eo et al. 2018; Luo et al. 2017; Pulkrabek 2004; Wang et al. 2008)</w:t>
      </w:r>
      <w:r w:rsidR="000A2931" w:rsidRPr="00A50949">
        <w:rPr>
          <w:rFonts w:ascii="Times New Roman" w:hAnsi="Times New Roman" w:cs="Times New Roman"/>
          <w:sz w:val="22"/>
        </w:rPr>
        <w:fldChar w:fldCharType="end"/>
      </w:r>
      <w:r w:rsidR="000A2931" w:rsidRPr="00A50949">
        <w:rPr>
          <w:rFonts w:ascii="Times New Roman" w:hAnsi="Times New Roman" w:cs="Times New Roman"/>
          <w:sz w:val="22"/>
        </w:rPr>
        <w:t>. As a result, the fuel consumption-driving speed curve shows a U-shape. However, the turning point of their U-shapes may indicate quite a difference because of different measurements</w:t>
      </w:r>
      <w:r w:rsidR="0051708E">
        <w:rPr>
          <w:rFonts w:ascii="Times New Roman" w:hAnsi="Times New Roman" w:cs="Times New Roman"/>
          <w:sz w:val="22"/>
        </w:rPr>
        <w:t xml:space="preserve"> and various vehicle types</w:t>
      </w:r>
      <w:r w:rsidR="000A2931" w:rsidRPr="00A50949">
        <w:rPr>
          <w:rFonts w:ascii="Times New Roman" w:hAnsi="Times New Roman" w:cs="Times New Roman"/>
          <w:sz w:val="22"/>
        </w:rPr>
        <w:t xml:space="preserve"> </w:t>
      </w:r>
      <w:r w:rsidR="000A2931" w:rsidRPr="00A50949">
        <w:rPr>
          <w:rFonts w:ascii="Times New Roman" w:hAnsi="Times New Roman" w:cs="Times New Roman"/>
          <w:sz w:val="22"/>
        </w:rPr>
        <w:fldChar w:fldCharType="begin"/>
      </w:r>
      <w:r w:rsidR="000A2931" w:rsidRPr="00A50949">
        <w:rPr>
          <w:rFonts w:ascii="Times New Roman" w:hAnsi="Times New Roman" w:cs="Times New Roman"/>
          <w:sz w:val="22"/>
        </w:rPr>
        <w:instrText xml:space="preserve"> ADDIN EN.CITE &lt;EndNote&gt;&lt;Cite&gt;&lt;Author&gt;Luo&lt;/Author&gt;&lt;Year&gt;2017&lt;/Year&gt;&lt;RecNum&gt;419&lt;/RecNum&gt;&lt;DisplayText&gt;(Luo et al. 2017)&lt;/DisplayText&gt;&lt;record&gt;&lt;rec-number&gt;419&lt;/rec-number&gt;&lt;foreign-keys&gt;&lt;key app="EN" db-id="xx2sdxzxyppx5jedtfkvpvsn9sve2252dadz" timestamp="1645931970"&gt;419&lt;/key&gt;&lt;/foreign-keys&gt;&lt;ref-type name="Journal Article"&gt;17&lt;/ref-type&gt;&lt;contributors&gt;&lt;authors&gt;&lt;author&gt;Luo, Xiao&lt;/author&gt;&lt;author&gt;Dong, Liang&lt;/author&gt;&lt;author&gt;Dou, Yi&lt;/author&gt;&lt;author&gt;Zhang, Ning&lt;/author&gt;&lt;author&gt;Ren, Jingzheng&lt;/author&gt;&lt;author&gt;Li, Ye&lt;/author&gt;&lt;author&gt;Sun, Lu&lt;/author&gt;&lt;author&gt;Yao, Shengyong&lt;/author&gt;&lt;/authors&gt;&lt;/contributors&gt;&lt;titles&gt;&lt;title&gt;Analysis on spatial-temporal features of taxis&amp;apos; emissions from big data informed travel patterns: a case of Shanghai, China&lt;/title&gt;&lt;secondary-title&gt;Journal of cleaner production&lt;/secondary-title&gt;&lt;/titles&gt;&lt;periodical&gt;&lt;full-title&gt;Journal of Cleaner Production&lt;/full-title&gt;&lt;/periodical&gt;&lt;pages&gt;926-935&lt;/pages&gt;&lt;volume&gt;142&lt;/volume&gt;&lt;dates&gt;&lt;year&gt;2017&lt;/year&gt;&lt;/dates&gt;&lt;isbn&gt;0959-6526&lt;/isbn&gt;&lt;urls&gt;&lt;/urls&gt;&lt;/record&gt;&lt;/Cite&gt;&lt;/EndNote&gt;</w:instrText>
      </w:r>
      <w:r w:rsidR="000A2931" w:rsidRPr="00A50949">
        <w:rPr>
          <w:rFonts w:ascii="Times New Roman" w:hAnsi="Times New Roman" w:cs="Times New Roman"/>
          <w:sz w:val="22"/>
        </w:rPr>
        <w:fldChar w:fldCharType="separate"/>
      </w:r>
      <w:r w:rsidR="000A2931" w:rsidRPr="00A50949">
        <w:rPr>
          <w:rFonts w:ascii="Times New Roman" w:hAnsi="Times New Roman" w:cs="Times New Roman"/>
          <w:noProof/>
          <w:sz w:val="22"/>
        </w:rPr>
        <w:t>(Luo et al. 2017)</w:t>
      </w:r>
      <w:r w:rsidR="000A2931" w:rsidRPr="00A50949">
        <w:rPr>
          <w:rFonts w:ascii="Times New Roman" w:hAnsi="Times New Roman" w:cs="Times New Roman"/>
          <w:sz w:val="22"/>
        </w:rPr>
        <w:fldChar w:fldCharType="end"/>
      </w:r>
      <w:r w:rsidR="00B37A6B">
        <w:rPr>
          <w:rFonts w:ascii="Times New Roman" w:hAnsi="Times New Roman" w:cs="Times New Roman"/>
          <w:sz w:val="22"/>
        </w:rPr>
        <w:t>.</w:t>
      </w:r>
      <w:r w:rsidR="004017AF">
        <w:rPr>
          <w:rFonts w:ascii="Times New Roman" w:hAnsi="Times New Roman" w:cs="Times New Roman"/>
          <w:sz w:val="22"/>
        </w:rPr>
        <w:t xml:space="preserve"> </w:t>
      </w:r>
      <w:r w:rsidR="001D66D4" w:rsidRPr="00D20A1E">
        <w:rPr>
          <w:rFonts w:ascii="Times New Roman" w:hAnsi="Times New Roman" w:cs="Times New Roman"/>
          <w:sz w:val="22"/>
        </w:rPr>
        <w:t>Besides,</w:t>
      </w:r>
      <w:r w:rsidR="00FE1EA8">
        <w:rPr>
          <w:rFonts w:ascii="Times New Roman" w:hAnsi="Times New Roman" w:cs="Times New Roman"/>
          <w:sz w:val="22"/>
        </w:rPr>
        <w:t xml:space="preserve"> </w:t>
      </w:r>
      <w:r w:rsidR="006F51C5">
        <w:rPr>
          <w:rFonts w:ascii="Times New Roman" w:hAnsi="Times New Roman" w:cs="Times New Roman"/>
          <w:sz w:val="22"/>
        </w:rPr>
        <w:t>al</w:t>
      </w:r>
      <w:r w:rsidR="001D66D4" w:rsidRPr="00D20A1E">
        <w:rPr>
          <w:rFonts w:ascii="Times New Roman" w:hAnsi="Times New Roman" w:cs="Times New Roman"/>
          <w:sz w:val="22"/>
        </w:rPr>
        <w:t xml:space="preserve">though </w:t>
      </w:r>
      <w:r w:rsidR="006F51C5">
        <w:rPr>
          <w:rFonts w:ascii="Times New Roman" w:hAnsi="Times New Roman" w:cs="Times New Roman"/>
          <w:sz w:val="22"/>
        </w:rPr>
        <w:t xml:space="preserve">the relationship between fuel efficiency and driving speed has been </w:t>
      </w:r>
      <w:r w:rsidR="00273041">
        <w:rPr>
          <w:rFonts w:ascii="Times New Roman" w:hAnsi="Times New Roman" w:cs="Times New Roman"/>
          <w:sz w:val="22"/>
        </w:rPr>
        <w:t>widely discussed</w:t>
      </w:r>
      <w:r w:rsidR="006F51C5">
        <w:rPr>
          <w:rFonts w:ascii="Times New Roman" w:hAnsi="Times New Roman" w:cs="Times New Roman"/>
          <w:sz w:val="22"/>
        </w:rPr>
        <w:t>, few investigates the fuel efficiency due to average driving speed.</w:t>
      </w:r>
      <w:r w:rsidR="00FC64D4">
        <w:rPr>
          <w:rFonts w:ascii="Times New Roman" w:hAnsi="Times New Roman" w:cs="Times New Roman"/>
          <w:sz w:val="22"/>
        </w:rPr>
        <w:t xml:space="preserve"> </w:t>
      </w:r>
      <w:r w:rsidR="004017AF">
        <w:rPr>
          <w:rFonts w:ascii="Times New Roman" w:hAnsi="Times New Roman" w:cs="Times New Roman"/>
          <w:sz w:val="22"/>
        </w:rPr>
        <w:t>Obviously, more work needs to be done</w:t>
      </w:r>
      <w:r w:rsidR="007323B8">
        <w:rPr>
          <w:rFonts w:ascii="Times New Roman" w:hAnsi="Times New Roman" w:cs="Times New Roman"/>
          <w:sz w:val="22"/>
        </w:rPr>
        <w:t>.</w:t>
      </w:r>
    </w:p>
    <w:p w14:paraId="59F6B6B0" w14:textId="77777777" w:rsidR="00064BBC" w:rsidRDefault="00064BBC" w:rsidP="00E862A6">
      <w:pPr>
        <w:rPr>
          <w:rFonts w:ascii="Times New Roman" w:hAnsi="Times New Roman" w:cs="Times New Roman"/>
          <w:sz w:val="22"/>
        </w:rPr>
      </w:pPr>
    </w:p>
    <w:p w14:paraId="11CC8C02" w14:textId="31891C2C" w:rsidR="00B37A6B" w:rsidRPr="001D66D4" w:rsidRDefault="00FC64D4" w:rsidP="000A4E25">
      <w:pPr>
        <w:rPr>
          <w:rFonts w:ascii="Times New Roman" w:hAnsi="Times New Roman" w:cs="Times New Roman"/>
          <w:sz w:val="22"/>
        </w:rPr>
      </w:pPr>
      <w:r>
        <w:rPr>
          <w:rFonts w:ascii="Times New Roman" w:hAnsi="Times New Roman" w:cs="Times New Roman"/>
          <w:sz w:val="22"/>
        </w:rPr>
        <w:t>G</w:t>
      </w:r>
      <w:r w:rsidR="00D76802">
        <w:rPr>
          <w:rFonts w:ascii="Times New Roman" w:hAnsi="Times New Roman" w:cs="Times New Roman"/>
          <w:sz w:val="22"/>
        </w:rPr>
        <w:t>iven that</w:t>
      </w:r>
      <w:r w:rsidR="00DA7B51">
        <w:rPr>
          <w:rFonts w:ascii="Times New Roman" w:hAnsi="Times New Roman" w:cs="Times New Roman"/>
          <w:sz w:val="22"/>
        </w:rPr>
        <w:t xml:space="preserve"> </w:t>
      </w:r>
      <w:r w:rsidR="007323B8">
        <w:rPr>
          <w:rFonts w:ascii="Times New Roman" w:hAnsi="Times New Roman" w:cs="Times New Roman"/>
          <w:sz w:val="22"/>
        </w:rPr>
        <w:t>a</w:t>
      </w:r>
      <w:r w:rsidR="007323B8" w:rsidRPr="00D20A1E">
        <w:rPr>
          <w:rFonts w:ascii="Times New Roman" w:hAnsi="Times New Roman" w:cs="Times New Roman"/>
          <w:sz w:val="22"/>
        </w:rPr>
        <w:t>verage driving speed represents the long-term operating condition of the vehicle</w:t>
      </w:r>
      <w:r w:rsidR="00956C6C">
        <w:rPr>
          <w:rFonts w:ascii="Times New Roman" w:hAnsi="Times New Roman" w:cs="Times New Roman"/>
          <w:sz w:val="22"/>
        </w:rPr>
        <w:t xml:space="preserve"> and reflects the long-term driving performance of a driver</w:t>
      </w:r>
      <w:r w:rsidR="003B2171">
        <w:rPr>
          <w:rFonts w:ascii="Times New Roman" w:hAnsi="Times New Roman" w:cs="Times New Roman"/>
          <w:sz w:val="22"/>
        </w:rPr>
        <w:t>,</w:t>
      </w:r>
      <w:r w:rsidR="00791EB4">
        <w:rPr>
          <w:rFonts w:ascii="Times New Roman" w:hAnsi="Times New Roman" w:cs="Times New Roman"/>
          <w:sz w:val="22"/>
        </w:rPr>
        <w:t xml:space="preserve"> </w:t>
      </w:r>
      <w:r w:rsidR="00D76802">
        <w:rPr>
          <w:rFonts w:ascii="Times New Roman" w:hAnsi="Times New Roman" w:cs="Times New Roman"/>
          <w:sz w:val="22"/>
        </w:rPr>
        <w:t>even though d</w:t>
      </w:r>
      <w:r w:rsidR="00D76802" w:rsidRPr="00D20A1E">
        <w:rPr>
          <w:rFonts w:ascii="Times New Roman" w:hAnsi="Times New Roman" w:cs="Times New Roman"/>
          <w:sz w:val="22"/>
        </w:rPr>
        <w:t>ifferent speeds will result in different fuel consumption per unit distance</w:t>
      </w:r>
      <w:r w:rsidR="00D76802">
        <w:rPr>
          <w:rFonts w:ascii="Times New Roman" w:hAnsi="Times New Roman" w:cs="Times New Roman"/>
          <w:sz w:val="22"/>
        </w:rPr>
        <w:t xml:space="preserve"> (</w:t>
      </w:r>
      <w:proofErr w:type="gramStart"/>
      <w:r w:rsidR="00D76802">
        <w:rPr>
          <w:rFonts w:ascii="Times New Roman" w:hAnsi="Times New Roman" w:cs="Times New Roman"/>
          <w:sz w:val="22"/>
        </w:rPr>
        <w:t>i.e.</w:t>
      </w:r>
      <w:proofErr w:type="gramEnd"/>
      <w:r w:rsidR="00D76802">
        <w:rPr>
          <w:rFonts w:ascii="Times New Roman" w:hAnsi="Times New Roman" w:cs="Times New Roman"/>
          <w:sz w:val="22"/>
        </w:rPr>
        <w:t xml:space="preserve"> fuel efficiency)</w:t>
      </w:r>
      <w:ins w:id="2" w:author="Yiyang Bian" w:date="2022-03-02T18:38:00Z">
        <w:r w:rsidR="00C31617">
          <w:rPr>
            <w:rFonts w:ascii="Times New Roman" w:hAnsi="Times New Roman" w:cs="Times New Roman"/>
          </w:rPr>
          <w:t xml:space="preserve"> </w:t>
        </w:r>
        <w:r w:rsidR="00C31617" w:rsidRPr="00742CCD">
          <w:rPr>
            <w:rFonts w:ascii="Times New Roman" w:hAnsi="Times New Roman" w:cs="Times New Roman"/>
            <w:highlight w:val="yellow"/>
          </w:rPr>
          <w:t>(Cite</w:t>
        </w:r>
        <w:r w:rsidR="00C31617" w:rsidRPr="00C31617">
          <w:rPr>
            <w:rFonts w:ascii="Times New Roman" w:hAnsi="Times New Roman" w:cs="Times New Roman"/>
          </w:rPr>
          <w:t>)</w:t>
        </w:r>
      </w:ins>
      <w:r w:rsidR="00D76802" w:rsidRPr="00D20A1E">
        <w:rPr>
          <w:rFonts w:ascii="Times New Roman" w:hAnsi="Times New Roman" w:cs="Times New Roman"/>
          <w:sz w:val="22"/>
        </w:rPr>
        <w:t>,</w:t>
      </w:r>
      <w:r w:rsidR="00D76802">
        <w:rPr>
          <w:rFonts w:ascii="Times New Roman" w:hAnsi="Times New Roman" w:cs="Times New Roman"/>
          <w:sz w:val="22"/>
        </w:rPr>
        <w:t xml:space="preserve"> </w:t>
      </w:r>
      <w:r w:rsidR="00D76802" w:rsidRPr="00D20A1E">
        <w:rPr>
          <w:rFonts w:ascii="Times New Roman" w:hAnsi="Times New Roman" w:cs="Times New Roman"/>
          <w:sz w:val="22"/>
        </w:rPr>
        <w:t xml:space="preserve">average driving speed is </w:t>
      </w:r>
      <w:r w:rsidR="002D245B">
        <w:rPr>
          <w:rFonts w:ascii="Times New Roman" w:hAnsi="Times New Roman" w:cs="Times New Roman"/>
          <w:sz w:val="22"/>
        </w:rPr>
        <w:t>chose</w:t>
      </w:r>
      <w:r w:rsidR="00D76802" w:rsidRPr="00D20A1E">
        <w:rPr>
          <w:rFonts w:ascii="Times New Roman" w:hAnsi="Times New Roman" w:cs="Times New Roman"/>
          <w:sz w:val="22"/>
        </w:rPr>
        <w:t xml:space="preserve"> in </w:t>
      </w:r>
      <w:r w:rsidR="00244192">
        <w:rPr>
          <w:rFonts w:ascii="Times New Roman" w:hAnsi="Times New Roman" w:cs="Times New Roman"/>
          <w:sz w:val="22"/>
        </w:rPr>
        <w:t>this study</w:t>
      </w:r>
      <w:r w:rsidR="00D76802" w:rsidRPr="00D20A1E">
        <w:rPr>
          <w:rFonts w:ascii="Times New Roman" w:hAnsi="Times New Roman" w:cs="Times New Roman"/>
          <w:sz w:val="22"/>
        </w:rPr>
        <w:t>.</w:t>
      </w:r>
      <w:r w:rsidR="00244192">
        <w:rPr>
          <w:rFonts w:ascii="Times New Roman" w:hAnsi="Times New Roman" w:cs="Times New Roman"/>
          <w:sz w:val="22"/>
        </w:rPr>
        <w:t xml:space="preserve"> </w:t>
      </w:r>
      <w:r w:rsidR="00956C6C">
        <w:rPr>
          <w:rFonts w:ascii="Times New Roman" w:hAnsi="Times New Roman" w:cs="Times New Roman"/>
          <w:sz w:val="22"/>
        </w:rPr>
        <w:t>In other words,</w:t>
      </w:r>
      <w:r w:rsidR="00D23540">
        <w:rPr>
          <w:rFonts w:ascii="Times New Roman" w:hAnsi="Times New Roman" w:cs="Times New Roman"/>
          <w:sz w:val="22"/>
        </w:rPr>
        <w:t xml:space="preserve"> we will be concerned about the IT effects on eco-driving behaviors, especially average driving speed and its </w:t>
      </w:r>
      <w:r w:rsidR="00D23540" w:rsidRPr="00D23540">
        <w:rPr>
          <w:rFonts w:ascii="Times New Roman" w:hAnsi="Times New Roman" w:cs="Times New Roman"/>
          <w:sz w:val="22"/>
        </w:rPr>
        <w:t>quantitative change relationship with fuel efficiency.</w:t>
      </w:r>
    </w:p>
    <w:p w14:paraId="69E549BB" w14:textId="254AC20B" w:rsidR="00957E4B" w:rsidRDefault="00957E4B" w:rsidP="00D42A1E">
      <w:pPr>
        <w:rPr>
          <w:rFonts w:ascii="Times New Roman" w:hAnsi="Times New Roman" w:cs="Times New Roman"/>
          <w:sz w:val="22"/>
        </w:rPr>
      </w:pPr>
    </w:p>
    <w:p w14:paraId="12D8B7DF" w14:textId="59CD47D8" w:rsidR="0003032B" w:rsidRDefault="00692B09" w:rsidP="00D42A1E">
      <w:pPr>
        <w:rPr>
          <w:rFonts w:ascii="Times New Roman" w:hAnsi="Times New Roman" w:cs="Times New Roman"/>
          <w:sz w:val="22"/>
        </w:rPr>
      </w:pPr>
      <w:r>
        <w:rPr>
          <w:rFonts w:ascii="Times New Roman" w:hAnsi="Times New Roman" w:cs="Times New Roman" w:hint="eastAsia"/>
          <w:sz w:val="22"/>
        </w:rPr>
        <w:t>2</w:t>
      </w:r>
      <w:r>
        <w:rPr>
          <w:rFonts w:ascii="Times New Roman" w:hAnsi="Times New Roman" w:cs="Times New Roman"/>
          <w:sz w:val="22"/>
        </w:rPr>
        <w:t>.2.2 speed change</w:t>
      </w:r>
    </w:p>
    <w:p w14:paraId="6130953A" w14:textId="6C38AF6D" w:rsidR="00A50949" w:rsidRDefault="000D53FB" w:rsidP="001A1DFD">
      <w:pPr>
        <w:rPr>
          <w:rFonts w:ascii="Times New Roman" w:hAnsi="Times New Roman" w:cs="Times New Roman"/>
          <w:sz w:val="22"/>
        </w:rPr>
      </w:pPr>
      <w:r w:rsidRPr="000D53FB">
        <w:rPr>
          <w:rFonts w:ascii="Times New Roman" w:hAnsi="Times New Roman" w:cs="Times New Roman"/>
          <w:sz w:val="22"/>
        </w:rPr>
        <w:t>A general rule of eco-driving is to change the aggressive driving</w:t>
      </w:r>
      <w:r>
        <w:rPr>
          <w:rFonts w:ascii="Times New Roman" w:hAnsi="Times New Roman" w:cs="Times New Roman"/>
          <w:sz w:val="22"/>
        </w:rPr>
        <w:t xml:space="preserve"> </w:t>
      </w:r>
      <w:r w:rsidRPr="000D53FB">
        <w:rPr>
          <w:rFonts w:ascii="Times New Roman" w:hAnsi="Times New Roman" w:cs="Times New Roman"/>
          <w:sz w:val="22"/>
        </w:rPr>
        <w:t>style, which mainly refers to hard acceleration and deceleration, to a</w:t>
      </w:r>
      <w:r>
        <w:rPr>
          <w:rFonts w:ascii="Times New Roman" w:hAnsi="Times New Roman" w:cs="Times New Roman"/>
          <w:sz w:val="22"/>
        </w:rPr>
        <w:t xml:space="preserve"> </w:t>
      </w:r>
      <w:r w:rsidRPr="000D53FB">
        <w:rPr>
          <w:rFonts w:ascii="Times New Roman" w:hAnsi="Times New Roman" w:cs="Times New Roman"/>
          <w:sz w:val="22"/>
        </w:rPr>
        <w:t>smoother one</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(Huang et al. 2018)</w:t>
      </w:r>
      <w:r w:rsidR="001A1DFD">
        <w:rPr>
          <w:rFonts w:ascii="Times New Roman" w:hAnsi="Times New Roman" w:cs="Times New Roman"/>
          <w:sz w:val="22"/>
        </w:rPr>
        <w:fldChar w:fldCharType="end"/>
      </w:r>
      <w:r w:rsidRPr="000D53FB">
        <w:rPr>
          <w:rFonts w:ascii="Times New Roman" w:hAnsi="Times New Roman" w:cs="Times New Roman"/>
          <w:sz w:val="22"/>
        </w:rPr>
        <w:t>. The function of acceleration/deceleration is to increase/reduce the driving speed or to start/stop the vehicle. However, there</w:t>
      </w:r>
      <w:r w:rsidR="00692B09">
        <w:rPr>
          <w:rFonts w:ascii="Times New Roman" w:hAnsi="Times New Roman" w:cs="Times New Roman"/>
          <w:sz w:val="22"/>
        </w:rPr>
        <w:t xml:space="preserve"> </w:t>
      </w:r>
      <w:r w:rsidRPr="000D53FB">
        <w:rPr>
          <w:rFonts w:ascii="Times New Roman" w:hAnsi="Times New Roman" w:cs="Times New Roman"/>
          <w:sz w:val="22"/>
        </w:rPr>
        <w:t>are always more or less efficient ways to do that, and the strategies vary</w:t>
      </w:r>
      <w:r w:rsidR="00692B09">
        <w:rPr>
          <w:rFonts w:ascii="Times New Roman" w:hAnsi="Times New Roman" w:cs="Times New Roman"/>
          <w:sz w:val="22"/>
        </w:rPr>
        <w:t xml:space="preserve"> </w:t>
      </w:r>
      <w:r w:rsidRPr="000D53FB">
        <w:rPr>
          <w:rFonts w:ascii="Times New Roman" w:hAnsi="Times New Roman" w:cs="Times New Roman"/>
          <w:sz w:val="22"/>
        </w:rPr>
        <w:t>and have no consensus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&lt;EndNote&gt;&lt;Cite&gt;&lt;Author&gt;Sanguinetti&lt;/Author&gt;&lt;Year&gt;2017&lt;/Year&gt;&lt;RecNum&gt;423&lt;/RecNum&gt;&lt;DisplayText&gt;(Larsson and Ericsson 2009; Sanguinetti et al. 2017)&lt;/DisplayText&gt;&lt;record&gt;&lt;rec-number&gt;423&lt;/rec-number&gt;&lt;foreign-keys&gt;&lt;key app="EN" db-id="xx2sdxzxyppx5jedtfkvpvsn9sve2252dadz" timestamp="1645956087"&gt;423&lt;/key&gt;&lt;/foreign-keys&gt;&lt;ref-type name="Journal Article"&gt;17&lt;/ref-type&gt;&lt;contributors&gt;&lt;authors&gt;&lt;author&gt;Sanguinetti, Angela&lt;/author&gt;&lt;author&gt;Kurani, Ken&lt;/author&gt;&lt;author&gt;Davies, Jamie&lt;/author&gt;&lt;/authors&gt;&lt;/contributors&gt;&lt;titles&gt;&lt;title&gt;The many reasons your mileage may vary: Toward a unifying typology of eco-driving behaviors&lt;/title&gt;&lt;secondary-title&gt;Transportation Research Part D: Transport and Environment&lt;/secondary-title&gt;&lt;/titles&gt;&lt;periodical&gt;&lt;full-title&gt;Transportation research part D: transport and environment&lt;/full-title&gt;&lt;/periodical&gt;&lt;pages&gt;73-84&lt;/pages&gt;&lt;volume&gt;52&lt;/volume&gt;&lt;dates&gt;&lt;year&gt;2017&lt;/year&gt;&lt;/dates&gt;&lt;isbn&gt;1361-9209&lt;/isbn&gt;&lt;urls&gt;&lt;/urls&gt;&lt;/record&gt;&lt;/Cite&gt;&lt;Cite&gt;&lt;Author&gt;Larsson&lt;/Author&gt;&lt;Year&gt;2009&lt;/Year&gt;&lt;RecNum&gt;424&lt;/RecNum&gt;&lt;record&gt;&lt;rec-number&gt;424&lt;/rec-number&gt;&lt;foreign-keys&gt;&lt;key app="EN" db-id="xx2sdxzxyppx5jedtfkvpvsn9sve2252dadz" timestamp="1645956105"&gt;424&lt;/key&gt;&lt;/foreign-keys&gt;&lt;ref-type name="Journal Article"&gt;17&lt;/ref-type&gt;&lt;contributors&gt;&lt;authors&gt;&lt;author&gt;Larsson, Hanna&lt;/author&gt;&lt;author&gt;Ericsson, Eva&lt;/author&gt;&lt;/authors&gt;&lt;/contributors&gt;&lt;titles&gt;&lt;title&gt;The effects of an acceleration advisory tool in vehicles for reduced fuel consumption and emissions&lt;/title&gt;&lt;secondary-title&gt;Transportation Research Part D: Transport and Environment&lt;/secondary-title&gt;&lt;/titles&gt;&lt;periodical&gt;&lt;full-title&gt;Transportation research part D: transport and environment&lt;/full-title&gt;&lt;/periodical&gt;&lt;pages&gt;141-146&lt;/pages&gt;&lt;volume&gt;14&lt;/volume&gt;&lt;number&gt;2&lt;/number&gt;&lt;dates&gt;&lt;year&gt;2009&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(Larsson and Ericsson 2009; Sanguinetti et al. 2017)</w:t>
      </w:r>
      <w:r w:rsidR="001A1DFD">
        <w:rPr>
          <w:rFonts w:ascii="Times New Roman" w:hAnsi="Times New Roman" w:cs="Times New Roman"/>
          <w:sz w:val="22"/>
        </w:rPr>
        <w:fldChar w:fldCharType="end"/>
      </w:r>
      <w:r w:rsidRPr="000D53FB">
        <w:rPr>
          <w:rFonts w:ascii="Times New Roman" w:hAnsi="Times New Roman" w:cs="Times New Roman"/>
          <w:sz w:val="22"/>
        </w:rPr>
        <w:t>. Most eco-driving programs recommend</w:t>
      </w:r>
      <w:r w:rsidR="00692B09">
        <w:rPr>
          <w:rFonts w:ascii="Times New Roman" w:hAnsi="Times New Roman" w:cs="Times New Roman"/>
          <w:sz w:val="22"/>
        </w:rPr>
        <w:t xml:space="preserve"> </w:t>
      </w:r>
      <w:r w:rsidR="00D2664A">
        <w:rPr>
          <w:rFonts w:ascii="Times New Roman" w:hAnsi="Times New Roman" w:cs="Times New Roman"/>
          <w:sz w:val="22"/>
        </w:rPr>
        <w:t xml:space="preserve">smooth driving and </w:t>
      </w:r>
      <w:proofErr w:type="spellStart"/>
      <w:r w:rsidR="00771EBE" w:rsidRPr="000D53FB">
        <w:rPr>
          <w:rFonts w:ascii="Times New Roman" w:hAnsi="Times New Roman" w:cs="Times New Roman"/>
          <w:sz w:val="22"/>
        </w:rPr>
        <w:t>minimis</w:t>
      </w:r>
      <w:r w:rsidR="00771EBE">
        <w:rPr>
          <w:rFonts w:ascii="Times New Roman" w:hAnsi="Times New Roman" w:cs="Times New Roman"/>
          <w:sz w:val="22"/>
        </w:rPr>
        <w:t>ing</w:t>
      </w:r>
      <w:proofErr w:type="spellEnd"/>
      <w:r w:rsidR="00771EBE" w:rsidRPr="000D53FB">
        <w:rPr>
          <w:rFonts w:ascii="Times New Roman" w:hAnsi="Times New Roman" w:cs="Times New Roman"/>
          <w:sz w:val="22"/>
        </w:rPr>
        <w:t xml:space="preserve"> the use of accelerator and brake pedals</w:t>
      </w:r>
      <w:r w:rsidR="001A1DFD">
        <w:rPr>
          <w:rFonts w:ascii="Times New Roman" w:hAnsi="Times New Roman" w:cs="Times New Roman"/>
          <w:sz w:val="22"/>
        </w:rPr>
        <w:t xml:space="preserve"> </w:t>
      </w:r>
      <w:r w:rsidR="001A1DFD">
        <w:rPr>
          <w:rFonts w:ascii="Times New Roman" w:hAnsi="Times New Roman" w:cs="Times New Roman"/>
          <w:sz w:val="22"/>
        </w:rPr>
        <w:fldChar w:fldCharType="begin"/>
      </w:r>
      <w:r w:rsidR="001A1DFD">
        <w:rPr>
          <w:rFonts w:ascii="Times New Roman" w:hAnsi="Times New Roman" w:cs="Times New Roman"/>
          <w:sz w:val="22"/>
        </w:rPr>
        <w:instrText xml:space="preserve"> ADDIN EN.CITE &lt;EndNote&gt;&lt;Cite&gt;&lt;Author&gt;Huang&lt;/Author&gt;&lt;Year&gt;2018&lt;/Year&gt;&lt;RecNum&gt;221&lt;/RecNum&gt;&lt;DisplayText&gt;(Ericsson 2001; Huang et al. 2018)&lt;/DisplayText&gt;&lt;record&gt;&lt;rec-number&gt;221&lt;/rec-number&gt;&lt;foreign-keys&gt;&lt;key app="EN" db-id="xx2sdxzxyppx5jedtfkvpvsn9sve2252dadz" timestamp="1638466036"&gt;221&lt;/key&gt;&lt;/foreign-keys&gt;&lt;ref-type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Ericsson&lt;/Author&gt;&lt;Year&gt;2001&lt;/Year&gt;&lt;RecNum&gt;281&lt;/RecNum&gt;&lt;record&gt;&lt;rec-number&gt;281&lt;/rec-number&gt;&lt;foreign-keys&gt;&lt;key app="EN" db-id="xx2sdxzxyppx5jedtfkvpvsn9sve2252dadz" timestamp="1639308156"&gt;281&lt;/key&gt;&lt;/foreign-keys&gt;&lt;ref-type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001A1DFD">
        <w:rPr>
          <w:rFonts w:ascii="Times New Roman" w:hAnsi="Times New Roman" w:cs="Times New Roman"/>
          <w:sz w:val="22"/>
        </w:rPr>
        <w:fldChar w:fldCharType="separate"/>
      </w:r>
      <w:r w:rsidR="001A1DFD">
        <w:rPr>
          <w:rFonts w:ascii="Times New Roman" w:hAnsi="Times New Roman" w:cs="Times New Roman"/>
          <w:noProof/>
          <w:sz w:val="22"/>
        </w:rPr>
        <w:t>(Ericsson 2001; Huang et al. 2018)</w:t>
      </w:r>
      <w:r w:rsidR="001A1DFD">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p>
    <w:p w14:paraId="2548CE7E" w14:textId="77777777" w:rsidR="00A50949" w:rsidRDefault="00A50949" w:rsidP="000D53FB">
      <w:pPr>
        <w:rPr>
          <w:rFonts w:ascii="Times New Roman" w:hAnsi="Times New Roman" w:cs="Times New Roman"/>
          <w:sz w:val="22"/>
        </w:rPr>
      </w:pPr>
    </w:p>
    <w:p w14:paraId="365601BA" w14:textId="60F0C57F" w:rsidR="008244C6" w:rsidRDefault="000D53FB" w:rsidP="000D53FB">
      <w:pPr>
        <w:rPr>
          <w:rFonts w:ascii="Times New Roman" w:hAnsi="Times New Roman" w:cs="Times New Roman"/>
          <w:sz w:val="22"/>
        </w:rPr>
      </w:pPr>
      <w:r w:rsidRPr="000D53FB">
        <w:rPr>
          <w:rFonts w:ascii="Times New Roman" w:hAnsi="Times New Roman" w:cs="Times New Roman"/>
          <w:sz w:val="22"/>
        </w:rPr>
        <w:t xml:space="preserve">However, a few studies </w:t>
      </w:r>
      <w:r w:rsidR="00DC14D7">
        <w:rPr>
          <w:rFonts w:ascii="Times New Roman" w:hAnsi="Times New Roman" w:cs="Times New Roman"/>
          <w:sz w:val="22"/>
        </w:rPr>
        <w:fldChar w:fldCharType="begin"/>
      </w:r>
      <w:r w:rsidR="00DC14D7">
        <w:rPr>
          <w:rFonts w:ascii="Times New Roman" w:hAnsi="Times New Roman" w:cs="Times New Roman"/>
          <w:sz w:val="22"/>
        </w:rPr>
        <w:instrText xml:space="preserve"> ADDIN EN.CITE &lt;EndNote&gt;&lt;Cite&gt;&lt;Author&gt;Xia&lt;/Author&gt;&lt;Year&gt;2013&lt;/Year&gt;&lt;RecNum&gt;425&lt;/RecNum&gt;&lt;DisplayText&gt;(Saerens and Van den Bulck 2013; Xia et al. 2013)&lt;/DisplayText&gt;&lt;record&gt;&lt;rec-number&gt;425&lt;/rec-number&gt;&lt;foreign-keys&gt;&lt;key app="EN" db-id="xx2sdxzxyppx5jedtfkvpvsn9sve2252dadz" timestamp="1645956267"&gt;425&lt;/key&gt;&lt;/foreign-keys&gt;&lt;ref-type name="Journal Article"&gt;17&lt;/ref-type&gt;&lt;contributors&gt;&lt;authors&gt;&lt;author&gt;Xia, Haitao&lt;/author&gt;&lt;author&gt;Boriboonsomsin, Kanok&lt;/author&gt;&lt;author&gt;Barth, Matthew&lt;/author&gt;&lt;/authors&gt;&lt;/contributors&gt;&lt;titles&gt;&lt;title&gt;Dynamic eco-driving for signalized arterial corridors and its indirect network-wide energy/emissions benefits&lt;/title&gt;&lt;secondary-title&gt;Journal of Intelligent Transportation Systems&lt;/secondary-title&gt;&lt;/titles&gt;&lt;periodical&gt;&lt;full-title&gt;Journal of Intelligent Transportation Systems&lt;/full-title&gt;&lt;/periodical&gt;&lt;pages&gt;31-41&lt;/pages&gt;&lt;volume&gt;17&lt;/volume&gt;&lt;number&gt;1&lt;/number&gt;&lt;dates&gt;&lt;year&gt;2013&lt;/year&gt;&lt;/dates&gt;&lt;isbn&gt;1547-2450&lt;/isbn&gt;&lt;urls&gt;&lt;/urls&gt;&lt;/record&gt;&lt;/Cite&gt;&lt;Cite&gt;&lt;Author&gt;Saerens&lt;/Author&gt;&lt;Year&gt;2013&lt;/Year&gt;&lt;RecNum&gt;426&lt;/RecNum&gt;&lt;record&gt;&lt;rec-number&gt;426&lt;/rec-number&gt;&lt;foreign-keys&gt;&lt;key app="EN" db-id="xx2sdxzxyppx5jedtfkvpvsn9sve2252dadz" timestamp="1645956312"&gt;426&lt;/key&gt;&lt;/foreign-keys&gt;&lt;ref-type name="Journal Article"&gt;17&lt;/ref-type&gt;&lt;contributors&gt;&lt;authors&gt;&lt;author&gt;Saerens, Bart&lt;/author&gt;&lt;author&gt;Van den Bulck, Eric&lt;/author&gt;&lt;/authors&gt;&lt;/contributors&gt;&lt;titles&gt;&lt;title&gt;Calculation of the minimum-fuel driving control based on Pontryagin’s maximum principle&lt;/title&gt;&lt;secondary-title&gt;Transportation Research Part D: Transport and Environment&lt;/secondary-title&gt;&lt;/titles&gt;&lt;periodical&gt;&lt;full-title&gt;Transportation research part D: transport and environment&lt;/full-title&gt;&lt;/periodical&gt;&lt;pages&gt;89-97&lt;/pages&gt;&lt;volume&gt;24&lt;/volume&gt;&lt;dates&gt;&lt;year&gt;2013&lt;/year&gt;&lt;/dates&gt;&lt;isbn&gt;1361-9209&lt;/isbn&gt;&lt;urls&gt;&lt;/urls&gt;&lt;/record&gt;&lt;/Cite&gt;&lt;/EndNote&gt;</w:instrText>
      </w:r>
      <w:r w:rsidR="00DC14D7">
        <w:rPr>
          <w:rFonts w:ascii="Times New Roman" w:hAnsi="Times New Roman" w:cs="Times New Roman"/>
          <w:sz w:val="22"/>
        </w:rPr>
        <w:fldChar w:fldCharType="separate"/>
      </w:r>
      <w:r w:rsidR="00DC14D7">
        <w:rPr>
          <w:rFonts w:ascii="Times New Roman" w:hAnsi="Times New Roman" w:cs="Times New Roman"/>
          <w:noProof/>
          <w:sz w:val="22"/>
        </w:rPr>
        <w:t>(Saerens and Van den Bulck 2013; Xia et al. 2013)</w:t>
      </w:r>
      <w:r w:rsidR="00DC14D7">
        <w:rPr>
          <w:rFonts w:ascii="Times New Roman" w:hAnsi="Times New Roman" w:cs="Times New Roman"/>
          <w:sz w:val="22"/>
        </w:rPr>
        <w:fldChar w:fldCharType="end"/>
      </w:r>
      <w:r w:rsidRPr="000D53FB">
        <w:rPr>
          <w:rFonts w:ascii="Times New Roman" w:hAnsi="Times New Roman" w:cs="Times New Roman"/>
          <w:sz w:val="22"/>
        </w:rPr>
        <w:t xml:space="preserve"> reported that more aggressive to the target speed would save fuel in certain situations. A Swedish eco-driving training program suggested bus drivers</w:t>
      </w:r>
      <w:r w:rsidR="00A50949">
        <w:rPr>
          <w:rFonts w:ascii="Times New Roman" w:hAnsi="Times New Roman" w:cs="Times New Roman"/>
          <w:sz w:val="22"/>
        </w:rPr>
        <w:t xml:space="preserve"> </w:t>
      </w:r>
      <w:r w:rsidRPr="000D53FB">
        <w:rPr>
          <w:rFonts w:ascii="Times New Roman" w:hAnsi="Times New Roman" w:cs="Times New Roman"/>
          <w:sz w:val="22"/>
        </w:rPr>
        <w:t>accelerate more strongly and start acceleration earlier</w:t>
      </w:r>
      <w:r w:rsidR="000A238F">
        <w:rPr>
          <w:rFonts w:ascii="Times New Roman" w:hAnsi="Times New Roman" w:cs="Times New Roman"/>
          <w:sz w:val="22"/>
        </w:rPr>
        <w:t xml:space="preserve"> </w:t>
      </w:r>
      <w:r w:rsidR="000A238F">
        <w:rPr>
          <w:rFonts w:ascii="Times New Roman" w:hAnsi="Times New Roman" w:cs="Times New Roman"/>
          <w:sz w:val="22"/>
        </w:rPr>
        <w:fldChar w:fldCharType="begin"/>
      </w:r>
      <w:r w:rsidR="000A238F">
        <w:rPr>
          <w:rFonts w:ascii="Times New Roman" w:hAnsi="Times New Roman" w:cs="Times New Roman"/>
          <w:sz w:val="22"/>
        </w:rPr>
        <w:instrText xml:space="preserve"> ADDIN EN.CITE &lt;EndNote&gt;&lt;Cite&gt;&lt;Author&gt;Af Wåhlberg&lt;/Author&gt;&lt;Year&gt;2006&lt;/Year&gt;&lt;RecNum&gt;427&lt;/RecNum&gt;&lt;DisplayText&gt;(Af Wåhlberg 2006)&lt;/DisplayText&gt;&lt;record&gt;&lt;rec-number&gt;427&lt;/rec-number&gt;&lt;foreign-keys&gt;&lt;key app="EN" db-id="xx2sdxzxyppx5jedtfkvpvsn9sve2252dadz" timestamp="1645956584"&gt;427&lt;/key&gt;&lt;/foreign-keys&gt;&lt;ref-type name="Journal Article"&gt;17&lt;/ref-type&gt;&lt;contributors&gt;&lt;authors&gt;&lt;author&gt;Af Wåhlberg, AE&lt;/author&gt;&lt;/authors&gt;&lt;/contributors&gt;&lt;titles&gt;&lt;title&gt;Short-term effects of training in economical driving: Passenger comfort and driver acceleration behavior&lt;/title&gt;&lt;secondary-title&gt;International Journal of Industrial Ergonomics&lt;/secondary-title&gt;&lt;/titles&gt;&lt;periodical&gt;&lt;full-title&gt;International journal of industrial ergonomics&lt;/full-title&gt;&lt;/periodical&gt;&lt;pages&gt;151-163&lt;/pages&gt;&lt;volume&gt;36&lt;/volume&gt;&lt;number&gt;2&lt;/number&gt;&lt;dates&gt;&lt;year&gt;2006&lt;/year&gt;&lt;/dates&gt;&lt;isbn&gt;0169-8141&lt;/isbn&gt;&lt;urls&gt;&lt;/urls&gt;&lt;/record&gt;&lt;/Cite&gt;&lt;/EndNote&gt;</w:instrText>
      </w:r>
      <w:r w:rsidR="000A238F">
        <w:rPr>
          <w:rFonts w:ascii="Times New Roman" w:hAnsi="Times New Roman" w:cs="Times New Roman"/>
          <w:sz w:val="22"/>
        </w:rPr>
        <w:fldChar w:fldCharType="separate"/>
      </w:r>
      <w:r w:rsidR="000A238F">
        <w:rPr>
          <w:rFonts w:ascii="Times New Roman" w:hAnsi="Times New Roman" w:cs="Times New Roman"/>
          <w:noProof/>
          <w:sz w:val="22"/>
        </w:rPr>
        <w:t>(Af Wåhlberg 2006)</w:t>
      </w:r>
      <w:r w:rsidR="000A238F">
        <w:rPr>
          <w:rFonts w:ascii="Times New Roman" w:hAnsi="Times New Roman" w:cs="Times New Roman"/>
          <w:sz w:val="22"/>
        </w:rPr>
        <w:fldChar w:fldCharType="end"/>
      </w:r>
      <w:r w:rsidRPr="000D53FB">
        <w:rPr>
          <w:rFonts w:ascii="Times New Roman" w:hAnsi="Times New Roman" w:cs="Times New Roman"/>
          <w:sz w:val="22"/>
        </w:rPr>
        <w:t>.</w:t>
      </w:r>
      <w:r w:rsidR="00A50949">
        <w:rPr>
          <w:rFonts w:ascii="Times New Roman" w:hAnsi="Times New Roman" w:cs="Times New Roman"/>
          <w:sz w:val="22"/>
        </w:rPr>
        <w:t xml:space="preserve"> </w:t>
      </w:r>
      <w:r w:rsidR="00B02225">
        <w:rPr>
          <w:rFonts w:ascii="Times New Roman" w:hAnsi="Times New Roman" w:cs="Times New Roman"/>
          <w:sz w:val="22"/>
        </w:rPr>
        <w:t xml:space="preserve">Thus, this study </w:t>
      </w:r>
      <w:r w:rsidR="00A72A01">
        <w:rPr>
          <w:rFonts w:ascii="Times New Roman" w:hAnsi="Times New Roman" w:cs="Times New Roman"/>
          <w:sz w:val="22"/>
        </w:rPr>
        <w:t>will also test the</w:t>
      </w:r>
      <w:r w:rsidR="00FA1E6B">
        <w:rPr>
          <w:rFonts w:ascii="Times New Roman" w:hAnsi="Times New Roman" w:cs="Times New Roman"/>
          <w:sz w:val="22"/>
        </w:rPr>
        <w:t xml:space="preserve"> effect of</w:t>
      </w:r>
      <w:r w:rsidR="00A72A01">
        <w:rPr>
          <w:rFonts w:ascii="Times New Roman" w:hAnsi="Times New Roman" w:cs="Times New Roman"/>
          <w:sz w:val="22"/>
        </w:rPr>
        <w:t xml:space="preserve"> speed change (mainly </w:t>
      </w:r>
      <w:r w:rsidR="00A72A01" w:rsidRPr="000D53FB">
        <w:rPr>
          <w:rFonts w:ascii="Times New Roman" w:hAnsi="Times New Roman" w:cs="Times New Roman"/>
          <w:sz w:val="22"/>
        </w:rPr>
        <w:t>hard acceleration and deceleration</w:t>
      </w:r>
      <w:r w:rsidR="00A72A01">
        <w:rPr>
          <w:rFonts w:ascii="Times New Roman" w:hAnsi="Times New Roman" w:cs="Times New Roman"/>
          <w:sz w:val="22"/>
        </w:rPr>
        <w:t>)</w:t>
      </w:r>
      <w:r w:rsidR="00FA1E6B">
        <w:rPr>
          <w:rFonts w:ascii="Times New Roman" w:hAnsi="Times New Roman" w:cs="Times New Roman"/>
          <w:sz w:val="22"/>
        </w:rPr>
        <w:t xml:space="preserve"> on fuel efficiency </w:t>
      </w:r>
      <w:r w:rsidR="00F11E38">
        <w:rPr>
          <w:rFonts w:ascii="Times New Roman" w:hAnsi="Times New Roman" w:cs="Times New Roman"/>
          <w:sz w:val="22"/>
        </w:rPr>
        <w:t>i</w:t>
      </w:r>
      <w:r w:rsidR="00F11E38" w:rsidRPr="00F11E38">
        <w:rPr>
          <w:rFonts w:ascii="Times New Roman" w:hAnsi="Times New Roman" w:cs="Times New Roman"/>
          <w:sz w:val="22"/>
        </w:rPr>
        <w:t>n the context of our empirical research</w:t>
      </w:r>
      <w:r w:rsidR="00F11E38">
        <w:rPr>
          <w:rFonts w:ascii="Times New Roman" w:hAnsi="Times New Roman" w:cs="Times New Roman"/>
          <w:sz w:val="22"/>
        </w:rPr>
        <w:t>.</w:t>
      </w:r>
    </w:p>
    <w:p w14:paraId="587D1B89" w14:textId="77777777" w:rsidR="00347987" w:rsidRPr="000D53FB" w:rsidRDefault="00347987" w:rsidP="008244C6">
      <w:pPr>
        <w:rPr>
          <w:rFonts w:ascii="Times New Roman" w:hAnsi="Times New Roman" w:cs="Times New Roman"/>
          <w:sz w:val="22"/>
        </w:rPr>
      </w:pPr>
    </w:p>
    <w:p w14:paraId="603F2AAE" w14:textId="77777777" w:rsidR="000D53FB" w:rsidRDefault="000D53FB" w:rsidP="00D42A1E">
      <w:pPr>
        <w:rPr>
          <w:rFonts w:ascii="Times New Roman" w:hAnsi="Times New Roman" w:cs="Times New Roman"/>
          <w:sz w:val="22"/>
        </w:rPr>
      </w:pPr>
    </w:p>
    <w:p w14:paraId="3C43F4A9" w14:textId="355F02F9" w:rsidR="00944ACC" w:rsidRPr="00064BBC" w:rsidRDefault="00B37A6B" w:rsidP="00D42A1E">
      <w:pPr>
        <w:rPr>
          <w:rFonts w:ascii="Times New Roman" w:hAnsi="Times New Roman" w:cs="Times New Roman"/>
          <w:sz w:val="22"/>
        </w:rPr>
      </w:pPr>
      <w:r w:rsidRPr="00064BBC">
        <w:rPr>
          <w:rFonts w:ascii="Times New Roman" w:hAnsi="Times New Roman" w:cs="Times New Roman"/>
          <w:sz w:val="22"/>
        </w:rPr>
        <w:t>In summary</w:t>
      </w:r>
      <w:r w:rsidR="00BA30FB" w:rsidRPr="00064BBC">
        <w:rPr>
          <w:rFonts w:ascii="Times New Roman" w:hAnsi="Times New Roman" w:cs="Times New Roman"/>
          <w:sz w:val="22"/>
        </w:rPr>
        <w:t>,</w:t>
      </w:r>
      <w:r w:rsidR="00A66467" w:rsidRPr="00064BBC">
        <w:rPr>
          <w:rFonts w:ascii="Times New Roman" w:hAnsi="Times New Roman" w:cs="Times New Roman"/>
          <w:sz w:val="22"/>
        </w:rPr>
        <w:t xml:space="preserve"> </w:t>
      </w:r>
      <w:r w:rsidR="00BA30FB" w:rsidRPr="00064BBC">
        <w:rPr>
          <w:rFonts w:ascii="Times New Roman" w:hAnsi="Times New Roman" w:cs="Times New Roman"/>
          <w:sz w:val="22"/>
        </w:rPr>
        <w:t xml:space="preserve">when </w:t>
      </w:r>
      <w:r w:rsidR="0029782B" w:rsidRPr="00064BBC">
        <w:rPr>
          <w:rFonts w:ascii="Times New Roman" w:hAnsi="Times New Roman" w:cs="Times New Roman"/>
          <w:sz w:val="22"/>
        </w:rPr>
        <w:t xml:space="preserve">discussing </w:t>
      </w:r>
      <w:r w:rsidR="00272979" w:rsidRPr="00064BBC">
        <w:rPr>
          <w:rFonts w:ascii="Times New Roman" w:hAnsi="Times New Roman" w:cs="Times New Roman"/>
          <w:sz w:val="22"/>
        </w:rPr>
        <w:t>IT</w:t>
      </w:r>
      <w:r w:rsidR="00455E3E" w:rsidRPr="00064BBC">
        <w:rPr>
          <w:rFonts w:ascii="Times New Roman" w:hAnsi="Times New Roman" w:cs="Times New Roman"/>
          <w:sz w:val="22"/>
        </w:rPr>
        <w:t xml:space="preserve"> in the context of IOV</w:t>
      </w:r>
      <w:r w:rsidR="00272979" w:rsidRPr="00064BBC">
        <w:rPr>
          <w:rFonts w:ascii="Times New Roman" w:hAnsi="Times New Roman" w:cs="Times New Roman"/>
          <w:sz w:val="22"/>
        </w:rPr>
        <w:t xml:space="preserve">, we </w:t>
      </w:r>
      <w:r w:rsidR="00524D1C" w:rsidRPr="00064BBC">
        <w:rPr>
          <w:rFonts w:ascii="Times New Roman" w:hAnsi="Times New Roman" w:cs="Times New Roman"/>
          <w:sz w:val="22"/>
        </w:rPr>
        <w:t xml:space="preserve">are meant to </w:t>
      </w:r>
      <w:r w:rsidR="00A66467" w:rsidRPr="00064BBC">
        <w:rPr>
          <w:rFonts w:ascii="Times New Roman" w:hAnsi="Times New Roman" w:cs="Times New Roman"/>
          <w:sz w:val="22"/>
        </w:rPr>
        <w:t>measure its effects with drivers’ behavior changes</w:t>
      </w:r>
      <w:r w:rsidR="004E38AB" w:rsidRPr="00064BBC">
        <w:rPr>
          <w:rFonts w:ascii="Times New Roman" w:hAnsi="Times New Roman" w:cs="Times New Roman"/>
          <w:sz w:val="22"/>
        </w:rPr>
        <w:t xml:space="preserve">, especially </w:t>
      </w:r>
      <w:r w:rsidR="00EA31D7" w:rsidRPr="00064BBC">
        <w:rPr>
          <w:rFonts w:ascii="Times New Roman" w:hAnsi="Times New Roman" w:cs="Times New Roman"/>
          <w:sz w:val="22"/>
        </w:rPr>
        <w:t>pay</w:t>
      </w:r>
      <w:r w:rsidR="004E38AB" w:rsidRPr="00064BBC">
        <w:rPr>
          <w:rFonts w:ascii="Times New Roman" w:hAnsi="Times New Roman" w:cs="Times New Roman"/>
          <w:sz w:val="22"/>
        </w:rPr>
        <w:t>ing</w:t>
      </w:r>
      <w:r w:rsidR="00EA31D7" w:rsidRPr="00064BBC">
        <w:rPr>
          <w:rFonts w:ascii="Times New Roman" w:hAnsi="Times New Roman" w:cs="Times New Roman"/>
          <w:sz w:val="22"/>
        </w:rPr>
        <w:t xml:space="preserve"> attention to </w:t>
      </w:r>
      <w:r w:rsidR="001B07D8" w:rsidRPr="00064BBC">
        <w:rPr>
          <w:rFonts w:ascii="Times New Roman" w:hAnsi="Times New Roman" w:cs="Times New Roman"/>
          <w:sz w:val="22"/>
        </w:rPr>
        <w:t>drivers’ eco-driving behavior</w:t>
      </w:r>
      <w:r w:rsidR="00957E4B" w:rsidRPr="00064BBC">
        <w:rPr>
          <w:rFonts w:ascii="Times New Roman" w:hAnsi="Times New Roman" w:cs="Times New Roman"/>
          <w:sz w:val="22"/>
        </w:rPr>
        <w:t>s</w:t>
      </w:r>
      <w:r w:rsidR="001B07D8" w:rsidRPr="00064BBC">
        <w:rPr>
          <w:rFonts w:ascii="Times New Roman" w:hAnsi="Times New Roman" w:cs="Times New Roman"/>
          <w:sz w:val="22"/>
        </w:rPr>
        <w:t xml:space="preserve">, </w:t>
      </w:r>
      <w:r w:rsidR="004E38AB" w:rsidRPr="00064BBC">
        <w:rPr>
          <w:rFonts w:ascii="Times New Roman" w:hAnsi="Times New Roman" w:cs="Times New Roman"/>
          <w:sz w:val="22"/>
        </w:rPr>
        <w:t xml:space="preserve">including </w:t>
      </w:r>
      <w:r w:rsidR="00F60AA0" w:rsidRPr="00064BBC">
        <w:rPr>
          <w:rFonts w:ascii="Times New Roman" w:hAnsi="Times New Roman" w:cs="Times New Roman"/>
          <w:sz w:val="22"/>
        </w:rPr>
        <w:t>average driving speed</w:t>
      </w:r>
      <w:r w:rsidR="00767811" w:rsidRPr="00064BBC">
        <w:rPr>
          <w:rFonts w:ascii="Times New Roman" w:hAnsi="Times New Roman" w:cs="Times New Roman"/>
          <w:sz w:val="22"/>
        </w:rPr>
        <w:t>,</w:t>
      </w:r>
      <w:r w:rsidR="00F60AA0" w:rsidRPr="00064BBC">
        <w:rPr>
          <w:rFonts w:ascii="Times New Roman" w:hAnsi="Times New Roman" w:cs="Times New Roman"/>
          <w:sz w:val="22"/>
        </w:rPr>
        <w:t xml:space="preserve"> </w:t>
      </w:r>
      <w:proofErr w:type="spellStart"/>
      <w:r w:rsidR="00F60AA0" w:rsidRPr="00064BBC">
        <w:rPr>
          <w:rFonts w:ascii="Times New Roman" w:hAnsi="Times New Roman" w:cs="Times New Roman"/>
          <w:sz w:val="22"/>
        </w:rPr>
        <w:t>accelerantion</w:t>
      </w:r>
      <w:proofErr w:type="spellEnd"/>
      <w:r w:rsidR="00F60AA0" w:rsidRPr="00064BBC">
        <w:rPr>
          <w:rFonts w:ascii="Times New Roman" w:hAnsi="Times New Roman" w:cs="Times New Roman"/>
          <w:sz w:val="22"/>
        </w:rPr>
        <w:t xml:space="preserve"> </w:t>
      </w:r>
      <w:r w:rsidR="00767811" w:rsidRPr="00064BBC">
        <w:rPr>
          <w:rFonts w:ascii="Times New Roman" w:hAnsi="Times New Roman" w:cs="Times New Roman"/>
          <w:sz w:val="22"/>
        </w:rPr>
        <w:t xml:space="preserve">and deceleration, </w:t>
      </w:r>
      <w:r w:rsidR="001B07D8" w:rsidRPr="00064BBC">
        <w:rPr>
          <w:rFonts w:ascii="Times New Roman" w:hAnsi="Times New Roman" w:cs="Times New Roman"/>
          <w:sz w:val="22"/>
        </w:rPr>
        <w:t xml:space="preserve">and </w:t>
      </w:r>
      <w:r w:rsidR="004E38AB" w:rsidRPr="00064BBC">
        <w:rPr>
          <w:rFonts w:ascii="Times New Roman" w:hAnsi="Times New Roman" w:cs="Times New Roman"/>
          <w:sz w:val="22"/>
        </w:rPr>
        <w:t xml:space="preserve">we are to discover </w:t>
      </w:r>
      <w:r w:rsidR="00060A4D" w:rsidRPr="00064BBC">
        <w:rPr>
          <w:rFonts w:ascii="Times New Roman" w:hAnsi="Times New Roman" w:cs="Times New Roman"/>
          <w:sz w:val="22"/>
        </w:rPr>
        <w:t xml:space="preserve">how </w:t>
      </w:r>
      <w:r w:rsidR="004E38AB" w:rsidRPr="00064BBC">
        <w:rPr>
          <w:rFonts w:ascii="Times New Roman" w:hAnsi="Times New Roman" w:cs="Times New Roman"/>
          <w:sz w:val="22"/>
        </w:rPr>
        <w:t xml:space="preserve">those changes </w:t>
      </w:r>
      <w:r w:rsidR="00060A4D" w:rsidRPr="00064BBC">
        <w:rPr>
          <w:rFonts w:ascii="Times New Roman" w:hAnsi="Times New Roman" w:cs="Times New Roman"/>
          <w:sz w:val="22"/>
        </w:rPr>
        <w:t>could contribute to</w:t>
      </w:r>
      <w:r w:rsidR="00461055" w:rsidRPr="00064BBC">
        <w:rPr>
          <w:rFonts w:ascii="Times New Roman" w:hAnsi="Times New Roman" w:cs="Times New Roman"/>
          <w:sz w:val="22"/>
        </w:rPr>
        <w:t xml:space="preserve"> </w:t>
      </w:r>
      <w:r w:rsidR="001F0862" w:rsidRPr="00064BBC">
        <w:rPr>
          <w:rFonts w:ascii="Times New Roman" w:hAnsi="Times New Roman" w:cs="Times New Roman"/>
          <w:sz w:val="22"/>
          <w:highlight w:val="yellow"/>
        </w:rPr>
        <w:t>fuel efficiency</w:t>
      </w:r>
      <w:r w:rsidR="006A5695" w:rsidRPr="00064BBC">
        <w:rPr>
          <w:rFonts w:ascii="Times New Roman" w:hAnsi="Times New Roman" w:cs="Times New Roman"/>
          <w:sz w:val="22"/>
        </w:rPr>
        <w:t xml:space="preserve"> as well</w:t>
      </w:r>
      <w:r w:rsidR="00085E23" w:rsidRPr="00064BBC">
        <w:rPr>
          <w:rFonts w:ascii="Times New Roman" w:hAnsi="Times New Roman" w:cs="Times New Roman"/>
          <w:sz w:val="22"/>
        </w:rPr>
        <w:t>.</w:t>
      </w:r>
    </w:p>
    <w:p w14:paraId="26B88FA2" w14:textId="116AEEAE" w:rsidR="00D902AE" w:rsidRPr="00F61106" w:rsidRDefault="00D902AE" w:rsidP="00BC4955">
      <w:pPr>
        <w:rPr>
          <w:rFonts w:ascii="Times New Roman" w:hAnsi="Times New Roman" w:cs="Times New Roman"/>
          <w:color w:val="FF0000"/>
          <w:sz w:val="20"/>
          <w:szCs w:val="21"/>
        </w:rPr>
      </w:pPr>
    </w:p>
    <w:p w14:paraId="633FC946" w14:textId="51D48923" w:rsidR="0002751D" w:rsidRPr="00A97496" w:rsidRDefault="004E1915" w:rsidP="0002751D">
      <w:pPr>
        <w:rPr>
          <w:rFonts w:ascii="Times New Roman" w:hAnsi="Times New Roman" w:cs="Times New Roman"/>
          <w:color w:val="FF0000"/>
          <w:sz w:val="24"/>
          <w:szCs w:val="28"/>
        </w:rPr>
      </w:pPr>
      <w:r w:rsidRPr="00A97496">
        <w:rPr>
          <w:rFonts w:ascii="Times New Roman" w:hAnsi="Times New Roman" w:cs="Times New Roman"/>
          <w:color w:val="FF0000"/>
          <w:sz w:val="24"/>
          <w:szCs w:val="28"/>
        </w:rPr>
        <w:t xml:space="preserve">3 </w:t>
      </w:r>
      <w:r w:rsidR="0002751D" w:rsidRPr="00A97496">
        <w:rPr>
          <w:rFonts w:ascii="Times New Roman" w:hAnsi="Times New Roman" w:cs="Times New Roman"/>
          <w:color w:val="FF0000"/>
          <w:sz w:val="24"/>
          <w:szCs w:val="28"/>
        </w:rPr>
        <w:t>Cognitive Dissonance Theory</w:t>
      </w:r>
      <w:r w:rsidR="001757EB" w:rsidRPr="00A97496">
        <w:rPr>
          <w:rFonts w:ascii="Times New Roman" w:hAnsi="Times New Roman" w:cs="Times New Roman"/>
          <w:color w:val="FF0000"/>
          <w:sz w:val="24"/>
          <w:szCs w:val="28"/>
        </w:rPr>
        <w:t>/ theoretical foundation</w:t>
      </w:r>
    </w:p>
    <w:p w14:paraId="5B81993D" w14:textId="08C4748A" w:rsidR="00ED11F8" w:rsidRPr="00A97496" w:rsidRDefault="00794733" w:rsidP="00922FB4">
      <w:pPr>
        <w:rPr>
          <w:rFonts w:ascii="Times New Roman" w:hAnsi="Times New Roman" w:cs="Times New Roman"/>
          <w:shd w:val="clear" w:color="auto" w:fill="FFFFFF"/>
        </w:rPr>
      </w:pPr>
      <w:r w:rsidRPr="00A97496">
        <w:rPr>
          <w:rFonts w:ascii="Times New Roman" w:hAnsi="Times New Roman" w:cs="Times New Roman"/>
          <w:sz w:val="22"/>
          <w:szCs w:val="24"/>
        </w:rPr>
        <w:t xml:space="preserve">The theoretical foundation for this study comes from </w:t>
      </w:r>
      <w:r w:rsidR="006F6F23" w:rsidRPr="00A97496">
        <w:rPr>
          <w:rFonts w:ascii="Times New Roman" w:hAnsi="Times New Roman" w:cs="Times New Roman"/>
          <w:szCs w:val="21"/>
          <w:shd w:val="clear" w:color="auto" w:fill="FFFFFF"/>
        </w:rPr>
        <w:t>Festinger's book </w:t>
      </w:r>
      <w:r w:rsidR="006F6F23" w:rsidRPr="00A97496">
        <w:rPr>
          <w:rStyle w:val="a9"/>
          <w:rFonts w:ascii="Times New Roman" w:hAnsi="Times New Roman" w:cs="Times New Roman"/>
          <w:szCs w:val="21"/>
          <w:shd w:val="clear" w:color="auto" w:fill="FFFFFF"/>
        </w:rPr>
        <w:t xml:space="preserve">Theory of Cognitive Dissonance </w:t>
      </w:r>
      <w:r w:rsidR="006F6F23" w:rsidRPr="00A97496">
        <w:rPr>
          <w:rStyle w:val="a9"/>
          <w:rFonts w:ascii="Times New Roman" w:hAnsi="Times New Roman" w:cs="Times New Roman"/>
          <w:i w:val="0"/>
          <w:iCs w:val="0"/>
          <w:szCs w:val="21"/>
          <w:shd w:val="clear" w:color="auto" w:fill="FFFFFF"/>
        </w:rPr>
        <w:fldChar w:fldCharType="begin"/>
      </w:r>
      <w:r w:rsidR="006F6F23" w:rsidRPr="00A97496">
        <w:rPr>
          <w:rStyle w:val="a9"/>
          <w:rFonts w:ascii="Times New Roman" w:hAnsi="Times New Roman" w:cs="Times New Roman"/>
          <w:i w:val="0"/>
          <w:iCs w:val="0"/>
          <w:szCs w:val="21"/>
          <w:shd w:val="clear" w:color="auto" w:fill="FFFFFF"/>
        </w:rPr>
        <w:instrText xml:space="preserve"> ADDIN EN.CITE &lt;EndNote&gt;&lt;Cite&gt;&lt;Author&gt;Festinger&lt;/Author&gt;&lt;Year&gt;1957&lt;/Year&gt;&lt;RecNum&gt;291&lt;/RecNum&gt;&lt;DisplayText&gt;(Festinger 1957)&lt;/DisplayText&gt;&lt;record&gt;&lt;rec-number&gt;291&lt;/rec-number&gt;&lt;foreign-keys&gt;&lt;key app="EN" db-id="xx2sdxzxyppx5jedtfkvpvsn9sve2252dadz" timestamp="1639644760"&gt;291&lt;/key&gt;&lt;/foreign-keys&gt;&lt;ref-type name="Book"&gt;6&lt;/ref-type&gt;&lt;contributors&gt;&lt;authors&gt;&lt;author&gt;Festinger, Leon&lt;/author&gt;&lt;/authors&gt;&lt;/contributors&gt;&lt;titles&gt;&lt;title&gt;A theory of cognitive dissonance&lt;/title&gt;&lt;/titles&gt;&lt;volume&gt;2&lt;/volume&gt;&lt;dates&gt;&lt;year&gt;1957&lt;/year&gt;&lt;/dates&gt;&lt;publisher&gt;Stanford university press&lt;/publisher&gt;&lt;isbn&gt;0804709114&lt;/isbn&gt;&lt;urls&gt;&lt;/urls&gt;&lt;/record&gt;&lt;/Cite&gt;&lt;/EndNote&gt;</w:instrText>
      </w:r>
      <w:r w:rsidR="006F6F23" w:rsidRPr="00A97496">
        <w:rPr>
          <w:rStyle w:val="a9"/>
          <w:rFonts w:ascii="Times New Roman" w:hAnsi="Times New Roman" w:cs="Times New Roman"/>
          <w:i w:val="0"/>
          <w:iCs w:val="0"/>
          <w:szCs w:val="21"/>
          <w:shd w:val="clear" w:color="auto" w:fill="FFFFFF"/>
        </w:rPr>
        <w:fldChar w:fldCharType="separate"/>
      </w:r>
      <w:r w:rsidR="006F6F23" w:rsidRPr="00A97496">
        <w:rPr>
          <w:rStyle w:val="a9"/>
          <w:rFonts w:ascii="Times New Roman" w:hAnsi="Times New Roman" w:cs="Times New Roman"/>
          <w:i w:val="0"/>
          <w:iCs w:val="0"/>
          <w:noProof/>
          <w:szCs w:val="21"/>
          <w:shd w:val="clear" w:color="auto" w:fill="FFFFFF"/>
        </w:rPr>
        <w:t>(Festinger 1957)</w:t>
      </w:r>
      <w:r w:rsidR="006F6F23" w:rsidRPr="00A97496">
        <w:rPr>
          <w:rStyle w:val="a9"/>
          <w:rFonts w:ascii="Times New Roman" w:hAnsi="Times New Roman" w:cs="Times New Roman"/>
          <w:i w:val="0"/>
          <w:iCs w:val="0"/>
          <w:szCs w:val="21"/>
          <w:shd w:val="clear" w:color="auto" w:fill="FFFFFF"/>
        </w:rPr>
        <w:fldChar w:fldCharType="end"/>
      </w:r>
      <w:r w:rsidR="000E7DAA" w:rsidRPr="00A97496">
        <w:rPr>
          <w:rStyle w:val="a9"/>
          <w:rFonts w:ascii="Times New Roman" w:hAnsi="Times New Roman" w:cs="Times New Roman"/>
          <w:i w:val="0"/>
          <w:iCs w:val="0"/>
          <w:szCs w:val="21"/>
          <w:shd w:val="clear" w:color="auto" w:fill="FFFFFF"/>
        </w:rPr>
        <w:t xml:space="preserve">. According to </w:t>
      </w:r>
      <w:r w:rsidR="006F6F23" w:rsidRPr="00A97496">
        <w:rPr>
          <w:rStyle w:val="a9"/>
          <w:rFonts w:ascii="Times New Roman" w:hAnsi="Times New Roman" w:cs="Times New Roman"/>
          <w:i w:val="0"/>
          <w:iCs w:val="0"/>
          <w:szCs w:val="21"/>
          <w:shd w:val="clear" w:color="auto" w:fill="FFFFFF"/>
        </w:rPr>
        <w:t xml:space="preserve">the </w:t>
      </w:r>
      <w:r w:rsidR="006F6F23"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6F6F23"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6F6F23" w:rsidRPr="00A97496">
        <w:rPr>
          <w:rFonts w:ascii="Times New Roman" w:hAnsi="Times New Roman" w:cs="Times New Roman"/>
          <w:shd w:val="clear" w:color="auto" w:fill="FFFFFF"/>
        </w:rPr>
        <w:t>heory</w:t>
      </w:r>
      <w:r w:rsidR="000E7DAA" w:rsidRPr="00A97496">
        <w:rPr>
          <w:rFonts w:ascii="Times New Roman" w:hAnsi="Times New Roman" w:cs="Times New Roman"/>
          <w:shd w:val="clear" w:color="auto" w:fill="FFFFFF"/>
        </w:rPr>
        <w:t>,</w:t>
      </w:r>
      <w:r w:rsidR="006F6F23" w:rsidRPr="00A97496">
        <w:rPr>
          <w:rStyle w:val="a9"/>
          <w:rFonts w:ascii="Times New Roman" w:hAnsi="Times New Roman" w:cs="Times New Roman"/>
          <w:i w:val="0"/>
          <w:iCs w:val="0"/>
          <w:szCs w:val="21"/>
          <w:shd w:val="clear" w:color="auto" w:fill="FFFFFF"/>
        </w:rPr>
        <w:t xml:space="preserve"> </w:t>
      </w:r>
      <w:r w:rsidR="006F6F23" w:rsidRPr="00A97496">
        <w:rPr>
          <w:rFonts w:ascii="Times New Roman" w:hAnsi="Times New Roman" w:cs="Times New Roman"/>
          <w:shd w:val="clear" w:color="auto" w:fill="FFFFFF"/>
        </w:rPr>
        <w:t>individuals seek to maintain consistency among multiple cognitions (e.g., thoughts, behaviors, attitudes, or beliefs).</w:t>
      </w:r>
      <w:r w:rsidR="00CA1FC2" w:rsidRPr="00A97496">
        <w:rPr>
          <w:rFonts w:ascii="Times New Roman" w:hAnsi="Times New Roman" w:cs="Times New Roman"/>
          <w:shd w:val="clear" w:color="auto" w:fill="FFFFFF"/>
        </w:rPr>
        <w:t xml:space="preserve"> Inconsistency</w:t>
      </w:r>
      <w:r w:rsidR="000C2CD9" w:rsidRPr="00A97496">
        <w:rPr>
          <w:rFonts w:ascii="Times New Roman" w:hAnsi="Times New Roman" w:cs="Times New Roman"/>
          <w:shd w:val="clear" w:color="auto" w:fill="FFFFFF"/>
        </w:rPr>
        <w:t xml:space="preserve"> (or dissonance)</w:t>
      </w:r>
      <w:r w:rsidR="00CA1FC2" w:rsidRPr="00A97496">
        <w:rPr>
          <w:rFonts w:ascii="Times New Roman" w:hAnsi="Times New Roman" w:cs="Times New Roman"/>
          <w:shd w:val="clear" w:color="auto" w:fill="FFFFFF"/>
        </w:rPr>
        <w:t xml:space="preserve"> would </w:t>
      </w:r>
      <w:r w:rsidR="0019758E" w:rsidRPr="00A97496">
        <w:rPr>
          <w:rFonts w:ascii="Times New Roman" w:hAnsi="Times New Roman" w:cs="Times New Roman"/>
          <w:shd w:val="clear" w:color="auto" w:fill="FFFFFF"/>
        </w:rPr>
        <w:t>lead to individual’s</w:t>
      </w:r>
      <w:r w:rsidR="00CA1FC2" w:rsidRPr="00A97496">
        <w:rPr>
          <w:rFonts w:ascii="Times New Roman" w:hAnsi="Times New Roman" w:cs="Times New Roman"/>
          <w:shd w:val="clear" w:color="auto" w:fill="FFFFFF"/>
        </w:rPr>
        <w:t xml:space="preserve"> psychological </w:t>
      </w:r>
      <w:r w:rsidR="0019758E" w:rsidRPr="00A97496">
        <w:rPr>
          <w:rFonts w:ascii="Times New Roman" w:hAnsi="Times New Roman" w:cs="Times New Roman"/>
          <w:shd w:val="clear" w:color="auto" w:fill="FFFFFF"/>
        </w:rPr>
        <w:t>discomfort</w:t>
      </w:r>
      <w:r w:rsidR="000C2CD9" w:rsidRPr="00A97496">
        <w:rPr>
          <w:rFonts w:ascii="Times New Roman" w:hAnsi="Times New Roman" w:cs="Times New Roman"/>
          <w:shd w:val="clear" w:color="auto" w:fill="FFFFFF"/>
        </w:rPr>
        <w:t xml:space="preserve"> and motivate the person to actively change one or more cognitions to restore consistency with other cognitions</w:t>
      </w:r>
      <w:r w:rsidR="0019758E" w:rsidRPr="00A97496">
        <w:rPr>
          <w:rFonts w:ascii="Times New Roman" w:hAnsi="Times New Roman" w:cs="Times New Roman"/>
          <w:shd w:val="clear" w:color="auto" w:fill="FFFFFF"/>
        </w:rPr>
        <w:t>.</w:t>
      </w:r>
      <w:r w:rsidR="005D0FDA" w:rsidRPr="00A97496">
        <w:rPr>
          <w:rFonts w:ascii="Times New Roman" w:hAnsi="Times New Roman" w:cs="Times New Roman"/>
          <w:shd w:val="clear" w:color="auto" w:fill="FFFFFF"/>
        </w:rPr>
        <w:t xml:space="preserve"> </w:t>
      </w:r>
      <w:r w:rsidR="003173AF" w:rsidRPr="00A97496">
        <w:rPr>
          <w:rFonts w:ascii="Times New Roman" w:hAnsi="Times New Roman" w:cs="Times New Roman"/>
          <w:shd w:val="clear" w:color="auto" w:fill="FFFFFF"/>
        </w:rPr>
        <w:t>I</w:t>
      </w:r>
      <w:r w:rsidR="00A879F6" w:rsidRPr="00A97496">
        <w:rPr>
          <w:rFonts w:ascii="Times New Roman" w:hAnsi="Times New Roman" w:cs="Times New Roman"/>
          <w:shd w:val="clear" w:color="auto" w:fill="FFFFFF"/>
        </w:rPr>
        <w:t>n the</w:t>
      </w:r>
      <w:r w:rsidR="00A01021" w:rsidRPr="00A97496">
        <w:rPr>
          <w:rFonts w:ascii="Times New Roman" w:hAnsi="Times New Roman" w:cs="Times New Roman"/>
          <w:shd w:val="clear" w:color="auto" w:fill="FFFFFF"/>
        </w:rPr>
        <w:t xml:space="preserve"> past</w:t>
      </w:r>
      <w:r w:rsidR="00A879F6" w:rsidRPr="00A97496">
        <w:rPr>
          <w:rFonts w:ascii="Times New Roman" w:hAnsi="Times New Roman" w:cs="Times New Roman"/>
          <w:shd w:val="clear" w:color="auto" w:fill="FFFFFF"/>
        </w:rPr>
        <w:t xml:space="preserve"> decades, </w:t>
      </w:r>
      <w:r w:rsidR="00DB679F" w:rsidRPr="00A97496">
        <w:rPr>
          <w:rFonts w:ascii="Times New Roman" w:hAnsi="Times New Roman" w:cs="Times New Roman"/>
          <w:shd w:val="clear" w:color="auto" w:fill="FFFFFF"/>
        </w:rPr>
        <w:t xml:space="preserve">the theory </w:t>
      </w:r>
      <w:r w:rsidR="00112CED" w:rsidRPr="00A97496">
        <w:rPr>
          <w:rFonts w:ascii="Times New Roman" w:hAnsi="Times New Roman" w:cs="Times New Roman"/>
          <w:shd w:val="clear" w:color="auto" w:fill="FFFFFF"/>
        </w:rPr>
        <w:t>has been proved by</w:t>
      </w:r>
      <w:commentRangeStart w:id="3"/>
      <w:r w:rsidR="00112CED" w:rsidRPr="00A97496">
        <w:rPr>
          <w:rFonts w:ascii="Times New Roman" w:hAnsi="Times New Roman" w:cs="Times New Roman"/>
          <w:shd w:val="clear" w:color="auto" w:fill="FFFFFF"/>
        </w:rPr>
        <w:t xml:space="preserve"> </w:t>
      </w:r>
      <w:r w:rsidR="00D94905" w:rsidRPr="00A97496">
        <w:rPr>
          <w:rFonts w:ascii="Times New Roman" w:hAnsi="Times New Roman" w:cs="Times New Roman"/>
          <w:shd w:val="clear" w:color="auto" w:fill="FFFFFF"/>
        </w:rPr>
        <w:t>various</w:t>
      </w:r>
      <w:r w:rsidR="00112CED" w:rsidRPr="00A97496">
        <w:rPr>
          <w:rFonts w:ascii="Times New Roman" w:hAnsi="Times New Roman" w:cs="Times New Roman"/>
          <w:shd w:val="clear" w:color="auto" w:fill="FFFFFF"/>
        </w:rPr>
        <w:t xml:space="preserve"> experiments </w:t>
      </w:r>
      <w:commentRangeEnd w:id="3"/>
      <w:r w:rsidR="00633736" w:rsidRPr="00A97496">
        <w:rPr>
          <w:rStyle w:val="a4"/>
          <w:rFonts w:ascii="Times New Roman" w:hAnsi="Times New Roman" w:cs="Times New Roman"/>
        </w:rPr>
        <w:commentReference w:id="3"/>
      </w:r>
      <w:r w:rsidR="00CA153C" w:rsidRPr="00A97496">
        <w:rPr>
          <w:rFonts w:ascii="Times New Roman" w:hAnsi="Times New Roman" w:cs="Times New Roman"/>
          <w:color w:val="333333"/>
          <w:szCs w:val="21"/>
          <w:shd w:val="clear" w:color="auto" w:fill="FFFFFF"/>
        </w:rPr>
        <w:fldChar w:fldCharType="begin"/>
      </w:r>
      <w:r w:rsidR="00CA153C" w:rsidRPr="00A97496">
        <w:rPr>
          <w:rFonts w:ascii="Times New Roman" w:hAnsi="Times New Roman" w:cs="Times New Roman"/>
          <w:color w:val="333333"/>
          <w:szCs w:val="21"/>
          <w:shd w:val="clear" w:color="auto" w:fill="FFFFFF"/>
        </w:rPr>
        <w:instrText xml:space="preserve"> ADDIN EN.CITE &lt;EndNote&gt;&lt;Cite&gt;&lt;Author&gt;Brehm&lt;/Author&gt;&lt;Year&gt;1962&lt;/Year&gt;&lt;RecNum&gt;296&lt;/RecNum&gt;&lt;DisplayText&gt;(Brehm and Cohen 1962)&lt;/DisplayText&gt;&lt;record&gt;&lt;rec-number&gt;296&lt;/rec-number&gt;&lt;foreign-keys&gt;&lt;key app="EN" db-id="xx2sdxzxyppx5jedtfkvpvsn9sve2252dadz" timestamp="1639649994"&gt;296&lt;/key&gt;&lt;/foreign-keys&gt;&lt;ref-type name="Journal Article"&gt;17&lt;/ref-type&gt;&lt;contributors&gt;&lt;authors&gt;&lt;author&gt;Brehm, Jack W&lt;/author&gt;&lt;author&gt;Cohen, Arthur R&lt;/author&gt;&lt;/authors&gt;&lt;/contributors&gt;&lt;titles&gt;&lt;title&gt;Explorations in cognitive dissonance&lt;/title&gt;&lt;/titles&gt;&lt;dates&gt;&lt;year&gt;1962&lt;/year&gt;&lt;/dates&gt;&lt;urls&gt;&lt;/urls&gt;&lt;/record&gt;&lt;/Cite&gt;&lt;/EndNote&gt;</w:instrText>
      </w:r>
      <w:r w:rsidR="00CA153C" w:rsidRPr="00A97496">
        <w:rPr>
          <w:rFonts w:ascii="Times New Roman" w:hAnsi="Times New Roman" w:cs="Times New Roman"/>
          <w:color w:val="333333"/>
          <w:szCs w:val="21"/>
          <w:shd w:val="clear" w:color="auto" w:fill="FFFFFF"/>
        </w:rPr>
        <w:fldChar w:fldCharType="separate"/>
      </w:r>
      <w:r w:rsidR="00CA153C" w:rsidRPr="00A97496">
        <w:rPr>
          <w:rFonts w:ascii="Times New Roman" w:hAnsi="Times New Roman" w:cs="Times New Roman"/>
          <w:noProof/>
          <w:color w:val="333333"/>
          <w:szCs w:val="21"/>
          <w:shd w:val="clear" w:color="auto" w:fill="FFFFFF"/>
        </w:rPr>
        <w:t>(Brehm and Cohen 1962)</w:t>
      </w:r>
      <w:r w:rsidR="00CA153C" w:rsidRPr="00A97496">
        <w:rPr>
          <w:rFonts w:ascii="Times New Roman" w:hAnsi="Times New Roman" w:cs="Times New Roman"/>
          <w:color w:val="333333"/>
          <w:szCs w:val="21"/>
          <w:shd w:val="clear" w:color="auto" w:fill="FFFFFF"/>
        </w:rPr>
        <w:fldChar w:fldCharType="end"/>
      </w:r>
      <w:r w:rsidR="00CA153C" w:rsidRPr="00A97496">
        <w:rPr>
          <w:rFonts w:ascii="Times New Roman" w:hAnsi="Times New Roman" w:cs="Times New Roman"/>
          <w:color w:val="333333"/>
          <w:szCs w:val="21"/>
          <w:shd w:val="clear" w:color="auto" w:fill="FFFFFF"/>
        </w:rPr>
        <w:t xml:space="preserve"> </w:t>
      </w:r>
      <w:r w:rsidR="00112CED" w:rsidRPr="00A97496">
        <w:rPr>
          <w:rFonts w:ascii="Times New Roman" w:hAnsi="Times New Roman" w:cs="Times New Roman"/>
          <w:shd w:val="clear" w:color="auto" w:fill="FFFFFF"/>
        </w:rPr>
        <w:t xml:space="preserve">and </w:t>
      </w:r>
      <w:r w:rsidR="00DB679F" w:rsidRPr="00A97496">
        <w:rPr>
          <w:rFonts w:ascii="Times New Roman" w:hAnsi="Times New Roman" w:cs="Times New Roman"/>
          <w:shd w:val="clear" w:color="auto" w:fill="FFFFFF"/>
        </w:rPr>
        <w:lastRenderedPageBreak/>
        <w:t>revolutionized thinking about psychological processes</w:t>
      </w:r>
      <w:r w:rsidR="00533519" w:rsidRPr="00A97496">
        <w:rPr>
          <w:rFonts w:ascii="Times New Roman" w:hAnsi="Times New Roman" w:cs="Times New Roman"/>
          <w:shd w:val="clear" w:color="auto" w:fill="FFFFFF"/>
        </w:rPr>
        <w:t xml:space="preserve"> </w:t>
      </w:r>
      <w:r w:rsidR="00F97ACE" w:rsidRPr="00A97496">
        <w:rPr>
          <w:rFonts w:ascii="Times New Roman" w:hAnsi="Times New Roman" w:cs="Times New Roman"/>
          <w:shd w:val="clear" w:color="auto" w:fill="FFFFFF"/>
        </w:rPr>
        <w:fldChar w:fldCharType="begin"/>
      </w:r>
      <w:r w:rsidR="00F97ACE" w:rsidRPr="00A97496">
        <w:rPr>
          <w:rFonts w:ascii="Times New Roman" w:hAnsi="Times New Roman" w:cs="Times New Roman"/>
          <w:shd w:val="clear" w:color="auto" w:fill="FFFFFF"/>
        </w:rPr>
        <w:instrText xml:space="preserve"> ADDIN EN.CITE &lt;EndNote&gt;&lt;Cite&gt;&lt;Author&gt;Harmon-Jones&lt;/Author&gt;&lt;Year&gt;2007&lt;/Year&gt;&lt;RecNum&gt;294&lt;/RecNum&gt;&lt;DisplayText&gt;(Harmon-Jones and Harmon-Jones 2007)&lt;/DisplayText&gt;&lt;record&gt;&lt;rec-number&gt;294&lt;/rec-number&gt;&lt;foreign-keys&gt;&lt;key app="EN" db-id="xx2sdxzxyppx5jedtfkvpvsn9sve2252dadz" timestamp="1639649029"&gt;294&lt;/key&gt;&lt;/foreign-keys&gt;&lt;ref-type name="Journal Article"&gt;17&lt;/ref-type&gt;&lt;contributors&gt;&lt;authors&gt;&lt;author&gt;Harmon-Jones, Eddie&lt;/author&gt;&lt;author&gt;Harmon-Jones, Cindy&lt;/author&gt;&lt;/authors&gt;&lt;/contributors&gt;&lt;titles&gt;&lt;title&gt;Cognitive dissonance theory after 50 years of development&lt;/title&gt;&lt;secondary-title&gt;Zeitschrift für Sozialpsychologie&lt;/secondary-title&gt;&lt;/titles&gt;&lt;periodical&gt;&lt;full-title&gt;Zeitschrift für Sozialpsychologie&lt;/full-title&gt;&lt;/periodical&gt;&lt;pages&gt;7-16&lt;/pages&gt;&lt;volume&gt;38&lt;/volume&gt;&lt;number&gt;1&lt;/number&gt;&lt;dates&gt;&lt;year&gt;2007&lt;/year&gt;&lt;/dates&gt;&lt;isbn&gt;0044-3514&lt;/isbn&gt;&lt;urls&gt;&lt;/urls&gt;&lt;/record&gt;&lt;/Cite&gt;&lt;/EndNote&gt;</w:instrText>
      </w:r>
      <w:r w:rsidR="00F97ACE" w:rsidRPr="00A97496">
        <w:rPr>
          <w:rFonts w:ascii="Times New Roman" w:hAnsi="Times New Roman" w:cs="Times New Roman"/>
          <w:shd w:val="clear" w:color="auto" w:fill="FFFFFF"/>
        </w:rPr>
        <w:fldChar w:fldCharType="separate"/>
      </w:r>
      <w:r w:rsidR="00F97ACE" w:rsidRPr="00A97496">
        <w:rPr>
          <w:rFonts w:ascii="Times New Roman" w:hAnsi="Times New Roman" w:cs="Times New Roman"/>
          <w:noProof/>
          <w:shd w:val="clear" w:color="auto" w:fill="FFFFFF"/>
        </w:rPr>
        <w:t>(Harmon-Jones and Harmon-Jones 2007)</w:t>
      </w:r>
      <w:r w:rsidR="00F97ACE" w:rsidRPr="00A97496">
        <w:rPr>
          <w:rFonts w:ascii="Times New Roman" w:hAnsi="Times New Roman" w:cs="Times New Roman"/>
          <w:shd w:val="clear" w:color="auto" w:fill="FFFFFF"/>
        </w:rPr>
        <w:fldChar w:fldCharType="end"/>
      </w:r>
      <w:r w:rsidR="003173AF" w:rsidRPr="00A97496">
        <w:rPr>
          <w:rFonts w:ascii="Times New Roman" w:hAnsi="Times New Roman" w:cs="Times New Roman"/>
          <w:shd w:val="clear" w:color="auto" w:fill="FFFFFF"/>
        </w:rPr>
        <w:t>.</w:t>
      </w:r>
      <w:r w:rsidR="004B12F6" w:rsidRPr="00A97496">
        <w:rPr>
          <w:rFonts w:ascii="Times New Roman" w:hAnsi="Times New Roman" w:cs="Times New Roman"/>
          <w:shd w:val="clear" w:color="auto" w:fill="FFFFFF"/>
        </w:rPr>
        <w:t xml:space="preserve"> </w:t>
      </w:r>
    </w:p>
    <w:p w14:paraId="2C585975" w14:textId="54D0D3AF" w:rsidR="008179F8" w:rsidRPr="00A97496" w:rsidRDefault="008179F8" w:rsidP="00922FB4">
      <w:pPr>
        <w:rPr>
          <w:rFonts w:ascii="Times New Roman" w:hAnsi="Times New Roman" w:cs="Times New Roman"/>
          <w:shd w:val="clear" w:color="auto" w:fill="FFFFFF"/>
        </w:rPr>
      </w:pPr>
    </w:p>
    <w:p w14:paraId="394CC1CC" w14:textId="6FFA740A" w:rsidR="00F915EC" w:rsidRPr="00A97496" w:rsidRDefault="008B4AC9" w:rsidP="009972CC">
      <w:pPr>
        <w:rPr>
          <w:rFonts w:ascii="Times New Roman" w:hAnsi="Times New Roman" w:cs="Times New Roman"/>
          <w:shd w:val="clear" w:color="auto" w:fill="FFFFFF"/>
        </w:rPr>
      </w:pPr>
      <w:r w:rsidRPr="00A97496">
        <w:rPr>
          <w:rFonts w:ascii="Times New Roman" w:hAnsi="Times New Roman" w:cs="Times New Roman"/>
          <w:shd w:val="clear" w:color="auto" w:fill="FFFFFF"/>
        </w:rPr>
        <w:t>A</w:t>
      </w:r>
      <w:r w:rsidR="0027306F" w:rsidRPr="00A97496">
        <w:rPr>
          <w:rFonts w:ascii="Times New Roman" w:hAnsi="Times New Roman" w:cs="Times New Roman"/>
          <w:shd w:val="clear" w:color="auto" w:fill="FFFFFF"/>
        </w:rPr>
        <w:t>lthough the</w:t>
      </w:r>
      <w:r w:rsidR="00472285">
        <w:rPr>
          <w:rFonts w:ascii="Times New Roman" w:hAnsi="Times New Roman" w:cs="Times New Roman"/>
          <w:shd w:val="clear" w:color="auto" w:fill="FFFFFF"/>
        </w:rPr>
        <w:t xml:space="preserve"> </w:t>
      </w:r>
      <w:r w:rsidR="00182F5E" w:rsidRPr="00A97496">
        <w:rPr>
          <w:rFonts w:ascii="Times New Roman" w:hAnsi="Times New Roman" w:cs="Times New Roman"/>
          <w:shd w:val="clear" w:color="auto" w:fill="FFFFFF"/>
        </w:rPr>
        <w:t>C</w:t>
      </w:r>
      <w:r w:rsidR="0027306F"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27306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27306F" w:rsidRPr="00A97496">
        <w:rPr>
          <w:rFonts w:ascii="Times New Roman" w:hAnsi="Times New Roman" w:cs="Times New Roman"/>
          <w:shd w:val="clear" w:color="auto" w:fill="FFFFFF"/>
        </w:rPr>
        <w:t xml:space="preserve">heory was </w:t>
      </w:r>
      <w:r w:rsidR="00472285">
        <w:rPr>
          <w:rFonts w:ascii="Times New Roman" w:hAnsi="Times New Roman" w:cs="Times New Roman"/>
          <w:shd w:val="clear" w:color="auto" w:fill="FFFFFF"/>
        </w:rPr>
        <w:t xml:space="preserve">originally introduced </w:t>
      </w:r>
      <w:r w:rsidR="0027306F" w:rsidRPr="00A97496">
        <w:rPr>
          <w:rFonts w:ascii="Times New Roman" w:hAnsi="Times New Roman" w:cs="Times New Roman"/>
          <w:shd w:val="clear" w:color="auto" w:fill="FFFFFF"/>
        </w:rPr>
        <w:t>to</w:t>
      </w:r>
      <w:r w:rsidR="00472285">
        <w:rPr>
          <w:rFonts w:ascii="Times New Roman" w:hAnsi="Times New Roman" w:cs="Times New Roman"/>
          <w:shd w:val="clear" w:color="auto" w:fill="FFFFFF"/>
        </w:rPr>
        <w:t xml:space="preserve"> explain</w:t>
      </w:r>
      <w:r w:rsidR="0027306F" w:rsidRPr="00A97496">
        <w:rPr>
          <w:rFonts w:ascii="Times New Roman" w:hAnsi="Times New Roman" w:cs="Times New Roman"/>
          <w:shd w:val="clear" w:color="auto" w:fill="FFFFFF"/>
        </w:rPr>
        <w:t xml:space="preserve"> a wide range of psychological phenomena, later research </w:t>
      </w:r>
      <w:r w:rsidR="008D19AB">
        <w:rPr>
          <w:rFonts w:ascii="Times New Roman" w:hAnsi="Times New Roman" w:cs="Times New Roman"/>
          <w:shd w:val="clear" w:color="auto" w:fill="FFFFFF"/>
        </w:rPr>
        <w:t>extend</w:t>
      </w:r>
      <w:r w:rsidR="0071249A">
        <w:rPr>
          <w:rFonts w:ascii="Times New Roman" w:hAnsi="Times New Roman" w:cs="Times New Roman"/>
          <w:shd w:val="clear" w:color="auto" w:fill="FFFFFF"/>
        </w:rPr>
        <w:t>s</w:t>
      </w:r>
      <w:r w:rsidR="008D19AB">
        <w:rPr>
          <w:rFonts w:ascii="Times New Roman" w:hAnsi="Times New Roman" w:cs="Times New Roman"/>
          <w:shd w:val="clear" w:color="auto" w:fill="FFFFFF"/>
        </w:rPr>
        <w:t xml:space="preserve"> its application to</w:t>
      </w:r>
      <w:r w:rsidR="0027306F" w:rsidRPr="00A97496">
        <w:rPr>
          <w:rFonts w:ascii="Times New Roman" w:hAnsi="Times New Roman" w:cs="Times New Roman"/>
          <w:shd w:val="clear" w:color="auto" w:fill="FFFFFF"/>
        </w:rPr>
        <w:t xml:space="preserve"> attitudes and behaviors </w:t>
      </w:r>
      <w:r w:rsidR="00146082" w:rsidRPr="00A97496">
        <w:rPr>
          <w:rFonts w:ascii="Times New Roman" w:hAnsi="Times New Roman" w:cs="Times New Roman"/>
          <w:shd w:val="clear" w:color="auto" w:fill="FFFFFF"/>
        </w:rPr>
        <w:fldChar w:fldCharType="begin"/>
      </w:r>
      <w:r w:rsidR="00146082" w:rsidRPr="00A97496">
        <w:rPr>
          <w:rFonts w:ascii="Times New Roman" w:hAnsi="Times New Roman" w:cs="Times New Roman"/>
          <w:shd w:val="clear" w:color="auto" w:fill="FFFFFF"/>
        </w:rPr>
        <w:instrText xml:space="preserve"> ADDIN EN.CITE &lt;EndNote&gt;&lt;Cite&gt;&lt;Author&gt;Miller&lt;/Author&gt;&lt;Year&gt;2007&lt;/Year&gt;&lt;RecNum&gt;292&lt;/RecNum&gt;&lt;DisplayText&gt;(Miller and Jehle 2007)&lt;/DisplayText&gt;&lt;record&gt;&lt;rec-number&gt;292&lt;/rec-number&gt;&lt;foreign-keys&gt;&lt;key app="EN" db-id="xx2sdxzxyppx5jedtfkvpvsn9sve2252dadz" timestamp="1639647770"&gt;292&lt;/key&gt;&lt;/foreign-keys&gt;&lt;ref-type name="Journal Article"&gt;17&lt;/ref-type&gt;&lt;contributors&gt;&lt;authors&gt;&lt;author&gt;Miller, Monica K&lt;/author&gt;&lt;author&gt;Jehle, Alayna&lt;/author&gt;&lt;/authors&gt;&lt;/contributors&gt;&lt;titles&gt;&lt;title&gt;Cognitive Dissonance Theory (Fessinger)&lt;/title&gt;&lt;secondary-title&gt;The Blackwell encyclopedia of sociology&lt;/secondary-title&gt;&lt;/titles&gt;&lt;periodical&gt;&lt;full-title&gt;The Blackwell encyclopedia of sociology&lt;/full-title&gt;&lt;/periodical&gt;&lt;dates&gt;&lt;year&gt;2007&lt;/year&gt;&lt;/dates&gt;&lt;urls&gt;&lt;/urls&gt;&lt;/record&gt;&lt;/Cite&gt;&lt;/EndNote&gt;</w:instrText>
      </w:r>
      <w:r w:rsidR="00146082" w:rsidRPr="00A97496">
        <w:rPr>
          <w:rFonts w:ascii="Times New Roman" w:hAnsi="Times New Roman" w:cs="Times New Roman"/>
          <w:shd w:val="clear" w:color="auto" w:fill="FFFFFF"/>
        </w:rPr>
        <w:fldChar w:fldCharType="separate"/>
      </w:r>
      <w:r w:rsidR="00146082" w:rsidRPr="00A97496">
        <w:rPr>
          <w:rFonts w:ascii="Times New Roman" w:hAnsi="Times New Roman" w:cs="Times New Roman"/>
          <w:noProof/>
          <w:shd w:val="clear" w:color="auto" w:fill="FFFFFF"/>
        </w:rPr>
        <w:t>(Miller and Jehle 2007)</w:t>
      </w:r>
      <w:r w:rsidR="00146082" w:rsidRPr="00A97496">
        <w:rPr>
          <w:rFonts w:ascii="Times New Roman" w:hAnsi="Times New Roman" w:cs="Times New Roman"/>
          <w:shd w:val="clear" w:color="auto" w:fill="FFFFFF"/>
        </w:rPr>
        <w:fldChar w:fldCharType="end"/>
      </w:r>
      <w:r w:rsidR="00922FB4" w:rsidRPr="00A97496">
        <w:rPr>
          <w:rFonts w:ascii="Times New Roman" w:hAnsi="Times New Roman" w:cs="Times New Roman"/>
          <w:shd w:val="clear" w:color="auto" w:fill="FFFFFF"/>
        </w:rPr>
        <w:t>.</w:t>
      </w:r>
      <w:r w:rsidR="00ED11F8" w:rsidRPr="00A97496">
        <w:rPr>
          <w:rFonts w:ascii="Times New Roman" w:hAnsi="Times New Roman" w:cs="Times New Roman"/>
          <w:sz w:val="22"/>
          <w:szCs w:val="24"/>
        </w:rPr>
        <w:t xml:space="preserve"> </w:t>
      </w:r>
      <w:r w:rsidR="00F56B1F" w:rsidRPr="00A97496">
        <w:rPr>
          <w:rFonts w:ascii="Times New Roman" w:hAnsi="Times New Roman" w:cs="Times New Roman"/>
          <w:shd w:val="clear" w:color="auto" w:fill="FFFFFF"/>
        </w:rPr>
        <w:t xml:space="preserve">For example, </w:t>
      </w:r>
      <w:r w:rsidR="00AC6972" w:rsidRPr="00A97496">
        <w:rPr>
          <w:rFonts w:ascii="Times New Roman" w:hAnsi="Times New Roman" w:cs="Times New Roman"/>
          <w:shd w:val="clear" w:color="auto" w:fill="FFFFFF"/>
        </w:rPr>
        <w:t>a qualitative study of employees with dirty (i.e., stigmatized) jobs</w:t>
      </w:r>
      <w:r w:rsidR="007B0CB5" w:rsidRPr="00A97496">
        <w:rPr>
          <w:rFonts w:ascii="Times New Roman" w:hAnsi="Times New Roman" w:cs="Times New Roman"/>
          <w:shd w:val="clear" w:color="auto" w:fill="FFFFFF"/>
        </w:rPr>
        <w:t xml:space="preserve"> </w:t>
      </w:r>
      <w:r w:rsidR="00B9497D" w:rsidRPr="00A97496">
        <w:rPr>
          <w:rFonts w:ascii="Times New Roman" w:hAnsi="Times New Roman" w:cs="Times New Roman"/>
          <w:shd w:val="clear" w:color="auto" w:fill="FFFFFF"/>
        </w:rPr>
        <w:t xml:space="preserve">applying </w:t>
      </w:r>
      <w:r w:rsidR="00182F5E" w:rsidRPr="00A97496">
        <w:rPr>
          <w:rFonts w:ascii="Times New Roman" w:hAnsi="Times New Roman" w:cs="Times New Roman"/>
          <w:shd w:val="clear" w:color="auto" w:fill="FFFFFF"/>
        </w:rPr>
        <w:t>C</w:t>
      </w:r>
      <w:r w:rsidR="00B9497D" w:rsidRPr="00A97496">
        <w:rPr>
          <w:rFonts w:ascii="Times New Roman" w:hAnsi="Times New Roman" w:cs="Times New Roman"/>
          <w:shd w:val="clear" w:color="auto" w:fill="FFFFFF"/>
        </w:rPr>
        <w:t xml:space="preserve">ognitive </w:t>
      </w:r>
      <w:r w:rsidR="00182F5E" w:rsidRPr="00A97496">
        <w:rPr>
          <w:rFonts w:ascii="Times New Roman" w:hAnsi="Times New Roman" w:cs="Times New Roman"/>
          <w:shd w:val="clear" w:color="auto" w:fill="FFFFFF"/>
        </w:rPr>
        <w:t>D</w:t>
      </w:r>
      <w:r w:rsidR="00B9497D"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B9497D" w:rsidRPr="00A97496">
        <w:rPr>
          <w:rFonts w:ascii="Times New Roman" w:hAnsi="Times New Roman" w:cs="Times New Roman"/>
          <w:shd w:val="clear" w:color="auto" w:fill="FFFFFF"/>
        </w:rPr>
        <w:t>heory to explain why</w:t>
      </w:r>
      <w:r w:rsidR="00AC6972" w:rsidRPr="00A97496">
        <w:rPr>
          <w:rFonts w:ascii="Times New Roman" w:hAnsi="Times New Roman" w:cs="Times New Roman"/>
          <w:shd w:val="clear" w:color="auto" w:fill="FFFFFF"/>
        </w:rPr>
        <w:t xml:space="preserve"> employees adjusted their job attitudes by reframing their view to make it more favorable</w:t>
      </w:r>
      <w:r w:rsidR="0083182C" w:rsidRPr="00A97496">
        <w:rPr>
          <w:rFonts w:ascii="Times New Roman" w:hAnsi="Times New Roman" w:cs="Times New Roman"/>
          <w:shd w:val="clear" w:color="auto" w:fill="FFFFFF"/>
        </w:rPr>
        <w:t xml:space="preserve"> (</w:t>
      </w:r>
      <w:commentRangeStart w:id="4"/>
      <w:r w:rsidR="0083182C" w:rsidRPr="00A97496">
        <w:rPr>
          <w:rFonts w:ascii="Times New Roman" w:hAnsi="Times New Roman" w:cs="Times New Roman"/>
          <w:shd w:val="clear" w:color="auto" w:fill="FFFFFF"/>
        </w:rPr>
        <w:t>e.g. personal injury attorneys</w:t>
      </w:r>
      <w:r w:rsidR="00E202C4" w:rsidRPr="00A97496">
        <w:rPr>
          <w:rFonts w:ascii="Times New Roman" w:hAnsi="Times New Roman" w:cs="Times New Roman"/>
          <w:shd w:val="clear" w:color="auto" w:fill="FFFFFF"/>
        </w:rPr>
        <w:t xml:space="preserve"> deal</w:t>
      </w:r>
      <w:r w:rsidR="0083182C" w:rsidRPr="00A97496">
        <w:rPr>
          <w:rFonts w:ascii="Times New Roman" w:hAnsi="Times New Roman" w:cs="Times New Roman"/>
          <w:shd w:val="clear" w:color="auto" w:fill="FFFFFF"/>
        </w:rPr>
        <w:t xml:space="preserve"> with the taint associated with their work by asserting that they help to hold manufacturers accountable</w:t>
      </w:r>
      <w:commentRangeEnd w:id="4"/>
      <w:r w:rsidR="00AC33CE">
        <w:rPr>
          <w:rStyle w:val="a4"/>
        </w:rPr>
        <w:commentReference w:id="4"/>
      </w:r>
      <w:r w:rsidR="0083182C" w:rsidRPr="00A97496">
        <w:rPr>
          <w:rFonts w:ascii="Times New Roman" w:hAnsi="Times New Roman" w:cs="Times New Roman"/>
          <w:shd w:val="clear" w:color="auto" w:fill="FFFFFF"/>
        </w:rPr>
        <w:t>)</w:t>
      </w:r>
      <w:r w:rsidR="005D634C" w:rsidRPr="00A97496">
        <w:rPr>
          <w:rFonts w:ascii="Times New Roman" w:hAnsi="Times New Roman" w:cs="Times New Roman"/>
          <w:shd w:val="clear" w:color="auto" w:fill="FFFFFF"/>
        </w:rPr>
        <w:t xml:space="preserve"> </w:t>
      </w:r>
      <w:r w:rsidR="00034728" w:rsidRPr="00A97496">
        <w:rPr>
          <w:rFonts w:ascii="Times New Roman" w:hAnsi="Times New Roman" w:cs="Times New Roman"/>
          <w:shd w:val="clear" w:color="auto" w:fill="FFFFFF"/>
        </w:rPr>
        <w:fldChar w:fldCharType="begin"/>
      </w:r>
      <w:r w:rsidR="00034728" w:rsidRPr="00A97496">
        <w:rPr>
          <w:rFonts w:ascii="Times New Roman" w:hAnsi="Times New Roman" w:cs="Times New Roman"/>
          <w:shd w:val="clear" w:color="auto" w:fill="FFFFFF"/>
        </w:rPr>
        <w:instrText xml:space="preserve"> ADDIN EN.CITE &lt;EndNote&gt;&lt;Cite&gt;&lt;Author&gt;E. Ashforth&lt;/Author&gt;&lt;Year&gt;2007&lt;/Year&gt;&lt;RecNum&gt;297&lt;/RecNum&gt;&lt;DisplayText&gt;(E. Ashforth et al. 2007)&lt;/DisplayText&gt;&lt;record&gt;&lt;rec-number&gt;297&lt;/rec-number&gt;&lt;foreign-keys&gt;&lt;key app="EN" db-id="xx2sdxzxyppx5jedtfkvpvsn9sve2252dadz" timestamp="1639701205"&gt;297&lt;/key&gt;&lt;/foreign-keys&gt;&lt;ref-type name="Journal Article"&gt;17&lt;/ref-type&gt;&lt;contributors&gt;&lt;authors&gt;&lt;author&gt;E. Ashforth, Blake&lt;/author&gt;&lt;author&gt;E. Kreiner, Glen&lt;/author&gt;&lt;author&gt;A. Clark, Mark&lt;/author&gt;&lt;author&gt;Fugate, Mel&lt;/author&gt;&lt;/authors&gt;&lt;/contributors&gt;&lt;titles&gt;&lt;title&gt;Normalizing dirty work: Managerial tactics for countering occupational taint&lt;/title&gt;&lt;secondary-title&gt;Academy of Management Journal&lt;/secondary-title&gt;&lt;/titles&gt;&lt;periodical&gt;&lt;full-title&gt;Academy of management Journal&lt;/full-title&gt;&lt;/periodical&gt;&lt;pages&gt;149-174&lt;/pages&gt;&lt;volume&gt;50&lt;/volume&gt;&lt;number&gt;1&lt;/number&gt;&lt;dates&gt;&lt;year&gt;2007&lt;/year&gt;&lt;/dates&gt;&lt;isbn&gt;0001-4273&lt;/isbn&gt;&lt;urls&gt;&lt;/urls&gt;&lt;/record&gt;&lt;/Cite&gt;&lt;/EndNote&gt;</w:instrText>
      </w:r>
      <w:r w:rsidR="00034728" w:rsidRPr="00A97496">
        <w:rPr>
          <w:rFonts w:ascii="Times New Roman" w:hAnsi="Times New Roman" w:cs="Times New Roman"/>
          <w:shd w:val="clear" w:color="auto" w:fill="FFFFFF"/>
        </w:rPr>
        <w:fldChar w:fldCharType="separate"/>
      </w:r>
      <w:r w:rsidR="00034728" w:rsidRPr="00A97496">
        <w:rPr>
          <w:rFonts w:ascii="Times New Roman" w:hAnsi="Times New Roman" w:cs="Times New Roman"/>
          <w:noProof/>
          <w:shd w:val="clear" w:color="auto" w:fill="FFFFFF"/>
        </w:rPr>
        <w:t>(E. Ashforth et al. 2007)</w:t>
      </w:r>
      <w:r w:rsidR="00034728" w:rsidRPr="00A97496">
        <w:rPr>
          <w:rFonts w:ascii="Times New Roman" w:hAnsi="Times New Roman" w:cs="Times New Roman"/>
          <w:shd w:val="clear" w:color="auto" w:fill="FFFFFF"/>
        </w:rPr>
        <w:fldChar w:fldCharType="end"/>
      </w:r>
      <w:r w:rsidR="00AC6972" w:rsidRPr="00A97496">
        <w:rPr>
          <w:rFonts w:ascii="Times New Roman" w:hAnsi="Times New Roman" w:cs="Times New Roman"/>
          <w:shd w:val="clear" w:color="auto" w:fill="FFFFFF"/>
        </w:rPr>
        <w:t>.</w:t>
      </w:r>
      <w:r w:rsidR="00EB6C61" w:rsidRPr="00A97496">
        <w:rPr>
          <w:rFonts w:ascii="Times New Roman" w:hAnsi="Times New Roman" w:cs="Times New Roman"/>
          <w:shd w:val="clear" w:color="auto" w:fill="FFFFFF"/>
        </w:rPr>
        <w:t xml:space="preserve"> And in</w:t>
      </w:r>
      <w:r w:rsidR="006E06B6" w:rsidRPr="00A97496">
        <w:rPr>
          <w:rFonts w:ascii="Times New Roman" w:hAnsi="Times New Roman" w:cs="Times New Roman"/>
          <w:shd w:val="clear" w:color="auto" w:fill="FFFFFF"/>
        </w:rPr>
        <w:t xml:space="preserve"> one of the studies to examine the permanency of attitude change following dissonance, </w:t>
      </w:r>
      <w:r w:rsidR="00001B16" w:rsidRPr="00A97496">
        <w:rPr>
          <w:rFonts w:ascii="Times New Roman" w:hAnsi="Times New Roman" w:cs="Times New Roman"/>
          <w:noProof/>
          <w:shd w:val="clear" w:color="auto" w:fill="FFFFFF"/>
        </w:rPr>
        <w:t xml:space="preserve">Boswell et al. </w:t>
      </w:r>
      <w:r w:rsidR="00001B16" w:rsidRPr="00A97496">
        <w:rPr>
          <w:rFonts w:ascii="Times New Roman" w:hAnsi="Times New Roman" w:cs="Times New Roman"/>
          <w:shd w:val="clear" w:color="auto" w:fill="FFFFFF"/>
        </w:rPr>
        <w:fldChar w:fldCharType="begin"/>
      </w:r>
      <w:r w:rsidR="00001B16" w:rsidRPr="00A97496">
        <w:rPr>
          <w:rFonts w:ascii="Times New Roman" w:hAnsi="Times New Roman" w:cs="Times New Roman"/>
          <w:shd w:val="clear" w:color="auto" w:fill="FFFFFF"/>
        </w:rPr>
        <w:instrText xml:space="preserve"> ADDIN EN.CITE &lt;EndNote&gt;&lt;Cite&gt;&lt;Author&gt;Boswell&lt;/Author&gt;&lt;Year&gt;2005&lt;/Year&gt;&lt;RecNum&gt;298&lt;/RecNum&gt;&lt;DisplayText&gt;(Boswell et al. 2005)&lt;/DisplayText&gt;&lt;record&gt;&lt;rec-number&gt;298&lt;/rec-number&gt;&lt;foreign-keys&gt;&lt;key app="EN" db-id="xx2sdxzxyppx5jedtfkvpvsn9sve2252dadz" timestamp="1639701720"&gt;298&lt;/key&gt;&lt;/foreign-keys&gt;&lt;ref-type name="Journal Article"&gt;17&lt;/ref-type&gt;&lt;contributors&gt;&lt;authors&gt;&lt;author&gt;Boswell, Wendy R&lt;/author&gt;&lt;author&gt;Boudreau, John W&lt;/author&gt;&lt;author&gt;Tichy, Jan&lt;/author&gt;&lt;/authors&gt;&lt;/contributors&gt;&lt;titles&gt;&lt;title&gt;The relationship between employee job change and job satisfaction: the honeymoon-hangover effect&lt;/title&gt;&lt;secondary-title&gt;Journal of applied psychology&lt;/secondary-title&gt;&lt;/titles&gt;&lt;periodical&gt;&lt;full-title&gt;Journal of applied psychology&lt;/full-title&gt;&lt;/periodical&gt;&lt;pages&gt;882&lt;/pages&gt;&lt;volume&gt;90&lt;/volume&gt;&lt;number&gt;5&lt;/number&gt;&lt;dates&gt;&lt;year&gt;2005&lt;/year&gt;&lt;/dates&gt;&lt;isbn&gt;1939-1854&lt;/isbn&gt;&lt;urls&gt;&lt;/urls&gt;&lt;/record&gt;&lt;/Cite&gt;&lt;/EndNote&gt;</w:instrText>
      </w:r>
      <w:r w:rsidR="00001B16" w:rsidRPr="00A97496">
        <w:rPr>
          <w:rFonts w:ascii="Times New Roman" w:hAnsi="Times New Roman" w:cs="Times New Roman"/>
          <w:shd w:val="clear" w:color="auto" w:fill="FFFFFF"/>
        </w:rPr>
        <w:fldChar w:fldCharType="separate"/>
      </w:r>
      <w:r w:rsidR="00001B16" w:rsidRPr="00A97496">
        <w:rPr>
          <w:rFonts w:ascii="Times New Roman" w:hAnsi="Times New Roman" w:cs="Times New Roman"/>
          <w:noProof/>
          <w:shd w:val="clear" w:color="auto" w:fill="FFFFFF"/>
        </w:rPr>
        <w:t>(Boswell et al. 2005)</w:t>
      </w:r>
      <w:r w:rsidR="00001B16" w:rsidRPr="00A97496">
        <w:rPr>
          <w:rFonts w:ascii="Times New Roman" w:hAnsi="Times New Roman" w:cs="Times New Roman"/>
          <w:shd w:val="clear" w:color="auto" w:fill="FFFFFF"/>
        </w:rPr>
        <w:fldChar w:fldCharType="end"/>
      </w:r>
      <w:r w:rsidR="00001B16"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 xml:space="preserve">found </w:t>
      </w:r>
      <w:r w:rsidR="00364439" w:rsidRPr="00A97496">
        <w:rPr>
          <w:rFonts w:ascii="Times New Roman" w:hAnsi="Times New Roman" w:cs="Times New Roman"/>
          <w:shd w:val="clear" w:color="auto" w:fill="FFFFFF"/>
        </w:rPr>
        <w:t>that</w:t>
      </w:r>
      <w:r w:rsidR="00C25265" w:rsidRPr="00A97496">
        <w:rPr>
          <w:rFonts w:ascii="Times New Roman" w:hAnsi="Times New Roman" w:cs="Times New Roman"/>
          <w:shd w:val="clear" w:color="auto" w:fill="FFFFFF"/>
        </w:rPr>
        <w:t xml:space="preserve"> </w:t>
      </w:r>
      <w:r w:rsidR="006E06B6" w:rsidRPr="00A97496">
        <w:rPr>
          <w:rFonts w:ascii="Times New Roman" w:hAnsi="Times New Roman" w:cs="Times New Roman"/>
          <w:shd w:val="clear" w:color="auto" w:fill="FFFFFF"/>
        </w:rPr>
        <w:t>employees adjusted job satisfaction to favor the new job</w:t>
      </w:r>
      <w:r w:rsidR="00C25265" w:rsidRPr="00A97496">
        <w:rPr>
          <w:rFonts w:ascii="Times New Roman" w:hAnsi="Times New Roman" w:cs="Times New Roman"/>
          <w:shd w:val="clear" w:color="auto" w:fill="FFFFFF"/>
        </w:rPr>
        <w:t xml:space="preserve"> after leaving one job for another</w:t>
      </w:r>
      <w:r w:rsidR="00053D8D" w:rsidRPr="00A97496">
        <w:rPr>
          <w:rFonts w:ascii="Times New Roman" w:hAnsi="Times New Roman" w:cs="Times New Roman"/>
          <w:shd w:val="clear" w:color="auto" w:fill="FFFFFF"/>
        </w:rPr>
        <w:t xml:space="preserve">, </w:t>
      </w:r>
      <w:r w:rsidR="009318E7" w:rsidRPr="00A97496">
        <w:rPr>
          <w:rFonts w:ascii="Times New Roman" w:hAnsi="Times New Roman" w:cs="Times New Roman"/>
          <w:shd w:val="clear" w:color="auto" w:fill="FFFFFF"/>
        </w:rPr>
        <w:t>while</w:t>
      </w:r>
      <w:r w:rsidR="00053D8D" w:rsidRPr="00A97496">
        <w:rPr>
          <w:rFonts w:ascii="Times New Roman" w:hAnsi="Times New Roman" w:cs="Times New Roman"/>
          <w:shd w:val="clear" w:color="auto" w:fill="FFFFFF"/>
        </w:rPr>
        <w:t xml:space="preserve"> the </w:t>
      </w:r>
      <w:r w:rsidR="006E06B6" w:rsidRPr="00A97496">
        <w:rPr>
          <w:rFonts w:ascii="Times New Roman" w:hAnsi="Times New Roman" w:cs="Times New Roman"/>
          <w:shd w:val="clear" w:color="auto" w:fill="FFFFFF"/>
        </w:rPr>
        <w:t xml:space="preserve">satisfaction rose </w:t>
      </w:r>
      <w:r w:rsidR="00053D8D" w:rsidRPr="00A97496">
        <w:rPr>
          <w:rFonts w:ascii="Times New Roman" w:hAnsi="Times New Roman" w:cs="Times New Roman"/>
          <w:shd w:val="clear" w:color="auto" w:fill="FFFFFF"/>
        </w:rPr>
        <w:t xml:space="preserve">just </w:t>
      </w:r>
      <w:r w:rsidR="006E06B6" w:rsidRPr="00A97496">
        <w:rPr>
          <w:rFonts w:ascii="Times New Roman" w:hAnsi="Times New Roman" w:cs="Times New Roman"/>
          <w:shd w:val="clear" w:color="auto" w:fill="FFFFFF"/>
        </w:rPr>
        <w:t>in the short term</w:t>
      </w:r>
      <w:r w:rsidR="009318E7" w:rsidRPr="00A97496">
        <w:rPr>
          <w:rFonts w:ascii="Times New Roman" w:hAnsi="Times New Roman" w:cs="Times New Roman"/>
          <w:shd w:val="clear" w:color="auto" w:fill="FFFFFF"/>
        </w:rPr>
        <w:t xml:space="preserve"> and </w:t>
      </w:r>
      <w:r w:rsidR="006E06B6" w:rsidRPr="00A97496">
        <w:rPr>
          <w:rFonts w:ascii="Times New Roman" w:hAnsi="Times New Roman" w:cs="Times New Roman"/>
          <w:shd w:val="clear" w:color="auto" w:fill="FFFFFF"/>
        </w:rPr>
        <w:t>eventually declined, suggesting such discrepancy reduction wears off over time.</w:t>
      </w:r>
      <w:r w:rsidR="00D377C0" w:rsidRPr="00A97496">
        <w:rPr>
          <w:rFonts w:ascii="Times New Roman" w:hAnsi="Times New Roman" w:cs="Times New Roman"/>
          <w:shd w:val="clear" w:color="auto" w:fill="FFFFFF"/>
        </w:rPr>
        <w:t xml:space="preserve"> </w:t>
      </w:r>
    </w:p>
    <w:p w14:paraId="11719146" w14:textId="77777777" w:rsidR="00F915EC" w:rsidRPr="00A97496" w:rsidRDefault="00F915EC" w:rsidP="009972CC">
      <w:pPr>
        <w:rPr>
          <w:rFonts w:ascii="Times New Roman" w:hAnsi="Times New Roman" w:cs="Times New Roman"/>
          <w:shd w:val="clear" w:color="auto" w:fill="FFFFFF"/>
        </w:rPr>
      </w:pPr>
    </w:p>
    <w:p w14:paraId="44793996" w14:textId="6B72EA8A" w:rsidR="00AC6972" w:rsidRPr="00A97496" w:rsidRDefault="009972CC" w:rsidP="009972CC">
      <w:pPr>
        <w:rPr>
          <w:rFonts w:ascii="Times New Roman" w:hAnsi="Times New Roman" w:cs="Times New Roman"/>
          <w:sz w:val="22"/>
          <w:szCs w:val="24"/>
        </w:rPr>
      </w:pPr>
      <w:r w:rsidRPr="00A97496">
        <w:rPr>
          <w:rFonts w:ascii="Times New Roman" w:hAnsi="Times New Roman" w:cs="Times New Roman"/>
          <w:shd w:val="clear" w:color="auto" w:fill="FFFFFF"/>
        </w:rPr>
        <w:t>Other</w:t>
      </w:r>
      <w:r w:rsidR="004549B7">
        <w:rPr>
          <w:rFonts w:ascii="Times New Roman" w:hAnsi="Times New Roman" w:cs="Times New Roman"/>
          <w:shd w:val="clear" w:color="auto" w:fill="FFFFFF"/>
        </w:rPr>
        <w:t xml:space="preserve"> researchers</w:t>
      </w:r>
      <w:r w:rsidRPr="00A97496">
        <w:rPr>
          <w:rFonts w:ascii="Times New Roman" w:hAnsi="Times New Roman" w:cs="Times New Roman"/>
          <w:shd w:val="clear" w:color="auto" w:fill="FFFFFF"/>
        </w:rPr>
        <w:t xml:space="preserve"> explore cognitive discrepancy and behavior.</w:t>
      </w:r>
      <w:r w:rsidR="00BC544D" w:rsidRPr="00A97496">
        <w:rPr>
          <w:rFonts w:ascii="Times New Roman" w:hAnsi="Times New Roman" w:cs="Times New Roman"/>
          <w:shd w:val="clear" w:color="auto" w:fill="FFFFFF"/>
        </w:rPr>
        <w:t xml:space="preserve"> </w:t>
      </w:r>
      <w:r w:rsidR="00BC544D" w:rsidRPr="00A97496">
        <w:rPr>
          <w:rFonts w:ascii="Times New Roman" w:hAnsi="Times New Roman" w:cs="Times New Roman"/>
          <w:noProof/>
          <w:shd w:val="clear" w:color="auto" w:fill="FFFFFF"/>
        </w:rPr>
        <w:t>Westphal and Bednar</w:t>
      </w:r>
      <w:r w:rsidR="00865837" w:rsidRPr="00A97496">
        <w:rPr>
          <w:rFonts w:ascii="Times New Roman" w:hAnsi="Times New Roman" w:cs="Times New Roman"/>
          <w:shd w:val="clear" w:color="auto" w:fill="FFFFFF"/>
        </w:rPr>
        <w:t xml:space="preserve"> </w:t>
      </w:r>
      <w:r w:rsidR="00BC544D" w:rsidRPr="00A97496">
        <w:rPr>
          <w:rFonts w:ascii="Times New Roman" w:hAnsi="Times New Roman" w:cs="Times New Roman"/>
          <w:shd w:val="clear" w:color="auto" w:fill="FFFFFF"/>
        </w:rPr>
        <w:fldChar w:fldCharType="begin"/>
      </w:r>
      <w:r w:rsidR="00BC544D" w:rsidRPr="00A97496">
        <w:rPr>
          <w:rFonts w:ascii="Times New Roman" w:hAnsi="Times New Roman" w:cs="Times New Roman"/>
          <w:shd w:val="clear" w:color="auto" w:fill="FFFFFF"/>
        </w:rPr>
        <w:instrText xml:space="preserve"> ADDIN EN.CITE &lt;EndNote&gt;&lt;Cite&gt;&lt;Author&gt;Westphal&lt;/Author&gt;&lt;Year&gt;2008&lt;/Year&gt;&lt;RecNum&gt;299&lt;/RecNum&gt;&lt;DisplayText&gt;(Westphal and Bednar 2008)&lt;/DisplayText&gt;&lt;record&gt;&lt;rec-number&gt;299&lt;/rec-number&gt;&lt;foreign-keys&gt;&lt;key app="EN" db-id="xx2sdxzxyppx5jedtfkvpvsn9sve2252dadz" timestamp="1639702118"&gt;299&lt;/key&gt;&lt;/foreign-keys&gt;&lt;ref-type name="Journal Article"&gt;17&lt;/ref-type&gt;&lt;contributors&gt;&lt;authors&gt;&lt;author&gt;Westphal, James D&lt;/author&gt;&lt;author&gt;Bednar, Michael K&lt;/author&gt;&lt;/authors&gt;&lt;/contributors&gt;&lt;titles&gt;&lt;title&gt;The pacification of institutional investors&lt;/title&gt;&lt;secondary-title&gt;Administrative Science Quarterly&lt;/secondary-title&gt;&lt;/titles&gt;&lt;periodical&gt;&lt;full-title&gt;Administrative Science Quarterly&lt;/full-title&gt;&lt;/periodical&gt;&lt;pages&gt;29-72&lt;/pages&gt;&lt;volume&gt;53&lt;/volume&gt;&lt;number&gt;1&lt;/number&gt;&lt;dates&gt;&lt;year&gt;2008&lt;/year&gt;&lt;/dates&gt;&lt;isbn&gt;0001-8392&lt;/isbn&gt;&lt;urls&gt;&lt;/urls&gt;&lt;/record&gt;&lt;/Cite&gt;&lt;/EndNote&gt;</w:instrText>
      </w:r>
      <w:r w:rsidR="00BC544D" w:rsidRPr="00A97496">
        <w:rPr>
          <w:rFonts w:ascii="Times New Roman" w:hAnsi="Times New Roman" w:cs="Times New Roman"/>
          <w:shd w:val="clear" w:color="auto" w:fill="FFFFFF"/>
        </w:rPr>
        <w:fldChar w:fldCharType="separate"/>
      </w:r>
      <w:r w:rsidR="00BC544D" w:rsidRPr="00A97496">
        <w:rPr>
          <w:rFonts w:ascii="Times New Roman" w:hAnsi="Times New Roman" w:cs="Times New Roman"/>
          <w:noProof/>
          <w:shd w:val="clear" w:color="auto" w:fill="FFFFFF"/>
        </w:rPr>
        <w:t>(Westphal and Bednar 2008)</w:t>
      </w:r>
      <w:r w:rsidR="00BC544D"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reasoned that</w:t>
      </w:r>
      <w:r w:rsidR="00F915EC" w:rsidRPr="00A97496">
        <w:rPr>
          <w:rFonts w:ascii="Times New Roman" w:hAnsi="Times New Roman" w:cs="Times New Roman"/>
          <w:shd w:val="clear" w:color="auto" w:fill="FFFFFF"/>
        </w:rPr>
        <w:t xml:space="preserve"> </w:t>
      </w:r>
      <w:r w:rsidR="00633FD7" w:rsidRPr="00A97496">
        <w:rPr>
          <w:rFonts w:ascii="Times New Roman" w:hAnsi="Times New Roman" w:cs="Times New Roman"/>
          <w:shd w:val="clear" w:color="auto" w:fill="FFFFFF"/>
        </w:rPr>
        <w:t xml:space="preserve">fund managers experienced dissonance when </w:t>
      </w:r>
      <w:r w:rsidR="00A11A7B" w:rsidRPr="00A97496">
        <w:rPr>
          <w:rFonts w:ascii="Times New Roman" w:hAnsi="Times New Roman" w:cs="Times New Roman"/>
          <w:shd w:val="clear" w:color="auto" w:fill="FFFFFF"/>
        </w:rPr>
        <w:t>received ingratiation</w:t>
      </w:r>
      <w:r w:rsidR="00633FD7" w:rsidRPr="00A97496">
        <w:rPr>
          <w:rFonts w:ascii="Times New Roman" w:hAnsi="Times New Roman" w:cs="Times New Roman"/>
          <w:shd w:val="clear" w:color="auto" w:fill="FFFFFF"/>
        </w:rPr>
        <w:t xml:space="preserve"> </w:t>
      </w:r>
      <w:r w:rsidR="00A11A7B" w:rsidRPr="00A97496">
        <w:rPr>
          <w:rFonts w:ascii="Times New Roman" w:hAnsi="Times New Roman" w:cs="Times New Roman"/>
          <w:shd w:val="clear" w:color="auto" w:fill="FFFFFF"/>
        </w:rPr>
        <w:t>from</w:t>
      </w:r>
      <w:r w:rsidR="00633FD7" w:rsidRPr="00A97496">
        <w:rPr>
          <w:rFonts w:ascii="Times New Roman" w:hAnsi="Times New Roman" w:cs="Times New Roman"/>
          <w:shd w:val="clear" w:color="auto" w:fill="FFFFFF"/>
        </w:rPr>
        <w:t xml:space="preserve"> the </w:t>
      </w:r>
      <w:r w:rsidRPr="00A97496">
        <w:rPr>
          <w:rFonts w:ascii="Times New Roman" w:hAnsi="Times New Roman" w:cs="Times New Roman"/>
          <w:shd w:val="clear" w:color="auto" w:fill="FFFFFF"/>
        </w:rPr>
        <w:t xml:space="preserve">CEO </w:t>
      </w:r>
      <w:r w:rsidR="00D67372" w:rsidRPr="00A97496">
        <w:rPr>
          <w:rFonts w:ascii="Times New Roman" w:hAnsi="Times New Roman" w:cs="Times New Roman"/>
          <w:shd w:val="clear" w:color="auto" w:fill="FFFFFF"/>
        </w:rPr>
        <w:t xml:space="preserve">for </w:t>
      </w:r>
      <w:r w:rsidRPr="00A97496">
        <w:rPr>
          <w:rFonts w:ascii="Times New Roman" w:hAnsi="Times New Roman" w:cs="Times New Roman"/>
          <w:shd w:val="clear" w:color="auto" w:fill="FFFFFF"/>
        </w:rPr>
        <w:t xml:space="preserve">their actions conflicted with the CEO’s preferences. </w:t>
      </w:r>
      <w:r w:rsidR="003B45D4" w:rsidRPr="00A97496">
        <w:rPr>
          <w:rFonts w:ascii="Times New Roman" w:hAnsi="Times New Roman" w:cs="Times New Roman"/>
          <w:shd w:val="clear" w:color="auto" w:fill="FFFFFF"/>
        </w:rPr>
        <w:t xml:space="preserve">As what is </w:t>
      </w:r>
      <w:r w:rsidR="009C5433" w:rsidRPr="00A97496">
        <w:rPr>
          <w:rFonts w:ascii="Times New Roman" w:hAnsi="Times New Roman" w:cs="Times New Roman"/>
          <w:shd w:val="clear" w:color="auto" w:fill="FFFFFF"/>
        </w:rPr>
        <w:t>suggested by the</w:t>
      </w:r>
      <w:r w:rsidR="003B45D4" w:rsidRPr="00A97496">
        <w:rPr>
          <w:rFonts w:ascii="Times New Roman" w:hAnsi="Times New Roman" w:cs="Times New Roman"/>
          <w:shd w:val="clear" w:color="auto" w:fill="FFFFFF"/>
        </w:rPr>
        <w:t xml:space="preserve"> </w:t>
      </w:r>
      <w:r w:rsidR="005A5E2F" w:rsidRPr="00A97496">
        <w:rPr>
          <w:rFonts w:ascii="Times New Roman" w:hAnsi="Times New Roman" w:cs="Times New Roman"/>
          <w:shd w:val="clear" w:color="auto" w:fill="FFFFFF"/>
        </w:rPr>
        <w:t xml:space="preserve">Cognitive </w:t>
      </w:r>
      <w:r w:rsidR="00182F5E" w:rsidRPr="00A97496">
        <w:rPr>
          <w:rFonts w:ascii="Times New Roman" w:hAnsi="Times New Roman" w:cs="Times New Roman"/>
          <w:shd w:val="clear" w:color="auto" w:fill="FFFFFF"/>
        </w:rPr>
        <w:t>D</w:t>
      </w:r>
      <w:r w:rsidR="005A5E2F" w:rsidRPr="00A97496">
        <w:rPr>
          <w:rFonts w:ascii="Times New Roman" w:hAnsi="Times New Roman" w:cs="Times New Roman"/>
          <w:shd w:val="clear" w:color="auto" w:fill="FFFFFF"/>
        </w:rPr>
        <w:t xml:space="preserve">issonance </w:t>
      </w:r>
      <w:r w:rsidR="00182F5E" w:rsidRPr="00A97496">
        <w:rPr>
          <w:rFonts w:ascii="Times New Roman" w:hAnsi="Times New Roman" w:cs="Times New Roman"/>
          <w:shd w:val="clear" w:color="auto" w:fill="FFFFFF"/>
        </w:rPr>
        <w:t>T</w:t>
      </w:r>
      <w:r w:rsidR="005A5E2F" w:rsidRPr="00A97496">
        <w:rPr>
          <w:rFonts w:ascii="Times New Roman" w:hAnsi="Times New Roman" w:cs="Times New Roman"/>
          <w:shd w:val="clear" w:color="auto" w:fill="FFFFFF"/>
        </w:rPr>
        <w:t>heory</w:t>
      </w:r>
      <w:r w:rsidR="003B45D4"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 xml:space="preserve">in order to avoid the dissonance that defying the CEO would create, </w:t>
      </w:r>
      <w:r w:rsidR="003B45D4" w:rsidRPr="00A97496">
        <w:rPr>
          <w:rFonts w:ascii="Times New Roman" w:hAnsi="Times New Roman" w:cs="Times New Roman"/>
          <w:shd w:val="clear" w:color="auto" w:fill="FFFFFF"/>
        </w:rPr>
        <w:t>the fund managers</w:t>
      </w:r>
      <w:r w:rsidRPr="00A97496">
        <w:rPr>
          <w:rFonts w:ascii="Times New Roman" w:hAnsi="Times New Roman" w:cs="Times New Roman"/>
          <w:shd w:val="clear" w:color="auto" w:fill="FFFFFF"/>
        </w:rPr>
        <w:t xml:space="preserve"> </w:t>
      </w:r>
      <w:r w:rsidR="009C5433" w:rsidRPr="00A97496">
        <w:rPr>
          <w:rFonts w:ascii="Times New Roman" w:hAnsi="Times New Roman" w:cs="Times New Roman"/>
          <w:shd w:val="clear" w:color="auto" w:fill="FFFFFF"/>
        </w:rPr>
        <w:t>tended to</w:t>
      </w:r>
      <w:r w:rsidRPr="00A97496">
        <w:rPr>
          <w:rFonts w:ascii="Times New Roman" w:hAnsi="Times New Roman" w:cs="Times New Roman"/>
          <w:shd w:val="clear" w:color="auto" w:fill="FFFFFF"/>
        </w:rPr>
        <w:t xml:space="preserve"> align their actions with CEO preferences. Similarly, </w:t>
      </w:r>
      <w:r w:rsidR="00C04C53" w:rsidRPr="00A97496">
        <w:rPr>
          <w:rFonts w:ascii="Times New Roman" w:hAnsi="Times New Roman" w:cs="Times New Roman"/>
          <w:noProof/>
          <w:shd w:val="clear" w:color="auto" w:fill="FFFFFF"/>
        </w:rPr>
        <w:t>Westphal and Deephouse</w:t>
      </w:r>
      <w:r w:rsidR="00C04C53" w:rsidRPr="00A97496">
        <w:rPr>
          <w:rFonts w:ascii="Times New Roman" w:hAnsi="Times New Roman" w:cs="Times New Roman"/>
          <w:shd w:val="clear" w:color="auto" w:fill="FFFFFF"/>
        </w:rPr>
        <w:t xml:space="preserve"> </w:t>
      </w:r>
      <w:r w:rsidR="00C04C53" w:rsidRPr="00A97496">
        <w:rPr>
          <w:rFonts w:ascii="Times New Roman" w:hAnsi="Times New Roman" w:cs="Times New Roman"/>
          <w:shd w:val="clear" w:color="auto" w:fill="FFFFFF"/>
        </w:rPr>
        <w:fldChar w:fldCharType="begin"/>
      </w:r>
      <w:r w:rsidR="00C04C53" w:rsidRPr="00A97496">
        <w:rPr>
          <w:rFonts w:ascii="Times New Roman" w:hAnsi="Times New Roman" w:cs="Times New Roman"/>
          <w:shd w:val="clear" w:color="auto" w:fill="FFFFFF"/>
        </w:rPr>
        <w:instrText xml:space="preserve"> ADDIN EN.CITE &lt;EndNote&gt;&lt;Cite&gt;&lt;Author&gt;Westphal&lt;/Author&gt;&lt;Year&gt;2011&lt;/Year&gt;&lt;RecNum&gt;300&lt;/RecNum&gt;&lt;DisplayText&gt;(Westphal and Deephouse 2011)&lt;/DisplayText&gt;&lt;record&gt;&lt;rec-number&gt;300&lt;/rec-number&gt;&lt;foreign-keys&gt;&lt;key app="EN" db-id="xx2sdxzxyppx5jedtfkvpvsn9sve2252dadz" timestamp="1639702187"&gt;300&lt;/key&gt;&lt;/foreign-keys&gt;&lt;ref-type name="Journal Article"&gt;17&lt;/ref-type&gt;&lt;contributors&gt;&lt;authors&gt;&lt;author&gt;Westphal, James D&lt;/author&gt;&lt;author&gt;Deephouse, David L&lt;/author&gt;&lt;/authors&gt;&lt;/contributors&gt;&lt;titles&gt;&lt;title&gt;Avoiding bad press: Interpersonal influence in relations between CEOs and journalists and the consequences for press reporting about firms and their leadership&lt;/title&gt;&lt;secondary-title&gt;Organization Science&lt;/secondary-title&gt;&lt;/titles&gt;&lt;periodical&gt;&lt;full-title&gt;Organization Science&lt;/full-title&gt;&lt;/periodical&gt;&lt;pages&gt;1061-1086&lt;/pages&gt;&lt;volume&gt;22&lt;/volume&gt;&lt;number&gt;4&lt;/number&gt;&lt;dates&gt;&lt;year&gt;2011&lt;/year&gt;&lt;/dates&gt;&lt;isbn&gt;1047-7039&lt;/isbn&gt;&lt;urls&gt;&lt;/urls&gt;&lt;/record&gt;&lt;/Cite&gt;&lt;/EndNote&gt;</w:instrText>
      </w:r>
      <w:r w:rsidR="00C04C53" w:rsidRPr="00A97496">
        <w:rPr>
          <w:rFonts w:ascii="Times New Roman" w:hAnsi="Times New Roman" w:cs="Times New Roman"/>
          <w:shd w:val="clear" w:color="auto" w:fill="FFFFFF"/>
        </w:rPr>
        <w:fldChar w:fldCharType="separate"/>
      </w:r>
      <w:r w:rsidR="00C04C53" w:rsidRPr="00A97496">
        <w:rPr>
          <w:rFonts w:ascii="Times New Roman" w:hAnsi="Times New Roman" w:cs="Times New Roman"/>
          <w:noProof/>
          <w:shd w:val="clear" w:color="auto" w:fill="FFFFFF"/>
        </w:rPr>
        <w:t>(Westphal and Deephouse 2011)</w:t>
      </w:r>
      <w:r w:rsidR="00C04C53" w:rsidRPr="00A97496">
        <w:rPr>
          <w:rFonts w:ascii="Times New Roman" w:hAnsi="Times New Roman" w:cs="Times New Roman"/>
          <w:shd w:val="clear" w:color="auto" w:fill="FFFFFF"/>
        </w:rPr>
        <w:fldChar w:fldCharType="end"/>
      </w:r>
      <w:r w:rsidR="008F46BC" w:rsidRPr="00A97496">
        <w:rPr>
          <w:rFonts w:ascii="Times New Roman" w:hAnsi="Times New Roman" w:cs="Times New Roman"/>
          <w:shd w:val="clear" w:color="auto" w:fill="FFFFFF"/>
        </w:rPr>
        <w:t xml:space="preserve"> </w:t>
      </w:r>
      <w:r w:rsidRPr="00A97496">
        <w:rPr>
          <w:rFonts w:ascii="Times New Roman" w:hAnsi="Times New Roman" w:cs="Times New Roman"/>
          <w:shd w:val="clear" w:color="auto" w:fill="FFFFFF"/>
        </w:rPr>
        <w:t xml:space="preserve">found that </w:t>
      </w:r>
      <w:r w:rsidR="00BF0CF2" w:rsidRPr="00A97496">
        <w:rPr>
          <w:rFonts w:ascii="Times New Roman" w:hAnsi="Times New Roman" w:cs="Times New Roman"/>
          <w:shd w:val="clear" w:color="auto" w:fill="FFFFFF"/>
        </w:rPr>
        <w:t xml:space="preserve">a journalist would be less likely to write a negative article about a CEO if that CEO </w:t>
      </w:r>
      <w:r w:rsidR="00AE07CB" w:rsidRPr="00A97496">
        <w:rPr>
          <w:rFonts w:ascii="Times New Roman" w:hAnsi="Times New Roman" w:cs="Times New Roman"/>
          <w:shd w:val="clear" w:color="auto" w:fill="FFFFFF"/>
        </w:rPr>
        <w:t>was</w:t>
      </w:r>
      <w:r w:rsidR="00BF0CF2" w:rsidRPr="00A97496">
        <w:rPr>
          <w:rFonts w:ascii="Times New Roman" w:hAnsi="Times New Roman" w:cs="Times New Roman"/>
          <w:shd w:val="clear" w:color="auto" w:fill="FFFFFF"/>
        </w:rPr>
        <w:t xml:space="preserve"> on good terms with them.</w:t>
      </w:r>
      <w:r w:rsidR="001F4EF4" w:rsidRPr="00A97496">
        <w:rPr>
          <w:rFonts w:ascii="Times New Roman" w:hAnsi="Times New Roman" w:cs="Times New Roman"/>
          <w:shd w:val="clear" w:color="auto" w:fill="FFFFFF"/>
        </w:rPr>
        <w:t xml:space="preserve"> </w:t>
      </w:r>
    </w:p>
    <w:p w14:paraId="0230F681" w14:textId="77777777" w:rsidR="00AC6972" w:rsidRPr="00A97496" w:rsidRDefault="00AC6972" w:rsidP="00BC4955">
      <w:pPr>
        <w:rPr>
          <w:rFonts w:ascii="Times New Roman" w:hAnsi="Times New Roman" w:cs="Times New Roman"/>
          <w:shd w:val="clear" w:color="auto" w:fill="FFFFFF"/>
        </w:rPr>
      </w:pPr>
    </w:p>
    <w:p w14:paraId="4389507B" w14:textId="77777777" w:rsidR="004B29DB" w:rsidRPr="00A97496" w:rsidRDefault="00B214E0" w:rsidP="004B29DB">
      <w:pPr>
        <w:rPr>
          <w:rFonts w:ascii="Times New Roman" w:hAnsi="Times New Roman" w:cs="Times New Roman"/>
          <w:shd w:val="clear" w:color="auto" w:fill="FFFFFF"/>
        </w:rPr>
      </w:pPr>
      <w:r w:rsidRPr="00A97496">
        <w:rPr>
          <w:rFonts w:ascii="Times New Roman" w:hAnsi="Times New Roman" w:cs="Times New Roman"/>
          <w:shd w:val="clear" w:color="auto" w:fill="FFFFFF"/>
        </w:rPr>
        <w:t xml:space="preserve">Cognitive Dissonance Theory </w:t>
      </w:r>
      <w:r w:rsidR="00DC55EA" w:rsidRPr="00A97496">
        <w:rPr>
          <w:rFonts w:ascii="Times New Roman" w:hAnsi="Times New Roman" w:cs="Times New Roman"/>
          <w:shd w:val="clear" w:color="auto" w:fill="FFFFFF"/>
        </w:rPr>
        <w:t xml:space="preserve">has also been </w:t>
      </w:r>
      <w:r w:rsidR="001735FF" w:rsidRPr="00A97496">
        <w:rPr>
          <w:rFonts w:ascii="Times New Roman" w:hAnsi="Times New Roman" w:cs="Times New Roman"/>
          <w:shd w:val="clear" w:color="auto" w:fill="FFFFFF"/>
        </w:rPr>
        <w:t xml:space="preserve">referred to </w:t>
      </w:r>
      <w:r w:rsidR="007F3A00" w:rsidRPr="00A97496">
        <w:rPr>
          <w:rFonts w:ascii="Times New Roman" w:hAnsi="Times New Roman" w:cs="Times New Roman"/>
          <w:shd w:val="clear" w:color="auto" w:fill="FFFFFF"/>
        </w:rPr>
        <w:t>design</w:t>
      </w:r>
      <w:r w:rsidRPr="00A97496">
        <w:rPr>
          <w:rFonts w:ascii="Times New Roman" w:hAnsi="Times New Roman" w:cs="Times New Roman"/>
          <w:shd w:val="clear" w:color="auto" w:fill="FFFFFF"/>
        </w:rPr>
        <w:t xml:space="preserve"> persuasive technology </w:t>
      </w:r>
      <w:r w:rsidR="007F3A00" w:rsidRPr="00A97496">
        <w:rPr>
          <w:rFonts w:ascii="Times New Roman" w:hAnsi="Times New Roman" w:cs="Times New Roman"/>
          <w:shd w:val="clear" w:color="auto" w:fill="FFFFFF"/>
        </w:rPr>
        <w:t xml:space="preserve">strategies </w:t>
      </w:r>
      <w:r w:rsidRPr="00A97496">
        <w:rPr>
          <w:rFonts w:ascii="Times New Roman" w:hAnsi="Times New Roman" w:cs="Times New Roman"/>
          <w:shd w:val="clear" w:color="auto" w:fill="FFFFFF"/>
        </w:rPr>
        <w:t>to encourage behavior change</w:t>
      </w:r>
      <w:r w:rsidR="00942FE0" w:rsidRPr="00A97496">
        <w:rPr>
          <w:rFonts w:ascii="Times New Roman" w:hAnsi="Times New Roman" w:cs="Times New Roman"/>
          <w:shd w:val="clear" w:color="auto" w:fill="FFFFFF"/>
        </w:rPr>
        <w:t>,</w:t>
      </w:r>
      <w:r w:rsidRPr="00A97496">
        <w:rPr>
          <w:rFonts w:ascii="Times New Roman" w:hAnsi="Times New Roman" w:cs="Times New Roman"/>
          <w:shd w:val="clear" w:color="auto" w:fill="FFFFFF"/>
        </w:rPr>
        <w:t xml:space="preserve"> help</w:t>
      </w:r>
      <w:r w:rsidR="00942FE0" w:rsidRPr="00A97496">
        <w:rPr>
          <w:rFonts w:ascii="Times New Roman" w:hAnsi="Times New Roman" w:cs="Times New Roman"/>
          <w:shd w:val="clear" w:color="auto" w:fill="FFFFFF"/>
        </w:rPr>
        <w:t>ing</w:t>
      </w:r>
      <w:r w:rsidRPr="00A97496">
        <w:rPr>
          <w:rFonts w:ascii="Times New Roman" w:hAnsi="Times New Roman" w:cs="Times New Roman"/>
          <w:shd w:val="clear" w:color="auto" w:fill="FFFFFF"/>
        </w:rPr>
        <w:t xml:space="preserve"> </w:t>
      </w:r>
      <w:r w:rsidR="00510171" w:rsidRPr="00A97496">
        <w:rPr>
          <w:rFonts w:ascii="Times New Roman" w:hAnsi="Times New Roman" w:cs="Times New Roman"/>
          <w:shd w:val="clear" w:color="auto" w:fill="FFFFFF"/>
        </w:rPr>
        <w:t>individuals</w:t>
      </w:r>
      <w:r w:rsidRPr="00A97496">
        <w:rPr>
          <w:rFonts w:ascii="Times New Roman" w:hAnsi="Times New Roman" w:cs="Times New Roman"/>
          <w:shd w:val="clear" w:color="auto" w:fill="FFFFFF"/>
        </w:rPr>
        <w:t xml:space="preserve"> change</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behavior to match</w:t>
      </w:r>
      <w:r w:rsidR="00510171" w:rsidRPr="00A97496">
        <w:rPr>
          <w:rFonts w:ascii="Times New Roman" w:hAnsi="Times New Roman" w:cs="Times New Roman"/>
          <w:shd w:val="clear" w:color="auto" w:fill="FFFFFF"/>
        </w:rPr>
        <w:t xml:space="preserve"> their</w:t>
      </w:r>
      <w:r w:rsidRPr="00A97496">
        <w:rPr>
          <w:rFonts w:ascii="Times New Roman" w:hAnsi="Times New Roman" w:cs="Times New Roman"/>
          <w:shd w:val="clear" w:color="auto" w:fill="FFFFFF"/>
        </w:rPr>
        <w:t xml:space="preserve"> attitudes</w:t>
      </w:r>
      <w:r w:rsidR="00B475CE" w:rsidRPr="00A97496">
        <w:rPr>
          <w:rFonts w:ascii="Times New Roman" w:hAnsi="Times New Roman" w:cs="Times New Roman"/>
          <w:shd w:val="clear" w:color="auto" w:fill="FFFFFF"/>
        </w:rPr>
        <w:t xml:space="preserve"> </w:t>
      </w:r>
      <w:r w:rsidR="00811BB9" w:rsidRPr="00A97496">
        <w:rPr>
          <w:rFonts w:ascii="Times New Roman" w:hAnsi="Times New Roman" w:cs="Times New Roman"/>
          <w:shd w:val="clear" w:color="auto" w:fill="FFFFFF"/>
        </w:rPr>
        <w:fldChar w:fldCharType="begin"/>
      </w:r>
      <w:r w:rsidR="00811BB9" w:rsidRPr="00A97496">
        <w:rPr>
          <w:rFonts w:ascii="Times New Roman" w:hAnsi="Times New Roman" w:cs="Times New Roman"/>
          <w:shd w:val="clear" w:color="auto" w:fill="FFFFFF"/>
        </w:rPr>
        <w:instrText xml:space="preserve"> ADDIN EN.CITE &lt;EndNote&gt;&lt;Cite&gt;&lt;Author&gt;Consolvo&lt;/Author&gt;&lt;Year&gt;2009&lt;/Year&gt;&lt;RecNum&gt;293&lt;/RecNum&gt;&lt;DisplayText&gt;(Consolvo et al. 2009)&lt;/DisplayText&gt;&lt;record&gt;&lt;rec-number&gt;293&lt;/rec-number&gt;&lt;foreign-keys&gt;&lt;key app="EN" db-id="xx2sdxzxyppx5jedtfkvpvsn9sve2252dadz" timestamp="1639648528"&gt;293&lt;/key&gt;&lt;/foreign-keys&gt;&lt;ref-type name="Conference Proceedings"&gt;10&lt;/ref-type&gt;&lt;contributors&gt;&lt;authors&gt;&lt;author&gt;Consolvo, Sunny&lt;/author&gt;&lt;author&gt;McDonald, David W&lt;/author&gt;&lt;author&gt;Landay, James A&lt;/author&gt;&lt;/authors&gt;&lt;/contributors&gt;&lt;titles&gt;&lt;title&gt;Theory-driven design strategies for technologies that support behavior change in everyday life&lt;/title&gt;&lt;secondary-title&gt;Proceedings of the SIGCHI conference on human factors in computing systems&lt;/secondary-title&gt;&lt;/titles&gt;&lt;pages&gt;405-414&lt;/pages&gt;&lt;dates&gt;&lt;year&gt;2009&lt;/year&gt;&lt;/dates&gt;&lt;urls&gt;&lt;/urls&gt;&lt;/record&gt;&lt;/Cite&gt;&lt;/EndNote&gt;</w:instrText>
      </w:r>
      <w:r w:rsidR="00811BB9" w:rsidRPr="00A97496">
        <w:rPr>
          <w:rFonts w:ascii="Times New Roman" w:hAnsi="Times New Roman" w:cs="Times New Roman"/>
          <w:shd w:val="clear" w:color="auto" w:fill="FFFFFF"/>
        </w:rPr>
        <w:fldChar w:fldCharType="separate"/>
      </w:r>
      <w:r w:rsidR="00811BB9" w:rsidRPr="00A97496">
        <w:rPr>
          <w:rFonts w:ascii="Times New Roman" w:hAnsi="Times New Roman" w:cs="Times New Roman"/>
          <w:noProof/>
          <w:shd w:val="clear" w:color="auto" w:fill="FFFFFF"/>
        </w:rPr>
        <w:t>(Consolvo et al. 2009)</w:t>
      </w:r>
      <w:r w:rsidR="00811BB9" w:rsidRPr="00A97496">
        <w:rPr>
          <w:rFonts w:ascii="Times New Roman" w:hAnsi="Times New Roman" w:cs="Times New Roman"/>
          <w:shd w:val="clear" w:color="auto" w:fill="FFFFFF"/>
        </w:rPr>
        <w:fldChar w:fldCharType="end"/>
      </w:r>
      <w:r w:rsidRPr="00A97496">
        <w:rPr>
          <w:rFonts w:ascii="Times New Roman" w:hAnsi="Times New Roman" w:cs="Times New Roman"/>
          <w:shd w:val="clear" w:color="auto" w:fill="FFFFFF"/>
        </w:rPr>
        <w:t xml:space="preserve">. </w:t>
      </w:r>
      <w:r w:rsidR="00B475CE" w:rsidRPr="00A97496">
        <w:rPr>
          <w:rFonts w:ascii="Times New Roman" w:hAnsi="Times New Roman" w:cs="Times New Roman"/>
          <w:shd w:val="clear" w:color="auto" w:fill="FFFFFF"/>
        </w:rPr>
        <w:t xml:space="preserve">As was stated by </w:t>
      </w:r>
      <w:r w:rsidR="00B475CE" w:rsidRPr="00A97496">
        <w:rPr>
          <w:rFonts w:ascii="Times New Roman" w:hAnsi="Times New Roman" w:cs="Times New Roman"/>
          <w:noProof/>
          <w:shd w:val="clear" w:color="auto" w:fill="FFFFFF"/>
        </w:rPr>
        <w:t xml:space="preserve">Consolvo et al., </w:t>
      </w:r>
      <w:commentRangeStart w:id="5"/>
      <w:r w:rsidR="00B475CE" w:rsidRPr="00A97496">
        <w:rPr>
          <w:rFonts w:ascii="Times New Roman" w:hAnsi="Times New Roman" w:cs="Times New Roman"/>
          <w:shd w:val="clear" w:color="auto" w:fill="FFFFFF"/>
        </w:rPr>
        <w:t>f</w:t>
      </w:r>
      <w:r w:rsidRPr="00A97496">
        <w:rPr>
          <w:rFonts w:ascii="Times New Roman" w:hAnsi="Times New Roman" w:cs="Times New Roman"/>
          <w:shd w:val="clear" w:color="auto" w:fill="FFFFFF"/>
        </w:rPr>
        <w:t xml:space="preserve">or </w:t>
      </w:r>
      <w:r w:rsidR="00B475CE" w:rsidRPr="00A97496">
        <w:rPr>
          <w:rFonts w:ascii="Times New Roman" w:hAnsi="Times New Roman" w:cs="Times New Roman"/>
          <w:shd w:val="clear" w:color="auto" w:fill="FFFFFF"/>
        </w:rPr>
        <w:t>instance</w:t>
      </w:r>
      <w:r w:rsidRPr="00A97496">
        <w:rPr>
          <w:rFonts w:ascii="Times New Roman" w:hAnsi="Times New Roman" w:cs="Times New Roman"/>
          <w:shd w:val="clear" w:color="auto" w:fill="FFFFFF"/>
        </w:rPr>
        <w:t xml:space="preserve">, </w:t>
      </w:r>
      <w:r w:rsidRPr="00A97496">
        <w:rPr>
          <w:rFonts w:ascii="Times New Roman" w:hAnsi="Times New Roman" w:cs="Times New Roman"/>
          <w:highlight w:val="yellow"/>
          <w:shd w:val="clear" w:color="auto" w:fill="FFFFFF"/>
        </w:rPr>
        <w:t xml:space="preserve">the technology should </w:t>
      </w:r>
      <w:r w:rsidR="004B29DB" w:rsidRPr="00A97496">
        <w:rPr>
          <w:rFonts w:ascii="Times New Roman" w:hAnsi="Times New Roman" w:cs="Times New Roman"/>
          <w:highlight w:val="yellow"/>
          <w:shd w:val="clear" w:color="auto" w:fill="FFFFFF"/>
        </w:rPr>
        <w:t>help the person stay focused on their commitment to change and the associated patterns of behavior. The awareness provided by the technique must be consistently available and easily accessible, yet subtle enough to support the need for occasional information/avoidance of situations.</w:t>
      </w:r>
      <w:commentRangeEnd w:id="5"/>
      <w:r w:rsidR="00F762C7" w:rsidRPr="00A97496">
        <w:rPr>
          <w:rStyle w:val="a4"/>
          <w:rFonts w:ascii="Times New Roman" w:hAnsi="Times New Roman" w:cs="Times New Roman"/>
          <w:highlight w:val="yellow"/>
        </w:rPr>
        <w:commentReference w:id="5"/>
      </w:r>
    </w:p>
    <w:p w14:paraId="43D6D212" w14:textId="4B0660E4" w:rsidR="00C72009" w:rsidRPr="00A97496" w:rsidRDefault="00C72009" w:rsidP="00BC4955">
      <w:pPr>
        <w:rPr>
          <w:rFonts w:ascii="Times New Roman" w:hAnsi="Times New Roman" w:cs="Times New Roman"/>
          <w:sz w:val="22"/>
          <w:szCs w:val="24"/>
        </w:rPr>
      </w:pPr>
    </w:p>
    <w:p w14:paraId="582F51B8" w14:textId="656E15C1" w:rsidR="004A121B" w:rsidRDefault="001734E0" w:rsidP="0072335B">
      <w:pPr>
        <w:rPr>
          <w:rFonts w:ascii="Times New Roman" w:hAnsi="Times New Roman" w:cs="Times New Roman"/>
          <w:sz w:val="22"/>
          <w:szCs w:val="24"/>
        </w:rPr>
      </w:pPr>
      <w:r w:rsidRPr="00A97496">
        <w:rPr>
          <w:rFonts w:ascii="Times New Roman" w:hAnsi="Times New Roman" w:cs="Times New Roman"/>
          <w:sz w:val="22"/>
          <w:szCs w:val="24"/>
        </w:rPr>
        <w:t>In our research,</w:t>
      </w:r>
      <w:r w:rsidR="00D841F2" w:rsidRPr="00A97496">
        <w:rPr>
          <w:rFonts w:ascii="Times New Roman" w:hAnsi="Times New Roman" w:cs="Times New Roman"/>
          <w:sz w:val="22"/>
          <w:szCs w:val="24"/>
        </w:rPr>
        <w:t xml:space="preserve"> there is just </w:t>
      </w:r>
      <w:r w:rsidR="00D841F2" w:rsidRPr="00A7754A">
        <w:rPr>
          <w:rFonts w:ascii="Times New Roman" w:hAnsi="Times New Roman" w:cs="Times New Roman"/>
          <w:color w:val="FF0000"/>
          <w:sz w:val="22"/>
          <w:szCs w:val="24"/>
        </w:rPr>
        <w:t xml:space="preserve">such an app which will </w:t>
      </w:r>
      <w:r w:rsidR="00FD6D05" w:rsidRPr="00A7754A">
        <w:rPr>
          <w:rFonts w:ascii="Times New Roman" w:hAnsi="Times New Roman" w:cs="Times New Roman"/>
          <w:color w:val="FF0000"/>
          <w:sz w:val="22"/>
          <w:szCs w:val="24"/>
        </w:rPr>
        <w:t xml:space="preserve">record </w:t>
      </w:r>
      <w:r w:rsidR="00F43013" w:rsidRPr="00A7754A">
        <w:rPr>
          <w:rFonts w:ascii="Times New Roman" w:hAnsi="Times New Roman" w:cs="Times New Roman"/>
          <w:color w:val="FF0000"/>
          <w:sz w:val="22"/>
          <w:szCs w:val="24"/>
        </w:rPr>
        <w:t xml:space="preserve">and show users </w:t>
      </w:r>
      <w:r w:rsidR="00FD6D05" w:rsidRPr="00A7754A">
        <w:rPr>
          <w:rFonts w:ascii="Times New Roman" w:hAnsi="Times New Roman" w:cs="Times New Roman"/>
          <w:color w:val="FF0000"/>
          <w:sz w:val="22"/>
          <w:szCs w:val="24"/>
        </w:rPr>
        <w:t>all kinds of driving</w:t>
      </w:r>
      <w:r w:rsidR="00977077"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data (</w:t>
      </w:r>
      <w:proofErr w:type="gramStart"/>
      <w:r w:rsidR="009E02F8" w:rsidRPr="00A7754A">
        <w:rPr>
          <w:rFonts w:ascii="Times New Roman" w:hAnsi="Times New Roman" w:cs="Times New Roman"/>
          <w:color w:val="FF0000"/>
          <w:sz w:val="22"/>
          <w:szCs w:val="24"/>
        </w:rPr>
        <w:t>e.g.</w:t>
      </w:r>
      <w:proofErr w:type="gramEnd"/>
      <w:r w:rsidR="009E02F8" w:rsidRPr="00A7754A">
        <w:rPr>
          <w:rFonts w:ascii="Times New Roman" w:hAnsi="Times New Roman" w:cs="Times New Roman"/>
          <w:color w:val="FF0000"/>
          <w:sz w:val="22"/>
          <w:szCs w:val="24"/>
        </w:rPr>
        <w:t xml:space="preserve"> </w:t>
      </w:r>
      <w:r w:rsidR="00695E75" w:rsidRPr="00A7754A">
        <w:rPr>
          <w:rFonts w:ascii="Times New Roman" w:hAnsi="Times New Roman" w:cs="Times New Roman"/>
          <w:color w:val="FF0000"/>
          <w:sz w:val="22"/>
          <w:szCs w:val="24"/>
        </w:rPr>
        <w:t xml:space="preserve">the app usage history, </w:t>
      </w:r>
      <w:r w:rsidR="009E02F8" w:rsidRPr="00A7754A">
        <w:rPr>
          <w:rFonts w:ascii="Times New Roman" w:hAnsi="Times New Roman" w:cs="Times New Roman"/>
          <w:color w:val="FF0000"/>
          <w:sz w:val="22"/>
          <w:szCs w:val="24"/>
        </w:rPr>
        <w:t>driving speed, fuel consumption, travel mileage and so on)</w:t>
      </w:r>
      <w:r w:rsidR="00FD6D05" w:rsidRPr="00A7754A">
        <w:rPr>
          <w:rFonts w:ascii="Times New Roman" w:hAnsi="Times New Roman" w:cs="Times New Roman"/>
          <w:color w:val="FF0000"/>
          <w:sz w:val="22"/>
          <w:szCs w:val="24"/>
        </w:rPr>
        <w:t xml:space="preserve"> </w:t>
      </w:r>
      <w:r w:rsidR="009E02F8" w:rsidRPr="00A7754A">
        <w:rPr>
          <w:rFonts w:ascii="Times New Roman" w:hAnsi="Times New Roman" w:cs="Times New Roman"/>
          <w:color w:val="FF0000"/>
          <w:sz w:val="22"/>
          <w:szCs w:val="24"/>
        </w:rPr>
        <w:t xml:space="preserve">and </w:t>
      </w:r>
      <w:r w:rsidR="00F43013" w:rsidRPr="00A7754A">
        <w:rPr>
          <w:rFonts w:ascii="Times New Roman" w:hAnsi="Times New Roman" w:cs="Times New Roman"/>
          <w:color w:val="FF0000"/>
          <w:sz w:val="22"/>
          <w:szCs w:val="24"/>
        </w:rPr>
        <w:t xml:space="preserve">will </w:t>
      </w:r>
      <w:r w:rsidR="00D841F2" w:rsidRPr="00A7754A">
        <w:rPr>
          <w:rFonts w:ascii="Times New Roman" w:hAnsi="Times New Roman" w:cs="Times New Roman"/>
          <w:color w:val="FF0000"/>
          <w:sz w:val="22"/>
          <w:szCs w:val="24"/>
        </w:rPr>
        <w:t>send alert</w:t>
      </w:r>
      <w:r w:rsidR="00451EBC" w:rsidRPr="00A7754A">
        <w:rPr>
          <w:rFonts w:ascii="Times New Roman" w:hAnsi="Times New Roman" w:cs="Times New Roman"/>
          <w:color w:val="FF0000"/>
          <w:sz w:val="22"/>
          <w:szCs w:val="24"/>
        </w:rPr>
        <w:t>s</w:t>
      </w:r>
      <w:r w:rsidR="00D841F2" w:rsidRPr="00A7754A">
        <w:rPr>
          <w:rFonts w:ascii="Times New Roman" w:hAnsi="Times New Roman" w:cs="Times New Roman"/>
          <w:color w:val="FF0000"/>
          <w:sz w:val="22"/>
          <w:szCs w:val="24"/>
        </w:rPr>
        <w:t xml:space="preserve"> to them when it detects risky driving behavior</w:t>
      </w:r>
      <w:r w:rsidR="00F43013" w:rsidRPr="00A7754A">
        <w:rPr>
          <w:rFonts w:ascii="Times New Roman" w:hAnsi="Times New Roman" w:cs="Times New Roman"/>
          <w:color w:val="FF0000"/>
          <w:sz w:val="22"/>
          <w:szCs w:val="24"/>
        </w:rPr>
        <w:t>.</w:t>
      </w:r>
      <w:r w:rsidR="00DF3D15" w:rsidRPr="00A97496">
        <w:rPr>
          <w:rFonts w:ascii="Times New Roman" w:hAnsi="Times New Roman" w:cs="Times New Roman"/>
          <w:color w:val="FF0000"/>
          <w:sz w:val="22"/>
          <w:szCs w:val="24"/>
        </w:rPr>
        <w:t xml:space="preserve"> </w:t>
      </w:r>
      <w:r w:rsidR="00B86CB4" w:rsidRPr="00A97496">
        <w:rPr>
          <w:rFonts w:ascii="Times New Roman" w:hAnsi="Times New Roman" w:cs="Times New Roman"/>
          <w:sz w:val="22"/>
          <w:szCs w:val="24"/>
        </w:rPr>
        <w:t>Considering that the</w:t>
      </w:r>
      <w:r w:rsidR="00D1043F" w:rsidRPr="00A97496">
        <w:rPr>
          <w:rFonts w:ascii="Times New Roman" w:hAnsi="Times New Roman" w:cs="Times New Roman"/>
          <w:sz w:val="22"/>
          <w:szCs w:val="24"/>
        </w:rPr>
        <w:t>se functions of the</w:t>
      </w:r>
      <w:r w:rsidR="00B86CB4" w:rsidRPr="00A97496">
        <w:rPr>
          <w:rFonts w:ascii="Times New Roman" w:hAnsi="Times New Roman" w:cs="Times New Roman"/>
          <w:sz w:val="22"/>
          <w:szCs w:val="24"/>
        </w:rPr>
        <w:t xml:space="preserve"> driving-assistant app </w:t>
      </w:r>
      <w:r w:rsidR="00D1043F" w:rsidRPr="00A97496">
        <w:rPr>
          <w:rFonts w:ascii="Times New Roman" w:hAnsi="Times New Roman" w:cs="Times New Roman"/>
          <w:sz w:val="22"/>
          <w:szCs w:val="24"/>
        </w:rPr>
        <w:t xml:space="preserve">could </w:t>
      </w:r>
      <w:r w:rsidR="0044541C" w:rsidRPr="00A97496">
        <w:rPr>
          <w:rFonts w:ascii="Times New Roman" w:hAnsi="Times New Roman" w:cs="Times New Roman"/>
          <w:sz w:val="22"/>
          <w:szCs w:val="24"/>
        </w:rPr>
        <w:t xml:space="preserve">reflect the person’s attitude towards improving driving style </w:t>
      </w:r>
      <w:r w:rsidR="004745E1" w:rsidRPr="00A97496">
        <w:rPr>
          <w:rFonts w:ascii="Times New Roman" w:hAnsi="Times New Roman" w:cs="Times New Roman"/>
          <w:sz w:val="22"/>
          <w:szCs w:val="24"/>
        </w:rPr>
        <w:t>(the app usage history)</w:t>
      </w:r>
      <w:r w:rsidR="00063B9C" w:rsidRPr="00A97496">
        <w:rPr>
          <w:rFonts w:ascii="Times New Roman" w:hAnsi="Times New Roman" w:cs="Times New Roman"/>
          <w:sz w:val="22"/>
          <w:szCs w:val="24"/>
        </w:rPr>
        <w:t xml:space="preserve">, create </w:t>
      </w:r>
      <w:r w:rsidR="00087027" w:rsidRPr="00A97496">
        <w:rPr>
          <w:rFonts w:ascii="Times New Roman" w:hAnsi="Times New Roman" w:cs="Times New Roman"/>
          <w:sz w:val="22"/>
          <w:szCs w:val="24"/>
        </w:rPr>
        <w:t xml:space="preserve">psychological </w:t>
      </w:r>
      <w:r w:rsidR="00063B9C" w:rsidRPr="00A97496">
        <w:rPr>
          <w:rFonts w:ascii="Times New Roman" w:hAnsi="Times New Roman" w:cs="Times New Roman"/>
          <w:sz w:val="22"/>
          <w:szCs w:val="24"/>
        </w:rPr>
        <w:t xml:space="preserve">discomfort and </w:t>
      </w:r>
      <w:r w:rsidR="00D1043F" w:rsidRPr="00A97496">
        <w:rPr>
          <w:rFonts w:ascii="Times New Roman" w:hAnsi="Times New Roman" w:cs="Times New Roman"/>
          <w:sz w:val="22"/>
          <w:szCs w:val="24"/>
        </w:rPr>
        <w:t>help individual be con</w:t>
      </w:r>
      <w:r w:rsidR="00365985" w:rsidRPr="00A97496">
        <w:rPr>
          <w:rFonts w:ascii="Times New Roman" w:hAnsi="Times New Roman" w:cs="Times New Roman"/>
          <w:sz w:val="22"/>
          <w:szCs w:val="24"/>
        </w:rPr>
        <w:t>s</w:t>
      </w:r>
      <w:r w:rsidR="00D1043F" w:rsidRPr="00A97496">
        <w:rPr>
          <w:rFonts w:ascii="Times New Roman" w:hAnsi="Times New Roman" w:cs="Times New Roman"/>
          <w:sz w:val="22"/>
          <w:szCs w:val="24"/>
        </w:rPr>
        <w:t xml:space="preserve">cious </w:t>
      </w:r>
      <w:r w:rsidR="00365985" w:rsidRPr="00A97496">
        <w:rPr>
          <w:rFonts w:ascii="Times New Roman" w:hAnsi="Times New Roman" w:cs="Times New Roman"/>
          <w:sz w:val="22"/>
          <w:szCs w:val="24"/>
        </w:rPr>
        <w:t>of their own behavior</w:t>
      </w:r>
      <w:r w:rsidR="004745E1" w:rsidRPr="00A97496">
        <w:rPr>
          <w:rFonts w:ascii="Times New Roman" w:hAnsi="Times New Roman" w:cs="Times New Roman"/>
          <w:sz w:val="22"/>
          <w:szCs w:val="24"/>
        </w:rPr>
        <w:t xml:space="preserve"> (</w:t>
      </w:r>
      <w:proofErr w:type="gramStart"/>
      <w:r w:rsidR="004745E1" w:rsidRPr="00A97496">
        <w:rPr>
          <w:rFonts w:ascii="Times New Roman" w:hAnsi="Times New Roman" w:cs="Times New Roman"/>
          <w:sz w:val="22"/>
          <w:szCs w:val="24"/>
        </w:rPr>
        <w:t>e.g.</w:t>
      </w:r>
      <w:proofErr w:type="gramEnd"/>
      <w:r w:rsidR="004745E1" w:rsidRPr="00A97496">
        <w:rPr>
          <w:rFonts w:ascii="Times New Roman" w:hAnsi="Times New Roman" w:cs="Times New Roman"/>
          <w:sz w:val="22"/>
          <w:szCs w:val="24"/>
        </w:rPr>
        <w:t xml:space="preserve"> the alert)</w:t>
      </w:r>
      <w:r w:rsidR="00B86CB4" w:rsidRPr="00A97496">
        <w:rPr>
          <w:rFonts w:ascii="Times New Roman" w:hAnsi="Times New Roman" w:cs="Times New Roman"/>
          <w:sz w:val="22"/>
          <w:szCs w:val="24"/>
        </w:rPr>
        <w:t xml:space="preserve">, </w:t>
      </w:r>
      <w:r w:rsidR="003F6D07">
        <w:rPr>
          <w:rFonts w:ascii="Times New Roman" w:hAnsi="Times New Roman" w:cs="Times New Roman"/>
          <w:sz w:val="22"/>
          <w:szCs w:val="24"/>
        </w:rPr>
        <w:t>this study</w:t>
      </w:r>
      <w:r w:rsidR="00B86CB4" w:rsidRPr="00A97496">
        <w:rPr>
          <w:rFonts w:ascii="Times New Roman" w:hAnsi="Times New Roman" w:cs="Times New Roman"/>
          <w:sz w:val="22"/>
          <w:szCs w:val="24"/>
        </w:rPr>
        <w:t xml:space="preserve"> will</w:t>
      </w:r>
      <w:r w:rsidR="001C2A42" w:rsidRPr="00A97496">
        <w:rPr>
          <w:rFonts w:ascii="Times New Roman" w:hAnsi="Times New Roman" w:cs="Times New Roman"/>
          <w:sz w:val="22"/>
          <w:szCs w:val="24"/>
        </w:rPr>
        <w:t xml:space="preserve"> </w:t>
      </w:r>
      <w:r w:rsidR="00A24E79" w:rsidRPr="00A97496">
        <w:rPr>
          <w:rFonts w:ascii="Times New Roman" w:hAnsi="Times New Roman" w:cs="Times New Roman"/>
          <w:sz w:val="22"/>
          <w:szCs w:val="24"/>
        </w:rPr>
        <w:t xml:space="preserve">use </w:t>
      </w:r>
      <w:r w:rsidR="00A24E79" w:rsidRPr="00A97496">
        <w:rPr>
          <w:rFonts w:ascii="Times New Roman" w:hAnsi="Times New Roman" w:cs="Times New Roman"/>
          <w:shd w:val="clear" w:color="auto" w:fill="FFFFFF"/>
        </w:rPr>
        <w:t>Cognitive Dissonance Theory</w:t>
      </w:r>
      <w:r w:rsidR="00B86CB4" w:rsidRPr="00A97496">
        <w:rPr>
          <w:rFonts w:ascii="Times New Roman" w:hAnsi="Times New Roman" w:cs="Times New Roman"/>
          <w:sz w:val="22"/>
          <w:szCs w:val="24"/>
        </w:rPr>
        <w:t xml:space="preserve"> </w:t>
      </w:r>
      <w:r w:rsidR="00182F5E" w:rsidRPr="00A97496">
        <w:rPr>
          <w:rFonts w:ascii="Times New Roman" w:hAnsi="Times New Roman" w:cs="Times New Roman"/>
          <w:sz w:val="22"/>
          <w:szCs w:val="24"/>
        </w:rPr>
        <w:t xml:space="preserve">to </w:t>
      </w:r>
      <w:r w:rsidR="004745E1" w:rsidRPr="00A97496">
        <w:rPr>
          <w:rFonts w:ascii="Times New Roman" w:hAnsi="Times New Roman" w:cs="Times New Roman"/>
          <w:sz w:val="22"/>
          <w:szCs w:val="24"/>
        </w:rPr>
        <w:t>explain the results</w:t>
      </w:r>
      <w:r w:rsidR="00475903" w:rsidRPr="00A97496">
        <w:rPr>
          <w:rFonts w:ascii="Times New Roman" w:hAnsi="Times New Roman" w:cs="Times New Roman"/>
          <w:sz w:val="22"/>
          <w:szCs w:val="24"/>
        </w:rPr>
        <w:t>.</w:t>
      </w:r>
    </w:p>
    <w:p w14:paraId="4B458885" w14:textId="77777777" w:rsidR="00060ED5" w:rsidRPr="00060ED5" w:rsidRDefault="00060ED5" w:rsidP="0072335B">
      <w:pPr>
        <w:rPr>
          <w:rFonts w:ascii="Times New Roman" w:hAnsi="Times New Roman" w:cs="Times New Roman"/>
          <w:sz w:val="22"/>
          <w:szCs w:val="24"/>
        </w:rPr>
      </w:pPr>
    </w:p>
    <w:p w14:paraId="65F5693A" w14:textId="6B6C65F6" w:rsidR="0002751D" w:rsidRPr="00A97496" w:rsidRDefault="003E32D4" w:rsidP="00BC4955">
      <w:pPr>
        <w:rPr>
          <w:rFonts w:ascii="Times New Roman" w:hAnsi="Times New Roman" w:cs="Times New Roman"/>
          <w:color w:val="AEAAAA" w:themeColor="background2" w:themeShade="BF"/>
          <w:sz w:val="28"/>
          <w:szCs w:val="32"/>
        </w:rPr>
      </w:pPr>
      <w:r w:rsidRPr="00060ED5">
        <w:rPr>
          <w:rFonts w:ascii="Times New Roman" w:hAnsi="Times New Roman" w:cs="Times New Roman"/>
          <w:sz w:val="28"/>
          <w:szCs w:val="32"/>
        </w:rPr>
        <w:t xml:space="preserve">4 </w:t>
      </w:r>
      <w:r w:rsidR="00881EE7" w:rsidRPr="00060ED5">
        <w:rPr>
          <w:rFonts w:ascii="Times New Roman" w:hAnsi="Times New Roman" w:cs="Times New Roman"/>
          <w:sz w:val="28"/>
          <w:szCs w:val="32"/>
        </w:rPr>
        <w:t>Research model and h</w:t>
      </w:r>
      <w:r w:rsidR="006A49CB" w:rsidRPr="00060ED5">
        <w:rPr>
          <w:rFonts w:ascii="Times New Roman" w:hAnsi="Times New Roman" w:cs="Times New Roman"/>
          <w:sz w:val="28"/>
          <w:szCs w:val="32"/>
        </w:rPr>
        <w:t>ypotheses</w:t>
      </w:r>
      <w:r w:rsidR="00881EE7" w:rsidRPr="00060ED5">
        <w:rPr>
          <w:rFonts w:ascii="Times New Roman" w:hAnsi="Times New Roman" w:cs="Times New Roman"/>
          <w:sz w:val="28"/>
          <w:szCs w:val="32"/>
        </w:rPr>
        <w:t xml:space="preserve"> </w:t>
      </w:r>
      <w:r w:rsidR="00881EE7" w:rsidRPr="00060ED5">
        <w:rPr>
          <w:rFonts w:ascii="Times New Roman" w:hAnsi="Times New Roman" w:cs="Times New Roman" w:hint="eastAsia"/>
          <w:sz w:val="28"/>
          <w:szCs w:val="32"/>
        </w:rPr>
        <w:t>development</w:t>
      </w:r>
    </w:p>
    <w:p w14:paraId="6BE798A1" w14:textId="708BE903" w:rsidR="00657BFA" w:rsidRPr="006A6CCA" w:rsidDel="00524395" w:rsidRDefault="00657BFA" w:rsidP="00657BFA">
      <w:pPr>
        <w:rPr>
          <w:del w:id="6" w:author="Yiyang Bian" w:date="2022-03-02T16:43:00Z"/>
          <w:rFonts w:ascii="Times New Roman" w:hAnsi="Times New Roman" w:cs="Times New Roman"/>
          <w:sz w:val="22"/>
          <w:szCs w:val="24"/>
        </w:rPr>
      </w:pPr>
      <w:r w:rsidRPr="006A6CCA">
        <w:rPr>
          <w:rFonts w:ascii="Times New Roman" w:hAnsi="Times New Roman" w:cs="Times New Roman"/>
          <w:sz w:val="22"/>
          <w:szCs w:val="24"/>
        </w:rPr>
        <w:t xml:space="preserve">Extending </w:t>
      </w:r>
      <w:r w:rsidRPr="006A6CCA">
        <w:rPr>
          <w:rFonts w:ascii="Times New Roman" w:hAnsi="Times New Roman" w:cs="Times New Roman" w:hint="eastAsia"/>
          <w:sz w:val="22"/>
          <w:szCs w:val="24"/>
        </w:rPr>
        <w:t>c</w:t>
      </w:r>
      <w:r w:rsidRPr="006A6CCA">
        <w:rPr>
          <w:rFonts w:ascii="Times New Roman" w:hAnsi="Times New Roman" w:cs="Times New Roman"/>
          <w:sz w:val="22"/>
          <w:szCs w:val="24"/>
        </w:rPr>
        <w:t xml:space="preserve">ognitive dissonance theory into the context of Internet of Vehicles and </w:t>
      </w:r>
      <w:ins w:id="7" w:author="Yiyang Bian" w:date="2022-03-02T16:40:00Z">
        <w:r w:rsidR="00D97D7E">
          <w:rPr>
            <w:rFonts w:ascii="Times New Roman" w:hAnsi="Times New Roman" w:cs="Times New Roman" w:hint="eastAsia"/>
            <w:sz w:val="22"/>
            <w:szCs w:val="24"/>
          </w:rPr>
          <w:t>eco</w:t>
        </w:r>
        <w:r w:rsidR="00D97D7E">
          <w:rPr>
            <w:rFonts w:ascii="Times New Roman" w:hAnsi="Times New Roman" w:cs="Times New Roman"/>
            <w:sz w:val="22"/>
            <w:szCs w:val="24"/>
          </w:rPr>
          <w:t>-</w:t>
        </w:r>
      </w:ins>
      <w:r w:rsidRPr="006A6CCA">
        <w:rPr>
          <w:rFonts w:ascii="Times New Roman" w:hAnsi="Times New Roman" w:cs="Times New Roman"/>
          <w:sz w:val="22"/>
          <w:szCs w:val="24"/>
        </w:rPr>
        <w:t xml:space="preserve">driving, we propose a comprehensive research model </w:t>
      </w:r>
      <w:del w:id="8" w:author="Yiyang Bian" w:date="2022-03-02T16:41:00Z">
        <w:r w:rsidRPr="006A6CCA" w:rsidDel="00D97D7E">
          <w:rPr>
            <w:rFonts w:ascii="Times New Roman" w:hAnsi="Times New Roman" w:cs="Times New Roman"/>
            <w:sz w:val="22"/>
            <w:szCs w:val="24"/>
          </w:rPr>
          <w:delText xml:space="preserve">in Figure 1 </w:delText>
        </w:r>
      </w:del>
      <w:r w:rsidRPr="006A6CCA">
        <w:rPr>
          <w:rFonts w:ascii="Times New Roman" w:hAnsi="Times New Roman" w:cs="Times New Roman"/>
          <w:sz w:val="22"/>
          <w:szCs w:val="24"/>
        </w:rPr>
        <w:t xml:space="preserve">to </w:t>
      </w:r>
      <w:ins w:id="9" w:author="Yiyang Bian" w:date="2022-03-02T16:43:00Z">
        <w:r w:rsidR="00524395">
          <w:rPr>
            <w:rFonts w:ascii="Times New Roman" w:hAnsi="Times New Roman" w:cs="Times New Roman"/>
            <w:sz w:val="22"/>
            <w:szCs w:val="24"/>
          </w:rPr>
          <w:t>exam</w:t>
        </w:r>
        <w:r w:rsidR="00524395" w:rsidRPr="00524395" w:rsidDel="00524395">
          <w:rPr>
            <w:rFonts w:ascii="Times New Roman" w:hAnsi="Times New Roman" w:cs="Times New Roman"/>
            <w:sz w:val="22"/>
            <w:szCs w:val="24"/>
          </w:rPr>
          <w:t xml:space="preserve"> </w:t>
        </w:r>
      </w:ins>
      <w:del w:id="10" w:author="Yiyang Bian" w:date="2022-03-02T16:43:00Z">
        <w:r w:rsidRPr="006A6CCA" w:rsidDel="00524395">
          <w:rPr>
            <w:rFonts w:ascii="Times New Roman" w:hAnsi="Times New Roman" w:cs="Times New Roman"/>
            <w:sz w:val="22"/>
            <w:szCs w:val="24"/>
          </w:rPr>
          <w:delText xml:space="preserve">elaborate </w:delText>
        </w:r>
      </w:del>
      <w:r w:rsidRPr="006A6CCA">
        <w:rPr>
          <w:rFonts w:ascii="Times New Roman" w:hAnsi="Times New Roman" w:cs="Times New Roman"/>
          <w:sz w:val="22"/>
          <w:szCs w:val="24"/>
        </w:rPr>
        <w:t>the</w:t>
      </w:r>
      <w:ins w:id="11" w:author="Yiyang Bian" w:date="2022-03-02T16:41:00Z">
        <w:r w:rsidR="00D97D7E">
          <w:rPr>
            <w:rFonts w:ascii="Times New Roman" w:hAnsi="Times New Roman" w:cs="Times New Roman"/>
            <w:sz w:val="22"/>
            <w:szCs w:val="24"/>
          </w:rPr>
          <w:t xml:space="preserve"> </w:t>
        </w:r>
        <w:r w:rsidR="00D97D7E">
          <w:rPr>
            <w:rFonts w:ascii="Times New Roman" w:hAnsi="Times New Roman" w:cs="Times New Roman" w:hint="eastAsia"/>
            <w:sz w:val="22"/>
            <w:szCs w:val="24"/>
          </w:rPr>
          <w:t>direct</w:t>
        </w:r>
        <w:r w:rsidR="00D97D7E">
          <w:rPr>
            <w:rFonts w:ascii="Times New Roman" w:hAnsi="Times New Roman" w:cs="Times New Roman"/>
            <w:sz w:val="22"/>
            <w:szCs w:val="24"/>
          </w:rPr>
          <w:t xml:space="preserve"> eff</w:t>
        </w:r>
      </w:ins>
      <w:ins w:id="12" w:author="Yiyang Bian" w:date="2022-03-02T16:42:00Z">
        <w:r w:rsidR="00D97D7E">
          <w:rPr>
            <w:rFonts w:ascii="Times New Roman" w:hAnsi="Times New Roman" w:cs="Times New Roman"/>
            <w:sz w:val="22"/>
            <w:szCs w:val="24"/>
          </w:rPr>
          <w:t xml:space="preserve">ects of </w:t>
        </w:r>
      </w:ins>
      <w:ins w:id="13" w:author="Yiyang Bian" w:date="2022-03-02T16:43:00Z">
        <w:r w:rsidR="00524395" w:rsidRPr="00524395">
          <w:rPr>
            <w:rFonts w:ascii="Times New Roman" w:hAnsi="Times New Roman" w:cs="Times New Roman"/>
            <w:sz w:val="22"/>
            <w:szCs w:val="24"/>
          </w:rPr>
          <w:t>driving behavior</w:t>
        </w:r>
        <w:r w:rsidR="00524395">
          <w:rPr>
            <w:rFonts w:ascii="Times New Roman" w:hAnsi="Times New Roman" w:cs="Times New Roman"/>
            <w:sz w:val="22"/>
            <w:szCs w:val="24"/>
          </w:rPr>
          <w:t>s</w:t>
        </w:r>
        <w:r w:rsidR="00524395" w:rsidRPr="00524395">
          <w:rPr>
            <w:rFonts w:ascii="Times New Roman" w:hAnsi="Times New Roman" w:cs="Times New Roman"/>
            <w:sz w:val="22"/>
            <w:szCs w:val="24"/>
          </w:rPr>
          <w:t xml:space="preserve"> </w:t>
        </w:r>
      </w:ins>
      <w:ins w:id="14" w:author="Yiyang Bian" w:date="2022-03-02T16:42:00Z">
        <w:r w:rsidR="00D97D7E">
          <w:rPr>
            <w:rFonts w:ascii="Times New Roman" w:hAnsi="Times New Roman" w:cs="Times New Roman"/>
            <w:sz w:val="22"/>
            <w:szCs w:val="24"/>
          </w:rPr>
          <w:t>and</w:t>
        </w:r>
      </w:ins>
      <w:r w:rsidRPr="006A6CCA">
        <w:rPr>
          <w:rFonts w:ascii="Times New Roman" w:hAnsi="Times New Roman" w:cs="Times New Roman"/>
          <w:sz w:val="22"/>
          <w:szCs w:val="24"/>
        </w:rPr>
        <w:t xml:space="preserve"> moderating effect of IT on </w:t>
      </w:r>
      <w:del w:id="15" w:author="Yiyang Bian" w:date="2022-03-02T16:42:00Z">
        <w:r w:rsidRPr="006A6CCA" w:rsidDel="00D97D7E">
          <w:rPr>
            <w:rFonts w:ascii="Times New Roman" w:hAnsi="Times New Roman" w:cs="Times New Roman"/>
            <w:sz w:val="22"/>
            <w:szCs w:val="24"/>
          </w:rPr>
          <w:delText>driving behavior</w:delText>
        </w:r>
      </w:del>
      <w:ins w:id="16" w:author="Yiyang Bian" w:date="2022-03-02T16:42:00Z">
        <w:r w:rsidR="00D97D7E">
          <w:rPr>
            <w:rFonts w:ascii="Times New Roman" w:hAnsi="Times New Roman" w:cs="Times New Roman"/>
            <w:sz w:val="22"/>
            <w:szCs w:val="24"/>
          </w:rPr>
          <w:t xml:space="preserve">Fuel </w:t>
        </w:r>
        <w:r w:rsidR="00D97D7E" w:rsidRPr="00D97D7E">
          <w:rPr>
            <w:rFonts w:ascii="Times New Roman" w:hAnsi="Times New Roman" w:cs="Times New Roman"/>
            <w:sz w:val="22"/>
            <w:szCs w:val="24"/>
          </w:rPr>
          <w:t>consumption</w:t>
        </w:r>
      </w:ins>
      <w:r w:rsidRPr="006A6CCA">
        <w:rPr>
          <w:rFonts w:ascii="Times New Roman" w:hAnsi="Times New Roman" w:cs="Times New Roman"/>
          <w:sz w:val="22"/>
          <w:szCs w:val="24"/>
        </w:rPr>
        <w:t xml:space="preserve">. </w:t>
      </w:r>
      <w:del w:id="17" w:author="Yiyang Bian" w:date="2022-03-02T16:43:00Z">
        <w:r w:rsidRPr="006A6CCA" w:rsidDel="00524395">
          <w:rPr>
            <w:rFonts w:ascii="Times New Roman" w:hAnsi="Times New Roman" w:cs="Times New Roman"/>
            <w:sz w:val="22"/>
            <w:szCs w:val="24"/>
          </w:rPr>
          <w:delText>Meanwhile, the direct effects of driving behavior on fuel efficiency will also be investigated.</w:delText>
        </w:r>
      </w:del>
    </w:p>
    <w:p w14:paraId="2F8712C3" w14:textId="77777777" w:rsidR="00657BFA" w:rsidRPr="00657BFA" w:rsidRDefault="00657BFA" w:rsidP="00657BFA">
      <w:pPr>
        <w:rPr>
          <w:rFonts w:ascii="Times New Roman" w:hAnsi="Times New Roman" w:cs="Times New Roman"/>
          <w:color w:val="AEAAAA" w:themeColor="background2" w:themeShade="BF"/>
        </w:rPr>
      </w:pPr>
    </w:p>
    <w:p w14:paraId="1B84CB86" w14:textId="358AF934" w:rsidR="00537500" w:rsidRDefault="007577C4" w:rsidP="002E755E">
      <w:pPr>
        <w:jc w:val="center"/>
        <w:rPr>
          <w:rFonts w:ascii="Times New Roman" w:hAnsi="Times New Roman" w:cs="Times New Roman"/>
          <w:color w:val="AEAAAA" w:themeColor="background2" w:themeShade="BF"/>
        </w:rPr>
      </w:pPr>
      <w:commentRangeStart w:id="18"/>
      <w:r>
        <w:rPr>
          <w:rFonts w:ascii="Times New Roman" w:hAnsi="Times New Roman" w:cs="Times New Roman"/>
          <w:noProof/>
          <w:color w:val="AEAAAA" w:themeColor="background2" w:themeShade="BF"/>
        </w:rPr>
        <w:lastRenderedPageBreak/>
        <w:drawing>
          <wp:inline distT="0" distB="0" distL="0" distR="0" wp14:anchorId="3203AE8B" wp14:editId="56162AB1">
            <wp:extent cx="4877435" cy="1650137"/>
            <wp:effectExtent l="0" t="0" r="0" b="762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07482" cy="1660303"/>
                    </a:xfrm>
                    <a:prstGeom prst="rect">
                      <a:avLst/>
                    </a:prstGeom>
                    <a:noFill/>
                  </pic:spPr>
                </pic:pic>
              </a:graphicData>
            </a:graphic>
          </wp:inline>
        </w:drawing>
      </w:r>
      <w:commentRangeEnd w:id="18"/>
      <w:r w:rsidR="00524395">
        <w:rPr>
          <w:rStyle w:val="a4"/>
        </w:rPr>
        <w:commentReference w:id="18"/>
      </w:r>
    </w:p>
    <w:p w14:paraId="3AF4A8F8" w14:textId="538166D8" w:rsidR="00CD3890" w:rsidRDefault="00CD3890" w:rsidP="00BC4955">
      <w:pPr>
        <w:rPr>
          <w:ins w:id="19" w:author="Yiyang Bian" w:date="2022-03-02T17:47:00Z"/>
          <w:rFonts w:ascii="Times New Roman" w:hAnsi="Times New Roman" w:cs="Times New Roman"/>
          <w:color w:val="AEAAAA" w:themeColor="background2" w:themeShade="BF"/>
        </w:rPr>
      </w:pPr>
    </w:p>
    <w:p w14:paraId="26535525" w14:textId="1702C8E0" w:rsidR="00F5714C" w:rsidRPr="00F5714C" w:rsidRDefault="00F5714C" w:rsidP="00BC4955">
      <w:pPr>
        <w:rPr>
          <w:rFonts w:ascii="Times New Roman" w:hAnsi="Times New Roman" w:cs="Times New Roman"/>
          <w:b/>
          <w:i/>
          <w:color w:val="AEAAAA" w:themeColor="background2" w:themeShade="BF"/>
          <w:rPrChange w:id="20" w:author="Yiyang Bian" w:date="2022-03-02T17:48:00Z">
            <w:rPr>
              <w:rFonts w:ascii="Times New Roman" w:hAnsi="Times New Roman" w:cs="Times New Roman"/>
              <w:color w:val="AEAAAA" w:themeColor="background2" w:themeShade="BF"/>
            </w:rPr>
          </w:rPrChange>
        </w:rPr>
      </w:pPr>
      <w:ins w:id="21" w:author="Yiyang Bian" w:date="2022-03-02T17:47:00Z">
        <w:r w:rsidRPr="00F5714C">
          <w:rPr>
            <w:rFonts w:ascii="Times New Roman" w:hAnsi="Times New Roman" w:cs="Times New Roman"/>
            <w:b/>
            <w:i/>
            <w:color w:val="AEAAAA" w:themeColor="background2" w:themeShade="BF"/>
            <w:rPrChange w:id="22" w:author="Yiyang Bian" w:date="2022-03-02T17:48:00Z">
              <w:rPr>
                <w:rFonts w:ascii="Times New Roman" w:hAnsi="Times New Roman" w:cs="Times New Roman"/>
                <w:color w:val="AEAAAA" w:themeColor="background2" w:themeShade="BF"/>
              </w:rPr>
            </w:rPrChange>
          </w:rPr>
          <w:t>Driving Speed and speed</w:t>
        </w:r>
      </w:ins>
      <w:ins w:id="23" w:author="Yiyang Bian" w:date="2022-03-02T17:48:00Z">
        <w:r w:rsidR="00A52FC3">
          <w:rPr>
            <w:rFonts w:ascii="Times New Roman" w:hAnsi="Times New Roman" w:cs="Times New Roman"/>
            <w:b/>
            <w:i/>
            <w:color w:val="AEAAAA" w:themeColor="background2" w:themeShade="BF"/>
          </w:rPr>
          <w:t xml:space="preserve"> change</w:t>
        </w:r>
      </w:ins>
      <w:ins w:id="24" w:author="Yiyang Bian" w:date="2022-03-02T17:47:00Z">
        <w:r w:rsidRPr="00F5714C">
          <w:rPr>
            <w:rFonts w:ascii="Times New Roman" w:hAnsi="Times New Roman" w:cs="Times New Roman"/>
            <w:b/>
            <w:i/>
            <w:color w:val="AEAAAA" w:themeColor="background2" w:themeShade="BF"/>
            <w:rPrChange w:id="25" w:author="Yiyang Bian" w:date="2022-03-02T17:48:00Z">
              <w:rPr>
                <w:rFonts w:ascii="Times New Roman" w:hAnsi="Times New Roman" w:cs="Times New Roman"/>
                <w:color w:val="AEAAAA" w:themeColor="background2" w:themeShade="BF"/>
              </w:rPr>
            </w:rPrChange>
          </w:rPr>
          <w:t xml:space="preserve"> in Eco-driving</w:t>
        </w:r>
      </w:ins>
    </w:p>
    <w:p w14:paraId="07F2283A" w14:textId="02222222" w:rsidR="00E23033" w:rsidRDefault="00BE43FD" w:rsidP="00E1715A">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s </w:t>
      </w:r>
      <w:r w:rsidR="000D53FB">
        <w:rPr>
          <w:rFonts w:ascii="Times New Roman" w:hAnsi="Times New Roman" w:cs="Times New Roman"/>
        </w:rPr>
        <w:t>reviewed before</w:t>
      </w:r>
      <w:r>
        <w:rPr>
          <w:rFonts w:ascii="Times New Roman" w:hAnsi="Times New Roman" w:cs="Times New Roman"/>
        </w:rPr>
        <w:t xml:space="preserve">, </w:t>
      </w:r>
      <w:r w:rsidR="00692B09" w:rsidRPr="007A2CA5">
        <w:rPr>
          <w:rFonts w:ascii="Times New Roman" w:hAnsi="Times New Roman" w:cs="Times New Roman"/>
        </w:rPr>
        <w:t>researchers would always take average</w:t>
      </w:r>
      <w:r w:rsidR="00692B09">
        <w:rPr>
          <w:rFonts w:ascii="Times New Roman" w:hAnsi="Times New Roman" w:cs="Times New Roman"/>
        </w:rPr>
        <w:t xml:space="preserve"> driving</w:t>
      </w:r>
      <w:r w:rsidR="00692B09" w:rsidRPr="007A2CA5">
        <w:rPr>
          <w:rFonts w:ascii="Times New Roman" w:hAnsi="Times New Roman" w:cs="Times New Roman"/>
        </w:rPr>
        <w:t xml:space="preserve"> speed and the number of </w:t>
      </w:r>
      <w:r w:rsidR="00692B09">
        <w:rPr>
          <w:rFonts w:ascii="Times New Roman" w:hAnsi="Times New Roman" w:cs="Times New Roman"/>
        </w:rPr>
        <w:t>speed change</w:t>
      </w:r>
      <w:r w:rsidR="00692B09" w:rsidRPr="00E862A6">
        <w:rPr>
          <w:rFonts w:ascii="Times New Roman" w:hAnsi="Times New Roman" w:cs="Times New Roman"/>
          <w:sz w:val="22"/>
        </w:rPr>
        <w:t xml:space="preserve"> (</w:t>
      </w:r>
      <w:proofErr w:type="gramStart"/>
      <w:r w:rsidR="00692B09" w:rsidRPr="00E862A6">
        <w:rPr>
          <w:rFonts w:ascii="Times New Roman" w:hAnsi="Times New Roman" w:cs="Times New Roman"/>
          <w:sz w:val="22"/>
        </w:rPr>
        <w:t>e.g.</w:t>
      </w:r>
      <w:proofErr w:type="gramEnd"/>
      <w:r w:rsidR="00692B09">
        <w:rPr>
          <w:rFonts w:ascii="Times New Roman" w:hAnsi="Times New Roman" w:cs="Times New Roman"/>
          <w:sz w:val="22"/>
        </w:rPr>
        <w:t xml:space="preserve"> hard </w:t>
      </w:r>
      <w:proofErr w:type="spellStart"/>
      <w:r w:rsidR="00692B09">
        <w:rPr>
          <w:rFonts w:ascii="Times New Roman" w:hAnsi="Times New Roman" w:cs="Times New Roman"/>
          <w:sz w:val="22"/>
        </w:rPr>
        <w:t>accelertion</w:t>
      </w:r>
      <w:proofErr w:type="spellEnd"/>
      <w:r w:rsidR="00692B09">
        <w:rPr>
          <w:rFonts w:ascii="Times New Roman" w:hAnsi="Times New Roman" w:cs="Times New Roman"/>
          <w:sz w:val="22"/>
        </w:rPr>
        <w:t xml:space="preserve"> and deceleration</w:t>
      </w:r>
      <w:r w:rsidR="00692B09" w:rsidRPr="00E862A6">
        <w:rPr>
          <w:rFonts w:ascii="Times New Roman" w:hAnsi="Times New Roman" w:cs="Times New Roman"/>
          <w:sz w:val="22"/>
        </w:rPr>
        <w:t xml:space="preserve">) </w:t>
      </w:r>
      <w:r w:rsidR="00692B09" w:rsidRPr="007A2CA5">
        <w:rPr>
          <w:rFonts w:ascii="Times New Roman" w:hAnsi="Times New Roman" w:cs="Times New Roman"/>
        </w:rPr>
        <w:t>during a time period into consideration</w:t>
      </w:r>
      <w:r w:rsidR="00692B09">
        <w:rPr>
          <w:rFonts w:ascii="Times New Roman" w:hAnsi="Times New Roman" w:cs="Times New Roman"/>
        </w:rPr>
        <w:t xml:space="preserve"> w</w:t>
      </w:r>
      <w:r w:rsidR="00692B09" w:rsidRPr="007A2CA5">
        <w:rPr>
          <w:rFonts w:ascii="Times New Roman" w:hAnsi="Times New Roman" w:cs="Times New Roman" w:hint="eastAsia"/>
        </w:rPr>
        <w:t>hen</w:t>
      </w:r>
      <w:r w:rsidR="00692B09" w:rsidRPr="007A2CA5">
        <w:rPr>
          <w:rFonts w:ascii="Times New Roman" w:hAnsi="Times New Roman" w:cs="Times New Roman"/>
        </w:rPr>
        <w:t xml:space="preserve"> modeling the relationship</w:t>
      </w:r>
      <w:r w:rsidR="00692B09">
        <w:rPr>
          <w:rFonts w:ascii="Times New Roman" w:hAnsi="Times New Roman" w:cs="Times New Roman"/>
        </w:rPr>
        <w:t xml:space="preserve"> between driving behavior and fuel efficiency</w:t>
      </w:r>
      <w:r>
        <w:rPr>
          <w:rFonts w:ascii="Times New Roman" w:hAnsi="Times New Roman" w:cs="Times New Roman"/>
        </w:rPr>
        <w:t xml:space="preserve"> </w: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 </w:instrText>
      </w:r>
      <w:r w:rsidR="00B9109D" w:rsidRPr="007A2CA5">
        <w:rPr>
          <w:rFonts w:ascii="Times New Roman" w:hAnsi="Times New Roman" w:cs="Times New Roman"/>
        </w:rPr>
        <w:fldChar w:fldCharType="begin">
          <w:fldData xml:space="preserve">PEVuZE5vdGU+PENpdGU+PEF1dGhvcj5BbmRyZTwvQXV0aG9yPjxZZWFyPjE5OTY8L1llYXI+PFJl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=
</w:fldData>
        </w:fldChar>
      </w:r>
      <w:r w:rsidR="00B9109D" w:rsidRPr="007A2CA5">
        <w:rPr>
          <w:rFonts w:ascii="Times New Roman" w:hAnsi="Times New Roman" w:cs="Times New Roman"/>
        </w:rPr>
        <w:instrText xml:space="preserve"> ADDIN EN.CITE.DATA </w:instrText>
      </w:r>
      <w:r w:rsidR="00B9109D" w:rsidRPr="007A2CA5">
        <w:rPr>
          <w:rFonts w:ascii="Times New Roman" w:hAnsi="Times New Roman" w:cs="Times New Roman"/>
        </w:rPr>
      </w:r>
      <w:r w:rsidR="00B9109D" w:rsidRPr="007A2CA5">
        <w:rPr>
          <w:rFonts w:ascii="Times New Roman" w:hAnsi="Times New Roman" w:cs="Times New Roman"/>
        </w:rPr>
        <w:fldChar w:fldCharType="end"/>
      </w:r>
      <w:r w:rsidR="00B9109D" w:rsidRPr="007A2CA5">
        <w:rPr>
          <w:rFonts w:ascii="Times New Roman" w:hAnsi="Times New Roman" w:cs="Times New Roman"/>
        </w:rPr>
      </w:r>
      <w:r w:rsidR="00B9109D" w:rsidRPr="007A2CA5">
        <w:rPr>
          <w:rFonts w:ascii="Times New Roman" w:hAnsi="Times New Roman" w:cs="Times New Roman"/>
        </w:rPr>
        <w:fldChar w:fldCharType="separate"/>
      </w:r>
      <w:r w:rsidR="00B9109D" w:rsidRPr="007A2CA5">
        <w:rPr>
          <w:rFonts w:ascii="Times New Roman" w:hAnsi="Times New Roman" w:cs="Times New Roman"/>
          <w:noProof/>
        </w:rPr>
        <w:t>(Andre 1996; Fomunung et al. 1999; Kuhler and Karstens 1978; Wang et al. 2008)</w:t>
      </w:r>
      <w:r w:rsidR="00B9109D" w:rsidRPr="007A2CA5">
        <w:rPr>
          <w:rFonts w:ascii="Times New Roman" w:hAnsi="Times New Roman" w:cs="Times New Roman"/>
        </w:rPr>
        <w:fldChar w:fldCharType="end"/>
      </w:r>
      <w:r w:rsidR="00E157F9" w:rsidRPr="007A2CA5">
        <w:rPr>
          <w:rFonts w:ascii="Times New Roman" w:hAnsi="Times New Roman" w:cs="Times New Roman"/>
        </w:rPr>
        <w:t xml:space="preserve">. </w:t>
      </w:r>
      <w:r w:rsidR="007F7219">
        <w:rPr>
          <w:rFonts w:ascii="Times New Roman" w:hAnsi="Times New Roman" w:cs="Times New Roman"/>
        </w:rPr>
        <w:t xml:space="preserve">Following previous studies, our model considers them </w:t>
      </w:r>
      <w:r w:rsidR="00E01546">
        <w:rPr>
          <w:rFonts w:ascii="Times New Roman" w:hAnsi="Times New Roman" w:cs="Times New Roman"/>
        </w:rPr>
        <w:t xml:space="preserve">as </w:t>
      </w:r>
      <w:r>
        <w:rPr>
          <w:rFonts w:ascii="Times New Roman" w:hAnsi="Times New Roman" w:cs="Times New Roman"/>
        </w:rPr>
        <w:t xml:space="preserve">important </w:t>
      </w:r>
      <w:r w:rsidR="00985592">
        <w:rPr>
          <w:rFonts w:ascii="Times New Roman" w:hAnsi="Times New Roman" w:cs="Times New Roman"/>
        </w:rPr>
        <w:t xml:space="preserve">and typical </w:t>
      </w:r>
      <w:r w:rsidR="007F7219">
        <w:rPr>
          <w:rFonts w:ascii="Times New Roman" w:hAnsi="Times New Roman" w:cs="Times New Roman"/>
        </w:rPr>
        <w:t>factors as well.</w:t>
      </w:r>
    </w:p>
    <w:p w14:paraId="32B24B63" w14:textId="33C39CFC" w:rsidR="0032243D" w:rsidRDefault="0032243D" w:rsidP="00DF2AFF">
      <w:pPr>
        <w:rPr>
          <w:ins w:id="26" w:author="Yiyang Bian" w:date="2022-03-02T18:14:00Z"/>
          <w:rFonts w:ascii="Times New Roman" w:hAnsi="Times New Roman" w:cs="Times New Roman"/>
        </w:rPr>
      </w:pPr>
    </w:p>
    <w:p w14:paraId="11032FE0" w14:textId="77777777" w:rsidR="00274C24" w:rsidRDefault="00274C24" w:rsidP="00DF2AFF">
      <w:pPr>
        <w:rPr>
          <w:ins w:id="27" w:author="Yiyang Bian" w:date="2022-03-02T17:48:00Z"/>
          <w:rFonts w:ascii="Times New Roman" w:hAnsi="Times New Roman" w:cs="Times New Roman"/>
        </w:rPr>
      </w:pPr>
    </w:p>
    <w:p w14:paraId="7194CAD9" w14:textId="15DC74AA" w:rsidR="00BF66BB" w:rsidRPr="00515191" w:rsidRDefault="00EE66B7" w:rsidP="00DF2AFF">
      <w:pPr>
        <w:rPr>
          <w:ins w:id="28" w:author="Yiyang Bian" w:date="2022-03-02T17:58:00Z"/>
          <w:rFonts w:ascii="Times New Roman" w:hAnsi="Times New Roman" w:cs="Times New Roman"/>
        </w:rPr>
      </w:pPr>
      <w:ins w:id="29" w:author="Yiyang Bian" w:date="2022-03-02T17:52:00Z">
        <w:r>
          <w:rPr>
            <w:rFonts w:ascii="Times New Roman" w:hAnsi="Times New Roman" w:cs="Times New Roman"/>
          </w:rPr>
          <w:t>D</w:t>
        </w:r>
      </w:ins>
      <w:ins w:id="30" w:author="Yiyang Bian" w:date="2022-03-02T17:49:00Z">
        <w:r w:rsidR="008171E1" w:rsidRPr="008171E1">
          <w:rPr>
            <w:rFonts w:ascii="Times New Roman" w:hAnsi="Times New Roman" w:cs="Times New Roman"/>
          </w:rPr>
          <w:t>riving speed</w:t>
        </w:r>
        <w:r w:rsidR="008171E1">
          <w:rPr>
            <w:rFonts w:ascii="Times New Roman" w:hAnsi="Times New Roman" w:cs="Times New Roman"/>
          </w:rPr>
          <w:t xml:space="preserve"> is an essential indicator in analyzing </w:t>
        </w:r>
      </w:ins>
      <w:ins w:id="31" w:author="Yiyang Bian" w:date="2022-03-02T17:50:00Z">
        <w:r w:rsidR="008171E1">
          <w:rPr>
            <w:rFonts w:ascii="Times New Roman" w:hAnsi="Times New Roman" w:cs="Times New Roman"/>
          </w:rPr>
          <w:t xml:space="preserve">driving </w:t>
        </w:r>
      </w:ins>
      <w:ins w:id="32" w:author="Yiyang Bian" w:date="2022-03-02T17:53:00Z">
        <w:r>
          <w:rPr>
            <w:rFonts w:ascii="Times New Roman" w:hAnsi="Times New Roman" w:cs="Times New Roman"/>
          </w:rPr>
          <w:t>performance</w:t>
        </w:r>
      </w:ins>
      <w:ins w:id="33" w:author="Yiyang Bian" w:date="2022-03-02T17:50:00Z">
        <w:r w:rsidR="008171E1">
          <w:rPr>
            <w:rFonts w:ascii="Times New Roman" w:hAnsi="Times New Roman" w:cs="Times New Roman"/>
          </w:rPr>
          <w:t xml:space="preserve"> as it </w:t>
        </w:r>
      </w:ins>
      <w:ins w:id="34" w:author="Yiyang Bian" w:date="2022-03-02T18:39:00Z">
        <w:r w:rsidR="0059691D" w:rsidRPr="0059691D">
          <w:rPr>
            <w:rFonts w:ascii="Times New Roman" w:hAnsi="Times New Roman" w:cs="Times New Roman"/>
          </w:rPr>
          <w:t xml:space="preserve">influences </w:t>
        </w:r>
      </w:ins>
      <w:ins w:id="35" w:author="Yiyang Bian" w:date="2022-03-02T17:50:00Z">
        <w:r w:rsidR="008171E1">
          <w:rPr>
            <w:rFonts w:ascii="Times New Roman" w:hAnsi="Times New Roman" w:cs="Times New Roman"/>
          </w:rPr>
          <w:t xml:space="preserve">the </w:t>
        </w:r>
      </w:ins>
      <w:ins w:id="36" w:author="Yiyang Bian" w:date="2022-03-02T17:52:00Z">
        <w:r w:rsidR="008171E1">
          <w:rPr>
            <w:rFonts w:ascii="Times New Roman" w:hAnsi="Times New Roman" w:cs="Times New Roman"/>
          </w:rPr>
          <w:t>vehi</w:t>
        </w:r>
      </w:ins>
      <w:ins w:id="37" w:author="Yiyang Bian" w:date="2022-03-02T18:40:00Z">
        <w:r w:rsidR="00161521">
          <w:rPr>
            <w:rFonts w:ascii="Times New Roman" w:hAnsi="Times New Roman" w:cs="Times New Roman"/>
          </w:rPr>
          <w:t>c</w:t>
        </w:r>
      </w:ins>
      <w:ins w:id="38" w:author="Yiyang Bian" w:date="2022-03-02T17:52:00Z">
        <w:r w:rsidR="008171E1">
          <w:rPr>
            <w:rFonts w:ascii="Times New Roman" w:hAnsi="Times New Roman" w:cs="Times New Roman"/>
          </w:rPr>
          <w:t>l</w:t>
        </w:r>
      </w:ins>
      <w:ins w:id="39" w:author="Yiyang Bian" w:date="2022-03-02T18:40:00Z">
        <w:r w:rsidR="00161521">
          <w:rPr>
            <w:rFonts w:ascii="Times New Roman" w:hAnsi="Times New Roman" w:cs="Times New Roman"/>
          </w:rPr>
          <w:t>e</w:t>
        </w:r>
      </w:ins>
      <w:ins w:id="40" w:author="Yiyang Bian" w:date="2022-03-02T17:52:00Z">
        <w:r w:rsidR="008171E1">
          <w:rPr>
            <w:rFonts w:ascii="Times New Roman" w:hAnsi="Times New Roman" w:cs="Times New Roman"/>
          </w:rPr>
          <w:t xml:space="preserve"> </w:t>
        </w:r>
        <w:r w:rsidR="008171E1">
          <w:rPr>
            <w:rFonts w:ascii="Times New Roman" w:hAnsi="Times New Roman" w:cs="Times New Roman" w:hint="eastAsia"/>
          </w:rPr>
          <w:t>e</w:t>
        </w:r>
        <w:r w:rsidR="008171E1" w:rsidRPr="008171E1">
          <w:rPr>
            <w:rFonts w:ascii="Times New Roman" w:hAnsi="Times New Roman" w:cs="Times New Roman"/>
          </w:rPr>
          <w:t>ngine load</w:t>
        </w:r>
      </w:ins>
      <w:ins w:id="41" w:author="Yiyang Bian" w:date="2022-03-02T17:53:00Z">
        <w:r>
          <w:rPr>
            <w:rFonts w:ascii="Times New Roman" w:hAnsi="Times New Roman" w:cs="Times New Roman"/>
          </w:rPr>
          <w:t xml:space="preserve"> (</w:t>
        </w:r>
      </w:ins>
      <w:ins w:id="42" w:author="Yiyang Bian" w:date="2022-03-02T17:54:00Z">
        <w:r>
          <w:rPr>
            <w:rFonts w:ascii="Times New Roman" w:hAnsi="Times New Roman" w:cs="Times New Roman" w:hint="eastAsia"/>
          </w:rPr>
          <w:t>一句总起</w:t>
        </w:r>
      </w:ins>
      <w:ins w:id="43" w:author="Yiyang Bian" w:date="2022-03-02T18:37:00Z">
        <w:r w:rsidR="00C31617" w:rsidRPr="00C31617">
          <w:rPr>
            <w:rFonts w:ascii="Times New Roman" w:hAnsi="Times New Roman" w:cs="Times New Roman"/>
          </w:rPr>
          <w:t>)</w:t>
        </w:r>
      </w:ins>
      <w:ins w:id="44" w:author="Yiyang Bian" w:date="2022-03-02T17:52:00Z">
        <w:r w:rsidR="008171E1">
          <w:rPr>
            <w:rFonts w:ascii="Times New Roman" w:hAnsi="Times New Roman" w:cs="Times New Roman"/>
          </w:rPr>
          <w:t>.</w:t>
        </w:r>
      </w:ins>
      <w:ins w:id="45" w:author="Yiyang Bian" w:date="2022-03-02T17:53:00Z">
        <w:r>
          <w:rPr>
            <w:rFonts w:ascii="Times New Roman" w:hAnsi="Times New Roman" w:cs="Times New Roman"/>
          </w:rPr>
          <w:t xml:space="preserve"> </w:t>
        </w:r>
      </w:ins>
      <w:ins w:id="46" w:author="Yiyang Bian" w:date="2022-03-02T18:00:00Z">
        <w:r w:rsidR="00CB24C7">
          <w:rPr>
            <w:rFonts w:ascii="Times New Roman" w:hAnsi="Times New Roman" w:cs="Times New Roman"/>
          </w:rPr>
          <w:t>A hi</w:t>
        </w:r>
        <w:r w:rsidR="00CB24C7">
          <w:rPr>
            <w:rFonts w:ascii="Times New Roman" w:hAnsi="Times New Roman" w:cs="Times New Roman" w:hint="eastAsia"/>
          </w:rPr>
          <w:t>gh</w:t>
        </w:r>
        <w:r w:rsidR="00CB24C7">
          <w:rPr>
            <w:rFonts w:ascii="Times New Roman" w:hAnsi="Times New Roman" w:cs="Times New Roman"/>
          </w:rPr>
          <w:t xml:space="preserve"> driving </w:t>
        </w:r>
      </w:ins>
      <w:ins w:id="47" w:author="tan xinyu" w:date="2022-03-04T13:57:00Z">
        <w:r w:rsidR="005616F6">
          <w:rPr>
            <w:rFonts w:ascii="Times New Roman" w:hAnsi="Times New Roman" w:cs="Times New Roman"/>
          </w:rPr>
          <w:t>s</w:t>
        </w:r>
      </w:ins>
      <w:ins w:id="48" w:author="Yiyang Bian" w:date="2022-03-02T18:00:00Z">
        <w:r w:rsidR="00CB24C7">
          <w:rPr>
            <w:rFonts w:ascii="Times New Roman" w:hAnsi="Times New Roman" w:cs="Times New Roman"/>
          </w:rPr>
          <w:t>peed lead</w:t>
        </w:r>
      </w:ins>
      <w:ins w:id="49" w:author="Yiyang Bian" w:date="2022-03-02T18:08:00Z">
        <w:r w:rsidR="003454AE">
          <w:rPr>
            <w:rFonts w:ascii="Times New Roman" w:hAnsi="Times New Roman" w:cs="Times New Roman"/>
          </w:rPr>
          <w:t>s</w:t>
        </w:r>
      </w:ins>
      <w:ins w:id="50" w:author="Yiyang Bian" w:date="2022-03-02T18:00:00Z">
        <w:r w:rsidR="00CB24C7">
          <w:rPr>
            <w:rFonts w:ascii="Times New Roman" w:hAnsi="Times New Roman" w:cs="Times New Roman"/>
          </w:rPr>
          <w:t xml:space="preserve"> to</w:t>
        </w:r>
      </w:ins>
      <w:ins w:id="51" w:author="Yiyang Bian" w:date="2022-03-02T17:59:00Z">
        <w:r w:rsidR="00CB24C7">
          <w:rPr>
            <w:rFonts w:ascii="Times New Roman" w:hAnsi="Times New Roman" w:cs="Times New Roman"/>
          </w:rPr>
          <w:t xml:space="preserve"> </w:t>
        </w:r>
      </w:ins>
      <w:ins w:id="52" w:author="Yiyang Bian" w:date="2022-03-02T18:00:00Z">
        <w:r w:rsidR="00CB24C7">
          <w:rPr>
            <w:rFonts w:ascii="Times New Roman" w:hAnsi="Times New Roman" w:cs="Times New Roman"/>
          </w:rPr>
          <w:t>a h</w:t>
        </w:r>
      </w:ins>
      <w:ins w:id="53" w:author="Yiyang Bian" w:date="2022-03-02T17:59:00Z">
        <w:r w:rsidR="00CB24C7">
          <w:rPr>
            <w:rFonts w:ascii="Times New Roman" w:hAnsi="Times New Roman" w:cs="Times New Roman"/>
          </w:rPr>
          <w:t xml:space="preserve">igh </w:t>
        </w:r>
        <w:r w:rsidR="00CB24C7">
          <w:rPr>
            <w:rFonts w:ascii="Times New Roman" w:hAnsi="Times New Roman" w:cs="Times New Roman" w:hint="eastAsia"/>
          </w:rPr>
          <w:t>e</w:t>
        </w:r>
        <w:r w:rsidR="00CB24C7" w:rsidRPr="00CB24C7">
          <w:rPr>
            <w:rFonts w:ascii="Times New Roman" w:hAnsi="Times New Roman" w:cs="Times New Roman"/>
          </w:rPr>
          <w:t>ngine utilization rate</w:t>
        </w:r>
      </w:ins>
      <w:ins w:id="54" w:author="Yiyang Bian" w:date="2022-03-02T18:00:00Z">
        <w:r w:rsidR="00F3097A">
          <w:rPr>
            <w:rFonts w:ascii="Times New Roman" w:hAnsi="Times New Roman" w:cs="Times New Roman"/>
          </w:rPr>
          <w:t xml:space="preserve">, thus the </w:t>
        </w:r>
      </w:ins>
      <w:ins w:id="55" w:author="Yiyang Bian" w:date="2022-03-02T18:01:00Z">
        <w:r w:rsidR="00515191" w:rsidRPr="00515191">
          <w:rPr>
            <w:rFonts w:ascii="Times New Roman" w:hAnsi="Times New Roman" w:cs="Times New Roman"/>
          </w:rPr>
          <w:t xml:space="preserve">potential </w:t>
        </w:r>
      </w:ins>
      <w:ins w:id="56" w:author="Yiyang Bian" w:date="2022-03-02T18:04:00Z">
        <w:r w:rsidR="006F28FF">
          <w:rPr>
            <w:rFonts w:ascii="Times New Roman" w:hAnsi="Times New Roman" w:cs="Times New Roman"/>
          </w:rPr>
          <w:t xml:space="preserve">engine </w:t>
        </w:r>
      </w:ins>
      <w:ins w:id="57" w:author="Yiyang Bian" w:date="2022-03-02T18:01:00Z">
        <w:r w:rsidR="00515191" w:rsidRPr="00515191">
          <w:rPr>
            <w:rFonts w:ascii="Times New Roman" w:hAnsi="Times New Roman" w:cs="Times New Roman"/>
          </w:rPr>
          <w:t>consumption</w:t>
        </w:r>
      </w:ins>
      <w:ins w:id="58" w:author="Yiyang Bian" w:date="2022-03-02T18:02:00Z">
        <w:r w:rsidR="00515191">
          <w:rPr>
            <w:rFonts w:ascii="Times New Roman" w:hAnsi="Times New Roman" w:cs="Times New Roman"/>
          </w:rPr>
          <w:t>s</w:t>
        </w:r>
      </w:ins>
      <w:ins w:id="59" w:author="Yiyang Bian" w:date="2022-03-02T18:01:00Z">
        <w:r w:rsidR="00515191" w:rsidRPr="00515191">
          <w:rPr>
            <w:rFonts w:ascii="Times New Roman" w:hAnsi="Times New Roman" w:cs="Times New Roman" w:hint="eastAsia"/>
          </w:rPr>
          <w:t xml:space="preserve"> </w:t>
        </w:r>
        <w:r w:rsidR="00515191">
          <w:rPr>
            <w:rFonts w:ascii="Times New Roman" w:hAnsi="Times New Roman" w:cs="Times New Roman" w:hint="eastAsia"/>
          </w:rPr>
          <w:t>such</w:t>
        </w:r>
        <w:r w:rsidR="00515191">
          <w:rPr>
            <w:rFonts w:ascii="Times New Roman" w:hAnsi="Times New Roman" w:cs="Times New Roman"/>
          </w:rPr>
          <w:t xml:space="preserve"> as </w:t>
        </w:r>
      </w:ins>
      <w:ins w:id="60" w:author="Yiyang Bian" w:date="2022-03-02T18:00:00Z">
        <w:r w:rsidR="00F3097A">
          <w:rPr>
            <w:rFonts w:ascii="Times New Roman" w:hAnsi="Times New Roman" w:cs="Times New Roman" w:hint="eastAsia"/>
          </w:rPr>
          <w:t>f</w:t>
        </w:r>
      </w:ins>
      <w:ins w:id="61" w:author="Yiyang Bian" w:date="2022-03-02T17:58:00Z">
        <w:r w:rsidR="00BF66BB">
          <w:rPr>
            <w:rFonts w:ascii="Times New Roman" w:hAnsi="Times New Roman" w:cs="Times New Roman"/>
          </w:rPr>
          <w:t>riction losses</w:t>
        </w:r>
      </w:ins>
      <w:ins w:id="62" w:author="Yiyang Bian" w:date="2022-03-02T18:31:00Z">
        <w:r w:rsidR="00E660F7">
          <w:rPr>
            <w:rFonts w:ascii="Times New Roman" w:hAnsi="Times New Roman" w:cs="Times New Roman"/>
          </w:rPr>
          <w:t xml:space="preserve"> and</w:t>
        </w:r>
        <w:r w:rsidR="00E660F7" w:rsidRPr="00A50949">
          <w:rPr>
            <w:rFonts w:ascii="Times New Roman" w:hAnsi="Times New Roman" w:cs="Times New Roman"/>
            <w:sz w:val="22"/>
          </w:rPr>
          <w:t xml:space="preserve"> heat losses</w:t>
        </w:r>
      </w:ins>
      <w:ins w:id="63" w:author="Yiyang Bian" w:date="2022-03-02T17:58:00Z">
        <w:r w:rsidR="00BF66BB">
          <w:rPr>
            <w:rFonts w:ascii="Times New Roman" w:hAnsi="Times New Roman" w:cs="Times New Roman"/>
          </w:rPr>
          <w:t xml:space="preserve"> would increase significantly with the increase of engine speed</w:t>
        </w:r>
      </w:ins>
      <w:ins w:id="64" w:author="Yiyang Bian" w:date="2022-03-02T18:01:00Z">
        <w:r w:rsidR="00515191">
          <w:rPr>
            <w:rFonts w:ascii="Times New Roman" w:hAnsi="Times New Roman" w:cs="Times New Roman"/>
          </w:rPr>
          <w:t xml:space="preserve"> </w:t>
        </w:r>
        <w:r w:rsidR="00515191">
          <w:rPr>
            <w:rFonts w:ascii="Times New Roman" w:hAnsi="Times New Roman" w:cs="Times New Roman"/>
          </w:rPr>
          <w:fldChar w:fldCharType="begin"/>
        </w:r>
        <w:r w:rsidR="00515191">
          <w:rPr>
            <w:rFonts w:ascii="Times New Roman" w:hAnsi="Times New Roman" w:cs="Times New Roman"/>
          </w:rPr>
          <w: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instrText>
        </w:r>
        <w:r w:rsidR="00515191">
          <w:rPr>
            <w:rFonts w:ascii="Times New Roman" w:hAnsi="Times New Roman" w:cs="Times New Roman"/>
          </w:rPr>
          <w:fldChar w:fldCharType="separate"/>
        </w:r>
        <w:r w:rsidR="00515191">
          <w:rPr>
            <w:rFonts w:ascii="Times New Roman" w:hAnsi="Times New Roman" w:cs="Times New Roman"/>
            <w:noProof/>
          </w:rPr>
          <w:t>(Eo et al. 2018; Kepsu et al. 2021)</w:t>
        </w:r>
        <w:r w:rsidR="00515191">
          <w:rPr>
            <w:rFonts w:ascii="Times New Roman" w:hAnsi="Times New Roman" w:cs="Times New Roman"/>
          </w:rPr>
          <w:fldChar w:fldCharType="end"/>
        </w:r>
        <w:r w:rsidR="00515191">
          <w:rPr>
            <w:rFonts w:ascii="Times New Roman" w:hAnsi="Times New Roman" w:cs="Times New Roman"/>
          </w:rPr>
          <w:t>.</w:t>
        </w:r>
      </w:ins>
      <w:ins w:id="65" w:author="Yiyang Bian" w:date="2022-03-02T18:04:00Z">
        <w:r w:rsidR="003A4782">
          <w:rPr>
            <w:rFonts w:ascii="Times New Roman" w:hAnsi="Times New Roman" w:cs="Times New Roman" w:hint="eastAsia"/>
          </w:rPr>
          <w:t xml:space="preserve"> </w:t>
        </w:r>
      </w:ins>
      <w:ins w:id="66" w:author="Yiyang Bian" w:date="2022-03-02T18:03:00Z">
        <w:r w:rsidR="006F28FF">
          <w:rPr>
            <w:rFonts w:ascii="Times New Roman" w:hAnsi="Times New Roman" w:cs="Times New Roman" w:hint="eastAsia"/>
          </w:rPr>
          <w:t>Th</w:t>
        </w:r>
      </w:ins>
      <w:ins w:id="67" w:author="Yiyang Bian" w:date="2022-03-02T18:07:00Z">
        <w:r w:rsidR="003A4782">
          <w:rPr>
            <w:rFonts w:ascii="Times New Roman" w:hAnsi="Times New Roman" w:cs="Times New Roman" w:hint="eastAsia"/>
          </w:rPr>
          <w:t>es</w:t>
        </w:r>
      </w:ins>
      <w:ins w:id="68" w:author="tan xinyu" w:date="2022-03-04T13:09:00Z">
        <w:r w:rsidR="006139A5">
          <w:rPr>
            <w:rFonts w:ascii="Times New Roman" w:hAnsi="Times New Roman" w:cs="Times New Roman" w:hint="eastAsia"/>
          </w:rPr>
          <w:t>e</w:t>
        </w:r>
      </w:ins>
      <w:ins w:id="69" w:author="Yiyang Bian" w:date="2022-03-02T18:03:00Z">
        <w:r w:rsidR="006F28FF">
          <w:rPr>
            <w:rFonts w:ascii="Times New Roman" w:hAnsi="Times New Roman" w:cs="Times New Roman"/>
          </w:rPr>
          <w:t xml:space="preserve"> </w:t>
        </w:r>
        <w:r w:rsidR="006F28FF" w:rsidRPr="006F28FF">
          <w:rPr>
            <w:rFonts w:ascii="Times New Roman" w:hAnsi="Times New Roman" w:cs="Times New Roman"/>
          </w:rPr>
          <w:t xml:space="preserve">potential </w:t>
        </w:r>
      </w:ins>
      <w:ins w:id="70" w:author="Yiyang Bian" w:date="2022-03-02T18:04:00Z">
        <w:r w:rsidR="006F28FF">
          <w:rPr>
            <w:rFonts w:ascii="Times New Roman" w:hAnsi="Times New Roman" w:cs="Times New Roman"/>
          </w:rPr>
          <w:t xml:space="preserve">engine </w:t>
        </w:r>
      </w:ins>
      <w:ins w:id="71" w:author="Yiyang Bian" w:date="2022-03-02T18:03:00Z">
        <w:r w:rsidR="006F28FF" w:rsidRPr="006F28FF">
          <w:rPr>
            <w:rFonts w:ascii="Times New Roman" w:hAnsi="Times New Roman" w:cs="Times New Roman"/>
          </w:rPr>
          <w:t>consumption</w:t>
        </w:r>
      </w:ins>
      <w:ins w:id="72" w:author="Yiyang Bian" w:date="2022-03-02T18:08:00Z">
        <w:r w:rsidR="003454AE">
          <w:rPr>
            <w:rFonts w:ascii="Times New Roman" w:hAnsi="Times New Roman" w:cs="Times New Roman"/>
          </w:rPr>
          <w:t>s will</w:t>
        </w:r>
      </w:ins>
      <w:ins w:id="73" w:author="Yiyang Bian" w:date="2022-03-02T18:07:00Z">
        <w:r w:rsidR="003A4782" w:rsidRPr="003A4782">
          <w:t xml:space="preserve"> </w:t>
        </w:r>
      </w:ins>
      <w:ins w:id="74" w:author="Yiyang Bian" w:date="2022-03-02T18:08:00Z">
        <w:r w:rsidR="003454AE">
          <w:rPr>
            <w:rFonts w:ascii="Times New Roman" w:hAnsi="Times New Roman" w:cs="Times New Roman"/>
          </w:rPr>
          <w:t xml:space="preserve">decrease the fuel efficiency </w:t>
        </w:r>
      </w:ins>
      <w:ins w:id="75" w:author="Yiyang Bian" w:date="2022-03-02T18:09:00Z">
        <w:r w:rsidR="003454AE">
          <w:rPr>
            <w:rFonts w:ascii="Times New Roman" w:hAnsi="Times New Roman" w:cs="Times New Roman"/>
          </w:rPr>
          <w:t xml:space="preserve">and then increase </w:t>
        </w:r>
        <w:r w:rsidR="003454AE" w:rsidRPr="003454AE">
          <w:rPr>
            <w:rFonts w:ascii="Times New Roman" w:hAnsi="Times New Roman" w:cs="Times New Roman"/>
          </w:rPr>
          <w:t>fuel consumption</w:t>
        </w:r>
        <w:r w:rsidR="003454AE">
          <w:rPr>
            <w:rFonts w:ascii="Times New Roman" w:hAnsi="Times New Roman" w:cs="Times New Roman"/>
          </w:rPr>
          <w:t xml:space="preserve"> </w:t>
        </w:r>
      </w:ins>
      <w:ins w:id="76" w:author="Yiyang Bian" w:date="2022-03-02T18:08:00Z">
        <w:r w:rsidR="003454AE">
          <w:rPr>
            <w:rFonts w:ascii="Times New Roman" w:hAnsi="Times New Roman" w:cs="Times New Roman"/>
          </w:rPr>
          <w:fldChar w:fldCharType="begin"/>
        </w:r>
        <w:r w:rsidR="003454AE">
          <w:rPr>
            <w:rFonts w:ascii="Times New Roman" w:hAnsi="Times New Roman" w:cs="Times New Roman"/>
          </w:rPr>
          <w: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instrText>
        </w:r>
        <w:r w:rsidR="003454AE">
          <w:rPr>
            <w:rFonts w:ascii="Times New Roman" w:hAnsi="Times New Roman" w:cs="Times New Roman"/>
          </w:rPr>
          <w:fldChar w:fldCharType="separate"/>
        </w:r>
        <w:r w:rsidR="003454AE">
          <w:rPr>
            <w:rFonts w:ascii="Times New Roman" w:hAnsi="Times New Roman" w:cs="Times New Roman"/>
            <w:noProof/>
          </w:rPr>
          <w:t>(Eo et al. 2018; Kepsu et al. 2021)</w:t>
        </w:r>
        <w:r w:rsidR="003454AE">
          <w:rPr>
            <w:rFonts w:ascii="Times New Roman" w:hAnsi="Times New Roman" w:cs="Times New Roman"/>
          </w:rPr>
          <w:fldChar w:fldCharType="end"/>
        </w:r>
      </w:ins>
      <w:ins w:id="77" w:author="tan xinyu" w:date="2022-03-04T13:57:00Z">
        <w:r w:rsidR="000B7D6D">
          <w:rPr>
            <w:rFonts w:ascii="Times New Roman" w:hAnsi="Times New Roman" w:cs="Times New Roman"/>
          </w:rPr>
          <w:t>.</w:t>
        </w:r>
      </w:ins>
    </w:p>
    <w:p w14:paraId="2484801A" w14:textId="1C54A153" w:rsidR="008171E1" w:rsidDel="00274C24" w:rsidRDefault="00FF1469" w:rsidP="00DF2AFF">
      <w:pPr>
        <w:rPr>
          <w:del w:id="78" w:author="Yiyang Bian" w:date="2022-03-02T18:10:00Z"/>
          <w:rFonts w:ascii="Times New Roman" w:hAnsi="Times New Roman" w:cs="Times New Roman"/>
        </w:rPr>
      </w:pPr>
      <w:ins w:id="79" w:author="Yiyang Bian" w:date="2022-03-02T18:27:00Z">
        <w:r>
          <w:rPr>
            <w:rFonts w:ascii="Times New Roman" w:hAnsi="Times New Roman" w:cs="Times New Roman"/>
          </w:rPr>
          <w:t>A</w:t>
        </w:r>
      </w:ins>
      <w:ins w:id="80" w:author="Yiyang Bian" w:date="2022-03-02T18:14:00Z">
        <w:r w:rsidR="00274C24" w:rsidRPr="00274C24">
          <w:rPr>
            <w:rFonts w:ascii="Times New Roman" w:hAnsi="Times New Roman" w:cs="Times New Roman"/>
          </w:rPr>
          <w:t>verage driving speed represent</w:t>
        </w:r>
      </w:ins>
      <w:ins w:id="81" w:author="Yiyang Bian" w:date="2022-03-02T18:17:00Z">
        <w:r w:rsidR="00274C24">
          <w:rPr>
            <w:rFonts w:ascii="Times New Roman" w:hAnsi="Times New Roman" w:cs="Times New Roman"/>
          </w:rPr>
          <w:t>s</w:t>
        </w:r>
      </w:ins>
      <w:ins w:id="82" w:author="Yiyang Bian" w:date="2022-03-02T18:14:00Z">
        <w:r w:rsidR="00274C24" w:rsidRPr="00274C24">
          <w:rPr>
            <w:rFonts w:ascii="Times New Roman" w:hAnsi="Times New Roman" w:cs="Times New Roman"/>
          </w:rPr>
          <w:t xml:space="preserve"> the long-term operating condition of the vehicle</w:t>
        </w:r>
      </w:ins>
      <w:ins w:id="83" w:author="Yiyang Bian" w:date="2022-03-02T18:18:00Z">
        <w:r w:rsidR="0044741E">
          <w:rPr>
            <w:rFonts w:ascii="Times New Roman" w:hAnsi="Times New Roman" w:cs="Times New Roman"/>
          </w:rPr>
          <w:t xml:space="preserve">. </w:t>
        </w:r>
      </w:ins>
      <w:ins w:id="84" w:author="Yiyang Bian" w:date="2022-03-02T18:25:00Z">
        <w:r w:rsidR="009B72A1">
          <w:rPr>
            <w:rFonts w:ascii="Times New Roman" w:hAnsi="Times New Roman" w:cs="Times New Roman"/>
          </w:rPr>
          <w:t>Usually</w:t>
        </w:r>
      </w:ins>
      <w:ins w:id="85" w:author="Yiyang Bian" w:date="2022-03-02T18:41:00Z">
        <w:r w:rsidR="00161521">
          <w:rPr>
            <w:rFonts w:ascii="Times New Roman" w:hAnsi="Times New Roman" w:cs="Times New Roman"/>
          </w:rPr>
          <w:t>,</w:t>
        </w:r>
      </w:ins>
      <w:ins w:id="86" w:author="Yiyang Bian" w:date="2022-03-02T18:25:00Z">
        <w:r w:rsidR="009B72A1">
          <w:rPr>
            <w:rFonts w:ascii="Times New Roman" w:hAnsi="Times New Roman" w:cs="Times New Roman"/>
          </w:rPr>
          <w:t xml:space="preserve"> a higher </w:t>
        </w:r>
        <w:r w:rsidR="009B72A1" w:rsidRPr="00274C24">
          <w:rPr>
            <w:rFonts w:ascii="Times New Roman" w:hAnsi="Times New Roman" w:cs="Times New Roman"/>
          </w:rPr>
          <w:t>average driving speed</w:t>
        </w:r>
        <w:r w:rsidR="009B72A1">
          <w:rPr>
            <w:rFonts w:ascii="Times New Roman" w:hAnsi="Times New Roman" w:cs="Times New Roman"/>
          </w:rPr>
          <w:t xml:space="preserve"> will lead to an unstable </w:t>
        </w:r>
        <w:r w:rsidR="009B72A1" w:rsidRPr="00274C24">
          <w:rPr>
            <w:rFonts w:ascii="Times New Roman" w:hAnsi="Times New Roman" w:cs="Times New Roman"/>
          </w:rPr>
          <w:t>operating condition</w:t>
        </w:r>
      </w:ins>
      <w:ins w:id="87" w:author="Yiyang Bian" w:date="2022-03-02T18:26:00Z">
        <w:r w:rsidR="00C35FDB">
          <w:rPr>
            <w:rFonts w:ascii="Times New Roman" w:hAnsi="Times New Roman" w:cs="Times New Roman"/>
          </w:rPr>
          <w:t xml:space="preserve"> </w:t>
        </w:r>
      </w:ins>
      <w:ins w:id="88" w:author="Yiyang Bian" w:date="2022-03-02T18:41:00Z">
        <w:r w:rsidR="0088457E">
          <w:rPr>
            <w:rFonts w:ascii="Times New Roman" w:hAnsi="Times New Roman" w:cs="Times New Roman"/>
          </w:rPr>
          <w:t>and unpredicted</w:t>
        </w:r>
      </w:ins>
      <w:ins w:id="89" w:author="Yiyang Bian" w:date="2022-03-02T18:42:00Z">
        <w:r w:rsidR="0088457E">
          <w:rPr>
            <w:rFonts w:ascii="Times New Roman" w:hAnsi="Times New Roman" w:cs="Times New Roman"/>
          </w:rPr>
          <w:t xml:space="preserve"> </w:t>
        </w:r>
        <w:r w:rsidR="00A77DB6" w:rsidRPr="00A77DB6">
          <w:rPr>
            <w:rFonts w:ascii="Times New Roman" w:hAnsi="Times New Roman" w:cs="Times New Roman"/>
          </w:rPr>
          <w:t>accident</w:t>
        </w:r>
        <w:r w:rsidR="00A77DB6" w:rsidRPr="00A77DB6">
          <w:rPr>
            <w:rFonts w:ascii="Times New Roman" w:hAnsi="Times New Roman" w:cs="Times New Roman"/>
            <w:highlight w:val="yellow"/>
          </w:rPr>
          <w:t xml:space="preserve"> </w:t>
        </w:r>
      </w:ins>
      <w:ins w:id="90" w:author="Yiyang Bian" w:date="2022-03-02T18:26:00Z">
        <w:r w:rsidR="00C35FDB" w:rsidRPr="00C35FDB">
          <w:rPr>
            <w:rFonts w:ascii="Times New Roman" w:hAnsi="Times New Roman" w:cs="Times New Roman"/>
            <w:highlight w:val="yellow"/>
            <w:rPrChange w:id="91" w:author="Yiyang Bian" w:date="2022-03-02T18:26:00Z">
              <w:rPr>
                <w:rFonts w:ascii="Times New Roman" w:hAnsi="Times New Roman" w:cs="Times New Roman"/>
              </w:rPr>
            </w:rPrChange>
          </w:rPr>
          <w:t>(Cite</w:t>
        </w:r>
      </w:ins>
      <w:ins w:id="92" w:author="Yiyang Bian" w:date="2022-03-02T18:37:00Z">
        <w:r w:rsidR="00C31617" w:rsidRPr="00C31617">
          <w:rPr>
            <w:rFonts w:ascii="Times New Roman" w:hAnsi="Times New Roman" w:cs="Times New Roman"/>
          </w:rPr>
          <w:t>)</w:t>
        </w:r>
      </w:ins>
      <w:ins w:id="93" w:author="Yiyang Bian" w:date="2022-03-02T18:26:00Z">
        <w:r w:rsidR="009B72A1">
          <w:rPr>
            <w:rFonts w:ascii="Times New Roman" w:hAnsi="Times New Roman" w:cs="Times New Roman"/>
          </w:rPr>
          <w:t>.</w:t>
        </w:r>
      </w:ins>
      <w:ins w:id="94" w:author="Yiyang Bian" w:date="2022-03-02T18:27:00Z">
        <w:r>
          <w:rPr>
            <w:rFonts w:ascii="Times New Roman" w:hAnsi="Times New Roman" w:cs="Times New Roman"/>
          </w:rPr>
          <w:t xml:space="preserve"> </w:t>
        </w:r>
        <w:r>
          <w:rPr>
            <w:rFonts w:ascii="Times New Roman" w:hAnsi="Times New Roman" w:cs="Times New Roman" w:hint="eastAsia"/>
          </w:rPr>
          <w:t>Meanwhile</w:t>
        </w:r>
        <w:r>
          <w:rPr>
            <w:rFonts w:ascii="Times New Roman" w:hAnsi="Times New Roman" w:cs="Times New Roman"/>
          </w:rPr>
          <w:t xml:space="preserve">, </w:t>
        </w:r>
      </w:ins>
      <w:ins w:id="95" w:author="Yiyang Bian" w:date="2022-03-02T18:35:00Z">
        <w:r w:rsidR="00096DE4">
          <w:rPr>
            <w:rFonts w:ascii="Times New Roman" w:hAnsi="Times New Roman" w:cs="Times New Roman"/>
          </w:rPr>
          <w:t>a lower a</w:t>
        </w:r>
      </w:ins>
      <w:ins w:id="96" w:author="Yiyang Bian" w:date="2022-03-02T18:27:00Z">
        <w:r>
          <w:rPr>
            <w:rFonts w:ascii="Times New Roman" w:hAnsi="Times New Roman" w:cs="Times New Roman"/>
          </w:rPr>
          <w:t>verage</w:t>
        </w:r>
        <w:r>
          <w:rPr>
            <w:rFonts w:ascii="Times New Roman" w:hAnsi="Times New Roman" w:cs="Times New Roman" w:hint="eastAsia"/>
          </w:rPr>
          <w:t xml:space="preserve"> </w:t>
        </w:r>
        <w:r>
          <w:rPr>
            <w:rFonts w:ascii="Times New Roman" w:hAnsi="Times New Roman" w:cs="Times New Roman"/>
          </w:rPr>
          <w:t xml:space="preserve">speed </w:t>
        </w:r>
      </w:ins>
      <w:ins w:id="97" w:author="Yiyang Bian" w:date="2022-03-02T18:14:00Z">
        <w:r w:rsidR="00274C24" w:rsidRPr="00274C24">
          <w:rPr>
            <w:rFonts w:ascii="Times New Roman" w:hAnsi="Times New Roman" w:cs="Times New Roman"/>
          </w:rPr>
          <w:t>reflects</w:t>
        </w:r>
      </w:ins>
      <w:ins w:id="98" w:author="Yiyang Bian" w:date="2022-03-02T18:35:00Z">
        <w:r w:rsidR="00096DE4">
          <w:rPr>
            <w:rFonts w:ascii="Times New Roman" w:hAnsi="Times New Roman" w:cs="Times New Roman"/>
          </w:rPr>
          <w:t xml:space="preserve"> a better</w:t>
        </w:r>
      </w:ins>
      <w:ins w:id="99" w:author="Yiyang Bian" w:date="2022-03-02T18:14:00Z">
        <w:r w:rsidR="00274C24" w:rsidRPr="00274C24">
          <w:rPr>
            <w:rFonts w:ascii="Times New Roman" w:hAnsi="Times New Roman" w:cs="Times New Roman"/>
          </w:rPr>
          <w:t xml:space="preserve"> long-term</w:t>
        </w:r>
      </w:ins>
      <w:ins w:id="100" w:author="Yiyang Bian" w:date="2022-03-02T18:27:00Z">
        <w:r>
          <w:rPr>
            <w:rFonts w:ascii="Times New Roman" w:hAnsi="Times New Roman" w:cs="Times New Roman"/>
          </w:rPr>
          <w:t xml:space="preserve"> and </w:t>
        </w:r>
      </w:ins>
      <w:ins w:id="101" w:author="Yiyang Bian" w:date="2022-03-02T18:28:00Z">
        <w:r>
          <w:rPr>
            <w:rFonts w:ascii="Times New Roman" w:hAnsi="Times New Roman" w:cs="Times New Roman"/>
          </w:rPr>
          <w:t>trip-based</w:t>
        </w:r>
      </w:ins>
      <w:ins w:id="102" w:author="Yiyang Bian" w:date="2022-03-02T18:14:00Z">
        <w:r w:rsidR="00274C24" w:rsidRPr="00274C24">
          <w:rPr>
            <w:rFonts w:ascii="Times New Roman" w:hAnsi="Times New Roman" w:cs="Times New Roman"/>
          </w:rPr>
          <w:t xml:space="preserve"> driving performance of a driver</w:t>
        </w:r>
      </w:ins>
      <w:ins w:id="103" w:author="Yiyang Bian" w:date="2022-03-02T18:37:00Z">
        <w:r w:rsidR="00C31617">
          <w:rPr>
            <w:rFonts w:ascii="Times New Roman" w:hAnsi="Times New Roman" w:cs="Times New Roman"/>
          </w:rPr>
          <w:t xml:space="preserve"> </w:t>
        </w:r>
        <w:r w:rsidR="00C31617" w:rsidRPr="00742CCD">
          <w:rPr>
            <w:rFonts w:ascii="Times New Roman" w:hAnsi="Times New Roman" w:cs="Times New Roman"/>
            <w:highlight w:val="yellow"/>
          </w:rPr>
          <w:t>(Cite</w:t>
        </w:r>
        <w:r w:rsidR="00C31617" w:rsidRPr="00C31617">
          <w:rPr>
            <w:rFonts w:ascii="Times New Roman" w:hAnsi="Times New Roman" w:cs="Times New Roman"/>
          </w:rPr>
          <w:t>)</w:t>
        </w:r>
      </w:ins>
      <w:ins w:id="104" w:author="Yiyang Bian" w:date="2022-03-02T18:14:00Z">
        <w:r w:rsidR="00274C24" w:rsidRPr="00274C24">
          <w:rPr>
            <w:rFonts w:ascii="Times New Roman" w:hAnsi="Times New Roman" w:cs="Times New Roman"/>
          </w:rPr>
          <w:t xml:space="preserve">, </w:t>
        </w:r>
      </w:ins>
      <w:ins w:id="105" w:author="Yiyang Bian" w:date="2022-03-02T18:40:00Z">
        <w:r w:rsidR="00161521">
          <w:rPr>
            <w:rFonts w:ascii="Times New Roman" w:hAnsi="Times New Roman" w:cs="Times New Roman"/>
          </w:rPr>
          <w:t xml:space="preserve">which </w:t>
        </w:r>
      </w:ins>
      <w:ins w:id="106" w:author="Yiyang Bian" w:date="2022-03-02T18:14:00Z">
        <w:r w:rsidR="00274C24" w:rsidRPr="00274C24">
          <w:rPr>
            <w:rFonts w:ascii="Times New Roman" w:hAnsi="Times New Roman" w:cs="Times New Roman"/>
          </w:rPr>
          <w:t>will result in different fuel consumption per unit distance</w:t>
        </w:r>
      </w:ins>
      <w:ins w:id="107" w:author="Yiyang Bian" w:date="2022-03-02T18:36:00Z">
        <w:r w:rsidR="00096DE4">
          <w:rPr>
            <w:rFonts w:ascii="Times New Roman" w:hAnsi="Times New Roman" w:cs="Times New Roman"/>
          </w:rPr>
          <w:t xml:space="preserve">. </w:t>
        </w:r>
      </w:ins>
    </w:p>
    <w:p w14:paraId="4D83A9E9" w14:textId="6F2EC927" w:rsidR="006B0B2B" w:rsidRDefault="00A50949" w:rsidP="00F83CA0">
      <w:pPr>
        <w:rPr>
          <w:rFonts w:ascii="Times New Roman" w:hAnsi="Times New Roman" w:cs="Times New Roman"/>
        </w:rPr>
      </w:pPr>
      <w:del w:id="108" w:author="Yiyang Bian" w:date="2022-03-02T18:12:00Z">
        <w:r w:rsidDel="004C60F5">
          <w:rPr>
            <w:rFonts w:ascii="Times New Roman" w:hAnsi="Times New Roman" w:cs="Times New Roman" w:hint="eastAsia"/>
          </w:rPr>
          <w:delText xml:space="preserve">Despite of the </w:delText>
        </w:r>
        <w:r w:rsidR="00F83012" w:rsidDel="004C60F5">
          <w:rPr>
            <w:rFonts w:ascii="Times New Roman" w:hAnsi="Times New Roman" w:cs="Times New Roman" w:hint="eastAsia"/>
          </w:rPr>
          <w:delText xml:space="preserve">fuel consumption-driving speed curve shows a U-shape, the fuel efficiency due to average driving speed has not been determined. </w:delText>
        </w:r>
        <w:r w:rsidR="00E067E0" w:rsidDel="004C60F5">
          <w:rPr>
            <w:rFonts w:ascii="Times New Roman" w:hAnsi="Times New Roman" w:cs="Times New Roman" w:hint="eastAsia"/>
          </w:rPr>
          <w:delText xml:space="preserve">Since </w:delText>
        </w:r>
        <w:r w:rsidR="00146F1F" w:rsidDel="004C60F5">
          <w:rPr>
            <w:rFonts w:ascii="Times New Roman" w:hAnsi="Times New Roman" w:cs="Times New Roman" w:hint="eastAsia"/>
          </w:rPr>
          <w:delText xml:space="preserve">many </w:delText>
        </w:r>
        <w:r w:rsidR="00713871" w:rsidDel="004C60F5">
          <w:rPr>
            <w:rFonts w:ascii="Times New Roman" w:hAnsi="Times New Roman" w:cs="Times New Roman" w:hint="eastAsia"/>
          </w:rPr>
          <w:delText xml:space="preserve">literature </w:delText>
        </w:r>
        <w:r w:rsidR="002F4C79" w:rsidDel="004C60F5">
          <w:rPr>
            <w:rFonts w:ascii="Times New Roman" w:hAnsi="Times New Roman" w:cs="Times New Roman" w:hint="eastAsia"/>
          </w:rPr>
          <w:delText xml:space="preserve">on </w:delText>
        </w:r>
        <w:r w:rsidR="002F4C79" w:rsidRPr="002F4C79" w:rsidDel="004C60F5">
          <w:rPr>
            <w:rFonts w:ascii="Times New Roman" w:hAnsi="Times New Roman" w:cs="Times New Roman" w:hint="eastAsia"/>
          </w:rPr>
          <w:delText>internal combustion engines</w:delText>
        </w:r>
        <w:r w:rsidR="002F4C79" w:rsidDel="004C60F5">
          <w:rPr>
            <w:rFonts w:ascii="Times New Roman" w:hAnsi="Times New Roman" w:cs="Times New Roman" w:hint="eastAsia"/>
          </w:rPr>
          <w:delText xml:space="preserve"> explains that </w:delText>
        </w:r>
        <w:r w:rsidR="00005950" w:rsidDel="004C60F5">
          <w:rPr>
            <w:rFonts w:ascii="Times New Roman" w:hAnsi="Times New Roman" w:cs="Times New Roman" w:hint="eastAsia"/>
          </w:rPr>
          <w:delText>the friction losses would increase significantly with the increase of engine speed and then decrease the fuel efficiency</w:delText>
        </w:r>
        <w:r w:rsidR="00614A42" w:rsidDel="004C60F5">
          <w:rPr>
            <w:rFonts w:ascii="Times New Roman" w:hAnsi="Times New Roman" w:cs="Times New Roman" w:hint="eastAsia"/>
          </w:rPr>
          <w:delText xml:space="preserve"> </w:delText>
        </w:r>
        <w:r w:rsidR="00614A42" w:rsidDel="004C60F5">
          <w:rPr>
            <w:rFonts w:ascii="Times New Roman" w:hAnsi="Times New Roman" w:cs="Times New Roman" w:hint="eastAsia"/>
          </w:rPr>
          <w:fldChar w:fldCharType="begin"/>
        </w:r>
        <w:r w:rsidR="00614A42" w:rsidDel="004C60F5">
          <w:rPr>
            <w:rFonts w:ascii="Times New Roman" w:hAnsi="Times New Roman" w:cs="Times New Roman" w:hint="eastAsia"/>
          </w:rPr>
          <w:delInstrText xml:space="preserve"> ADDIN EN.CITE &lt;EndNote&gt;&lt;Cite&gt;&lt;Author&gt;Eo&lt;/Author&gt;&lt;Year&gt;2018&lt;/Year&gt;&lt;RecNum&gt;421&lt;/RecNum&gt;&lt;DisplayText&gt;(Eo et al. 2018; Kepsu et al. 2021)&lt;/DisplayText&gt;&lt;record&gt;&lt;rec-number&gt;421&lt;/rec-number&gt;&lt;foreign-keys&gt;&lt;key app="EN" db-id="xx2sdxzxyppx5jedtfkvpvsn9sve2252dadz" timestamp="1645941791"&gt;421&lt;/key&gt;&lt;/foreign-keys&gt;&lt;ref-type name="Report"&gt;27&lt;/ref-type&gt;&lt;contributors&gt;&lt;authors&gt;&lt;author&gt;Eo, Jeong Soo&lt;/author&gt;&lt;author&gt;Kim, Sung Jae&lt;/author&gt;&lt;author&gt;Oh, Jiwon&lt;/author&gt;&lt;author&gt;Chung, Yeon Kwang&lt;/author&gt;&lt;author&gt;Chang, Young Joon&lt;/author&gt;&lt;/authors&gt;&lt;/contributors&gt;&lt;titles&gt;&lt;title&gt;A Development of Fuel Saving Driving Technique for Parallel HEV&lt;/title&gt;&lt;/titles&gt;&lt;dates&gt;&lt;year&gt;2018&lt;/year&gt;&lt;/dates&gt;&lt;publisher&gt;SAE Technical Paper&lt;/publisher&gt;&lt;isbn&gt;0148-7191&lt;/isbn&gt;&lt;urls&gt;&lt;/urls&gt;&lt;/record&gt;&lt;/Cite&gt;&lt;Cite&gt;&lt;Author&gt;Kepsu&lt;/Author&gt;&lt;Year&gt;2021&lt;/Year&gt;&lt;RecNum&gt;422&lt;/RecNum&gt;&lt;record&gt;&lt;rec-number&gt;422&lt;/rec-number&gt;&lt;foreign-keys&gt;&lt;key app="EN" db-id="xx2sdxzxyppx5jedtfkvpvsn9sve2252dadz" timestamp="1645954708"&gt;422&lt;/key&gt;&lt;/foreign-keys&gt;&lt;ref-type name="Journal Article"&gt;17&lt;/ref-type&gt;&lt;contributors&gt;&lt;authors&gt;&lt;author&gt;Kepsu, Daria&lt;/author&gt;&lt;author&gt;Jastrzebski, Rafal P&lt;/author&gt;&lt;author&gt;Pyrhönen, Olli&lt;/author&gt;&lt;/authors&gt;&lt;/contributors&gt;&lt;titles&gt;&lt;title&gt;Modeling of a 30 000 Rpm bearingless SPM drive with loss and thermal analyses for a 0.5 MW high-temperature heat pump&lt;/title&gt;&lt;secondary-title&gt;IEEE Transactions on Industry Applications&lt;/secondary-title&gt;&lt;/titles&gt;&lt;periodical&gt;&lt;full-title&gt;IEEE Transactions on Industry Applications&lt;/full-title&gt;&lt;/periodical&gt;&lt;pages&gt;6965-6976&lt;/pages&gt;&lt;volume&gt;57&lt;/volume&gt;&lt;number&gt;6&lt;/number&gt;&lt;dates&gt;&lt;year&gt;2021&lt;/year&gt;&lt;/dates&gt;&lt;isbn&gt;0093-9994&lt;/isbn&gt;&lt;urls&gt;&lt;/urls&gt;&lt;/record&gt;&lt;/Cite&gt;&lt;/EndNote&gt;</w:delInstrText>
        </w:r>
        <w:r w:rsidR="00614A42" w:rsidDel="004C60F5">
          <w:rPr>
            <w:rFonts w:ascii="Times New Roman" w:hAnsi="Times New Roman" w:cs="Times New Roman" w:hint="eastAsia"/>
          </w:rPr>
          <w:fldChar w:fldCharType="separate"/>
        </w:r>
        <w:r w:rsidR="00614A42" w:rsidDel="004C60F5">
          <w:rPr>
            <w:rFonts w:ascii="Times New Roman" w:hAnsi="Times New Roman" w:cs="Times New Roman" w:hint="eastAsia"/>
            <w:noProof/>
          </w:rPr>
          <w:delText>(Eo et al. 2018; Kepsu et al. 2021)</w:delText>
        </w:r>
        <w:r w:rsidR="00614A42" w:rsidDel="004C60F5">
          <w:rPr>
            <w:rFonts w:ascii="Times New Roman" w:hAnsi="Times New Roman" w:cs="Times New Roman" w:hint="eastAsia"/>
          </w:rPr>
          <w:fldChar w:fldCharType="end"/>
        </w:r>
      </w:del>
      <w:ins w:id="109" w:author="Yiyang Bian" w:date="2022-03-02T18:12:00Z">
        <w:r w:rsidR="004C60F5">
          <w:rPr>
            <w:rFonts w:ascii="Times New Roman" w:hAnsi="Times New Roman" w:cs="Times New Roman" w:hint="eastAsia"/>
          </w:rPr>
          <w:t>Thus</w:t>
        </w:r>
      </w:ins>
      <w:r w:rsidR="00005950">
        <w:rPr>
          <w:rFonts w:ascii="Times New Roman" w:hAnsi="Times New Roman" w:cs="Times New Roman"/>
        </w:rPr>
        <w:t xml:space="preserve">, </w:t>
      </w:r>
      <w:r w:rsidR="00E23033">
        <w:rPr>
          <w:rFonts w:ascii="Times New Roman" w:hAnsi="Times New Roman" w:cs="Times New Roman"/>
        </w:rPr>
        <w:t>we hypothesize:</w:t>
      </w:r>
    </w:p>
    <w:p w14:paraId="49764661" w14:textId="77777777" w:rsidR="00F61106" w:rsidRDefault="00F61106" w:rsidP="00F83CA0">
      <w:pPr>
        <w:rPr>
          <w:rFonts w:ascii="Times New Roman" w:hAnsi="Times New Roman" w:cs="Times New Roman"/>
        </w:rPr>
      </w:pPr>
    </w:p>
    <w:p w14:paraId="70D64918" w14:textId="6DA0B615" w:rsidR="00881EE7" w:rsidRDefault="00462F6A" w:rsidP="00F83CA0">
      <w:pPr>
        <w:rPr>
          <w:rFonts w:ascii="Times New Roman" w:hAnsi="Times New Roman" w:cs="Times New Roman"/>
        </w:rPr>
      </w:pPr>
      <w:r w:rsidRPr="00F83CA0">
        <w:rPr>
          <w:rFonts w:ascii="Times New Roman" w:hAnsi="Times New Roman" w:cs="Times New Roman"/>
        </w:rPr>
        <w:t xml:space="preserve">H1: </w:t>
      </w:r>
      <w:r w:rsidR="00F83CA0">
        <w:rPr>
          <w:rFonts w:ascii="Times New Roman" w:hAnsi="Times New Roman" w:cs="Times New Roman"/>
        </w:rPr>
        <w:t>Average driving speed</w:t>
      </w:r>
      <w:r w:rsidR="00F83CA0" w:rsidRPr="00F83CA0">
        <w:rPr>
          <w:rFonts w:ascii="Times New Roman" w:hAnsi="Times New Roman" w:cs="Times New Roman"/>
        </w:rPr>
        <w:t xml:space="preserve"> </w:t>
      </w:r>
      <w:r w:rsidR="00F83CA0">
        <w:rPr>
          <w:rFonts w:ascii="Times New Roman" w:hAnsi="Times New Roman" w:cs="Times New Roman"/>
        </w:rPr>
        <w:t>is</w:t>
      </w:r>
      <w:r w:rsidR="00F83CA0" w:rsidRPr="00F83CA0">
        <w:rPr>
          <w:rFonts w:ascii="Times New Roman" w:hAnsi="Times New Roman" w:cs="Times New Roman"/>
        </w:rPr>
        <w:t xml:space="preserve"> positively related to </w:t>
      </w:r>
      <w:r w:rsidR="00F83CA0">
        <w:rPr>
          <w:rFonts w:ascii="Times New Roman" w:hAnsi="Times New Roman" w:cs="Times New Roman"/>
        </w:rPr>
        <w:t>fuel</w:t>
      </w:r>
      <w:r w:rsidR="00FD5543">
        <w:rPr>
          <w:rFonts w:ascii="Times New Roman" w:hAnsi="Times New Roman" w:cs="Times New Roman"/>
        </w:rPr>
        <w:t xml:space="preserve"> </w:t>
      </w:r>
      <w:r w:rsidR="0027482B">
        <w:rPr>
          <w:rFonts w:ascii="Times New Roman" w:hAnsi="Times New Roman" w:cs="Times New Roman"/>
        </w:rPr>
        <w:t>consumption</w:t>
      </w:r>
      <w:r w:rsidR="00F83CA0" w:rsidRPr="00F83CA0">
        <w:rPr>
          <w:rFonts w:ascii="Times New Roman" w:hAnsi="Times New Roman" w:cs="Times New Roman"/>
        </w:rPr>
        <w:t>.</w:t>
      </w:r>
    </w:p>
    <w:p w14:paraId="48AD46A3" w14:textId="2131C958" w:rsidR="00BA051E" w:rsidRDefault="00BA051E" w:rsidP="00F83CA0">
      <w:pPr>
        <w:rPr>
          <w:ins w:id="110" w:author="Yiyang Bian" w:date="2022-03-02T17:48:00Z"/>
          <w:rFonts w:ascii="Times New Roman" w:hAnsi="Times New Roman" w:cs="Times New Roman"/>
        </w:rPr>
      </w:pPr>
    </w:p>
    <w:p w14:paraId="0E05EA8C" w14:textId="77777777" w:rsidR="008171E1" w:rsidRDefault="008171E1" w:rsidP="00F83CA0">
      <w:pPr>
        <w:rPr>
          <w:rFonts w:ascii="Times New Roman" w:hAnsi="Times New Roman" w:cs="Times New Roman"/>
        </w:rPr>
      </w:pPr>
    </w:p>
    <w:p w14:paraId="289AE9BD" w14:textId="77777777" w:rsidR="002C12A4" w:rsidRDefault="00D50629" w:rsidP="00F83CA0">
      <w:pPr>
        <w:rPr>
          <w:ins w:id="111" w:author="tan xinyu" w:date="2022-03-04T18:24:00Z"/>
          <w:rFonts w:ascii="Times New Roman" w:hAnsi="Times New Roman" w:cs="Times New Roman"/>
          <w:sz w:val="22"/>
        </w:rPr>
      </w:pPr>
      <w:ins w:id="112" w:author="tan xinyu" w:date="2022-03-04T18:21:00Z">
        <w:r>
          <w:rPr>
            <w:rFonts w:ascii="Times New Roman" w:hAnsi="Times New Roman" w:cs="Times New Roman"/>
            <w:sz w:val="22"/>
          </w:rPr>
          <w:t>S</w:t>
        </w:r>
      </w:ins>
      <w:ins w:id="113" w:author="tan xinyu" w:date="2022-03-04T14:42:00Z">
        <w:r w:rsidR="006F7692">
          <w:rPr>
            <w:rFonts w:ascii="Times New Roman" w:hAnsi="Times New Roman" w:cs="Times New Roman" w:hint="eastAsia"/>
            <w:sz w:val="22"/>
          </w:rPr>
          <w:t>peed</w:t>
        </w:r>
        <w:r w:rsidR="006F7692">
          <w:rPr>
            <w:rFonts w:ascii="Times New Roman" w:hAnsi="Times New Roman" w:cs="Times New Roman"/>
            <w:sz w:val="22"/>
          </w:rPr>
          <w:t xml:space="preserve"> change</w:t>
        </w:r>
      </w:ins>
      <w:ins w:id="114" w:author="tan xinyu" w:date="2022-03-04T17:04:00Z">
        <w:r w:rsidR="00C74B43">
          <w:rPr>
            <w:rFonts w:ascii="Times New Roman" w:hAnsi="Times New Roman" w:cs="Times New Roman"/>
            <w:sz w:val="22"/>
          </w:rPr>
          <w:t xml:space="preserve"> also</w:t>
        </w:r>
      </w:ins>
      <w:ins w:id="115" w:author="tan xinyu" w:date="2022-03-04T17:01:00Z">
        <w:r w:rsidR="00C57A1D">
          <w:rPr>
            <w:rFonts w:ascii="Times New Roman" w:hAnsi="Times New Roman" w:cs="Times New Roman"/>
            <w:sz w:val="22"/>
          </w:rPr>
          <w:t xml:space="preserve"> </w:t>
        </w:r>
        <w:r w:rsidR="00267916">
          <w:rPr>
            <w:rFonts w:ascii="Times New Roman" w:hAnsi="Times New Roman" w:cs="Times New Roman"/>
            <w:sz w:val="22"/>
          </w:rPr>
          <w:t>cann</w:t>
        </w:r>
      </w:ins>
      <w:ins w:id="116" w:author="tan xinyu" w:date="2022-03-04T17:02:00Z">
        <w:r w:rsidR="00267916">
          <w:rPr>
            <w:rFonts w:ascii="Times New Roman" w:hAnsi="Times New Roman" w:cs="Times New Roman"/>
            <w:sz w:val="22"/>
          </w:rPr>
          <w:t xml:space="preserve">ot be </w:t>
        </w:r>
        <w:r w:rsidR="00C00151">
          <w:rPr>
            <w:rFonts w:ascii="Times New Roman" w:hAnsi="Times New Roman" w:cs="Times New Roman"/>
            <w:sz w:val="22"/>
          </w:rPr>
          <w:t xml:space="preserve">ignored in </w:t>
        </w:r>
      </w:ins>
      <w:ins w:id="117" w:author="tan xinyu" w:date="2022-03-04T17:03:00Z">
        <w:r w:rsidR="00F16CE6">
          <w:rPr>
            <w:rFonts w:ascii="Times New Roman" w:hAnsi="Times New Roman" w:cs="Times New Roman"/>
            <w:sz w:val="22"/>
          </w:rPr>
          <w:t>analyzing</w:t>
        </w:r>
      </w:ins>
      <w:ins w:id="118" w:author="tan xinyu" w:date="2022-03-04T17:54:00Z">
        <w:r w:rsidR="00A64252">
          <w:rPr>
            <w:rFonts w:ascii="Times New Roman" w:hAnsi="Times New Roman" w:cs="Times New Roman"/>
            <w:sz w:val="22"/>
          </w:rPr>
          <w:t xml:space="preserve"> </w:t>
        </w:r>
      </w:ins>
      <w:ins w:id="119" w:author="tan xinyu" w:date="2022-03-04T17:03:00Z">
        <w:r w:rsidR="00F16CE6">
          <w:rPr>
            <w:rFonts w:ascii="Times New Roman" w:hAnsi="Times New Roman" w:cs="Times New Roman"/>
            <w:sz w:val="22"/>
          </w:rPr>
          <w:t>driving behavior</w:t>
        </w:r>
      </w:ins>
      <w:ins w:id="120" w:author="tan xinyu" w:date="2022-03-04T17:56:00Z">
        <w:r w:rsidR="00A0004A">
          <w:rPr>
            <w:rFonts w:ascii="Times New Roman" w:hAnsi="Times New Roman" w:cs="Times New Roman"/>
            <w:sz w:val="22"/>
          </w:rPr>
          <w:t xml:space="preserve"> as it </w:t>
        </w:r>
      </w:ins>
      <w:ins w:id="121" w:author="tan xinyu" w:date="2022-03-04T18:21:00Z">
        <w:r w:rsidR="00C75E9E">
          <w:rPr>
            <w:rFonts w:ascii="Times New Roman" w:hAnsi="Times New Roman" w:cs="Times New Roman"/>
            <w:sz w:val="22"/>
          </w:rPr>
          <w:t>affects</w:t>
        </w:r>
      </w:ins>
      <w:ins w:id="122" w:author="tan xinyu" w:date="2022-03-04T17:56:00Z">
        <w:r w:rsidR="00A0004A">
          <w:rPr>
            <w:rFonts w:ascii="Times New Roman" w:hAnsi="Times New Roman" w:cs="Times New Roman"/>
            <w:sz w:val="22"/>
          </w:rPr>
          <w:t xml:space="preserve"> fuel consumption </w:t>
        </w:r>
        <w:r w:rsidR="00313A7A">
          <w:rPr>
            <w:rFonts w:ascii="Times New Roman" w:hAnsi="Times New Roman" w:cs="Times New Roman"/>
            <w:sz w:val="22"/>
          </w:rPr>
          <w:t>directly</w:t>
        </w:r>
      </w:ins>
      <w:ins w:id="123" w:author="tan xinyu" w:date="2022-03-04T17:04:00Z">
        <w:r w:rsidR="003479A4">
          <w:rPr>
            <w:rFonts w:ascii="Times New Roman" w:hAnsi="Times New Roman" w:cs="Times New Roman"/>
            <w:sz w:val="22"/>
          </w:rPr>
          <w:t xml:space="preserve">. </w:t>
        </w:r>
      </w:ins>
      <w:ins w:id="124" w:author="tan xinyu" w:date="2022-03-04T17:05:00Z">
        <w:r w:rsidR="00CE60D8" w:rsidRPr="000D53FB">
          <w:rPr>
            <w:rFonts w:ascii="Times New Roman" w:hAnsi="Times New Roman" w:cs="Times New Roman"/>
            <w:sz w:val="22"/>
          </w:rPr>
          <w:t>Generally,</w:t>
        </w:r>
        <w:r w:rsidR="00CE60D8">
          <w:rPr>
            <w:rFonts w:ascii="Times New Roman" w:hAnsi="Times New Roman" w:cs="Times New Roman"/>
            <w:sz w:val="22"/>
          </w:rPr>
          <w:t xml:space="preserve"> </w:t>
        </w:r>
        <w:r w:rsidR="00185168">
          <w:rPr>
            <w:rFonts w:ascii="Times New Roman" w:hAnsi="Times New Roman" w:cs="Times New Roman"/>
            <w:sz w:val="22"/>
          </w:rPr>
          <w:t xml:space="preserve">researchers refer to </w:t>
        </w:r>
      </w:ins>
      <w:ins w:id="125" w:author="tan xinyu" w:date="2022-03-04T17:43:00Z">
        <w:r w:rsidR="00861437">
          <w:rPr>
            <w:rFonts w:ascii="Times New Roman" w:hAnsi="Times New Roman" w:cs="Times New Roman"/>
            <w:sz w:val="22"/>
          </w:rPr>
          <w:t>hard</w:t>
        </w:r>
      </w:ins>
      <w:ins w:id="126" w:author="tan xinyu" w:date="2022-03-04T17:05:00Z">
        <w:r w:rsidR="00185168">
          <w:rPr>
            <w:rFonts w:ascii="Times New Roman" w:hAnsi="Times New Roman" w:cs="Times New Roman"/>
            <w:sz w:val="22"/>
          </w:rPr>
          <w:t xml:space="preserve"> acceleration/deceleration</w:t>
        </w:r>
      </w:ins>
      <w:ins w:id="127" w:author="tan xinyu" w:date="2022-03-04T17:53:00Z">
        <w:r w:rsidR="003C1E2A">
          <w:rPr>
            <w:rFonts w:ascii="Times New Roman" w:hAnsi="Times New Roman" w:cs="Times New Roman"/>
            <w:sz w:val="22"/>
          </w:rPr>
          <w:t xml:space="preserve"> (defined as sudden and high acceleration and heavy braking)</w:t>
        </w:r>
      </w:ins>
      <w:ins w:id="128" w:author="tan xinyu" w:date="2022-03-04T17:05:00Z">
        <w:r w:rsidR="00185168">
          <w:rPr>
            <w:rFonts w:ascii="Times New Roman" w:hAnsi="Times New Roman" w:cs="Times New Roman"/>
            <w:sz w:val="22"/>
          </w:rPr>
          <w:t xml:space="preserve"> </w:t>
        </w:r>
      </w:ins>
      <w:ins w:id="129" w:author="tan xinyu" w:date="2022-03-04T17:06:00Z">
        <w:r w:rsidR="003C6B82">
          <w:rPr>
            <w:rFonts w:ascii="Times New Roman" w:hAnsi="Times New Roman" w:cs="Times New Roman"/>
            <w:sz w:val="22"/>
          </w:rPr>
          <w:t>when they talking about speed changes</w:t>
        </w:r>
      </w:ins>
      <w:ins w:id="130" w:author="tan xinyu" w:date="2022-03-04T17:41:00Z">
        <w:r w:rsidR="00536052">
          <w:rPr>
            <w:rFonts w:ascii="Times New Roman" w:hAnsi="Times New Roman" w:cs="Times New Roman"/>
            <w:sz w:val="22"/>
          </w:rPr>
          <w:t xml:space="preserve"> in the context </w:t>
        </w:r>
      </w:ins>
      <w:ins w:id="131" w:author="tan xinyu" w:date="2022-03-04T17:42:00Z">
        <w:r w:rsidR="00536052">
          <w:rPr>
            <w:rFonts w:ascii="Times New Roman" w:hAnsi="Times New Roman" w:cs="Times New Roman"/>
            <w:sz w:val="22"/>
          </w:rPr>
          <w:t xml:space="preserve">of </w:t>
        </w:r>
      </w:ins>
      <w:ins w:id="132" w:author="tan xinyu" w:date="2022-03-04T17:54:00Z">
        <w:r w:rsidR="00A64252">
          <w:rPr>
            <w:rFonts w:ascii="Times New Roman" w:hAnsi="Times New Roman" w:cs="Times New Roman"/>
            <w:sz w:val="22"/>
          </w:rPr>
          <w:t xml:space="preserve">aggressive </w:t>
        </w:r>
      </w:ins>
      <w:ins w:id="133" w:author="tan xinyu" w:date="2022-03-04T17:42:00Z">
        <w:r w:rsidR="00536052">
          <w:rPr>
            <w:rFonts w:ascii="Times New Roman" w:hAnsi="Times New Roman" w:cs="Times New Roman"/>
            <w:sz w:val="22"/>
          </w:rPr>
          <w:t>driving</w:t>
        </w:r>
      </w:ins>
      <w:ins w:id="134" w:author="tan xinyu" w:date="2022-03-04T17:58:00Z">
        <w:r w:rsidR="003F1CFE">
          <w:rPr>
            <w:rFonts w:ascii="Times New Roman" w:hAnsi="Times New Roman" w:cs="Times New Roman"/>
            <w:sz w:val="22"/>
          </w:rPr>
          <w:t xml:space="preserve"> or eco-driving</w:t>
        </w:r>
      </w:ins>
      <w:ins w:id="135" w:author="tan xinyu" w:date="2022-03-04T17:38:00Z">
        <w:r w:rsidR="00536052">
          <w:rPr>
            <w:rFonts w:ascii="Times New Roman" w:hAnsi="Times New Roman" w:cs="Times New Roman"/>
            <w:sz w:val="22"/>
          </w:rPr>
          <w:t xml:space="preserve"> </w:t>
        </w:r>
      </w:ins>
      <w:r w:rsidR="00536052">
        <w:rPr>
          <w:rFonts w:ascii="Times New Roman" w:hAnsi="Times New Roman" w:cs="Times New Roman"/>
          <w:sz w:val="22"/>
        </w:rPr>
        <w:fldChar w:fldCharType="begin"/>
      </w:r>
      <w:r w:rsidR="00861437">
        <w:rPr>
          <w:rFonts w:ascii="Times New Roman" w:hAnsi="Times New Roman" w:cs="Times New Roman"/>
          <w:sz w:val="22"/>
        </w:rPr>
        <w:instrText xml:space="preserve"> ADDIN EN.CITE &lt;EndNote&gt;&lt;Cite&gt;&lt;Author&gt;Huang&lt;/Author&gt;&lt;Year&gt;2018&lt;/Year&gt;&lt;RecNum&gt;385&lt;/RecNum&gt;&lt;DisplayText&gt;(Ericsson 2001; Huang et al. 2018)&lt;/DisplayText&gt;&lt;record&gt;&lt;rec-number&gt;385&lt;/rec-number&gt;&lt;foreign-keys&gt;&lt;key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Ericsson&lt;/Author&gt;&lt;Year&gt;2001&lt;/Year&gt;&lt;RecNum&gt;281&lt;/RecNum&gt;&lt;record&gt;&lt;rec-number&gt;281&lt;/rec-number&gt;&lt;foreign-keys&gt;&lt;key app="EN" db-id="xx2sdxzxyppx5jedtfkvpvsn9sve2252dadz" timestamp="1639308156"&gt;281&lt;/key&gt;&lt;/foreign-keys&gt;&lt;ref-type name="Journal Article"&gt;17&lt;/ref-type&gt;&lt;contributors&gt;&lt;authors&gt;&lt;author&gt;Ericsson, Eva&lt;/author&gt;&lt;/authors&gt;&lt;/contributors&gt;&lt;titles&gt;&lt;title&gt;Independent driving pattern factors and their influence on fuel-use and exhaust emission factors&lt;/title&gt;&lt;secondary-title&gt;Transportation Research Part D: Transport and Environment&lt;/secondary-title&gt;&lt;/titles&gt;&lt;periodical&gt;&lt;full-title&gt;Transportation research part D: transport and environment&lt;/full-title&gt;&lt;/periodical&gt;&lt;pages&gt;325-345&lt;/pages&gt;&lt;volume&gt;6&lt;/volume&gt;&lt;number&gt;5&lt;/number&gt;&lt;dates&gt;&lt;year&gt;2001&lt;/year&gt;&lt;/dates&gt;&lt;isbn&gt;1361-9209&lt;/isbn&gt;&lt;urls&gt;&lt;/urls&gt;&lt;/record&gt;&lt;/Cite&gt;&lt;/EndNote&gt;</w:instrText>
      </w:r>
      <w:r w:rsidR="00536052">
        <w:rPr>
          <w:rFonts w:ascii="Times New Roman" w:hAnsi="Times New Roman" w:cs="Times New Roman"/>
          <w:sz w:val="22"/>
        </w:rPr>
        <w:fldChar w:fldCharType="separate"/>
      </w:r>
      <w:r w:rsidR="00861437">
        <w:rPr>
          <w:rFonts w:ascii="Times New Roman" w:hAnsi="Times New Roman" w:cs="Times New Roman"/>
          <w:noProof/>
          <w:sz w:val="22"/>
        </w:rPr>
        <w:t>(Ericsson 2001; Huang et al. 2018)</w:t>
      </w:r>
      <w:r w:rsidR="00536052">
        <w:rPr>
          <w:rFonts w:ascii="Times New Roman" w:hAnsi="Times New Roman" w:cs="Times New Roman"/>
          <w:sz w:val="22"/>
        </w:rPr>
        <w:fldChar w:fldCharType="end"/>
      </w:r>
      <w:ins w:id="136" w:author="tan xinyu" w:date="2022-03-04T17:06:00Z">
        <w:r w:rsidR="003C6B82">
          <w:rPr>
            <w:rFonts w:ascii="Times New Roman" w:hAnsi="Times New Roman" w:cs="Times New Roman"/>
            <w:sz w:val="22"/>
          </w:rPr>
          <w:t>.</w:t>
        </w:r>
      </w:ins>
      <w:ins w:id="137" w:author="tan xinyu" w:date="2022-03-04T17:55:00Z">
        <w:r w:rsidR="00CE2EBB">
          <w:rPr>
            <w:rFonts w:ascii="Times New Roman" w:hAnsi="Times New Roman" w:cs="Times New Roman"/>
            <w:sz w:val="22"/>
          </w:rPr>
          <w:t xml:space="preserve"> </w:t>
        </w:r>
      </w:ins>
    </w:p>
    <w:p w14:paraId="35E428BB" w14:textId="57A679C9" w:rsidR="000B29E0" w:rsidRDefault="00CE248C" w:rsidP="00F83CA0">
      <w:pPr>
        <w:rPr>
          <w:ins w:id="138" w:author="tan xinyu" w:date="2022-03-04T18:08:00Z"/>
          <w:rFonts w:ascii="Times New Roman" w:hAnsi="Times New Roman" w:cs="Times New Roman" w:hint="eastAsia"/>
          <w:sz w:val="22"/>
        </w:rPr>
      </w:pPr>
      <w:ins w:id="139" w:author="tan xinyu" w:date="2022-03-04T18:01:00Z">
        <w:r>
          <w:rPr>
            <w:rFonts w:ascii="Times New Roman" w:hAnsi="Times New Roman" w:cs="Times New Roman"/>
            <w:sz w:val="22"/>
          </w:rPr>
          <w:t>W</w:t>
        </w:r>
      </w:ins>
      <w:ins w:id="140" w:author="tan xinyu" w:date="2022-03-04T17:57:00Z">
        <w:r w:rsidR="009543CA" w:rsidRPr="009543CA">
          <w:rPr>
            <w:rFonts w:ascii="Times New Roman" w:hAnsi="Times New Roman" w:cs="Times New Roman"/>
            <w:sz w:val="22"/>
          </w:rPr>
          <w:t xml:space="preserve">hen </w:t>
        </w:r>
      </w:ins>
      <w:ins w:id="141" w:author="tan xinyu" w:date="2022-03-04T18:00:00Z">
        <w:r w:rsidR="00580517">
          <w:rPr>
            <w:rFonts w:ascii="Times New Roman" w:hAnsi="Times New Roman" w:cs="Times New Roman"/>
            <w:sz w:val="22"/>
          </w:rPr>
          <w:t>a</w:t>
        </w:r>
      </w:ins>
      <w:ins w:id="142" w:author="tan xinyu" w:date="2022-03-04T17:57:00Z">
        <w:r w:rsidR="009543CA" w:rsidRPr="009543CA">
          <w:rPr>
            <w:rFonts w:ascii="Times New Roman" w:hAnsi="Times New Roman" w:cs="Times New Roman"/>
            <w:sz w:val="22"/>
          </w:rPr>
          <w:t xml:space="preserve"> vehicle accelerates </w:t>
        </w:r>
      </w:ins>
      <w:ins w:id="143" w:author="tan xinyu" w:date="2022-03-04T18:00:00Z">
        <w:r w:rsidR="00580517">
          <w:rPr>
            <w:rFonts w:ascii="Times New Roman" w:hAnsi="Times New Roman" w:cs="Times New Roman"/>
            <w:sz w:val="22"/>
          </w:rPr>
          <w:t>hard</w:t>
        </w:r>
      </w:ins>
      <w:ins w:id="144" w:author="tan xinyu" w:date="2022-03-04T17:57:00Z">
        <w:r w:rsidR="009543CA" w:rsidRPr="009543CA">
          <w:rPr>
            <w:rFonts w:ascii="Times New Roman" w:hAnsi="Times New Roman" w:cs="Times New Roman"/>
            <w:sz w:val="22"/>
          </w:rPr>
          <w:t xml:space="preserve">, the fuel supply of the engine </w:t>
        </w:r>
      </w:ins>
      <w:ins w:id="145" w:author="tan xinyu" w:date="2022-03-04T18:18:00Z">
        <w:r w:rsidR="00722E79">
          <w:rPr>
            <w:rFonts w:ascii="Times New Roman" w:hAnsi="Times New Roman" w:cs="Times New Roman"/>
            <w:sz w:val="22"/>
          </w:rPr>
          <w:t xml:space="preserve">would </w:t>
        </w:r>
      </w:ins>
      <w:ins w:id="146" w:author="tan xinyu" w:date="2022-03-04T17:57:00Z">
        <w:r w:rsidR="009543CA" w:rsidRPr="009543CA">
          <w:rPr>
            <w:rFonts w:ascii="Times New Roman" w:hAnsi="Times New Roman" w:cs="Times New Roman"/>
            <w:sz w:val="22"/>
          </w:rPr>
          <w:t>suddenly increase, which will lead to the insufficient combustion and increased fuel consumption.</w:t>
        </w:r>
      </w:ins>
      <w:ins w:id="147" w:author="tan xinyu" w:date="2022-03-04T18:01:00Z">
        <w:r>
          <w:rPr>
            <w:rFonts w:ascii="Times New Roman" w:hAnsi="Times New Roman" w:cs="Times New Roman"/>
            <w:sz w:val="22"/>
          </w:rPr>
          <w:t xml:space="preserve"> And when </w:t>
        </w:r>
      </w:ins>
      <w:ins w:id="148" w:author="tan xinyu" w:date="2022-03-04T18:03:00Z">
        <w:r>
          <w:rPr>
            <w:rFonts w:ascii="Times New Roman" w:hAnsi="Times New Roman" w:cs="Times New Roman"/>
            <w:sz w:val="22"/>
          </w:rPr>
          <w:t xml:space="preserve">a </w:t>
        </w:r>
      </w:ins>
      <w:ins w:id="149" w:author="tan xinyu" w:date="2022-03-04T18:06:00Z">
        <w:r w:rsidR="00D1480B">
          <w:rPr>
            <w:rFonts w:ascii="Times New Roman" w:hAnsi="Times New Roman" w:cs="Times New Roman"/>
            <w:sz w:val="22"/>
          </w:rPr>
          <w:t xml:space="preserve">sharp </w:t>
        </w:r>
      </w:ins>
      <w:ins w:id="150" w:author="tan xinyu" w:date="2022-03-04T18:03:00Z">
        <w:r>
          <w:rPr>
            <w:rFonts w:ascii="Times New Roman" w:hAnsi="Times New Roman" w:cs="Times New Roman"/>
            <w:sz w:val="22"/>
          </w:rPr>
          <w:t>deceleration happens</w:t>
        </w:r>
      </w:ins>
      <w:ins w:id="151" w:author="tan xinyu" w:date="2022-03-04T18:02:00Z">
        <w:r w:rsidRPr="00CE248C">
          <w:rPr>
            <w:rFonts w:ascii="Times New Roman" w:hAnsi="Times New Roman" w:cs="Times New Roman"/>
            <w:sz w:val="22"/>
          </w:rPr>
          <w:t>, the braking intensity is generally high, and the vehicle needs to consume a large amount of kinetic energy to realize rapid deceleration or stop</w:t>
        </w:r>
      </w:ins>
      <w:ins w:id="152" w:author="tan xinyu" w:date="2022-03-04T18:08:00Z">
        <w:r w:rsidR="000B29E0">
          <w:rPr>
            <w:rFonts w:ascii="Times New Roman" w:hAnsi="Times New Roman" w:cs="Times New Roman"/>
            <w:sz w:val="22"/>
          </w:rPr>
          <w:t>, thus decreasing fuel efficiency</w:t>
        </w:r>
      </w:ins>
      <w:ins w:id="153" w:author="tan xinyu" w:date="2022-03-04T18:13:00Z">
        <w:r w:rsidR="00CE565F">
          <w:rPr>
            <w:rFonts w:ascii="Times New Roman" w:hAnsi="Times New Roman" w:cs="Times New Roman"/>
            <w:sz w:val="22"/>
          </w:rPr>
          <w:t xml:space="preserve"> </w:t>
        </w:r>
      </w:ins>
      <w:r w:rsidR="00CE565F">
        <w:rPr>
          <w:rFonts w:ascii="Times New Roman" w:hAnsi="Times New Roman" w:cs="Times New Roman"/>
          <w:sz w:val="22"/>
        </w:rPr>
        <w:fldChar w:fldCharType="begin"/>
      </w:r>
      <w:r w:rsidR="00CE565F">
        <w:rPr>
          <w:rFonts w:ascii="Times New Roman" w:hAnsi="Times New Roman" w:cs="Times New Roman"/>
          <w:sz w:val="22"/>
        </w:rPr>
        <w:instrText xml:space="preserve"> ADDIN EN.CITE &lt;EndNote&gt;&lt;Cite&gt;&lt;Author&gt;Magaña&lt;/Author&gt;&lt;Year&gt;2014&lt;/Year&gt;&lt;RecNum&gt;432&lt;/RecNum&gt;&lt;DisplayText&gt;(Magaña and Muñoz-Organero 2014)&lt;/DisplayText&gt;&lt;record&gt;&lt;rec-number&gt;432&lt;/rec-number&gt;&lt;foreign-keys&gt;&lt;key app="EN" db-id="xx2sdxzxyppx5jedtfkvpvsn9sve2252dadz" timestamp="1646388839"&gt;432&lt;/key&gt;&lt;/foreign-keys&gt;&lt;ref-type name="Journal Article"&gt;17&lt;/ref-type&gt;&lt;contributors&gt;&lt;authors&gt;&lt;author&gt;Magaña, Victor Corcoba&lt;/author&gt;&lt;author&gt;Muñoz-Organero, Mario&lt;/author&gt;&lt;/authors&gt;&lt;/contributors&gt;&lt;titles&gt;&lt;title&gt;Discovering regions where users drive inefficiently on regular journeys&lt;/title&gt;&lt;secondary-title&gt;IEEE Transactions on Intelligent Transportation Systems&lt;/secondary-title&gt;&lt;/titles&gt;&lt;periodical&gt;&lt;full-title&gt;IEEE Transactions on Intelligent Transportation Systems&lt;/full-title&gt;&lt;/periodical&gt;&lt;pages&gt;221-234&lt;/pages&gt;&lt;volume&gt;16&lt;/volume&gt;&lt;number&gt;1&lt;/number&gt;&lt;dates&gt;&lt;year&gt;2014&lt;/year&gt;&lt;/dates&gt;&lt;isbn&gt;1524-9050&lt;/isbn&gt;&lt;urls&gt;&lt;/urls&gt;&lt;/record&gt;&lt;/Cite&gt;&lt;/EndNote&gt;</w:instrText>
      </w:r>
      <w:r w:rsidR="00CE565F">
        <w:rPr>
          <w:rFonts w:ascii="Times New Roman" w:hAnsi="Times New Roman" w:cs="Times New Roman"/>
          <w:sz w:val="22"/>
        </w:rPr>
        <w:fldChar w:fldCharType="separate"/>
      </w:r>
      <w:r w:rsidR="00CE565F">
        <w:rPr>
          <w:rFonts w:ascii="Times New Roman" w:hAnsi="Times New Roman" w:cs="Times New Roman"/>
          <w:noProof/>
          <w:sz w:val="22"/>
        </w:rPr>
        <w:t>(Magaña and Muñoz-Organero 2014)</w:t>
      </w:r>
      <w:r w:rsidR="00CE565F">
        <w:rPr>
          <w:rFonts w:ascii="Times New Roman" w:hAnsi="Times New Roman" w:cs="Times New Roman"/>
          <w:sz w:val="22"/>
        </w:rPr>
        <w:fldChar w:fldCharType="end"/>
      </w:r>
      <w:ins w:id="154" w:author="tan xinyu" w:date="2022-03-04T18:02:00Z">
        <w:r w:rsidRPr="00CE248C">
          <w:rPr>
            <w:rFonts w:ascii="Times New Roman" w:hAnsi="Times New Roman" w:cs="Times New Roman"/>
            <w:sz w:val="22"/>
          </w:rPr>
          <w:t>.</w:t>
        </w:r>
      </w:ins>
    </w:p>
    <w:p w14:paraId="7E00CF63" w14:textId="7492E7CE" w:rsidR="00BA051E" w:rsidRPr="00F61106" w:rsidRDefault="005E31CB" w:rsidP="00F83CA0">
      <w:pPr>
        <w:rPr>
          <w:rFonts w:ascii="Times New Roman" w:hAnsi="Times New Roman" w:cs="Times New Roman"/>
          <w:sz w:val="22"/>
        </w:rPr>
      </w:pPr>
      <w:del w:id="155" w:author="tan xinyu" w:date="2022-03-04T18:15:00Z">
        <w:r w:rsidRPr="000D53FB" w:rsidDel="00793FD9">
          <w:rPr>
            <w:rFonts w:ascii="Times New Roman" w:hAnsi="Times New Roman" w:cs="Times New Roman"/>
            <w:sz w:val="22"/>
          </w:rPr>
          <w:delText>General</w:delText>
        </w:r>
      </w:del>
      <w:ins w:id="156" w:author="tan xinyu" w:date="2022-03-04T18:15:00Z">
        <w:r w:rsidR="00793FD9">
          <w:rPr>
            <w:rFonts w:ascii="Times New Roman" w:hAnsi="Times New Roman" w:cs="Times New Roman"/>
            <w:sz w:val="22"/>
          </w:rPr>
          <w:t>As a result</w:t>
        </w:r>
      </w:ins>
      <w:del w:id="157" w:author="tan xinyu" w:date="2022-03-04T18:15:00Z">
        <w:r w:rsidRPr="000D53FB" w:rsidDel="00793FD9">
          <w:rPr>
            <w:rFonts w:ascii="Times New Roman" w:hAnsi="Times New Roman" w:cs="Times New Roman"/>
            <w:sz w:val="22"/>
          </w:rPr>
          <w:delText>ly</w:delText>
        </w:r>
      </w:del>
      <w:r w:rsidRPr="000D53FB">
        <w:rPr>
          <w:rFonts w:ascii="Times New Roman" w:hAnsi="Times New Roman" w:cs="Times New Roman"/>
          <w:sz w:val="22"/>
        </w:rPr>
        <w:t xml:space="preserve">, </w:t>
      </w:r>
      <w:del w:id="158" w:author="tan xinyu" w:date="2022-03-04T18:19:00Z">
        <w:r w:rsidRPr="000D53FB" w:rsidDel="00CD5BA6">
          <w:rPr>
            <w:rFonts w:ascii="Times New Roman" w:hAnsi="Times New Roman" w:cs="Times New Roman"/>
            <w:sz w:val="22"/>
          </w:rPr>
          <w:delText xml:space="preserve">a smooth driving style </w:delText>
        </w:r>
      </w:del>
      <w:del w:id="159" w:author="tan xinyu" w:date="2022-03-04T18:16:00Z">
        <w:r w:rsidR="00E86E4C" w:rsidDel="00793FD9">
          <w:rPr>
            <w:rFonts w:ascii="Times New Roman" w:hAnsi="Times New Roman" w:cs="Times New Roman"/>
            <w:sz w:val="22"/>
          </w:rPr>
          <w:delText>reduces fuel consumption</w:delText>
        </w:r>
        <w:r w:rsidR="009A3A2D" w:rsidDel="00793FD9">
          <w:rPr>
            <w:rFonts w:ascii="Times New Roman" w:hAnsi="Times New Roman" w:cs="Times New Roman"/>
            <w:sz w:val="22"/>
          </w:rPr>
          <w:delText xml:space="preserve"> and </w:delText>
        </w:r>
      </w:del>
      <w:del w:id="160" w:author="tan xinyu" w:date="2022-03-04T18:19:00Z">
        <w:r w:rsidR="0091224E" w:rsidDel="00CD5BA6">
          <w:rPr>
            <w:rFonts w:ascii="Times New Roman" w:hAnsi="Times New Roman" w:cs="Times New Roman"/>
            <w:sz w:val="22"/>
          </w:rPr>
          <w:delText xml:space="preserve">increases </w:delText>
        </w:r>
        <w:r w:rsidRPr="000D53FB" w:rsidDel="00CD5BA6">
          <w:rPr>
            <w:rFonts w:ascii="Times New Roman" w:hAnsi="Times New Roman" w:cs="Times New Roman"/>
            <w:sz w:val="22"/>
          </w:rPr>
          <w:delText>safety</w:delText>
        </w:r>
        <w:r w:rsidDel="00CD5BA6">
          <w:rPr>
            <w:rFonts w:ascii="Times New Roman" w:hAnsi="Times New Roman" w:cs="Times New Roman"/>
            <w:sz w:val="22"/>
          </w:rPr>
          <w:delText xml:space="preserve"> </w:delText>
        </w:r>
        <w:r w:rsidRPr="000D53FB" w:rsidDel="00CD5BA6">
          <w:rPr>
            <w:rFonts w:ascii="Times New Roman" w:hAnsi="Times New Roman" w:cs="Times New Roman"/>
            <w:sz w:val="22"/>
          </w:rPr>
          <w:delText>compared to aggressive driving</w:delText>
        </w:r>
      </w:del>
      <w:del w:id="161" w:author="tan xinyu" w:date="2022-03-04T18:16:00Z">
        <w:r w:rsidDel="00793FD9">
          <w:rPr>
            <w:rFonts w:ascii="Times New Roman" w:hAnsi="Times New Roman" w:cs="Times New Roman"/>
            <w:sz w:val="22"/>
          </w:rPr>
          <w:delText xml:space="preserve">, while being more aggressive </w:delText>
        </w:r>
        <w:r w:rsidRPr="000D53FB" w:rsidDel="00793FD9">
          <w:rPr>
            <w:rFonts w:ascii="Times New Roman" w:hAnsi="Times New Roman" w:cs="Times New Roman"/>
            <w:sz w:val="22"/>
          </w:rPr>
          <w:delText>in certain situations</w:delText>
        </w:r>
        <w:r w:rsidDel="00793FD9">
          <w:rPr>
            <w:rFonts w:ascii="Times New Roman" w:hAnsi="Times New Roman" w:cs="Times New Roman"/>
            <w:sz w:val="22"/>
          </w:rPr>
          <w:delText xml:space="preserve"> could save fuel</w:delText>
        </w:r>
        <w:r w:rsidR="00277773" w:rsidDel="00793FD9">
          <w:rPr>
            <w:rFonts w:ascii="Times New Roman" w:hAnsi="Times New Roman" w:cs="Times New Roman"/>
            <w:sz w:val="22"/>
          </w:rPr>
          <w:delText xml:space="preserve"> instead</w:delText>
        </w:r>
      </w:del>
      <w:del w:id="162" w:author="tan xinyu" w:date="2022-03-04T18:19:00Z">
        <w:r w:rsidRPr="000D53FB" w:rsidDel="00CD5BA6">
          <w:rPr>
            <w:rFonts w:ascii="Times New Roman" w:hAnsi="Times New Roman" w:cs="Times New Roman"/>
            <w:sz w:val="22"/>
          </w:rPr>
          <w:delText xml:space="preserve">. </w:delText>
        </w:r>
        <w:r w:rsidDel="00CD5BA6">
          <w:rPr>
            <w:rFonts w:ascii="Times New Roman" w:hAnsi="Times New Roman" w:cs="Times New Roman"/>
            <w:sz w:val="22"/>
          </w:rPr>
          <w:delText>C</w:delText>
        </w:r>
      </w:del>
      <w:ins w:id="163" w:author="tan xinyu" w:date="2022-03-04T18:19:00Z">
        <w:r w:rsidR="00CD5BA6">
          <w:rPr>
            <w:rFonts w:ascii="Times New Roman" w:hAnsi="Times New Roman" w:cs="Times New Roman"/>
            <w:sz w:val="22"/>
          </w:rPr>
          <w:t>c</w:t>
        </w:r>
      </w:ins>
      <w:r>
        <w:rPr>
          <w:rFonts w:ascii="Times New Roman" w:hAnsi="Times New Roman" w:cs="Times New Roman"/>
          <w:sz w:val="22"/>
        </w:rPr>
        <w:t xml:space="preserve">onsidering </w:t>
      </w:r>
      <w:ins w:id="164" w:author="tan xinyu" w:date="2022-03-04T18:22:00Z">
        <w:r w:rsidR="005D4590">
          <w:rPr>
            <w:rFonts w:ascii="Times New Roman" w:hAnsi="Times New Roman" w:cs="Times New Roman"/>
            <w:sz w:val="22"/>
          </w:rPr>
          <w:t>the i</w:t>
        </w:r>
        <w:r w:rsidR="005D4590" w:rsidRPr="005D4590">
          <w:rPr>
            <w:rFonts w:ascii="Times New Roman" w:hAnsi="Times New Roman" w:cs="Times New Roman"/>
            <w:sz w:val="22"/>
          </w:rPr>
          <w:t>nfluence mechanism of speed change on fuel efficiency</w:t>
        </w:r>
      </w:ins>
      <w:del w:id="165" w:author="tan xinyu" w:date="2022-03-04T18:23:00Z">
        <w:r w:rsidDel="005D4590">
          <w:rPr>
            <w:rFonts w:ascii="Times New Roman" w:hAnsi="Times New Roman" w:cs="Times New Roman"/>
            <w:sz w:val="22"/>
          </w:rPr>
          <w:delText>there are a</w:delText>
        </w:r>
        <w:r w:rsidRPr="000D53FB" w:rsidDel="005D4590">
          <w:rPr>
            <w:rFonts w:ascii="Times New Roman" w:hAnsi="Times New Roman" w:cs="Times New Roman"/>
            <w:sz w:val="22"/>
          </w:rPr>
          <w:delText xml:space="preserve"> number of studies have been</w:delText>
        </w:r>
        <w:r w:rsidDel="005D4590">
          <w:rPr>
            <w:rFonts w:ascii="Times New Roman" w:hAnsi="Times New Roman" w:cs="Times New Roman"/>
            <w:sz w:val="22"/>
          </w:rPr>
          <w:delText xml:space="preserve"> </w:delText>
        </w:r>
        <w:r w:rsidRPr="000D53FB" w:rsidDel="005D4590">
          <w:rPr>
            <w:rFonts w:ascii="Times New Roman" w:hAnsi="Times New Roman" w:cs="Times New Roman"/>
            <w:sz w:val="22"/>
          </w:rPr>
          <w:delText xml:space="preserve">carried out to investigate the </w:delText>
        </w:r>
        <w:r w:rsidR="00483917" w:rsidDel="005D4590">
          <w:rPr>
            <w:rFonts w:ascii="Times New Roman" w:hAnsi="Times New Roman" w:cs="Times New Roman"/>
            <w:sz w:val="22"/>
          </w:rPr>
          <w:delText xml:space="preserve">negative </w:delText>
        </w:r>
        <w:r w:rsidRPr="000D53FB" w:rsidDel="005D4590">
          <w:rPr>
            <w:rFonts w:ascii="Times New Roman" w:hAnsi="Times New Roman" w:cs="Times New Roman"/>
            <w:sz w:val="22"/>
          </w:rPr>
          <w:delText xml:space="preserve">effect of </w:delText>
        </w:r>
        <w:r w:rsidR="00483917" w:rsidDel="005D4590">
          <w:rPr>
            <w:rFonts w:ascii="Times New Roman" w:hAnsi="Times New Roman" w:cs="Times New Roman"/>
            <w:sz w:val="22"/>
          </w:rPr>
          <w:delText xml:space="preserve">aggressive </w:delText>
        </w:r>
        <w:r w:rsidR="00407D27" w:rsidDel="005D4590">
          <w:rPr>
            <w:rFonts w:ascii="Times New Roman" w:hAnsi="Times New Roman" w:cs="Times New Roman"/>
            <w:sz w:val="22"/>
          </w:rPr>
          <w:delText>speed change</w:delText>
        </w:r>
        <w:r w:rsidRPr="000D53FB" w:rsidDel="005D4590">
          <w:rPr>
            <w:rFonts w:ascii="Times New Roman" w:hAnsi="Times New Roman" w:cs="Times New Roman"/>
            <w:sz w:val="22"/>
          </w:rPr>
          <w:delText xml:space="preserve"> on fuel</w:delText>
        </w:r>
        <w:r w:rsidDel="005D4590">
          <w:rPr>
            <w:rFonts w:ascii="Times New Roman" w:hAnsi="Times New Roman" w:cs="Times New Roman"/>
            <w:sz w:val="22"/>
          </w:rPr>
          <w:delText xml:space="preserve"> </w:delText>
        </w:r>
        <w:r w:rsidRPr="000D53FB" w:rsidDel="005D4590">
          <w:rPr>
            <w:rFonts w:ascii="Times New Roman" w:hAnsi="Times New Roman" w:cs="Times New Roman"/>
            <w:sz w:val="22"/>
          </w:rPr>
          <w:delText>consumption and emissions</w:delText>
        </w:r>
        <w:r w:rsidR="00483917" w:rsidDel="005D4590">
          <w:rPr>
            <w:rFonts w:ascii="Times New Roman" w:hAnsi="Times New Roman" w:cs="Times New Roman"/>
            <w:sz w:val="22"/>
          </w:rPr>
          <w:delText xml:space="preserve"> </w:delText>
        </w:r>
        <w:r w:rsidR="00122808" w:rsidDel="005D4590">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sidDel="005D4590">
          <w:rPr>
            <w:rFonts w:ascii="Times New Roman" w:hAnsi="Times New Roman" w:cs="Times New Roman"/>
            <w:sz w:val="22"/>
          </w:rPr>
          <w:delInstrText xml:space="preserve"> ADDIN EN.CITE </w:delInstrText>
        </w:r>
        <w:r w:rsidR="00122808" w:rsidDel="005D4590">
          <w:rPr>
            <w:rFonts w:ascii="Times New Roman" w:hAnsi="Times New Roman" w:cs="Times New Roman"/>
            <w:sz w:val="22"/>
          </w:rPr>
          <w:fldChar w:fldCharType="begin">
            <w:fldData xml:space="preserve">PEVuZE5vdGU+PENpdGU+PEF1dGhvcj5FbC1TaGF3YXJieTwvQXV0aG9yPjxZZWFyPjIwMDU8L1ll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</w:fldData>
          </w:fldChar>
        </w:r>
        <w:r w:rsidR="00122808" w:rsidDel="005D4590">
          <w:rPr>
            <w:rFonts w:ascii="Times New Roman" w:hAnsi="Times New Roman" w:cs="Times New Roman"/>
            <w:sz w:val="22"/>
          </w:rPr>
          <w:delInstrText xml:space="preserve"> ADDIN EN.CITE.DATA </w:delInstrText>
        </w:r>
        <w:r w:rsidR="00122808" w:rsidDel="005D4590">
          <w:rPr>
            <w:rFonts w:ascii="Times New Roman" w:hAnsi="Times New Roman" w:cs="Times New Roman"/>
            <w:sz w:val="22"/>
          </w:rPr>
        </w:r>
        <w:r w:rsidR="00122808" w:rsidDel="005D4590">
          <w:rPr>
            <w:rFonts w:ascii="Times New Roman" w:hAnsi="Times New Roman" w:cs="Times New Roman"/>
            <w:sz w:val="22"/>
          </w:rPr>
          <w:fldChar w:fldCharType="end"/>
        </w:r>
        <w:r w:rsidR="00122808" w:rsidDel="005D4590">
          <w:rPr>
            <w:rFonts w:ascii="Times New Roman" w:hAnsi="Times New Roman" w:cs="Times New Roman"/>
            <w:sz w:val="22"/>
          </w:rPr>
        </w:r>
        <w:r w:rsidR="00122808" w:rsidDel="005D4590">
          <w:rPr>
            <w:rFonts w:ascii="Times New Roman" w:hAnsi="Times New Roman" w:cs="Times New Roman"/>
            <w:sz w:val="22"/>
          </w:rPr>
          <w:fldChar w:fldCharType="separate"/>
        </w:r>
        <w:r w:rsidR="00122808" w:rsidDel="005D4590">
          <w:rPr>
            <w:rFonts w:ascii="Times New Roman" w:hAnsi="Times New Roman" w:cs="Times New Roman"/>
            <w:noProof/>
            <w:sz w:val="22"/>
          </w:rPr>
          <w:delText>(Berry 2010; Chen et al. 2007; El-Shawarby et al. 2005; Wang et al. 2011)</w:delText>
        </w:r>
        <w:r w:rsidR="00122808" w:rsidDel="005D4590">
          <w:rPr>
            <w:rFonts w:ascii="Times New Roman" w:hAnsi="Times New Roman" w:cs="Times New Roman"/>
            <w:sz w:val="22"/>
          </w:rPr>
          <w:fldChar w:fldCharType="end"/>
        </w:r>
      </w:del>
      <w:r>
        <w:rPr>
          <w:rFonts w:ascii="Times New Roman" w:hAnsi="Times New Roman" w:cs="Times New Roman"/>
          <w:sz w:val="22"/>
        </w:rPr>
        <w:t>, we hypothesize:</w:t>
      </w:r>
    </w:p>
    <w:p w14:paraId="0D7E46C8" w14:textId="77777777" w:rsidR="00300A9D" w:rsidRDefault="00300A9D" w:rsidP="00BC4955">
      <w:pPr>
        <w:rPr>
          <w:rFonts w:ascii="Times New Roman" w:hAnsi="Times New Roman" w:cs="Times New Roman"/>
        </w:rPr>
      </w:pPr>
    </w:p>
    <w:p w14:paraId="4A059AC6" w14:textId="4AD5F755" w:rsidR="00462F6A" w:rsidRDefault="00462F6A" w:rsidP="00BC4955">
      <w:pPr>
        <w:rPr>
          <w:rFonts w:ascii="Times New Roman" w:hAnsi="Times New Roman" w:cs="Times New Roman"/>
        </w:rPr>
      </w:pPr>
      <w:r w:rsidRPr="00F83CA0">
        <w:rPr>
          <w:rFonts w:ascii="Times New Roman" w:hAnsi="Times New Roman" w:cs="Times New Roman"/>
        </w:rPr>
        <w:t xml:space="preserve">H2: </w:t>
      </w:r>
      <w:r w:rsidR="00194191">
        <w:rPr>
          <w:rFonts w:ascii="Times New Roman" w:hAnsi="Times New Roman" w:cs="Times New Roman"/>
        </w:rPr>
        <w:t>Speed changes</w:t>
      </w:r>
      <w:r w:rsidR="00194191" w:rsidRPr="00F83CA0">
        <w:rPr>
          <w:rFonts w:ascii="Times New Roman" w:hAnsi="Times New Roman" w:cs="Times New Roman"/>
        </w:rPr>
        <w:t xml:space="preserve"> </w:t>
      </w:r>
      <w:r w:rsidR="00194191">
        <w:rPr>
          <w:rFonts w:ascii="Times New Roman" w:hAnsi="Times New Roman" w:cs="Times New Roman"/>
        </w:rPr>
        <w:t>are</w:t>
      </w:r>
      <w:r w:rsidR="00194191" w:rsidRPr="00F83CA0">
        <w:rPr>
          <w:rFonts w:ascii="Times New Roman" w:hAnsi="Times New Roman" w:cs="Times New Roman"/>
        </w:rPr>
        <w:t xml:space="preserve"> positively related to </w:t>
      </w:r>
      <w:r w:rsidR="00194191">
        <w:rPr>
          <w:rFonts w:ascii="Times New Roman" w:hAnsi="Times New Roman" w:cs="Times New Roman"/>
        </w:rPr>
        <w:t xml:space="preserve">fuel </w:t>
      </w:r>
      <w:r w:rsidR="0027482B">
        <w:rPr>
          <w:rFonts w:ascii="Times New Roman" w:hAnsi="Times New Roman" w:cs="Times New Roman"/>
        </w:rPr>
        <w:t>consumption</w:t>
      </w:r>
      <w:r w:rsidR="00194191" w:rsidRPr="00F83CA0">
        <w:rPr>
          <w:rFonts w:ascii="Times New Roman" w:hAnsi="Times New Roman" w:cs="Times New Roman"/>
        </w:rPr>
        <w:t>.</w:t>
      </w:r>
    </w:p>
    <w:p w14:paraId="43DF60C8" w14:textId="7DDA45A2" w:rsidR="00590FA4" w:rsidRDefault="00590FA4" w:rsidP="00BC4955">
      <w:pPr>
        <w:rPr>
          <w:ins w:id="166" w:author="tan xinyu" w:date="2022-03-04T20:21:00Z"/>
          <w:rFonts w:ascii="Times New Roman" w:hAnsi="Times New Roman" w:cs="Times New Roman"/>
        </w:rPr>
      </w:pPr>
    </w:p>
    <w:p w14:paraId="39AE4061" w14:textId="77777777" w:rsidR="00590FA4" w:rsidRDefault="00590FA4" w:rsidP="00BC4955">
      <w:pPr>
        <w:rPr>
          <w:rFonts w:ascii="Times New Roman" w:hAnsi="Times New Roman" w:cs="Times New Roman" w:hint="eastAsia"/>
        </w:rPr>
      </w:pPr>
    </w:p>
    <w:p w14:paraId="2A63210D" w14:textId="77777777" w:rsidR="009F2D47" w:rsidRDefault="00B31BB9" w:rsidP="00BC4955">
      <w:pPr>
        <w:rPr>
          <w:ins w:id="167" w:author="tan xinyu" w:date="2022-03-04T20:17:00Z"/>
          <w:rFonts w:ascii="Times New Roman" w:hAnsi="Times New Roman" w:cs="Times New Roman"/>
          <w:szCs w:val="21"/>
        </w:rPr>
      </w:pPr>
      <w:del w:id="168" w:author="tan xinyu" w:date="2022-03-04T18:26:00Z">
        <w:r w:rsidRPr="00714B74" w:rsidDel="00E371E4">
          <w:rPr>
            <w:rFonts w:ascii="Times New Roman" w:hAnsi="Times New Roman" w:cs="Times New Roman"/>
            <w:szCs w:val="21"/>
          </w:rPr>
          <w:delText>W</w:delText>
        </w:r>
        <w:r w:rsidR="00BB7212" w:rsidRPr="00714B74" w:rsidDel="00E371E4">
          <w:rPr>
            <w:rFonts w:ascii="Times New Roman" w:hAnsi="Times New Roman" w:cs="Times New Roman"/>
            <w:szCs w:val="21"/>
          </w:rPr>
          <w:delText xml:space="preserve">hile </w:delText>
        </w:r>
      </w:del>
      <w:ins w:id="169" w:author="tan xinyu" w:date="2022-03-04T18:26:00Z">
        <w:r w:rsidR="00E371E4">
          <w:rPr>
            <w:rFonts w:ascii="Times New Roman" w:hAnsi="Times New Roman" w:cs="Times New Roman"/>
            <w:szCs w:val="21"/>
          </w:rPr>
          <w:t>Except for</w:t>
        </w:r>
        <w:r w:rsidR="00E371E4" w:rsidRPr="00714B74">
          <w:rPr>
            <w:rFonts w:ascii="Times New Roman" w:hAnsi="Times New Roman" w:cs="Times New Roman"/>
            <w:szCs w:val="21"/>
          </w:rPr>
          <w:t xml:space="preserve"> </w:t>
        </w:r>
      </w:ins>
      <w:r w:rsidR="00BB7212" w:rsidRPr="00714B74">
        <w:rPr>
          <w:rFonts w:ascii="Times New Roman" w:hAnsi="Times New Roman" w:cs="Times New Roman"/>
          <w:szCs w:val="21"/>
        </w:rPr>
        <w:t>factors such as speed and speed change</w:t>
      </w:r>
      <w:del w:id="170" w:author="tan xinyu" w:date="2022-03-04T18:26:00Z">
        <w:r w:rsidR="00BB7212" w:rsidRPr="00714B74" w:rsidDel="00E371E4">
          <w:rPr>
            <w:rFonts w:ascii="Times New Roman" w:hAnsi="Times New Roman" w:cs="Times New Roman"/>
            <w:szCs w:val="21"/>
          </w:rPr>
          <w:delText xml:space="preserve"> directly influence fuel efficiency </w:delText>
        </w:r>
        <w:r w:rsidR="00BB7212" w:rsidRPr="00714B74" w:rsidDel="00E371E4">
          <w:rPr>
            <w:rFonts w:ascii="Times New Roman" w:hAnsi="Times New Roman" w:cs="Times New Roman"/>
            <w:szCs w:val="21"/>
          </w:rPr>
          <w:fldChar w:fldCharType="begin"/>
        </w:r>
        <w:r w:rsidR="00BB7212" w:rsidRPr="00714B74" w:rsidDel="00E371E4">
          <w:rPr>
            <w:rFonts w:ascii="Times New Roman" w:hAnsi="Times New Roman" w:cs="Times New Roman"/>
            <w:szCs w:val="21"/>
          </w:rPr>
          <w:delInstrText xml:space="preserve"> ADDIN EN.CITE &lt;EndNote&gt;&lt;Cite&gt;&lt;Author&gt;Ross&lt;/Author&gt;&lt;Year&gt;1997&lt;/Year&gt;&lt;RecNum&gt;271&lt;/RecNum&gt;&lt;DisplayText&gt;(Ross 1997; Wang et al. 2014)&lt;/DisplayText&gt;&lt;record&gt;&lt;rec-number&gt;271&lt;/rec-number&gt;&lt;foreign-keys&gt;&lt;key app="EN" db-id="xx2sdxzxyppx5jedtfkvpvsn9sve2252dadz" timestamp="1639150391"&gt;271&lt;/key&gt;&lt;/foreign-keys&gt;&lt;ref-type name="Journal Article"&gt;17&lt;/ref-type&gt;&lt;contributors&gt;&lt;authors&gt;&lt;author&gt;Ross, Marc&lt;/author&gt;&lt;/authors&gt;&lt;/contributors&gt;&lt;titles&gt;&lt;title&gt;Fuel efficiency and the physics of automobiles&lt;/title&gt;&lt;secondary-title&gt;Contemporary Physics&lt;/secondary-title&gt;&lt;/titles&gt;&lt;periodical&gt;&lt;full-title&gt;Contemporary Physics&lt;/full-title&gt;&lt;/periodical&gt;&lt;pages&gt;381-394&lt;/pages&gt;&lt;volume&gt;38&lt;/volume&gt;&lt;number&gt;6&lt;/number&gt;&lt;dates&gt;&lt;year&gt;1997&lt;/year&gt;&lt;/dates&gt;&lt;isbn&gt;0010-7514&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delInstrText>
        </w:r>
        <w:r w:rsidR="00BB7212" w:rsidRPr="00714B74" w:rsidDel="00E371E4">
          <w:rPr>
            <w:rFonts w:ascii="Times New Roman" w:hAnsi="Times New Roman" w:cs="Times New Roman"/>
            <w:szCs w:val="21"/>
          </w:rPr>
          <w:fldChar w:fldCharType="separate"/>
        </w:r>
        <w:r w:rsidR="00BB7212" w:rsidRPr="00714B74" w:rsidDel="00E371E4">
          <w:rPr>
            <w:rFonts w:ascii="Times New Roman" w:hAnsi="Times New Roman" w:cs="Times New Roman"/>
            <w:noProof/>
            <w:szCs w:val="21"/>
          </w:rPr>
          <w:delText>(Ross 1997; Wang et al. 2014)</w:delText>
        </w:r>
        <w:r w:rsidR="00BB7212" w:rsidRPr="00714B74" w:rsidDel="00E371E4">
          <w:rPr>
            <w:rFonts w:ascii="Times New Roman" w:hAnsi="Times New Roman" w:cs="Times New Roman"/>
            <w:szCs w:val="21"/>
          </w:rPr>
          <w:fldChar w:fldCharType="end"/>
        </w:r>
      </w:del>
      <w:r w:rsidR="00BB7212" w:rsidRPr="00714B74">
        <w:rPr>
          <w:rFonts w:ascii="Times New Roman" w:hAnsi="Times New Roman" w:cs="Times New Roman"/>
          <w:szCs w:val="21"/>
        </w:rPr>
        <w:t>, other factor</w:t>
      </w:r>
      <w:del w:id="171" w:author="tan xinyu" w:date="2022-03-04T18:27:00Z">
        <w:r w:rsidR="00BB7212" w:rsidRPr="00714B74" w:rsidDel="00F628E7">
          <w:rPr>
            <w:rFonts w:ascii="Times New Roman" w:hAnsi="Times New Roman" w:cs="Times New Roman"/>
            <w:szCs w:val="21"/>
          </w:rPr>
          <w:delText>s</w:delText>
        </w:r>
      </w:del>
      <w:r w:rsidR="00BB7212" w:rsidRPr="00714B74">
        <w:rPr>
          <w:rFonts w:ascii="Times New Roman" w:hAnsi="Times New Roman" w:cs="Times New Roman"/>
          <w:szCs w:val="21"/>
        </w:rPr>
        <w:t xml:space="preserve"> like </w:t>
      </w:r>
      <w:del w:id="172" w:author="tan xinyu" w:date="2022-03-04T18:28:00Z">
        <w:r w:rsidR="00BB7212" w:rsidRPr="00714B74" w:rsidDel="00F628E7">
          <w:rPr>
            <w:rFonts w:ascii="Times New Roman" w:hAnsi="Times New Roman" w:cs="Times New Roman"/>
            <w:szCs w:val="21"/>
          </w:rPr>
          <w:delText>different forms of</w:delText>
        </w:r>
      </w:del>
      <w:ins w:id="173" w:author="tan xinyu" w:date="2022-03-04T18:28:00Z">
        <w:r w:rsidR="00F628E7">
          <w:rPr>
            <w:rFonts w:ascii="Times New Roman" w:hAnsi="Times New Roman" w:cs="Times New Roman"/>
            <w:szCs w:val="21"/>
          </w:rPr>
          <w:t>some</w:t>
        </w:r>
      </w:ins>
      <w:r w:rsidR="00BB7212" w:rsidRPr="00714B74">
        <w:rPr>
          <w:rFonts w:ascii="Times New Roman" w:hAnsi="Times New Roman" w:cs="Times New Roman"/>
          <w:szCs w:val="21"/>
        </w:rPr>
        <w:t xml:space="preserve"> </w:t>
      </w:r>
      <w:del w:id="174" w:author="tan xinyu" w:date="2022-03-04T19:21:00Z">
        <w:r w:rsidR="00BB7212" w:rsidRPr="00714B74" w:rsidDel="00FA2478">
          <w:rPr>
            <w:rFonts w:ascii="Times New Roman" w:hAnsi="Times New Roman" w:cs="Times New Roman"/>
            <w:szCs w:val="21"/>
          </w:rPr>
          <w:delText xml:space="preserve">intervention (e.g. </w:delText>
        </w:r>
      </w:del>
      <w:del w:id="175" w:author="tan xinyu" w:date="2022-03-04T18:27:00Z">
        <w:r w:rsidR="00BB7212" w:rsidRPr="00714B74" w:rsidDel="00FB7DDC">
          <w:rPr>
            <w:rFonts w:ascii="Times New Roman" w:hAnsi="Times New Roman" w:cs="Times New Roman"/>
            <w:szCs w:val="21"/>
          </w:rPr>
          <w:delText xml:space="preserve">educational </w:delText>
        </w:r>
        <w:r w:rsidR="00646558" w:rsidRPr="00714B74" w:rsidDel="00FB7DDC">
          <w:rPr>
            <w:rFonts w:ascii="Times New Roman" w:hAnsi="Times New Roman" w:cs="Times New Roman" w:hint="eastAsia"/>
            <w:szCs w:val="21"/>
          </w:rPr>
          <w:delText>inter</w:delText>
        </w:r>
        <w:r w:rsidR="00646558" w:rsidRPr="00714B74" w:rsidDel="00FB7DDC">
          <w:rPr>
            <w:rFonts w:ascii="Times New Roman" w:hAnsi="Times New Roman" w:cs="Times New Roman"/>
            <w:szCs w:val="21"/>
          </w:rPr>
          <w:delText>v</w:delText>
        </w:r>
        <w:r w:rsidR="00646558" w:rsidRPr="00714B74" w:rsidDel="00FB7DDC">
          <w:rPr>
            <w:rFonts w:ascii="Times New Roman" w:hAnsi="Times New Roman" w:cs="Times New Roman" w:hint="eastAsia"/>
            <w:szCs w:val="21"/>
          </w:rPr>
          <w:delText>ention</w:delText>
        </w:r>
        <w:r w:rsidR="00646558" w:rsidRPr="00714B74" w:rsidDel="00FB7DDC">
          <w:rPr>
            <w:rFonts w:ascii="Times New Roman" w:hAnsi="Times New Roman" w:cs="Times New Roman"/>
            <w:szCs w:val="21"/>
          </w:rPr>
          <w:delText xml:space="preserve"> </w:delText>
        </w:r>
        <w:r w:rsidR="00BB7212" w:rsidRPr="00714B74" w:rsidDel="00FB7DDC">
          <w:rPr>
            <w:rFonts w:ascii="Times New Roman" w:hAnsi="Times New Roman" w:cs="Times New Roman"/>
            <w:szCs w:val="21"/>
          </w:rPr>
          <w:delText xml:space="preserve">and </w:delText>
        </w:r>
      </w:del>
      <w:del w:id="176" w:author="tan xinyu" w:date="2022-03-04T19:21:00Z">
        <w:r w:rsidR="00BB7212" w:rsidRPr="00714B74" w:rsidDel="00FA2478">
          <w:rPr>
            <w:rFonts w:ascii="Times New Roman" w:hAnsi="Times New Roman" w:cs="Times New Roman"/>
            <w:szCs w:val="21"/>
          </w:rPr>
          <w:delText xml:space="preserve">the </w:delText>
        </w:r>
      </w:del>
      <w:r w:rsidR="00BB7212" w:rsidRPr="00714B74">
        <w:rPr>
          <w:rFonts w:ascii="Times New Roman" w:hAnsi="Times New Roman" w:cs="Times New Roman"/>
          <w:szCs w:val="21"/>
        </w:rPr>
        <w:t>intervention of IT</w:t>
      </w:r>
      <w:ins w:id="177" w:author="tan xinyu" w:date="2022-03-04T18:28:00Z">
        <w:r w:rsidR="00F628E7">
          <w:rPr>
            <w:rFonts w:ascii="Times New Roman" w:hAnsi="Times New Roman" w:cs="Times New Roman"/>
            <w:szCs w:val="21"/>
          </w:rPr>
          <w:t xml:space="preserve"> </w:t>
        </w:r>
      </w:ins>
      <w:del w:id="178" w:author="tan xinyu" w:date="2022-03-04T19:21:00Z">
        <w:r w:rsidR="00BB7212" w:rsidRPr="00714B74" w:rsidDel="00FA2478">
          <w:rPr>
            <w:rFonts w:ascii="Times New Roman" w:hAnsi="Times New Roman" w:cs="Times New Roman"/>
            <w:szCs w:val="21"/>
          </w:rPr>
          <w:delText xml:space="preserve">) </w:delText>
        </w:r>
      </w:del>
      <w:ins w:id="179" w:author="tan xinyu" w:date="2022-03-04T18:28:00Z">
        <w:r w:rsidR="00F628E7">
          <w:rPr>
            <w:rFonts w:ascii="Times New Roman" w:hAnsi="Times New Roman" w:cs="Times New Roman"/>
            <w:szCs w:val="21"/>
          </w:rPr>
          <w:t>is</w:t>
        </w:r>
      </w:ins>
      <w:del w:id="180" w:author="tan xinyu" w:date="2022-03-04T18:28:00Z">
        <w:r w:rsidR="00BB7212" w:rsidRPr="00714B74" w:rsidDel="00F628E7">
          <w:rPr>
            <w:rFonts w:ascii="Times New Roman" w:hAnsi="Times New Roman" w:cs="Times New Roman"/>
            <w:szCs w:val="21"/>
          </w:rPr>
          <w:delText>are</w:delText>
        </w:r>
      </w:del>
      <w:r w:rsidR="00BB7212" w:rsidRPr="00714B74">
        <w:rPr>
          <w:rFonts w:ascii="Times New Roman" w:hAnsi="Times New Roman" w:cs="Times New Roman"/>
          <w:szCs w:val="21"/>
        </w:rPr>
        <w:t xml:space="preserve"> </w:t>
      </w:r>
      <w:r w:rsidR="007B4166">
        <w:rPr>
          <w:rFonts w:ascii="Times New Roman" w:hAnsi="Times New Roman" w:cs="Times New Roman"/>
          <w:szCs w:val="21"/>
        </w:rPr>
        <w:t xml:space="preserve">also </w:t>
      </w:r>
      <w:r w:rsidR="00BB7212" w:rsidRPr="00714B74">
        <w:rPr>
          <w:rFonts w:ascii="Times New Roman" w:hAnsi="Times New Roman" w:cs="Times New Roman"/>
          <w:szCs w:val="21"/>
        </w:rPr>
        <w:t>worth studying on</w:t>
      </w:r>
      <w:r w:rsidR="007B4166">
        <w:rPr>
          <w:rFonts w:ascii="Times New Roman" w:hAnsi="Times New Roman" w:cs="Times New Roman"/>
          <w:szCs w:val="21"/>
        </w:rPr>
        <w:t xml:space="preserve"> </w:t>
      </w:r>
      <w:del w:id="181" w:author="tan xinyu" w:date="2022-03-04T19:21:00Z">
        <w:r w:rsidR="007B4166" w:rsidDel="008D0CD4">
          <w:rPr>
            <w:rFonts w:ascii="Times New Roman" w:hAnsi="Times New Roman" w:cs="Times New Roman"/>
            <w:szCs w:val="21"/>
          </w:rPr>
          <w:delText xml:space="preserve">their </w:delText>
        </w:r>
      </w:del>
      <w:ins w:id="182" w:author="tan xinyu" w:date="2022-03-04T19:21:00Z">
        <w:r w:rsidR="008D0CD4">
          <w:rPr>
            <w:rFonts w:ascii="Times New Roman" w:hAnsi="Times New Roman" w:cs="Times New Roman"/>
            <w:szCs w:val="21"/>
          </w:rPr>
          <w:t>its</w:t>
        </w:r>
        <w:r w:rsidR="008D0CD4">
          <w:rPr>
            <w:rFonts w:ascii="Times New Roman" w:hAnsi="Times New Roman" w:cs="Times New Roman"/>
            <w:szCs w:val="21"/>
          </w:rPr>
          <w:t xml:space="preserve"> </w:t>
        </w:r>
      </w:ins>
      <w:del w:id="183" w:author="tan xinyu" w:date="2022-03-04T18:26:00Z">
        <w:r w:rsidR="007B4166" w:rsidRPr="00D20A1E" w:rsidDel="00E371E4">
          <w:rPr>
            <w:rFonts w:ascii="Times New Roman" w:hAnsi="Times New Roman" w:cs="Times New Roman"/>
            <w:szCs w:val="21"/>
          </w:rPr>
          <w:delText>indirectly</w:delText>
        </w:r>
        <w:r w:rsidR="007B4166" w:rsidDel="00E371E4">
          <w:rPr>
            <w:rFonts w:ascii="Times New Roman" w:hAnsi="Times New Roman" w:cs="Times New Roman"/>
            <w:szCs w:val="21"/>
          </w:rPr>
          <w:delText xml:space="preserve"> </w:delText>
        </w:r>
      </w:del>
      <w:r w:rsidR="007B4166">
        <w:rPr>
          <w:rFonts w:ascii="Times New Roman" w:hAnsi="Times New Roman" w:cs="Times New Roman"/>
          <w:szCs w:val="21"/>
        </w:rPr>
        <w:t>effects on</w:t>
      </w:r>
      <w:r w:rsidR="00BB7212" w:rsidRPr="00714B74">
        <w:rPr>
          <w:rFonts w:ascii="Times New Roman" w:hAnsi="Times New Roman" w:cs="Times New Roman"/>
          <w:szCs w:val="21"/>
        </w:rPr>
        <w:t xml:space="preserve"> </w:t>
      </w:r>
      <w:del w:id="184" w:author="tan xinyu" w:date="2022-03-04T19:44:00Z">
        <w:r w:rsidR="00BB7212" w:rsidRPr="00714B74" w:rsidDel="00840503">
          <w:rPr>
            <w:rFonts w:ascii="Times New Roman" w:hAnsi="Times New Roman" w:cs="Times New Roman"/>
            <w:szCs w:val="21"/>
          </w:rPr>
          <w:delText>fuel efficiency</w:delText>
        </w:r>
      </w:del>
      <w:ins w:id="185" w:author="tan xinyu" w:date="2022-03-04T19:44:00Z">
        <w:r w:rsidR="00840503">
          <w:rPr>
            <w:rFonts w:ascii="Times New Roman" w:hAnsi="Times New Roman" w:cs="Times New Roman"/>
            <w:szCs w:val="21"/>
          </w:rPr>
          <w:t>behavior changing</w:t>
        </w:r>
      </w:ins>
      <w:r w:rsidR="008D4634">
        <w:rPr>
          <w:rFonts w:ascii="Times New Roman" w:hAnsi="Times New Roman" w:cs="Times New Roman"/>
          <w:szCs w:val="21"/>
        </w:rPr>
        <w:t xml:space="preserve"> </w:t>
      </w:r>
      <w:r w:rsidR="00BB7212" w:rsidRPr="00714B74">
        <w:rPr>
          <w:rFonts w:ascii="Times New Roman" w:hAnsi="Times New Roman" w:cs="Times New Roman"/>
          <w:szCs w:val="21"/>
        </w:rPr>
        <w:fldChar w:fldCharType="begin"/>
      </w:r>
      <w:r w:rsidR="00BB7212" w:rsidRPr="00714B74">
        <w:rPr>
          <w:rFonts w:ascii="Times New Roman" w:hAnsi="Times New Roman" w:cs="Times New Roman"/>
          <w:szCs w:val="21"/>
        </w:rPr>
        <w:instrText xml:space="preserve"> ADDIN EN.CITE &lt;EndNote&gt;&lt;Cite&gt;&lt;Author&gt;Vaezipour&lt;/Author&gt;&lt;Year&gt;2015&lt;/Year&gt;&lt;RecNum&gt;263&lt;/RecNum&gt;&lt;DisplayText&gt;(Vaezipour 2018; Vaezipour et al. 2015)&lt;/DisplayText&gt;&lt;record&gt;&lt;rec-number&gt;263&lt;/rec-number&gt;&lt;foreign-keys&gt;&lt;key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Cite&gt;&lt;Author&gt;Vaezipour&lt;/Author&gt;&lt;Year&gt;2018&lt;/Year&gt;&lt;RecNum&gt;269&lt;/RecNum&gt;&lt;record&gt;&lt;rec-number&gt;269&lt;/rec-number&gt;&lt;foreign-keys&gt;&lt;key app="EN" db-id="xx2sdxzxyppx5jedtfkvpvsn9sve2252dadz" timestamp="1639148371"&gt;269&lt;/key&gt;&lt;/foreign-keys&gt;&lt;ref-type name="Thesis"&gt;32&lt;/ref-type&gt;&lt;contributors&gt;&lt;authors&gt;&lt;author&gt;Vaezipour, Atiyeh&lt;/author&gt;&lt;/authors&gt;&lt;/contributors&gt;&lt;titles&gt;&lt;title&gt;Design and development of an in-vehicle human machine interface for eco-safe driving&lt;/title&gt;&lt;/titles&gt;&lt;dates&gt;&lt;year&gt;2018&lt;/year&gt;&lt;/dates&gt;&lt;publisher&gt;Queensland University of Technology&lt;/publisher&gt;&lt;urls&gt;&lt;/urls&gt;&lt;/record&gt;&lt;/Cite&gt;&lt;/EndNote&gt;</w:instrText>
      </w:r>
      <w:r w:rsidR="00BB7212" w:rsidRPr="00714B74">
        <w:rPr>
          <w:rFonts w:ascii="Times New Roman" w:hAnsi="Times New Roman" w:cs="Times New Roman"/>
          <w:szCs w:val="21"/>
        </w:rPr>
        <w:fldChar w:fldCharType="separate"/>
      </w:r>
      <w:r w:rsidR="00BB7212" w:rsidRPr="00714B74">
        <w:rPr>
          <w:rFonts w:ascii="Times New Roman" w:hAnsi="Times New Roman" w:cs="Times New Roman"/>
          <w:noProof/>
          <w:szCs w:val="21"/>
        </w:rPr>
        <w:t>(Vaezipour 2018; Vaezipour et al. 2015)</w:t>
      </w:r>
      <w:r w:rsidR="00BB7212" w:rsidRPr="00714B74">
        <w:rPr>
          <w:rFonts w:ascii="Times New Roman" w:hAnsi="Times New Roman" w:cs="Times New Roman"/>
          <w:szCs w:val="21"/>
        </w:rPr>
        <w:fldChar w:fldCharType="end"/>
      </w:r>
      <w:r w:rsidR="00BB7212" w:rsidRPr="00714B74">
        <w:rPr>
          <w:rFonts w:ascii="Times New Roman" w:hAnsi="Times New Roman" w:cs="Times New Roman"/>
          <w:szCs w:val="21"/>
        </w:rPr>
        <w:t>.</w:t>
      </w:r>
      <w:r w:rsidR="008D4634">
        <w:rPr>
          <w:rFonts w:ascii="Times New Roman" w:hAnsi="Times New Roman" w:cs="Times New Roman"/>
          <w:szCs w:val="21"/>
        </w:rPr>
        <w:t xml:space="preserve"> As </w:t>
      </w:r>
      <w:r w:rsidR="0082718A">
        <w:rPr>
          <w:rFonts w:ascii="Times New Roman" w:hAnsi="Times New Roman" w:cs="Times New Roman"/>
          <w:szCs w:val="21"/>
        </w:rPr>
        <w:t xml:space="preserve">the </w:t>
      </w:r>
      <w:r w:rsidR="008D4634">
        <w:rPr>
          <w:rFonts w:ascii="Times New Roman" w:hAnsi="Times New Roman" w:cs="Times New Roman"/>
          <w:szCs w:val="21"/>
        </w:rPr>
        <w:t>literature shows</w:t>
      </w:r>
      <w:del w:id="186" w:author="tan xinyu" w:date="2022-03-04T19:22:00Z">
        <w:r w:rsidR="008D4634" w:rsidDel="00207116">
          <w:rPr>
            <w:rFonts w:ascii="Times New Roman" w:hAnsi="Times New Roman" w:cs="Times New Roman"/>
            <w:szCs w:val="21"/>
          </w:rPr>
          <w:delText xml:space="preserve"> that</w:delText>
        </w:r>
      </w:del>
      <w:ins w:id="187" w:author="tan xinyu" w:date="2022-03-04T19:22:00Z">
        <w:r w:rsidR="00207116">
          <w:rPr>
            <w:rFonts w:ascii="Times New Roman" w:hAnsi="Times New Roman" w:cs="Times New Roman"/>
            <w:szCs w:val="21"/>
          </w:rPr>
          <w:t>,</w:t>
        </w:r>
      </w:ins>
      <w:r w:rsidR="008D4634">
        <w:rPr>
          <w:rFonts w:ascii="Times New Roman" w:hAnsi="Times New Roman" w:cs="Times New Roman"/>
          <w:szCs w:val="21"/>
        </w:rPr>
        <w:t xml:space="preserve"> IT</w:t>
      </w:r>
      <w:ins w:id="188" w:author="tan xinyu" w:date="2022-03-04T19:25:00Z">
        <w:r w:rsidR="00D4078E">
          <w:rPr>
            <w:rFonts w:ascii="Times New Roman" w:hAnsi="Times New Roman" w:cs="Times New Roman"/>
            <w:szCs w:val="21"/>
          </w:rPr>
          <w:t xml:space="preserve"> </w:t>
        </w:r>
      </w:ins>
      <w:del w:id="189" w:author="tan xinyu" w:date="2022-03-04T19:25:00Z">
        <w:r w:rsidR="008D4634" w:rsidDel="00D4078E">
          <w:rPr>
            <w:rFonts w:ascii="Times New Roman" w:hAnsi="Times New Roman" w:cs="Times New Roman"/>
            <w:szCs w:val="21"/>
          </w:rPr>
          <w:delText xml:space="preserve"> </w:delText>
        </w:r>
      </w:del>
      <w:ins w:id="190" w:author="tan xinyu" w:date="2022-03-04T19:25:00Z">
        <w:r w:rsidR="00D4078E">
          <w:rPr>
            <w:rFonts w:ascii="Times New Roman" w:hAnsi="Times New Roman" w:cs="Times New Roman"/>
            <w:szCs w:val="21"/>
          </w:rPr>
          <w:t xml:space="preserve">can be utilized </w:t>
        </w:r>
      </w:ins>
      <w:ins w:id="191" w:author="tan xinyu" w:date="2022-03-04T19:29:00Z">
        <w:r w:rsidR="00E72883">
          <w:rPr>
            <w:rFonts w:ascii="Times New Roman" w:hAnsi="Times New Roman" w:cs="Times New Roman"/>
            <w:szCs w:val="21"/>
          </w:rPr>
          <w:t xml:space="preserve">in various fields </w:t>
        </w:r>
      </w:ins>
      <w:ins w:id="192" w:author="tan xinyu" w:date="2022-03-04T19:25:00Z">
        <w:r w:rsidR="00D4078E">
          <w:rPr>
            <w:rFonts w:ascii="Times New Roman" w:hAnsi="Times New Roman" w:cs="Times New Roman"/>
            <w:szCs w:val="21"/>
          </w:rPr>
          <w:t xml:space="preserve">to </w:t>
        </w:r>
      </w:ins>
      <w:ins w:id="193" w:author="tan xinyu" w:date="2022-03-04T19:27:00Z">
        <w:r w:rsidR="00E83642">
          <w:rPr>
            <w:rFonts w:ascii="Times New Roman" w:hAnsi="Times New Roman" w:cs="Times New Roman"/>
            <w:szCs w:val="21"/>
          </w:rPr>
          <w:t>record data and provide</w:t>
        </w:r>
      </w:ins>
      <w:ins w:id="194" w:author="tan xinyu" w:date="2022-03-04T19:28:00Z">
        <w:r w:rsidR="00E83642">
          <w:rPr>
            <w:rFonts w:ascii="Times New Roman" w:hAnsi="Times New Roman" w:cs="Times New Roman"/>
            <w:szCs w:val="21"/>
          </w:rPr>
          <w:t xml:space="preserve"> </w:t>
        </w:r>
        <w:r w:rsidR="00E83642" w:rsidRPr="00E83642">
          <w:rPr>
            <w:rFonts w:ascii="Times New Roman" w:hAnsi="Times New Roman" w:cs="Times New Roman"/>
            <w:szCs w:val="21"/>
          </w:rPr>
          <w:t>behavioral</w:t>
        </w:r>
      </w:ins>
      <w:ins w:id="195" w:author="tan xinyu" w:date="2022-03-04T19:27:00Z">
        <w:r w:rsidR="00E83642">
          <w:rPr>
            <w:rFonts w:ascii="Times New Roman" w:hAnsi="Times New Roman" w:cs="Times New Roman"/>
            <w:szCs w:val="21"/>
          </w:rPr>
          <w:t xml:space="preserve"> feed</w:t>
        </w:r>
      </w:ins>
      <w:ins w:id="196" w:author="tan xinyu" w:date="2022-03-04T19:28:00Z">
        <w:r w:rsidR="00E83642">
          <w:rPr>
            <w:rFonts w:ascii="Times New Roman" w:hAnsi="Times New Roman" w:cs="Times New Roman"/>
            <w:szCs w:val="21"/>
          </w:rPr>
          <w:t xml:space="preserve">backs </w:t>
        </w:r>
      </w:ins>
      <w:ins w:id="197" w:author="tan xinyu" w:date="2022-03-04T19:42:00Z">
        <w:r w:rsidR="00EA5F7A">
          <w:rPr>
            <w:rFonts w:ascii="Times New Roman" w:hAnsi="Times New Roman" w:cs="Times New Roman"/>
            <w:szCs w:val="21"/>
          </w:rPr>
          <w:t xml:space="preserve">in order for </w:t>
        </w:r>
      </w:ins>
      <w:ins w:id="198" w:author="tan xinyu" w:date="2022-03-04T19:44:00Z">
        <w:r w:rsidR="002E6EA8">
          <w:rPr>
            <w:rFonts w:ascii="Times New Roman" w:hAnsi="Times New Roman" w:cs="Times New Roman"/>
            <w:szCs w:val="21"/>
          </w:rPr>
          <w:t>organizers</w:t>
        </w:r>
      </w:ins>
      <w:ins w:id="199" w:author="tan xinyu" w:date="2022-03-04T19:42:00Z">
        <w:r w:rsidR="00E60BE3">
          <w:rPr>
            <w:rFonts w:ascii="Times New Roman" w:hAnsi="Times New Roman" w:cs="Times New Roman"/>
            <w:szCs w:val="21"/>
          </w:rPr>
          <w:t xml:space="preserve"> </w:t>
        </w:r>
      </w:ins>
      <w:ins w:id="200" w:author="tan xinyu" w:date="2022-03-04T19:45:00Z">
        <w:r w:rsidR="003C547C">
          <w:rPr>
            <w:rFonts w:ascii="Times New Roman" w:hAnsi="Times New Roman" w:cs="Times New Roman"/>
            <w:szCs w:val="21"/>
          </w:rPr>
          <w:t xml:space="preserve">or individuals </w:t>
        </w:r>
      </w:ins>
      <w:ins w:id="201" w:author="tan xinyu" w:date="2022-03-04T19:28:00Z">
        <w:r w:rsidR="00E83642">
          <w:rPr>
            <w:rFonts w:ascii="Times New Roman" w:hAnsi="Times New Roman" w:cs="Times New Roman"/>
            <w:szCs w:val="21"/>
          </w:rPr>
          <w:t xml:space="preserve">to </w:t>
        </w:r>
      </w:ins>
      <w:ins w:id="202" w:author="tan xinyu" w:date="2022-03-04T19:45:00Z">
        <w:r w:rsidR="003C653B">
          <w:rPr>
            <w:rFonts w:ascii="Times New Roman" w:hAnsi="Times New Roman" w:cs="Times New Roman"/>
            <w:szCs w:val="21"/>
          </w:rPr>
          <w:t>adjust</w:t>
        </w:r>
      </w:ins>
      <w:ins w:id="203" w:author="tan xinyu" w:date="2022-03-04T19:29:00Z">
        <w:r w:rsidR="00554C05">
          <w:rPr>
            <w:rFonts w:ascii="Times New Roman" w:hAnsi="Times New Roman" w:cs="Times New Roman"/>
            <w:szCs w:val="21"/>
          </w:rPr>
          <w:t xml:space="preserve"> current situation</w:t>
        </w:r>
        <w:r w:rsidR="00E72883">
          <w:rPr>
            <w:rFonts w:ascii="Times New Roman" w:hAnsi="Times New Roman" w:cs="Times New Roman"/>
            <w:szCs w:val="21"/>
          </w:rPr>
          <w:t>, then</w:t>
        </w:r>
      </w:ins>
      <w:ins w:id="204" w:author="tan xinyu" w:date="2022-03-04T19:30:00Z">
        <w:r w:rsidR="008E6FA6">
          <w:rPr>
            <w:rFonts w:ascii="Times New Roman" w:hAnsi="Times New Roman" w:cs="Times New Roman"/>
            <w:szCs w:val="21"/>
          </w:rPr>
          <w:t xml:space="preserve"> </w:t>
        </w:r>
      </w:ins>
      <w:ins w:id="205" w:author="tan xinyu" w:date="2022-03-04T19:31:00Z">
        <w:r w:rsidR="00C60DBD">
          <w:rPr>
            <w:rFonts w:ascii="Times New Roman" w:hAnsi="Times New Roman" w:cs="Times New Roman"/>
            <w:szCs w:val="21"/>
          </w:rPr>
          <w:t>a</w:t>
        </w:r>
        <w:r w:rsidR="00C60DBD" w:rsidRPr="00C60DBD">
          <w:rPr>
            <w:rFonts w:ascii="Times New Roman" w:hAnsi="Times New Roman" w:cs="Times New Roman"/>
            <w:szCs w:val="21"/>
          </w:rPr>
          <w:t>chiev</w:t>
        </w:r>
      </w:ins>
      <w:ins w:id="206" w:author="tan xinyu" w:date="2022-03-04T19:42:00Z">
        <w:r w:rsidR="00EB2056">
          <w:rPr>
            <w:rFonts w:ascii="Times New Roman" w:hAnsi="Times New Roman" w:cs="Times New Roman"/>
            <w:szCs w:val="21"/>
          </w:rPr>
          <w:t>ing</w:t>
        </w:r>
      </w:ins>
      <w:ins w:id="207" w:author="tan xinyu" w:date="2022-03-04T19:31:00Z">
        <w:r w:rsidR="00C60DBD" w:rsidRPr="00C60DBD">
          <w:rPr>
            <w:rFonts w:ascii="Times New Roman" w:hAnsi="Times New Roman" w:cs="Times New Roman"/>
            <w:szCs w:val="21"/>
          </w:rPr>
          <w:t xml:space="preserve"> some collective or individual goals</w:t>
        </w:r>
      </w:ins>
      <w:ins w:id="208" w:author="tan xinyu" w:date="2022-03-04T19:33:00Z">
        <w:r w:rsidR="005F42EC">
          <w:rPr>
            <w:rFonts w:ascii="Times New Roman" w:hAnsi="Times New Roman" w:cs="Times New Roman"/>
            <w:noProof/>
            <w:szCs w:val="21"/>
          </w:rPr>
          <w:t xml:space="preserve"> </w:t>
        </w:r>
      </w:ins>
      <w:r w:rsidR="00345959">
        <w:rPr>
          <w:rFonts w:ascii="Times New Roman" w:hAnsi="Times New Roman" w:cs="Times New Roman"/>
          <w:noProof/>
          <w:szCs w:val="21"/>
        </w:rPr>
        <w:fldChar w:fldCharType="begin">
          <w:fldData xml:space="preserve">PEVuZE5vdGU+PENpdGU+PEF1dGhvcj5TdW48L0F1dGhvcj48WWVhcj4yMDIwPC9ZZWFyPjxSZWNO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</w:fldData>
        </w:fldChar>
      </w:r>
      <w:r w:rsidR="00345959">
        <w:rPr>
          <w:rFonts w:ascii="Times New Roman" w:hAnsi="Times New Roman" w:cs="Times New Roman"/>
          <w:noProof/>
          <w:szCs w:val="21"/>
        </w:rPr>
        <w:instrText xml:space="preserve"> ADDIN EN.CITE </w:instrText>
      </w:r>
      <w:r w:rsidR="00345959">
        <w:rPr>
          <w:rFonts w:ascii="Times New Roman" w:hAnsi="Times New Roman" w:cs="Times New Roman"/>
          <w:noProof/>
          <w:szCs w:val="21"/>
        </w:rPr>
        <w:fldChar w:fldCharType="begin">
          <w:fldData xml:space="preserve">PEVuZE5vdGU+PENpdGU+PEF1dGhvcj5TdW48L0F1dGhvcj48WWVhcj4yMDIwPC9ZZWFyPjxSZWNO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</w:fldData>
        </w:fldChar>
      </w:r>
      <w:r w:rsidR="00345959">
        <w:rPr>
          <w:rFonts w:ascii="Times New Roman" w:hAnsi="Times New Roman" w:cs="Times New Roman"/>
          <w:noProof/>
          <w:szCs w:val="21"/>
        </w:rPr>
        <w:instrText xml:space="preserve"> ADDIN EN.CITE.DATA </w:instrText>
      </w:r>
      <w:r w:rsidR="00345959">
        <w:rPr>
          <w:rFonts w:ascii="Times New Roman" w:hAnsi="Times New Roman" w:cs="Times New Roman"/>
          <w:noProof/>
          <w:szCs w:val="21"/>
        </w:rPr>
      </w:r>
      <w:r w:rsidR="00345959">
        <w:rPr>
          <w:rFonts w:ascii="Times New Roman" w:hAnsi="Times New Roman" w:cs="Times New Roman"/>
          <w:noProof/>
          <w:szCs w:val="21"/>
        </w:rPr>
        <w:fldChar w:fldCharType="end"/>
      </w:r>
      <w:r w:rsidR="00345959">
        <w:rPr>
          <w:rFonts w:ascii="Times New Roman" w:hAnsi="Times New Roman" w:cs="Times New Roman"/>
          <w:noProof/>
          <w:szCs w:val="21"/>
        </w:rPr>
        <w:fldChar w:fldCharType="separate"/>
      </w:r>
      <w:r w:rsidR="00345959">
        <w:rPr>
          <w:rFonts w:ascii="Times New Roman" w:hAnsi="Times New Roman" w:cs="Times New Roman"/>
          <w:noProof/>
          <w:szCs w:val="21"/>
        </w:rPr>
        <w:t>(Buhalis and Law 2008; Chan 2000; Sun and Zhang 2020)</w:t>
      </w:r>
      <w:r w:rsidR="00345959">
        <w:rPr>
          <w:rFonts w:ascii="Times New Roman" w:hAnsi="Times New Roman" w:cs="Times New Roman"/>
          <w:noProof/>
          <w:szCs w:val="21"/>
        </w:rPr>
        <w:fldChar w:fldCharType="end"/>
      </w:r>
      <w:ins w:id="209" w:author="tan xinyu" w:date="2022-03-04T19:31:00Z">
        <w:r w:rsidR="00C60DBD">
          <w:rPr>
            <w:rFonts w:ascii="Times New Roman" w:hAnsi="Times New Roman" w:cs="Times New Roman"/>
            <w:szCs w:val="21"/>
          </w:rPr>
          <w:t>.</w:t>
        </w:r>
      </w:ins>
      <w:ins w:id="210" w:author="tan xinyu" w:date="2022-03-04T19:43:00Z">
        <w:r w:rsidR="00EB2056">
          <w:rPr>
            <w:rFonts w:ascii="Times New Roman" w:hAnsi="Times New Roman" w:cs="Times New Roman"/>
            <w:szCs w:val="21"/>
          </w:rPr>
          <w:t xml:space="preserve"> </w:t>
        </w:r>
      </w:ins>
      <w:ins w:id="211" w:author="tan xinyu" w:date="2022-03-04T19:51:00Z">
        <w:r w:rsidR="0055374D" w:rsidRPr="0055374D">
          <w:rPr>
            <w:rFonts w:ascii="Times New Roman" w:hAnsi="Times New Roman" w:cs="Times New Roman"/>
            <w:szCs w:val="21"/>
          </w:rPr>
          <w:t>C</w:t>
        </w:r>
        <w:r w:rsidR="0055374D" w:rsidRPr="0055374D">
          <w:rPr>
            <w:rFonts w:ascii="Times New Roman" w:hAnsi="Times New Roman" w:cs="Times New Roman"/>
            <w:szCs w:val="21"/>
          </w:rPr>
          <w:t>onsequently</w:t>
        </w:r>
        <w:r w:rsidR="0055374D">
          <w:rPr>
            <w:rFonts w:ascii="Times New Roman" w:hAnsi="Times New Roman" w:cs="Times New Roman"/>
            <w:szCs w:val="21"/>
          </w:rPr>
          <w:t>, p</w:t>
        </w:r>
      </w:ins>
      <w:ins w:id="212" w:author="tan xinyu" w:date="2022-03-04T19:43:00Z">
        <w:r w:rsidR="00EB2056">
          <w:rPr>
            <w:rFonts w:ascii="Times New Roman" w:hAnsi="Times New Roman" w:cs="Times New Roman"/>
            <w:szCs w:val="21"/>
          </w:rPr>
          <w:t>eople view</w:t>
        </w:r>
      </w:ins>
      <w:ins w:id="213" w:author="tan xinyu" w:date="2022-03-04T19:31:00Z">
        <w:r w:rsidR="00C60DBD" w:rsidRPr="00C60DBD" w:rsidDel="00D4078E">
          <w:rPr>
            <w:rFonts w:ascii="Times New Roman" w:hAnsi="Times New Roman" w:cs="Times New Roman"/>
            <w:szCs w:val="21"/>
          </w:rPr>
          <w:t xml:space="preserve"> </w:t>
        </w:r>
      </w:ins>
      <w:ins w:id="214" w:author="tan xinyu" w:date="2022-03-04T19:42:00Z">
        <w:r w:rsidR="00EB2056" w:rsidRPr="00EB2056">
          <w:rPr>
            <w:rFonts w:ascii="Times New Roman" w:hAnsi="Times New Roman" w:cs="Times New Roman"/>
            <w:szCs w:val="21"/>
          </w:rPr>
          <w:t xml:space="preserve">IT as </w:t>
        </w:r>
      </w:ins>
      <w:ins w:id="215" w:author="tan xinyu" w:date="2022-03-04T20:01:00Z">
        <w:r w:rsidR="00984BF6">
          <w:rPr>
            <w:rFonts w:ascii="Times New Roman" w:hAnsi="Times New Roman" w:cs="Times New Roman"/>
            <w:szCs w:val="21"/>
          </w:rPr>
          <w:t xml:space="preserve">an effective </w:t>
        </w:r>
      </w:ins>
      <w:ins w:id="216" w:author="tan xinyu" w:date="2022-03-04T19:42:00Z">
        <w:r w:rsidR="00EB2056" w:rsidRPr="00EB2056">
          <w:rPr>
            <w:rFonts w:ascii="Times New Roman" w:hAnsi="Times New Roman" w:cs="Times New Roman"/>
            <w:szCs w:val="21"/>
          </w:rPr>
          <w:t xml:space="preserve">external stimulation to assist in changing people's behavior to </w:t>
        </w:r>
      </w:ins>
      <w:ins w:id="217" w:author="tan xinyu" w:date="2022-03-04T19:49:00Z">
        <w:r w:rsidR="003C653B">
          <w:rPr>
            <w:rFonts w:ascii="Times New Roman" w:hAnsi="Times New Roman" w:cs="Times New Roman"/>
            <w:szCs w:val="21"/>
          </w:rPr>
          <w:t>act</w:t>
        </w:r>
      </w:ins>
      <w:ins w:id="218" w:author="tan xinyu" w:date="2022-03-04T19:42:00Z">
        <w:r w:rsidR="00EB2056" w:rsidRPr="00EB2056">
          <w:rPr>
            <w:rFonts w:ascii="Times New Roman" w:hAnsi="Times New Roman" w:cs="Times New Roman"/>
            <w:szCs w:val="21"/>
          </w:rPr>
          <w:t xml:space="preserve"> properly </w:t>
        </w:r>
      </w:ins>
      <w:r w:rsidR="003C653B">
        <w:rPr>
          <w:rFonts w:ascii="Times New Roman" w:hAnsi="Times New Roman" w:cs="Times New Roman"/>
          <w:szCs w:val="21"/>
        </w:rPr>
        <w:fldChar w:fldCharType="begin">
          <w:fldData xml:space="preserve">PEVuZE5vdGU+PENpdGU+PEF1dGhvcj5Db25zb2x2bzwvQXV0aG9yPjxZZWFyPjIwMDY8L1llYXI+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</w:fldData>
        </w:fldChar>
      </w:r>
      <w:r w:rsidR="003C653B">
        <w:rPr>
          <w:rFonts w:ascii="Times New Roman" w:hAnsi="Times New Roman" w:cs="Times New Roman"/>
          <w:szCs w:val="21"/>
        </w:rPr>
        <w:instrText xml:space="preserve"> ADDIN EN.CITE </w:instrText>
      </w:r>
      <w:r w:rsidR="003C653B">
        <w:rPr>
          <w:rFonts w:ascii="Times New Roman" w:hAnsi="Times New Roman" w:cs="Times New Roman"/>
          <w:szCs w:val="21"/>
        </w:rPr>
        <w:fldChar w:fldCharType="begin">
          <w:fldData xml:space="preserve">PEVuZE5vdGU+PENpdGU+PEF1dGhvcj5Db25zb2x2bzwvQXV0aG9yPjxZZWFyPjIwMDY8L1llYXI+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</w:fldData>
        </w:fldChar>
      </w:r>
      <w:r w:rsidR="003C653B">
        <w:rPr>
          <w:rFonts w:ascii="Times New Roman" w:hAnsi="Times New Roman" w:cs="Times New Roman"/>
          <w:szCs w:val="21"/>
        </w:rPr>
        <w:instrText xml:space="preserve"> ADDIN EN.CITE.DATA </w:instrText>
      </w:r>
      <w:r w:rsidR="003C653B">
        <w:rPr>
          <w:rFonts w:ascii="Times New Roman" w:hAnsi="Times New Roman" w:cs="Times New Roman"/>
          <w:szCs w:val="21"/>
        </w:rPr>
      </w:r>
      <w:r w:rsidR="003C653B">
        <w:rPr>
          <w:rFonts w:ascii="Times New Roman" w:hAnsi="Times New Roman" w:cs="Times New Roman"/>
          <w:szCs w:val="21"/>
        </w:rPr>
        <w:fldChar w:fldCharType="end"/>
      </w:r>
      <w:r w:rsidR="003C653B">
        <w:rPr>
          <w:rFonts w:ascii="Times New Roman" w:hAnsi="Times New Roman" w:cs="Times New Roman"/>
          <w:szCs w:val="21"/>
        </w:rPr>
        <w:fldChar w:fldCharType="separate"/>
      </w:r>
      <w:r w:rsidR="003C653B">
        <w:rPr>
          <w:rFonts w:ascii="Times New Roman" w:hAnsi="Times New Roman" w:cs="Times New Roman"/>
          <w:noProof/>
          <w:szCs w:val="21"/>
        </w:rPr>
        <w:t>(Consolvo et al. 2006; Hughes et al. 2010; Kamal et al. 2016; Lin et al. 2006; Short et al. 2014; Sundaram et al. 2007)</w:t>
      </w:r>
      <w:r w:rsidR="003C653B">
        <w:rPr>
          <w:rFonts w:ascii="Times New Roman" w:hAnsi="Times New Roman" w:cs="Times New Roman"/>
          <w:szCs w:val="21"/>
        </w:rPr>
        <w:fldChar w:fldCharType="end"/>
      </w:r>
      <w:ins w:id="219" w:author="tan xinyu" w:date="2022-03-04T19:49:00Z">
        <w:r w:rsidR="003C653B">
          <w:rPr>
            <w:rFonts w:ascii="Times New Roman" w:hAnsi="Times New Roman" w:cs="Times New Roman"/>
            <w:szCs w:val="21"/>
          </w:rPr>
          <w:t>.</w:t>
        </w:r>
      </w:ins>
      <w:del w:id="220" w:author="tan xinyu" w:date="2022-03-04T19:25:00Z">
        <w:r w:rsidR="00283EF9" w:rsidDel="00D4078E">
          <w:rPr>
            <w:rFonts w:ascii="Times New Roman" w:hAnsi="Times New Roman" w:cs="Times New Roman"/>
            <w:szCs w:val="21"/>
          </w:rPr>
          <w:delText>can</w:delText>
        </w:r>
      </w:del>
      <w:del w:id="221" w:author="tan xinyu" w:date="2022-03-04T19:41:00Z">
        <w:r w:rsidR="00283EF9" w:rsidDel="00EA5F7A">
          <w:rPr>
            <w:rFonts w:ascii="Times New Roman" w:hAnsi="Times New Roman" w:cs="Times New Roman"/>
            <w:szCs w:val="21"/>
          </w:rPr>
          <w:delText xml:space="preserve"> </w:delText>
        </w:r>
      </w:del>
      <w:ins w:id="222" w:author="tan xinyu" w:date="2022-03-04T20:09:00Z">
        <w:r w:rsidR="001A5323">
          <w:rPr>
            <w:rFonts w:ascii="Times New Roman" w:hAnsi="Times New Roman" w:cs="Times New Roman" w:hint="eastAsia"/>
            <w:szCs w:val="21"/>
          </w:rPr>
          <w:t xml:space="preserve"> </w:t>
        </w:r>
      </w:ins>
    </w:p>
    <w:p w14:paraId="632E1584" w14:textId="55EEB544" w:rsidR="003C44B9" w:rsidRDefault="00530C3A" w:rsidP="00BC4955">
      <w:pPr>
        <w:rPr>
          <w:ins w:id="223" w:author="tan xinyu" w:date="2022-03-04T19:41:00Z"/>
          <w:rFonts w:ascii="Times New Roman" w:hAnsi="Times New Roman" w:cs="Times New Roman" w:hint="eastAsia"/>
          <w:szCs w:val="21"/>
        </w:rPr>
      </w:pPr>
      <w:ins w:id="224" w:author="tan xinyu" w:date="2022-03-04T20:03:00Z">
        <w:r>
          <w:rPr>
            <w:rFonts w:ascii="Times New Roman" w:hAnsi="Times New Roman" w:cs="Times New Roman"/>
            <w:szCs w:val="21"/>
          </w:rPr>
          <w:t xml:space="preserve">In </w:t>
        </w:r>
      </w:ins>
      <w:ins w:id="225" w:author="tan xinyu" w:date="2022-03-04T20:04:00Z">
        <w:r>
          <w:rPr>
            <w:rFonts w:ascii="Times New Roman" w:hAnsi="Times New Roman" w:cs="Times New Roman"/>
            <w:szCs w:val="21"/>
          </w:rPr>
          <w:t xml:space="preserve">terms of driving behavior, </w:t>
        </w:r>
      </w:ins>
      <w:ins w:id="226" w:author="tan xinyu" w:date="2022-03-04T20:06:00Z">
        <w:r w:rsidR="001A5323">
          <w:rPr>
            <w:rFonts w:ascii="Times New Roman" w:hAnsi="Times New Roman" w:cs="Times New Roman"/>
            <w:szCs w:val="21"/>
          </w:rPr>
          <w:t>p</w:t>
        </w:r>
        <w:r w:rsidR="001A5323" w:rsidRPr="001A5323">
          <w:rPr>
            <w:rFonts w:ascii="Times New Roman" w:hAnsi="Times New Roman" w:cs="Times New Roman"/>
            <w:szCs w:val="21"/>
          </w:rPr>
          <w:t>ut</w:t>
        </w:r>
        <w:r w:rsidR="001A5323">
          <w:rPr>
            <w:rFonts w:ascii="Times New Roman" w:hAnsi="Times New Roman" w:cs="Times New Roman"/>
            <w:szCs w:val="21"/>
          </w:rPr>
          <w:t>ting</w:t>
        </w:r>
        <w:r w:rsidR="001A5323" w:rsidRPr="001A5323">
          <w:rPr>
            <w:rFonts w:ascii="Times New Roman" w:hAnsi="Times New Roman" w:cs="Times New Roman"/>
            <w:szCs w:val="21"/>
          </w:rPr>
          <w:t xml:space="preserve"> e</w:t>
        </w:r>
        <w:r w:rsidR="001A5323">
          <w:rPr>
            <w:rFonts w:ascii="Times New Roman" w:hAnsi="Times New Roman" w:cs="Times New Roman"/>
            <w:szCs w:val="21"/>
          </w:rPr>
          <w:t>co-</w:t>
        </w:r>
        <w:r w:rsidR="001A5323" w:rsidRPr="001A5323">
          <w:rPr>
            <w:rFonts w:ascii="Times New Roman" w:hAnsi="Times New Roman" w:cs="Times New Roman"/>
            <w:szCs w:val="21"/>
          </w:rPr>
          <w:t>driving into practice</w:t>
        </w:r>
        <w:r w:rsidR="001A5323" w:rsidRPr="001A5323">
          <w:rPr>
            <w:rFonts w:ascii="Times New Roman" w:hAnsi="Times New Roman" w:cs="Times New Roman"/>
            <w:szCs w:val="21"/>
          </w:rPr>
          <w:t xml:space="preserve"> </w:t>
        </w:r>
      </w:ins>
      <w:ins w:id="227" w:author="tan xinyu" w:date="2022-03-04T20:07:00Z">
        <w:r w:rsidR="001A5323">
          <w:rPr>
            <w:rFonts w:ascii="Times New Roman" w:hAnsi="Times New Roman" w:cs="Times New Roman"/>
            <w:szCs w:val="21"/>
          </w:rPr>
          <w:t xml:space="preserve">and </w:t>
        </w:r>
      </w:ins>
      <w:ins w:id="228" w:author="tan xinyu" w:date="2022-03-04T20:04:00Z">
        <w:r>
          <w:rPr>
            <w:rFonts w:ascii="Times New Roman" w:hAnsi="Times New Roman" w:cs="Times New Roman"/>
            <w:szCs w:val="21"/>
          </w:rPr>
          <w:t>d</w:t>
        </w:r>
      </w:ins>
      <w:ins w:id="229" w:author="tan xinyu" w:date="2022-03-04T20:03:00Z">
        <w:r w:rsidR="00BE05B3">
          <w:rPr>
            <w:rFonts w:ascii="Times New Roman" w:hAnsi="Times New Roman" w:cs="Times New Roman"/>
            <w:szCs w:val="21"/>
          </w:rPr>
          <w:t>riving less aggressively</w:t>
        </w:r>
      </w:ins>
      <w:ins w:id="230" w:author="tan xinyu" w:date="2022-03-04T20:07:00Z">
        <w:r w:rsidR="001A5323">
          <w:rPr>
            <w:rFonts w:ascii="Times New Roman" w:hAnsi="Times New Roman" w:cs="Times New Roman"/>
            <w:szCs w:val="21"/>
          </w:rPr>
          <w:t xml:space="preserve"> </w:t>
        </w:r>
        <w:r w:rsidR="001A5323">
          <w:rPr>
            <w:rFonts w:ascii="Times New Roman" w:hAnsi="Times New Roman" w:cs="Times New Roman"/>
            <w:szCs w:val="21"/>
          </w:rPr>
          <w:t>help improve fuel efficiency</w:t>
        </w:r>
        <w:r w:rsidR="001A5323">
          <w:rPr>
            <w:rFonts w:ascii="Times New Roman" w:hAnsi="Times New Roman" w:cs="Times New Roman"/>
            <w:szCs w:val="21"/>
          </w:rPr>
          <w:t xml:space="preserve"> a lot</w:t>
        </w:r>
      </w:ins>
      <w:ins w:id="231" w:author="tan xinyu" w:date="2022-03-04T20:08:00Z">
        <w:r w:rsidR="001A5323">
          <w:rPr>
            <w:rFonts w:ascii="Times New Roman" w:hAnsi="Times New Roman" w:cs="Times New Roman"/>
            <w:szCs w:val="21"/>
          </w:rPr>
          <w:t xml:space="preserve"> </w:t>
        </w:r>
      </w:ins>
      <w:r w:rsidR="001A5323">
        <w:rPr>
          <w:rFonts w:ascii="Times New Roman" w:hAnsi="Times New Roman" w:cs="Times New Roman"/>
          <w:szCs w:val="21"/>
        </w:rPr>
        <w:fldChar w:fldCharType="begin">
          <w:fldData xml:space="preserve">PEVuZE5vdGU+PENpdGU+PEF1dGhvcj5CYXJrZW5idXM8L0F1dGhvcj48WWVhcj4yMDEwPC9ZZWFy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=
</w:fldData>
        </w:fldChar>
      </w:r>
      <w:r w:rsidR="001A5323">
        <w:rPr>
          <w:rFonts w:ascii="Times New Roman" w:hAnsi="Times New Roman" w:cs="Times New Roman"/>
          <w:szCs w:val="21"/>
        </w:rPr>
        <w:instrText xml:space="preserve"> ADDIN EN.CITE </w:instrText>
      </w:r>
      <w:r w:rsidR="001A5323">
        <w:rPr>
          <w:rFonts w:ascii="Times New Roman" w:hAnsi="Times New Roman" w:cs="Times New Roman"/>
          <w:szCs w:val="21"/>
        </w:rPr>
        <w:fldChar w:fldCharType="begin">
          <w:fldData xml:space="preserve">PEVuZE5vdGU+PENpdGU+PEF1dGhvcj5CYXJrZW5idXM8L0F1dGhvcj48WWVhcj4yMDEwPC9ZZWFy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=
</w:fldData>
        </w:fldChar>
      </w:r>
      <w:r w:rsidR="001A5323">
        <w:rPr>
          <w:rFonts w:ascii="Times New Roman" w:hAnsi="Times New Roman" w:cs="Times New Roman"/>
          <w:szCs w:val="21"/>
        </w:rPr>
        <w:instrText xml:space="preserve"> ADDIN EN.CITE.DATA </w:instrText>
      </w:r>
      <w:r w:rsidR="001A5323">
        <w:rPr>
          <w:rFonts w:ascii="Times New Roman" w:hAnsi="Times New Roman" w:cs="Times New Roman"/>
          <w:szCs w:val="21"/>
        </w:rPr>
      </w:r>
      <w:r w:rsidR="001A5323">
        <w:rPr>
          <w:rFonts w:ascii="Times New Roman" w:hAnsi="Times New Roman" w:cs="Times New Roman"/>
          <w:szCs w:val="21"/>
        </w:rPr>
        <w:fldChar w:fldCharType="end"/>
      </w:r>
      <w:r w:rsidR="001A5323">
        <w:rPr>
          <w:rFonts w:ascii="Times New Roman" w:hAnsi="Times New Roman" w:cs="Times New Roman"/>
          <w:szCs w:val="21"/>
        </w:rPr>
        <w:fldChar w:fldCharType="separate"/>
      </w:r>
      <w:r w:rsidR="001A5323">
        <w:rPr>
          <w:rFonts w:ascii="Times New Roman" w:hAnsi="Times New Roman" w:cs="Times New Roman"/>
          <w:noProof/>
          <w:szCs w:val="21"/>
        </w:rPr>
        <w:t>(Barkenbus 2010; Barla et al. 2017; Sivak and Schoettle 2012)</w:t>
      </w:r>
      <w:r w:rsidR="001A5323">
        <w:rPr>
          <w:rFonts w:ascii="Times New Roman" w:hAnsi="Times New Roman" w:cs="Times New Roman"/>
          <w:szCs w:val="21"/>
        </w:rPr>
        <w:fldChar w:fldCharType="end"/>
      </w:r>
      <w:ins w:id="232" w:author="tan xinyu" w:date="2022-03-04T20:04:00Z">
        <w:r w:rsidR="00A56A64">
          <w:rPr>
            <w:rFonts w:ascii="Times New Roman" w:hAnsi="Times New Roman" w:cs="Times New Roman"/>
            <w:szCs w:val="21"/>
          </w:rPr>
          <w:t>.</w:t>
        </w:r>
      </w:ins>
      <w:ins w:id="233" w:author="tan xinyu" w:date="2022-03-04T20:17:00Z">
        <w:r w:rsidR="009F2D47">
          <w:rPr>
            <w:rFonts w:ascii="Times New Roman" w:hAnsi="Times New Roman" w:cs="Times New Roman"/>
            <w:szCs w:val="21"/>
          </w:rPr>
          <w:t xml:space="preserve"> </w:t>
        </w:r>
      </w:ins>
    </w:p>
    <w:p w14:paraId="38CC4D07" w14:textId="4E00C32E" w:rsidR="00BB7212" w:rsidRPr="00714B74" w:rsidRDefault="00852FC4" w:rsidP="00BC4955">
      <w:pPr>
        <w:rPr>
          <w:rFonts w:ascii="Times New Roman" w:hAnsi="Times New Roman" w:cs="Times New Roman"/>
          <w:szCs w:val="21"/>
        </w:rPr>
      </w:pPr>
      <w:ins w:id="234" w:author="tan xinyu" w:date="2022-03-04T20:20:00Z">
        <w:r>
          <w:rPr>
            <w:rFonts w:ascii="Times New Roman" w:hAnsi="Times New Roman" w:cs="Times New Roman"/>
            <w:szCs w:val="21"/>
          </w:rPr>
          <w:t>I</w:t>
        </w:r>
      </w:ins>
      <w:ins w:id="235" w:author="tan xinyu" w:date="2022-03-04T19:51:00Z">
        <w:r w:rsidR="00330070">
          <w:rPr>
            <w:rFonts w:ascii="Times New Roman" w:hAnsi="Times New Roman" w:cs="Times New Roman"/>
            <w:szCs w:val="21"/>
          </w:rPr>
          <w:t>n this resea</w:t>
        </w:r>
      </w:ins>
      <w:ins w:id="236" w:author="tan xinyu" w:date="2022-03-04T19:52:00Z">
        <w:r w:rsidR="00330070">
          <w:rPr>
            <w:rFonts w:ascii="Times New Roman" w:hAnsi="Times New Roman" w:cs="Times New Roman"/>
            <w:szCs w:val="21"/>
          </w:rPr>
          <w:t xml:space="preserve">rch, we </w:t>
        </w:r>
      </w:ins>
      <w:ins w:id="237" w:author="tan xinyu" w:date="2022-03-04T19:58:00Z">
        <w:r w:rsidR="004B2CE8">
          <w:rPr>
            <w:rFonts w:ascii="Times New Roman" w:hAnsi="Times New Roman" w:cs="Times New Roman"/>
            <w:szCs w:val="21"/>
          </w:rPr>
          <w:t>apply</w:t>
        </w:r>
      </w:ins>
      <w:ins w:id="238" w:author="tan xinyu" w:date="2022-03-04T19:52:00Z">
        <w:r w:rsidR="00330070">
          <w:rPr>
            <w:rFonts w:ascii="Times New Roman" w:hAnsi="Times New Roman" w:cs="Times New Roman"/>
            <w:szCs w:val="21"/>
          </w:rPr>
          <w:t xml:space="preserve"> a driving assistant app with </w:t>
        </w:r>
        <w:r w:rsidR="00592EEC">
          <w:rPr>
            <w:rFonts w:ascii="Times New Roman" w:hAnsi="Times New Roman" w:cs="Times New Roman"/>
            <w:szCs w:val="21"/>
          </w:rPr>
          <w:t xml:space="preserve">several </w:t>
        </w:r>
      </w:ins>
      <w:ins w:id="239" w:author="tan xinyu" w:date="2022-03-04T19:53:00Z">
        <w:r w:rsidR="000E049C">
          <w:rPr>
            <w:rFonts w:ascii="Times New Roman" w:hAnsi="Times New Roman" w:cs="Times New Roman"/>
            <w:szCs w:val="21"/>
          </w:rPr>
          <w:t>functions including</w:t>
        </w:r>
      </w:ins>
      <w:ins w:id="240" w:author="tan xinyu" w:date="2022-03-04T19:55:00Z">
        <w:r w:rsidR="00AF7F03" w:rsidRPr="00AF7F03">
          <w:rPr>
            <w:rFonts w:ascii="Times New Roman" w:hAnsi="Times New Roman" w:cs="Times New Roman"/>
            <w:szCs w:val="21"/>
          </w:rPr>
          <w:t xml:space="preserve"> </w:t>
        </w:r>
      </w:ins>
      <w:ins w:id="241" w:author="tan xinyu" w:date="2022-03-04T19:57:00Z">
        <w:r w:rsidR="00C26110">
          <w:rPr>
            <w:rFonts w:ascii="Times New Roman" w:hAnsi="Times New Roman" w:cs="Times New Roman"/>
            <w:szCs w:val="21"/>
          </w:rPr>
          <w:t xml:space="preserve">real-time </w:t>
        </w:r>
      </w:ins>
      <w:ins w:id="242" w:author="tan xinyu" w:date="2022-03-04T19:55:00Z">
        <w:r w:rsidR="00AF7F03" w:rsidRPr="00AF7F03">
          <w:rPr>
            <w:rFonts w:ascii="Times New Roman" w:hAnsi="Times New Roman" w:cs="Times New Roman"/>
            <w:szCs w:val="21"/>
          </w:rPr>
          <w:t>risk</w:t>
        </w:r>
        <w:r w:rsidR="00AF7F03">
          <w:rPr>
            <w:rFonts w:ascii="Times New Roman" w:hAnsi="Times New Roman" w:cs="Times New Roman"/>
            <w:szCs w:val="21"/>
          </w:rPr>
          <w:t>y</w:t>
        </w:r>
      </w:ins>
      <w:ins w:id="243" w:author="tan xinyu" w:date="2022-03-04T19:56:00Z">
        <w:r w:rsidR="00AF7F03">
          <w:rPr>
            <w:rFonts w:ascii="Times New Roman" w:hAnsi="Times New Roman" w:cs="Times New Roman"/>
            <w:szCs w:val="21"/>
          </w:rPr>
          <w:t xml:space="preserve"> driving</w:t>
        </w:r>
      </w:ins>
      <w:ins w:id="244" w:author="tan xinyu" w:date="2022-03-04T19:55:00Z">
        <w:r w:rsidR="00AF7F03">
          <w:rPr>
            <w:rFonts w:ascii="Times New Roman" w:hAnsi="Times New Roman" w:cs="Times New Roman"/>
            <w:szCs w:val="21"/>
          </w:rPr>
          <w:t xml:space="preserve"> behavior</w:t>
        </w:r>
        <w:r w:rsidR="00AF7F03" w:rsidRPr="00AF7F03">
          <w:rPr>
            <w:rFonts w:ascii="Times New Roman" w:hAnsi="Times New Roman" w:cs="Times New Roman"/>
            <w:szCs w:val="21"/>
          </w:rPr>
          <w:t xml:space="preserve"> </w:t>
        </w:r>
      </w:ins>
      <w:ins w:id="245" w:author="tan xinyu" w:date="2022-03-04T19:57:00Z">
        <w:r w:rsidR="004B2CE8">
          <w:rPr>
            <w:rFonts w:ascii="Times New Roman" w:hAnsi="Times New Roman" w:cs="Times New Roman"/>
            <w:szCs w:val="21"/>
          </w:rPr>
          <w:t>alert</w:t>
        </w:r>
      </w:ins>
      <w:ins w:id="246" w:author="tan xinyu" w:date="2022-03-04T19:59:00Z">
        <w:r w:rsidR="009E5158">
          <w:rPr>
            <w:rFonts w:ascii="Times New Roman" w:hAnsi="Times New Roman" w:cs="Times New Roman"/>
            <w:szCs w:val="21"/>
          </w:rPr>
          <w:t xml:space="preserve">, aimed to </w:t>
        </w:r>
        <w:r w:rsidR="00E830A3">
          <w:rPr>
            <w:rFonts w:ascii="Times New Roman" w:hAnsi="Times New Roman" w:cs="Times New Roman"/>
            <w:szCs w:val="21"/>
          </w:rPr>
          <w:t>improve the drivers’ driving</w:t>
        </w:r>
      </w:ins>
      <w:ins w:id="247" w:author="tan xinyu" w:date="2022-03-04T20:00:00Z">
        <w:r w:rsidR="00E830A3">
          <w:rPr>
            <w:rFonts w:ascii="Times New Roman" w:hAnsi="Times New Roman" w:cs="Times New Roman"/>
            <w:szCs w:val="21"/>
          </w:rPr>
          <w:t xml:space="preserve"> behavior</w:t>
        </w:r>
      </w:ins>
      <w:ins w:id="248" w:author="tan xinyu" w:date="2022-03-04T19:59:00Z">
        <w:r w:rsidR="004B2CE8">
          <w:rPr>
            <w:rFonts w:ascii="Times New Roman" w:hAnsi="Times New Roman" w:cs="Times New Roman"/>
            <w:szCs w:val="21"/>
          </w:rPr>
          <w:t xml:space="preserve">. </w:t>
        </w:r>
      </w:ins>
      <w:del w:id="249" w:author="tan xinyu" w:date="2022-03-04T20:07:00Z">
        <w:r w:rsidR="007A7708" w:rsidDel="001A5323">
          <w:rPr>
            <w:rFonts w:ascii="Times New Roman" w:hAnsi="Times New Roman" w:cs="Times New Roman"/>
            <w:szCs w:val="21"/>
          </w:rPr>
          <w:delText>change</w:delText>
        </w:r>
        <w:r w:rsidR="008D4634" w:rsidDel="001A5323">
          <w:rPr>
            <w:rFonts w:ascii="Times New Roman" w:hAnsi="Times New Roman" w:cs="Times New Roman"/>
            <w:szCs w:val="21"/>
          </w:rPr>
          <w:delText xml:space="preserve"> individual behavior</w:delText>
        </w:r>
        <w:r w:rsidR="00283EF9" w:rsidDel="001A5323">
          <w:rPr>
            <w:rFonts w:ascii="Times New Roman" w:hAnsi="Times New Roman" w:cs="Times New Roman"/>
            <w:szCs w:val="21"/>
          </w:rPr>
          <w:delText xml:space="preserve"> </w:delText>
        </w:r>
        <w:r w:rsidR="008D4634" w:rsidDel="001A5323">
          <w:rPr>
            <w:rFonts w:ascii="Times New Roman" w:hAnsi="Times New Roman" w:cs="Times New Roman"/>
            <w:szCs w:val="21"/>
          </w:rPr>
          <w:delText>and eco-</w:delText>
        </w:r>
        <w:r w:rsidR="008D4634" w:rsidRPr="00D20A1E" w:rsidDel="001A5323">
          <w:rPr>
            <w:rFonts w:ascii="Times New Roman" w:hAnsi="Times New Roman" w:cs="Times New Roman"/>
            <w:szCs w:val="21"/>
          </w:rPr>
          <w:delText>driving behaviors</w:delText>
        </w:r>
        <w:r w:rsidR="008D4634" w:rsidDel="001A5323">
          <w:rPr>
            <w:rFonts w:ascii="Times New Roman" w:hAnsi="Times New Roman" w:cs="Times New Roman"/>
            <w:szCs w:val="21"/>
          </w:rPr>
          <w:delText xml:space="preserve"> help improve fuel efficiency, </w:delText>
        </w:r>
      </w:del>
      <w:del w:id="250" w:author="tan xinyu" w:date="2022-03-04T20:09:00Z">
        <w:r w:rsidR="007A7708" w:rsidDel="005547B6">
          <w:rPr>
            <w:rFonts w:ascii="Times New Roman" w:hAnsi="Times New Roman" w:cs="Times New Roman"/>
            <w:szCs w:val="21"/>
          </w:rPr>
          <w:delText>i</w:delText>
        </w:r>
      </w:del>
      <w:ins w:id="251" w:author="tan xinyu" w:date="2022-03-04T20:09:00Z">
        <w:r w:rsidR="005547B6">
          <w:rPr>
            <w:rFonts w:ascii="Times New Roman" w:hAnsi="Times New Roman" w:cs="Times New Roman"/>
            <w:szCs w:val="21"/>
          </w:rPr>
          <w:t xml:space="preserve">Given that IT has a great potential to </w:t>
        </w:r>
      </w:ins>
      <w:ins w:id="252" w:author="tan xinyu" w:date="2022-03-04T20:18:00Z">
        <w:r w:rsidR="00D57F9C">
          <w:rPr>
            <w:rFonts w:ascii="Times New Roman" w:hAnsi="Times New Roman" w:cs="Times New Roman"/>
            <w:szCs w:val="21"/>
          </w:rPr>
          <w:t xml:space="preserve">help </w:t>
        </w:r>
      </w:ins>
      <w:ins w:id="253" w:author="tan xinyu" w:date="2022-03-04T20:13:00Z">
        <w:r w:rsidR="005A1B6A" w:rsidRPr="005A1B6A">
          <w:rPr>
            <w:rFonts w:ascii="Times New Roman" w:hAnsi="Times New Roman" w:cs="Times New Roman"/>
            <w:szCs w:val="21"/>
          </w:rPr>
          <w:t>change people's behavior to achieve project goals</w:t>
        </w:r>
      </w:ins>
      <w:ins w:id="254" w:author="tan xinyu" w:date="2022-03-04T20:10:00Z">
        <w:r w:rsidR="005547B6">
          <w:rPr>
            <w:rFonts w:ascii="Times New Roman" w:hAnsi="Times New Roman" w:cs="Times New Roman"/>
            <w:szCs w:val="21"/>
          </w:rPr>
          <w:t>,</w:t>
        </w:r>
      </w:ins>
      <w:del w:id="255" w:author="tan xinyu" w:date="2022-03-04T20:09:00Z">
        <w:r w:rsidR="007A7708" w:rsidDel="005547B6">
          <w:rPr>
            <w:rFonts w:ascii="Times New Roman" w:hAnsi="Times New Roman" w:cs="Times New Roman"/>
            <w:szCs w:val="21"/>
          </w:rPr>
          <w:delText>f</w:delText>
        </w:r>
      </w:del>
      <w:r w:rsidR="007A7708">
        <w:rPr>
          <w:rFonts w:ascii="Times New Roman" w:hAnsi="Times New Roman" w:cs="Times New Roman"/>
          <w:szCs w:val="21"/>
        </w:rPr>
        <w:t xml:space="preserve"> </w:t>
      </w:r>
      <w:ins w:id="256" w:author="tan xinyu" w:date="2022-03-04T20:13:00Z">
        <w:r w:rsidR="005A1B6A">
          <w:rPr>
            <w:rFonts w:ascii="Times New Roman" w:hAnsi="Times New Roman" w:cs="Times New Roman"/>
            <w:szCs w:val="21"/>
          </w:rPr>
          <w:t xml:space="preserve">if </w:t>
        </w:r>
      </w:ins>
      <w:r w:rsidR="007A7708">
        <w:rPr>
          <w:rFonts w:ascii="Times New Roman" w:hAnsi="Times New Roman" w:cs="Times New Roman"/>
          <w:szCs w:val="21"/>
        </w:rPr>
        <w:t xml:space="preserve">the drivers’ </w:t>
      </w:r>
      <w:ins w:id="257" w:author="tan xinyu" w:date="2022-03-04T20:13:00Z">
        <w:r w:rsidR="005A1B6A">
          <w:rPr>
            <w:rFonts w:ascii="Times New Roman" w:hAnsi="Times New Roman" w:cs="Times New Roman"/>
            <w:szCs w:val="21"/>
          </w:rPr>
          <w:t xml:space="preserve">driving </w:t>
        </w:r>
      </w:ins>
      <w:ins w:id="258" w:author="tan xinyu" w:date="2022-03-04T20:22:00Z">
        <w:r w:rsidR="00B143C2">
          <w:rPr>
            <w:rFonts w:ascii="Times New Roman" w:hAnsi="Times New Roman" w:cs="Times New Roman"/>
            <w:szCs w:val="21"/>
          </w:rPr>
          <w:t>behaviors</w:t>
        </w:r>
      </w:ins>
      <w:ins w:id="259" w:author="tan xinyu" w:date="2022-03-04T20:13:00Z">
        <w:r w:rsidR="005A1B6A">
          <w:rPr>
            <w:rFonts w:ascii="Times New Roman" w:hAnsi="Times New Roman" w:cs="Times New Roman"/>
            <w:szCs w:val="21"/>
          </w:rPr>
          <w:t xml:space="preserve"> has be</w:t>
        </w:r>
      </w:ins>
      <w:ins w:id="260" w:author="tan xinyu" w:date="2022-03-04T20:14:00Z">
        <w:r w:rsidR="005A1B6A">
          <w:rPr>
            <w:rFonts w:ascii="Times New Roman" w:hAnsi="Times New Roman" w:cs="Times New Roman"/>
            <w:szCs w:val="21"/>
          </w:rPr>
          <w:t xml:space="preserve">en improved, </w:t>
        </w:r>
      </w:ins>
      <w:del w:id="261" w:author="tan xinyu" w:date="2022-03-04T20:14:00Z">
        <w:r w:rsidR="007A7708" w:rsidDel="005A1B6A">
          <w:rPr>
            <w:rFonts w:ascii="Times New Roman" w:hAnsi="Times New Roman" w:cs="Times New Roman"/>
            <w:szCs w:val="21"/>
          </w:rPr>
          <w:delText xml:space="preserve">behaviors are successfully intervented by our app, </w:delText>
        </w:r>
      </w:del>
      <w:r w:rsidR="007A7708">
        <w:rPr>
          <w:rFonts w:ascii="Times New Roman" w:hAnsi="Times New Roman" w:cs="Times New Roman"/>
          <w:szCs w:val="21"/>
        </w:rPr>
        <w:t xml:space="preserve">their proper </w:t>
      </w:r>
      <w:r w:rsidR="00F76753">
        <w:rPr>
          <w:rFonts w:ascii="Times New Roman" w:hAnsi="Times New Roman" w:cs="Times New Roman"/>
          <w:szCs w:val="21"/>
        </w:rPr>
        <w:t xml:space="preserve">eco-driving behaviors will effectively reduce fuel consumption. </w:t>
      </w:r>
      <w:ins w:id="262" w:author="tan xinyu" w:date="2022-03-04T20:24:00Z">
        <w:r w:rsidR="004C7349">
          <w:rPr>
            <w:rFonts w:ascii="Times New Roman" w:hAnsi="Times New Roman" w:cs="Times New Roman"/>
            <w:szCs w:val="21"/>
          </w:rPr>
          <w:t>Taking H1 and H2 into account, t</w:t>
        </w:r>
      </w:ins>
      <w:del w:id="263" w:author="tan xinyu" w:date="2022-03-04T20:24:00Z">
        <w:r w:rsidR="00F76753" w:rsidDel="004C7349">
          <w:rPr>
            <w:rFonts w:ascii="Times New Roman" w:hAnsi="Times New Roman" w:cs="Times New Roman"/>
            <w:szCs w:val="21"/>
          </w:rPr>
          <w:delText>T</w:delText>
        </w:r>
      </w:del>
      <w:r w:rsidR="00F76753">
        <w:rPr>
          <w:rFonts w:ascii="Times New Roman" w:hAnsi="Times New Roman" w:cs="Times New Roman"/>
          <w:szCs w:val="21"/>
        </w:rPr>
        <w:t xml:space="preserve">hus, </w:t>
      </w:r>
      <w:r w:rsidR="008D4634">
        <w:rPr>
          <w:rFonts w:ascii="Times New Roman" w:hAnsi="Times New Roman" w:cs="Times New Roman"/>
          <w:szCs w:val="21"/>
        </w:rPr>
        <w:t>we hypothesize:</w:t>
      </w:r>
    </w:p>
    <w:p w14:paraId="70B00696" w14:textId="77777777" w:rsidR="00BB7212" w:rsidRPr="00BB7212" w:rsidRDefault="00BB7212" w:rsidP="00BC4955">
      <w:pPr>
        <w:rPr>
          <w:rFonts w:ascii="Times New Roman" w:hAnsi="Times New Roman" w:cs="Times New Roman"/>
          <w:szCs w:val="21"/>
        </w:rPr>
      </w:pPr>
    </w:p>
    <w:p w14:paraId="221DE720" w14:textId="6CE41D61" w:rsidR="00462F6A" w:rsidRPr="00F83CA0" w:rsidRDefault="00462F6A" w:rsidP="00F164E9">
      <w:pPr>
        <w:rPr>
          <w:rFonts w:ascii="Times New Roman" w:hAnsi="Times New Roman" w:cs="Times New Roman"/>
        </w:rPr>
      </w:pPr>
      <w:r w:rsidRPr="00F83CA0">
        <w:rPr>
          <w:rFonts w:ascii="Times New Roman" w:hAnsi="Times New Roman" w:cs="Times New Roman"/>
        </w:rPr>
        <w:t>H3a:</w:t>
      </w:r>
      <w:r w:rsidR="00F164E9">
        <w:rPr>
          <w:rFonts w:ascii="Times New Roman" w:hAnsi="Times New Roman" w:cs="Times New Roman"/>
        </w:rPr>
        <w:t xml:space="preserve"> </w:t>
      </w:r>
      <w:r w:rsidR="00F164E9" w:rsidRPr="00F164E9">
        <w:rPr>
          <w:rFonts w:ascii="Times New Roman" w:hAnsi="Times New Roman" w:cs="Times New Roman"/>
        </w:rPr>
        <w:t>A</w:t>
      </w:r>
      <w:r w:rsidR="00AC5F26">
        <w:rPr>
          <w:rFonts w:ascii="Times New Roman" w:hAnsi="Times New Roman" w:cs="Times New Roman"/>
        </w:rPr>
        <w:t>pp usage</w:t>
      </w:r>
      <w:r w:rsidR="00F164E9" w:rsidRPr="00F164E9">
        <w:rPr>
          <w:rFonts w:ascii="Times New Roman" w:hAnsi="Times New Roman" w:cs="Times New Roman"/>
        </w:rPr>
        <w:t xml:space="preserve"> weaken</w:t>
      </w:r>
      <w:r w:rsidR="005D5746">
        <w:rPr>
          <w:rFonts w:ascii="Times New Roman" w:hAnsi="Times New Roman" w:cs="Times New Roman"/>
        </w:rPr>
        <w:t>s</w:t>
      </w:r>
      <w:r w:rsidR="00F164E9" w:rsidRPr="00F164E9">
        <w:rPr>
          <w:rFonts w:ascii="Times New Roman" w:hAnsi="Times New Roman" w:cs="Times New Roman"/>
        </w:rPr>
        <w:t xml:space="preserve"> the relationship between </w:t>
      </w:r>
      <w:r w:rsidR="00AC5F26">
        <w:rPr>
          <w:rFonts w:ascii="Times New Roman" w:hAnsi="Times New Roman" w:cs="Times New Roman"/>
        </w:rPr>
        <w:t>average driving speed</w:t>
      </w:r>
      <w:r w:rsidR="00F164E9" w:rsidRPr="00F164E9">
        <w:rPr>
          <w:rFonts w:ascii="Times New Roman" w:hAnsi="Times New Roman" w:cs="Times New Roman"/>
        </w:rPr>
        <w:t xml:space="preserve"> and </w:t>
      </w:r>
      <w:r w:rsidR="00AC5F26">
        <w:rPr>
          <w:rFonts w:ascii="Times New Roman" w:hAnsi="Times New Roman" w:cs="Times New Roman"/>
        </w:rPr>
        <w:t>fuel consumption</w:t>
      </w:r>
      <w:r w:rsidR="00F164E9" w:rsidRPr="00F164E9">
        <w:rPr>
          <w:rFonts w:ascii="Times New Roman" w:hAnsi="Times New Roman" w:cs="Times New Roman"/>
        </w:rPr>
        <w:t>.</w:t>
      </w:r>
    </w:p>
    <w:p w14:paraId="1B92B1D9" w14:textId="223B1E57" w:rsidR="00462F6A" w:rsidRPr="00F83CA0" w:rsidRDefault="00462F6A" w:rsidP="00BC4955">
      <w:pPr>
        <w:rPr>
          <w:rFonts w:ascii="Times New Roman" w:hAnsi="Times New Roman" w:cs="Times New Roman"/>
        </w:rPr>
      </w:pPr>
      <w:r w:rsidRPr="00F83CA0">
        <w:rPr>
          <w:rFonts w:ascii="Times New Roman" w:hAnsi="Times New Roman" w:cs="Times New Roman"/>
        </w:rPr>
        <w:t xml:space="preserve">H3b: </w:t>
      </w:r>
      <w:r w:rsidR="004D253C" w:rsidRPr="00F164E9">
        <w:rPr>
          <w:rFonts w:ascii="Times New Roman" w:hAnsi="Times New Roman" w:cs="Times New Roman"/>
        </w:rPr>
        <w:t>A</w:t>
      </w:r>
      <w:r w:rsidR="004D253C">
        <w:rPr>
          <w:rFonts w:ascii="Times New Roman" w:hAnsi="Times New Roman" w:cs="Times New Roman"/>
        </w:rPr>
        <w:t>pp usage</w:t>
      </w:r>
      <w:r w:rsidR="004D253C" w:rsidRPr="00F164E9">
        <w:rPr>
          <w:rFonts w:ascii="Times New Roman" w:hAnsi="Times New Roman" w:cs="Times New Roman"/>
        </w:rPr>
        <w:t xml:space="preserve"> weaken</w:t>
      </w:r>
      <w:r w:rsidR="005D5746">
        <w:rPr>
          <w:rFonts w:ascii="Times New Roman" w:hAnsi="Times New Roman" w:cs="Times New Roman"/>
        </w:rPr>
        <w:t>s</w:t>
      </w:r>
      <w:r w:rsidR="004D253C" w:rsidRPr="00F164E9">
        <w:rPr>
          <w:rFonts w:ascii="Times New Roman" w:hAnsi="Times New Roman" w:cs="Times New Roman"/>
        </w:rPr>
        <w:t xml:space="preserve"> the relationship between</w:t>
      </w:r>
      <w:r w:rsidR="004D253C">
        <w:rPr>
          <w:rFonts w:ascii="Times New Roman" w:hAnsi="Times New Roman" w:cs="Times New Roman"/>
        </w:rPr>
        <w:t xml:space="preserve"> speed change</w:t>
      </w:r>
      <w:r w:rsidR="004D253C" w:rsidRPr="00F164E9">
        <w:rPr>
          <w:rFonts w:ascii="Times New Roman" w:hAnsi="Times New Roman" w:cs="Times New Roman"/>
        </w:rPr>
        <w:t xml:space="preserve"> and </w:t>
      </w:r>
      <w:r w:rsidR="004D253C">
        <w:rPr>
          <w:rFonts w:ascii="Times New Roman" w:hAnsi="Times New Roman" w:cs="Times New Roman"/>
        </w:rPr>
        <w:t>fuel consumption</w:t>
      </w:r>
      <w:r w:rsidR="004D253C" w:rsidRPr="00F164E9">
        <w:rPr>
          <w:rFonts w:ascii="Times New Roman" w:hAnsi="Times New Roman" w:cs="Times New Roman"/>
        </w:rPr>
        <w:t>.</w:t>
      </w:r>
    </w:p>
    <w:p w14:paraId="71373C65" w14:textId="77777777" w:rsidR="009158BE" w:rsidRPr="00DB4227" w:rsidRDefault="009158BE" w:rsidP="00BC4955">
      <w:pPr>
        <w:rPr>
          <w:rFonts w:ascii="Times New Roman" w:hAnsi="Times New Roman" w:cs="Times New Roman"/>
          <w:color w:val="D0CECE" w:themeColor="background2" w:themeShade="E6"/>
        </w:rPr>
      </w:pPr>
    </w:p>
    <w:p w14:paraId="3A3687B8" w14:textId="1680EBAA" w:rsidR="00FB5EA1" w:rsidRPr="00A32C23" w:rsidRDefault="00C34B01" w:rsidP="00BC4955">
      <w:pPr>
        <w:rPr>
          <w:rFonts w:ascii="Times New Roman" w:hAnsi="Times New Roman" w:cs="Times New Roman"/>
          <w:color w:val="FF0000"/>
          <w:sz w:val="22"/>
          <w:szCs w:val="24"/>
        </w:rPr>
      </w:pPr>
      <w:r w:rsidRPr="00A32C23">
        <w:rPr>
          <w:rFonts w:ascii="Times New Roman" w:hAnsi="Times New Roman" w:cs="Times New Roman"/>
          <w:sz w:val="28"/>
          <w:szCs w:val="32"/>
        </w:rPr>
        <w:t xml:space="preserve">5 </w:t>
      </w:r>
      <w:r w:rsidR="00413067" w:rsidRPr="00A32C23">
        <w:rPr>
          <w:rFonts w:ascii="Times New Roman" w:hAnsi="Times New Roman" w:cs="Times New Roman"/>
          <w:sz w:val="28"/>
          <w:szCs w:val="32"/>
        </w:rPr>
        <w:t>Methodology</w:t>
      </w:r>
    </w:p>
    <w:p w14:paraId="2A3B8BDC" w14:textId="34E04B71" w:rsidR="00413541" w:rsidRPr="00A32C23" w:rsidRDefault="00413541" w:rsidP="00BC4955">
      <w:pPr>
        <w:rPr>
          <w:rFonts w:ascii="Times New Roman" w:hAnsi="Times New Roman" w:cs="Times New Roman"/>
          <w:color w:val="FF0000"/>
          <w:sz w:val="22"/>
          <w:szCs w:val="24"/>
        </w:rPr>
      </w:pPr>
      <w:r w:rsidRPr="00A32C23">
        <w:rPr>
          <w:rFonts w:ascii="Times New Roman" w:hAnsi="Times New Roman" w:cs="Times New Roman" w:hint="eastAsia"/>
          <w:color w:val="FF0000"/>
          <w:sz w:val="22"/>
          <w:szCs w:val="24"/>
        </w:rPr>
        <w:t>D</w:t>
      </w:r>
      <w:r w:rsidRPr="00A32C23">
        <w:rPr>
          <w:rFonts w:ascii="Times New Roman" w:hAnsi="Times New Roman" w:cs="Times New Roman"/>
          <w:color w:val="FF0000"/>
          <w:sz w:val="22"/>
          <w:szCs w:val="24"/>
        </w:rPr>
        <w:t>ata collection</w:t>
      </w:r>
    </w:p>
    <w:p w14:paraId="4B10A8F9" w14:textId="2B4A3D47" w:rsidR="00066143" w:rsidRDefault="00A8205A" w:rsidP="00BC4955">
      <w:pPr>
        <w:rPr>
          <w:rFonts w:ascii="Times New Roman" w:hAnsi="Times New Roman" w:cs="Times New Roman"/>
          <w:sz w:val="22"/>
          <w:szCs w:val="24"/>
        </w:rPr>
      </w:pPr>
      <w:r w:rsidRPr="00A32C23">
        <w:rPr>
          <w:rFonts w:ascii="Times New Roman" w:hAnsi="Times New Roman" w:cs="Times New Roman"/>
          <w:sz w:val="22"/>
          <w:szCs w:val="24"/>
        </w:rPr>
        <w:t xml:space="preserve">This research observed </w:t>
      </w:r>
      <w:r w:rsidR="00E21F59" w:rsidRPr="00A32C23">
        <w:rPr>
          <w:rFonts w:ascii="Times New Roman" w:hAnsi="Times New Roman" w:cs="Times New Roman"/>
          <w:sz w:val="22"/>
          <w:szCs w:val="24"/>
        </w:rPr>
        <w:t xml:space="preserve">400 different </w:t>
      </w:r>
      <w:r w:rsidR="000E2B6D" w:rsidRPr="00A32C23">
        <w:rPr>
          <w:rFonts w:ascii="Times New Roman" w:hAnsi="Times New Roman" w:cs="Times New Roman"/>
          <w:sz w:val="22"/>
          <w:szCs w:val="24"/>
        </w:rPr>
        <w:t xml:space="preserve">taxi </w:t>
      </w:r>
      <w:r w:rsidR="00E21F59" w:rsidRPr="00A32C23">
        <w:rPr>
          <w:rFonts w:ascii="Times New Roman" w:hAnsi="Times New Roman" w:cs="Times New Roman"/>
          <w:sz w:val="22"/>
          <w:szCs w:val="24"/>
        </w:rPr>
        <w:t>drivers using a driving-assistant app named “</w:t>
      </w:r>
      <w:proofErr w:type="spellStart"/>
      <w:r w:rsidR="00E21F59" w:rsidRPr="00A32C23">
        <w:rPr>
          <w:rFonts w:ascii="Times New Roman" w:hAnsi="Times New Roman" w:cs="Times New Roman"/>
          <w:sz w:val="22"/>
          <w:szCs w:val="24"/>
        </w:rPr>
        <w:t>hujiabao</w:t>
      </w:r>
      <w:proofErr w:type="spellEnd"/>
      <w:r w:rsidR="00E21F59" w:rsidRPr="00A32C23">
        <w:rPr>
          <w:rFonts w:ascii="Times New Roman" w:hAnsi="Times New Roman" w:cs="Times New Roman"/>
          <w:sz w:val="22"/>
          <w:szCs w:val="24"/>
        </w:rPr>
        <w:t xml:space="preserve">” over 16 months. </w:t>
      </w:r>
      <w:r w:rsidR="008F7606" w:rsidRPr="00A32C23">
        <w:rPr>
          <w:rFonts w:ascii="Times New Roman" w:hAnsi="Times New Roman" w:cs="Times New Roman"/>
          <w:sz w:val="22"/>
          <w:szCs w:val="24"/>
        </w:rPr>
        <w:t xml:space="preserve">Drivers were asked to </w:t>
      </w:r>
      <w:r w:rsidR="00FC37C5" w:rsidRPr="00A32C23">
        <w:rPr>
          <w:rFonts w:ascii="Times New Roman" w:hAnsi="Times New Roman" w:cs="Times New Roman"/>
          <w:sz w:val="22"/>
          <w:szCs w:val="24"/>
        </w:rPr>
        <w:t xml:space="preserve">register demographic information </w:t>
      </w:r>
      <w:r w:rsidR="00E21F59" w:rsidRPr="00A32C23">
        <w:rPr>
          <w:rFonts w:ascii="Times New Roman" w:hAnsi="Times New Roman" w:cs="Times New Roman"/>
          <w:sz w:val="22"/>
          <w:szCs w:val="24"/>
        </w:rPr>
        <w:t xml:space="preserve">such as age, gender, </w:t>
      </w:r>
      <w:r w:rsidR="00A01830" w:rsidRPr="00A32C23">
        <w:rPr>
          <w:rFonts w:ascii="Times New Roman" w:hAnsi="Times New Roman" w:cs="Times New Roman"/>
          <w:sz w:val="22"/>
          <w:szCs w:val="24"/>
        </w:rPr>
        <w:t xml:space="preserve">permanent address and </w:t>
      </w:r>
      <w:r w:rsidR="00E21F59" w:rsidRPr="00A32C23">
        <w:rPr>
          <w:rFonts w:ascii="Times New Roman" w:hAnsi="Times New Roman" w:cs="Times New Roman"/>
          <w:sz w:val="22"/>
          <w:szCs w:val="24"/>
        </w:rPr>
        <w:t>type</w:t>
      </w:r>
      <w:r w:rsidR="000D37DD" w:rsidRPr="00A32C23">
        <w:rPr>
          <w:rFonts w:ascii="Times New Roman" w:hAnsi="Times New Roman" w:cs="Times New Roman"/>
          <w:sz w:val="22"/>
          <w:szCs w:val="24"/>
        </w:rPr>
        <w:t>s</w:t>
      </w:r>
      <w:r w:rsidR="00E21F59" w:rsidRPr="00A32C23">
        <w:rPr>
          <w:rFonts w:ascii="Times New Roman" w:hAnsi="Times New Roman" w:cs="Times New Roman"/>
          <w:sz w:val="22"/>
          <w:szCs w:val="24"/>
        </w:rPr>
        <w:t xml:space="preserve"> of </w:t>
      </w:r>
      <w:r w:rsidR="00F324E2" w:rsidRPr="00A32C23">
        <w:rPr>
          <w:rFonts w:ascii="Times New Roman" w:hAnsi="Times New Roman" w:cs="Times New Roman"/>
          <w:sz w:val="22"/>
          <w:szCs w:val="24"/>
        </w:rPr>
        <w:t xml:space="preserve">their </w:t>
      </w:r>
      <w:r w:rsidR="00E21F59" w:rsidRPr="00A32C23">
        <w:rPr>
          <w:rFonts w:ascii="Times New Roman" w:hAnsi="Times New Roman" w:cs="Times New Roman"/>
          <w:sz w:val="22"/>
          <w:szCs w:val="24"/>
        </w:rPr>
        <w:t>car</w:t>
      </w:r>
      <w:r w:rsidR="00F324E2" w:rsidRPr="00A32C23">
        <w:rPr>
          <w:rFonts w:ascii="Times New Roman" w:hAnsi="Times New Roman" w:cs="Times New Roman"/>
          <w:sz w:val="22"/>
          <w:szCs w:val="24"/>
        </w:rPr>
        <w:t>s</w:t>
      </w:r>
      <w:r w:rsidR="00E21F59" w:rsidRPr="00A32C23">
        <w:rPr>
          <w:rFonts w:ascii="Times New Roman" w:hAnsi="Times New Roman" w:cs="Times New Roman"/>
          <w:sz w:val="22"/>
          <w:szCs w:val="24"/>
        </w:rPr>
        <w:t>.</w:t>
      </w:r>
      <w:r w:rsidR="00330FD0" w:rsidRPr="00A32C23">
        <w:rPr>
          <w:rFonts w:ascii="Times New Roman" w:hAnsi="Times New Roman" w:cs="Times New Roman"/>
          <w:sz w:val="22"/>
          <w:szCs w:val="24"/>
        </w:rPr>
        <w:t xml:space="preserve"> Their</w:t>
      </w:r>
      <w:r w:rsidR="006F0779" w:rsidRPr="00A32C23">
        <w:rPr>
          <w:rFonts w:ascii="Times New Roman" w:hAnsi="Times New Roman" w:cs="Times New Roman"/>
          <w:sz w:val="22"/>
          <w:szCs w:val="24"/>
        </w:rPr>
        <w:t xml:space="preserve"> usage behavior</w:t>
      </w:r>
      <w:r w:rsidR="00330FD0" w:rsidRPr="00A32C23">
        <w:rPr>
          <w:rFonts w:ascii="Times New Roman" w:hAnsi="Times New Roman" w:cs="Times New Roman"/>
          <w:sz w:val="22"/>
          <w:szCs w:val="24"/>
        </w:rPr>
        <w:t>s</w:t>
      </w:r>
      <w:r w:rsidR="006F0779" w:rsidRPr="00A32C23">
        <w:rPr>
          <w:rFonts w:ascii="Times New Roman" w:hAnsi="Times New Roman" w:cs="Times New Roman"/>
          <w:sz w:val="22"/>
          <w:szCs w:val="24"/>
        </w:rPr>
        <w:t xml:space="preserve"> w</w:t>
      </w:r>
      <w:r w:rsidR="00330FD0" w:rsidRPr="00A32C23">
        <w:rPr>
          <w:rFonts w:ascii="Times New Roman" w:hAnsi="Times New Roman" w:cs="Times New Roman"/>
          <w:sz w:val="22"/>
          <w:szCs w:val="24"/>
        </w:rPr>
        <w:t>ere</w:t>
      </w:r>
      <w:r w:rsidR="006F0779" w:rsidRPr="00A32C23">
        <w:rPr>
          <w:rFonts w:ascii="Times New Roman" w:hAnsi="Times New Roman" w:cs="Times New Roman"/>
          <w:sz w:val="22"/>
          <w:szCs w:val="24"/>
        </w:rPr>
        <w:t xml:space="preserve"> recorded once they open the app</w:t>
      </w:r>
      <w:r w:rsidR="001A1C19" w:rsidRPr="00A32C23">
        <w:rPr>
          <w:rFonts w:ascii="Times New Roman" w:hAnsi="Times New Roman" w:cs="Times New Roman"/>
          <w:sz w:val="22"/>
          <w:szCs w:val="24"/>
        </w:rPr>
        <w:t xml:space="preserve"> in a given day</w:t>
      </w:r>
      <w:r w:rsidR="006F0779" w:rsidRPr="00A32C23">
        <w:rPr>
          <w:rFonts w:ascii="Times New Roman" w:hAnsi="Times New Roman" w:cs="Times New Roman"/>
          <w:sz w:val="22"/>
          <w:szCs w:val="24"/>
        </w:rPr>
        <w:t xml:space="preserve">. </w:t>
      </w:r>
      <w:r w:rsidR="00015E29" w:rsidRPr="00A32C23">
        <w:rPr>
          <w:rFonts w:ascii="Times New Roman" w:hAnsi="Times New Roman" w:cs="Times New Roman"/>
          <w:sz w:val="22"/>
          <w:szCs w:val="24"/>
        </w:rPr>
        <w:t xml:space="preserve">Data sets for </w:t>
      </w:r>
      <w:r w:rsidR="008F571E" w:rsidRPr="00A32C23">
        <w:rPr>
          <w:rFonts w:ascii="Times New Roman" w:hAnsi="Times New Roman" w:cs="Times New Roman"/>
          <w:sz w:val="22"/>
          <w:szCs w:val="24"/>
        </w:rPr>
        <w:t>driving behaviors</w:t>
      </w:r>
      <w:r w:rsidR="00015E29" w:rsidRPr="00A32C23">
        <w:rPr>
          <w:rFonts w:ascii="Times New Roman" w:hAnsi="Times New Roman" w:cs="Times New Roman"/>
          <w:sz w:val="22"/>
          <w:szCs w:val="24"/>
        </w:rPr>
        <w:t xml:space="preserve"> were collected </w:t>
      </w:r>
      <w:r w:rsidR="00C60CED" w:rsidRPr="00A32C23">
        <w:rPr>
          <w:rFonts w:ascii="Times New Roman" w:hAnsi="Times New Roman" w:cs="Times New Roman"/>
          <w:sz w:val="22"/>
          <w:szCs w:val="24"/>
        </w:rPr>
        <w:t>using</w:t>
      </w:r>
      <w:r w:rsidR="006679E8" w:rsidRPr="00A32C23">
        <w:rPr>
          <w:rFonts w:ascii="Times New Roman" w:hAnsi="Times New Roman" w:cs="Times New Roman"/>
          <w:sz w:val="22"/>
          <w:szCs w:val="24"/>
        </w:rPr>
        <w:t xml:space="preserve"> </w:t>
      </w:r>
      <w:r w:rsidR="00343B3A" w:rsidRPr="00A32C23">
        <w:rPr>
          <w:rFonts w:ascii="Times New Roman" w:hAnsi="Times New Roman" w:cs="Times New Roman"/>
          <w:sz w:val="22"/>
          <w:szCs w:val="24"/>
        </w:rPr>
        <w:t>on-board device</w:t>
      </w:r>
      <w:r w:rsidR="00CF1111" w:rsidRPr="00A32C23">
        <w:rPr>
          <w:rFonts w:ascii="Times New Roman" w:hAnsi="Times New Roman" w:cs="Times New Roman"/>
          <w:sz w:val="22"/>
          <w:szCs w:val="24"/>
        </w:rPr>
        <w:t>s</w:t>
      </w:r>
      <w:r w:rsidR="00343B3A" w:rsidRPr="00A32C23">
        <w:rPr>
          <w:rFonts w:ascii="Times New Roman" w:hAnsi="Times New Roman" w:cs="Times New Roman"/>
          <w:sz w:val="22"/>
          <w:szCs w:val="24"/>
        </w:rPr>
        <w:t xml:space="preserve"> (</w:t>
      </w:r>
      <w:r w:rsidR="00F27B32" w:rsidRPr="00A32C23">
        <w:rPr>
          <w:rFonts w:ascii="Times New Roman" w:hAnsi="Times New Roman" w:cs="Times New Roman"/>
          <w:sz w:val="22"/>
          <w:szCs w:val="24"/>
        </w:rPr>
        <w:t>OBD</w:t>
      </w:r>
      <w:r w:rsidR="00343B3A" w:rsidRPr="00A32C23">
        <w:rPr>
          <w:rFonts w:ascii="Times New Roman" w:hAnsi="Times New Roman" w:cs="Times New Roman"/>
          <w:sz w:val="22"/>
          <w:szCs w:val="24"/>
        </w:rPr>
        <w:t>)</w:t>
      </w:r>
      <w:r w:rsidR="00CF1111" w:rsidRPr="00A32C23">
        <w:rPr>
          <w:rFonts w:ascii="Times New Roman" w:hAnsi="Times New Roman" w:cs="Times New Roman"/>
          <w:sz w:val="22"/>
          <w:szCs w:val="24"/>
        </w:rPr>
        <w:t>.</w:t>
      </w:r>
      <w:r w:rsidR="00FA21D9" w:rsidRPr="00A32C23">
        <w:rPr>
          <w:rFonts w:ascii="Times New Roman" w:hAnsi="Times New Roman" w:cs="Times New Roman"/>
          <w:sz w:val="24"/>
          <w:szCs w:val="28"/>
        </w:rPr>
        <w:t xml:space="preserve"> </w:t>
      </w:r>
      <w:r w:rsidR="00FA21D9" w:rsidRPr="00A32C23">
        <w:rPr>
          <w:rFonts w:ascii="Times New Roman" w:hAnsi="Times New Roman" w:cs="Times New Roman"/>
          <w:szCs w:val="21"/>
        </w:rPr>
        <w:t xml:space="preserve">The OBD system is designed to capture detailed driving information such as vehicle speed, engine rpm, engine coolant temperature, diagnostic trouble codes, fuel consumption, etc. </w:t>
      </w:r>
      <w:r w:rsidR="00116AB8">
        <w:rPr>
          <w:rFonts w:ascii="Times New Roman" w:hAnsi="Times New Roman" w:cs="Times New Roman"/>
          <w:szCs w:val="21"/>
        </w:rPr>
        <w:fldChar w:fldCharType="begin"/>
      </w:r>
      <w:r w:rsidR="00116AB8">
        <w:rPr>
          <w:rFonts w:ascii="Times New Roman" w:hAnsi="Times New Roman" w:cs="Times New Roman"/>
          <w:szCs w:val="21"/>
        </w:rPr>
        <w:instrText xml:space="preserve"> ADDIN EN.CITE &lt;EndNote&gt;&lt;Cite&gt;&lt;Author&gt;Bian&lt;/Author&gt;&lt;Year&gt;2018&lt;/Year&gt;&lt;RecNum&gt;411&lt;/RecNum&gt;&lt;DisplayText&gt;(Bian et al. 2018)&lt;/DisplayText&gt;&lt;record&gt;&lt;rec-number&gt;411&lt;/rec-number&gt;&lt;foreign-keys&gt;&lt;key app="EN" db-id="xx2sdxzxyppx5jedtfkvpvsn9sve2252dadz" timestamp="1643421697"&gt;411&lt;/key&gt;&lt;/foreign-keys&gt;&lt;ref-type name="Journal Article"&gt;17&lt;/ref-type&gt;&lt;contributors&gt;&lt;authors&gt;&lt;author&gt;Bian, Yiyang&lt;/author&gt;&lt;author&gt;Yang, Chen&lt;/author&gt;&lt;author&gt;Zhao, J Leon&lt;/author&gt;&lt;author&gt;Liang, Liang&lt;/author&gt;&lt;/authors&gt;&lt;/contributors&gt;&lt;titles&gt;&lt;title&gt;Good drivers pay less: A study of usage-based vehicle insurance models&lt;/title&gt;&lt;secondary-title&gt;Transportation research part A: policy and practice&lt;/secondary-title&gt;&lt;/titles&gt;&lt;periodical&gt;&lt;full-title&gt;Transportation research part A: policy and practice&lt;/full-title&gt;&lt;/periodical&gt;&lt;pages&gt;20-34&lt;/pages&gt;&lt;volume&gt;107&lt;/volume&gt;&lt;dates&gt;&lt;year&gt;2018&lt;/year&gt;&lt;/dates&gt;&lt;isbn&gt;0965-8564&lt;/isbn&gt;&lt;urls&gt;&lt;/urls&gt;&lt;/record&gt;&lt;/Cite&gt;&lt;/EndNote&gt;</w:instrText>
      </w:r>
      <w:r w:rsidR="00116AB8">
        <w:rPr>
          <w:rFonts w:ascii="Times New Roman" w:hAnsi="Times New Roman" w:cs="Times New Roman"/>
          <w:szCs w:val="21"/>
        </w:rPr>
        <w:fldChar w:fldCharType="separate"/>
      </w:r>
      <w:r w:rsidR="00116AB8">
        <w:rPr>
          <w:rFonts w:ascii="Times New Roman" w:hAnsi="Times New Roman" w:cs="Times New Roman"/>
          <w:noProof/>
          <w:szCs w:val="21"/>
        </w:rPr>
        <w:t>(Bian et al. 2018)</w:t>
      </w:r>
      <w:r w:rsidR="00116AB8">
        <w:rPr>
          <w:rFonts w:ascii="Times New Roman" w:hAnsi="Times New Roman" w:cs="Times New Roman"/>
          <w:szCs w:val="21"/>
        </w:rPr>
        <w:fldChar w:fldCharType="end"/>
      </w:r>
      <w:r w:rsidR="0083432F" w:rsidRPr="00A32C23">
        <w:rPr>
          <w:rFonts w:ascii="Times New Roman" w:hAnsi="Times New Roman" w:cs="Times New Roman"/>
          <w:szCs w:val="21"/>
        </w:rPr>
        <w:t xml:space="preserve">, and it </w:t>
      </w:r>
      <w:r w:rsidR="008A2564" w:rsidRPr="00A32C23">
        <w:rPr>
          <w:rFonts w:ascii="Times New Roman" w:hAnsi="Times New Roman" w:cs="Times New Roman"/>
          <w:szCs w:val="21"/>
        </w:rPr>
        <w:t xml:space="preserve">starts to be </w:t>
      </w:r>
      <w:r w:rsidR="001A2B88" w:rsidRPr="00A32C23">
        <w:rPr>
          <w:rFonts w:ascii="Times New Roman" w:hAnsi="Times New Roman" w:cs="Times New Roman"/>
          <w:szCs w:val="21"/>
        </w:rPr>
        <w:t xml:space="preserve">used </w:t>
      </w:r>
      <w:r w:rsidR="00CF1111" w:rsidRPr="00A32C23">
        <w:rPr>
          <w:rFonts w:ascii="Times New Roman" w:hAnsi="Times New Roman" w:cs="Times New Roman"/>
          <w:szCs w:val="21"/>
        </w:rPr>
        <w:t>in research</w:t>
      </w:r>
      <w:r w:rsidR="0083432F" w:rsidRPr="00A32C23">
        <w:rPr>
          <w:rFonts w:ascii="Times New Roman" w:hAnsi="Times New Roman" w:cs="Times New Roman"/>
          <w:szCs w:val="21"/>
        </w:rPr>
        <w:t xml:space="preserve"> recently</w:t>
      </w:r>
      <w:r w:rsidR="00523DCA">
        <w:rPr>
          <w:rFonts w:ascii="Times New Roman" w:hAnsi="Times New Roman" w:cs="Times New Roman"/>
          <w:szCs w:val="21"/>
        </w:rPr>
        <w:t xml:space="preserve"> </w:t>
      </w:r>
      <w:r w:rsidR="00523DCA">
        <w:rPr>
          <w:rFonts w:ascii="Times New Roman" w:hAnsi="Times New Roman" w:cs="Times New Roman"/>
          <w:szCs w:val="21"/>
        </w:rPr>
        <w:fldChar w:fldCharType="begin"/>
      </w:r>
      <w:r w:rsidR="00523DCA">
        <w:rPr>
          <w:rFonts w:ascii="Times New Roman" w:hAnsi="Times New Roman" w:cs="Times New Roman"/>
          <w:szCs w:val="21"/>
        </w:rPr>
        <w:instrText xml:space="preserve"> ADDIN EN.CITE &lt;EndNote&gt;&lt;Cite&gt;&lt;Author&gt;Yang&lt;/Author&gt;&lt;Year&gt;2016&lt;/Year&gt;&lt;RecNum&gt;403&lt;/RecNum&gt;&lt;DisplayText&gt;(Chen et al. 2015; Yang et al. 2016)&lt;/DisplayText&gt;&lt;record&gt;&lt;rec-number&gt;403&lt;/rec-number&gt;&lt;foreign-keys&gt;&lt;key app="EN" db-id="xx2sdxzxyppx5jedtfkvpvsn9sve2252dadz" timestamp="1642586121"&gt;403&lt;/key&gt;&lt;/foreign-keys&gt;&lt;ref-type name="Journal Article"&gt;17&lt;/ref-type&gt;&lt;contributors&gt;&lt;authors&gt;&lt;author&gt;Yang, Liuhanzi&lt;/author&gt;&lt;author&gt;Zhang, Shaojun&lt;/author&gt;&lt;author&gt;Wu, Ye&lt;/author&gt;&lt;author&gt;Chen, Qizheng&lt;/author&gt;&lt;author&gt;Niu, Tianlin&lt;/author&gt;&lt;author&gt;Huang, Xu&lt;/author&gt;&lt;author&gt;Zhang, Shida&lt;/author&gt;&lt;author&gt;Zhang, Liangjun&lt;/author&gt;&lt;author&gt;Zhou, Yu&lt;/author&gt;&lt;author&gt;Hao, Jiming&lt;/author&gt;&lt;/authors&gt;&lt;/contributors&gt;&lt;titles&gt;&lt;title&gt;Evaluating real-world CO2 and NOX emissions for public transit buses using a remote wireless on-board diagnostic (OBD) approach&lt;/title&gt;&lt;secondary-title&gt;Environmental pollution&lt;/secondary-title&gt;&lt;/titles&gt;&lt;periodical&gt;&lt;full-title&gt;Environmental Pollution&lt;/full-title&gt;&lt;/periodical&gt;&lt;pages&gt;453-462&lt;/pages&gt;&lt;volume&gt;218&lt;/volume&gt;&lt;dates&gt;&lt;year&gt;2016&lt;/year&gt;&lt;/dates&gt;&lt;isbn&gt;0269-7491&lt;/isbn&gt;&lt;urls&gt;&lt;/urls&gt;&lt;/record&gt;&lt;/Cite&gt;&lt;Cite&gt;&lt;Author&gt;Chen&lt;/Author&gt;&lt;Year&gt;2015&lt;/Year&gt;&lt;RecNum&gt;398&lt;/RecNum&gt;&lt;record&gt;&lt;rec-number&gt;398&lt;/rec-number&gt;&lt;foreign-keys&gt;&lt;key app="EN" db-id="xx2sdxzxyppx5jedtfkvpvsn9sve2252dadz" timestamp="1642585930"&gt;398&lt;/key&gt;&lt;/foreign-keys&gt;&lt;ref-type name="Conference Proceedings"&gt;10&lt;/ref-type&gt;&lt;contributors&gt;&lt;authors&gt;&lt;author&gt;Chen, Shi-Huang&lt;/author&gt;&lt;author&gt;Pan, Jeng-Shyang&lt;/author&gt;&lt;author&gt;Lu, Kaixuan&lt;/author&gt;&lt;/authors&gt;&lt;/contributors&gt;&lt;titles&gt;&lt;title&gt;Driving behavior analysis based on vehicle OBD information and adaboost algorithms&lt;/title&gt;&lt;secondary-title&gt;Proceedings of the international multiconference of engineers and computer scientists&lt;/secondary-title&gt;&lt;/titles&gt;&lt;pages&gt;18-20&lt;/pages&gt;&lt;volume&gt;1&lt;/volume&gt;&lt;dates&gt;&lt;year&gt;2015&lt;/year&gt;&lt;/dates&gt;&lt;urls&gt;&lt;/urls&gt;&lt;/record&gt;&lt;/Cite&gt;&lt;/EndNote&gt;</w:instrText>
      </w:r>
      <w:r w:rsidR="00523DCA">
        <w:rPr>
          <w:rFonts w:ascii="Times New Roman" w:hAnsi="Times New Roman" w:cs="Times New Roman"/>
          <w:szCs w:val="21"/>
        </w:rPr>
        <w:fldChar w:fldCharType="separate"/>
      </w:r>
      <w:r w:rsidR="00523DCA">
        <w:rPr>
          <w:rFonts w:ascii="Times New Roman" w:hAnsi="Times New Roman" w:cs="Times New Roman"/>
          <w:noProof/>
          <w:szCs w:val="21"/>
        </w:rPr>
        <w:t>(Chen et al. 2015; Yang et al. 2016)</w:t>
      </w:r>
      <w:r w:rsidR="00523DCA">
        <w:rPr>
          <w:rFonts w:ascii="Times New Roman" w:hAnsi="Times New Roman" w:cs="Times New Roman"/>
          <w:szCs w:val="21"/>
        </w:rPr>
        <w:fldChar w:fldCharType="end"/>
      </w:r>
      <w:r w:rsidR="00CF1111" w:rsidRPr="00A32C23">
        <w:rPr>
          <w:rFonts w:ascii="Times New Roman" w:hAnsi="Times New Roman" w:cs="Times New Roman"/>
          <w:szCs w:val="21"/>
        </w:rPr>
        <w:t>.</w:t>
      </w:r>
      <w:r w:rsidR="00A32C23" w:rsidRPr="00A32C23">
        <w:rPr>
          <w:rFonts w:ascii="Times New Roman" w:hAnsi="Times New Roman" w:cs="Times New Roman"/>
          <w:szCs w:val="21"/>
        </w:rPr>
        <w:t xml:space="preserve"> </w:t>
      </w:r>
      <w:r w:rsidR="00A32C23" w:rsidRPr="00A32C23">
        <w:rPr>
          <w:rFonts w:ascii="Times New Roman" w:hAnsi="Times New Roman" w:cs="Times New Roman" w:hint="eastAsia"/>
          <w:sz w:val="22"/>
          <w:szCs w:val="24"/>
        </w:rPr>
        <w:t>T</w:t>
      </w:r>
      <w:r w:rsidR="00A32C23" w:rsidRPr="00A32C23">
        <w:rPr>
          <w:rFonts w:ascii="Times New Roman" w:hAnsi="Times New Roman" w:cs="Times New Roman"/>
          <w:sz w:val="22"/>
          <w:szCs w:val="24"/>
        </w:rPr>
        <w:t>hen</w:t>
      </w:r>
      <w:r w:rsidR="006958A4" w:rsidRPr="00A32C23">
        <w:rPr>
          <w:rFonts w:ascii="Times New Roman" w:hAnsi="Times New Roman" w:cs="Times New Roman"/>
          <w:sz w:val="22"/>
          <w:szCs w:val="24"/>
        </w:rPr>
        <w:t xml:space="preserve"> </w:t>
      </w:r>
      <w:r w:rsidR="00770691" w:rsidRPr="00A32C23">
        <w:rPr>
          <w:rFonts w:ascii="Times New Roman" w:hAnsi="Times New Roman" w:cs="Times New Roman"/>
          <w:sz w:val="22"/>
          <w:szCs w:val="24"/>
        </w:rPr>
        <w:t xml:space="preserve">observations with a </w:t>
      </w:r>
      <w:proofErr w:type="gramStart"/>
      <w:r w:rsidR="00770691" w:rsidRPr="00A32C23">
        <w:rPr>
          <w:rFonts w:ascii="Times New Roman" w:hAnsi="Times New Roman" w:cs="Times New Roman"/>
          <w:sz w:val="22"/>
          <w:szCs w:val="24"/>
        </w:rPr>
        <w:t>0</w:t>
      </w:r>
      <w:r w:rsidR="0048091D" w:rsidRPr="00A32C23">
        <w:rPr>
          <w:rFonts w:ascii="Times New Roman" w:hAnsi="Times New Roman" w:cs="Times New Roman"/>
          <w:sz w:val="22"/>
          <w:szCs w:val="24"/>
        </w:rPr>
        <w:t xml:space="preserve"> mile</w:t>
      </w:r>
      <w:proofErr w:type="gramEnd"/>
      <w:r w:rsidR="0048091D" w:rsidRPr="00A32C23">
        <w:rPr>
          <w:rFonts w:ascii="Times New Roman" w:hAnsi="Times New Roman" w:cs="Times New Roman"/>
          <w:sz w:val="22"/>
          <w:szCs w:val="24"/>
        </w:rPr>
        <w:t xml:space="preserve"> driven</w:t>
      </w:r>
      <w:r w:rsidR="00931AF7">
        <w:rPr>
          <w:rFonts w:ascii="Times New Roman" w:hAnsi="Times New Roman" w:cs="Times New Roman"/>
          <w:sz w:val="22"/>
          <w:szCs w:val="24"/>
        </w:rPr>
        <w:t xml:space="preserve"> record</w:t>
      </w:r>
      <w:r w:rsidR="0048091D" w:rsidRPr="00A32C23">
        <w:rPr>
          <w:rFonts w:ascii="Times New Roman" w:hAnsi="Times New Roman" w:cs="Times New Roman"/>
          <w:sz w:val="22"/>
          <w:szCs w:val="24"/>
        </w:rPr>
        <w:t xml:space="preserve"> on the day are excluded.</w:t>
      </w:r>
      <w:r w:rsidR="006958A4" w:rsidRPr="00A32C23">
        <w:rPr>
          <w:rFonts w:ascii="Times New Roman" w:hAnsi="Times New Roman" w:cs="Times New Roman"/>
          <w:sz w:val="22"/>
          <w:szCs w:val="24"/>
        </w:rPr>
        <w:t xml:space="preserve"> </w:t>
      </w:r>
      <w:r w:rsidR="00C95966" w:rsidRPr="00A32C23">
        <w:rPr>
          <w:rFonts w:ascii="Times New Roman" w:hAnsi="Times New Roman" w:cs="Times New Roman"/>
          <w:sz w:val="22"/>
          <w:szCs w:val="24"/>
        </w:rPr>
        <w:t>After merging data sets of app usage behavior and individual driving behavior,</w:t>
      </w:r>
      <w:r w:rsidR="00857676" w:rsidRPr="00A32C23">
        <w:rPr>
          <w:rFonts w:ascii="Times New Roman" w:hAnsi="Times New Roman" w:cs="Times New Roman"/>
          <w:sz w:val="22"/>
          <w:szCs w:val="24"/>
        </w:rPr>
        <w:t xml:space="preserve"> we </w:t>
      </w:r>
      <w:proofErr w:type="spellStart"/>
      <w:r w:rsidR="00857676" w:rsidRPr="00A32C23">
        <w:rPr>
          <w:rFonts w:ascii="Times New Roman" w:hAnsi="Times New Roman" w:cs="Times New Roman"/>
          <w:sz w:val="22"/>
          <w:szCs w:val="24"/>
        </w:rPr>
        <w:t>winsorized</w:t>
      </w:r>
      <w:proofErr w:type="spellEnd"/>
      <w:r w:rsidR="00857676" w:rsidRPr="00A32C23">
        <w:rPr>
          <w:rFonts w:ascii="Times New Roman" w:hAnsi="Times New Roman" w:cs="Times New Roman"/>
          <w:sz w:val="22"/>
          <w:szCs w:val="24"/>
        </w:rPr>
        <w:t xml:space="preserve"> the quantity of fuel consumed at the 1 percent level </w:t>
      </w:r>
      <w:r w:rsidR="00857676" w:rsidRPr="00A32C23">
        <w:rPr>
          <w:rFonts w:ascii="Times New Roman" w:hAnsi="Times New Roman" w:cs="Times New Roman"/>
          <w:sz w:val="22"/>
          <w:szCs w:val="24"/>
        </w:rPr>
        <w:fldChar w:fldCharType="begin"/>
      </w:r>
      <w:r w:rsidR="00857676" w:rsidRPr="00A32C23">
        <w:rPr>
          <w:rFonts w:ascii="Times New Roman" w:hAnsi="Times New Roman" w:cs="Times New Roman"/>
          <w:sz w:val="22"/>
          <w:szCs w:val="24"/>
        </w:rPr>
        <w:instrText xml:space="preserve"> ADDIN EN.CITE &lt;EndNote&gt;&lt;Cite&gt;&lt;Author&gt;Tukey&lt;/Author&gt;&lt;Year&gt;1962&lt;/Year&gt;&lt;RecNum&gt;404&lt;/RecNum&gt;&lt;DisplayText&gt;(Tukey 1962)&lt;/DisplayText&gt;&lt;record&gt;&lt;rec-number&gt;404&lt;/rec-number&gt;&lt;foreign-keys&gt;&lt;key app="EN" db-id="xx2sdxzxyppx5jedtfkvpvsn9sve2252dadz" timestamp="1642588582"&gt;404&lt;/key&gt;&lt;/foreign-keys&gt;&lt;ref-type name="Journal Article"&gt;17&lt;/ref-type&gt;&lt;contributors&gt;&lt;authors&gt;&lt;author&gt;Tukey, John W&lt;/author&gt;&lt;/authors&gt;&lt;/contributors&gt;&lt;titles&gt;&lt;title&gt;The future of data analysis&lt;/title&gt;&lt;secondary-title&gt;The annals of mathematical statistics&lt;/secondary-title&gt;&lt;/titles&gt;&lt;periodical&gt;&lt;full-title&gt;The annals of mathematical statistics&lt;/full-title&gt;&lt;/periodical&gt;&lt;pages&gt;1-67&lt;/pages&gt;&lt;volume&gt;33&lt;/volume&gt;&lt;number&gt;1&lt;/number&gt;&lt;dates&gt;&lt;year&gt;1962&lt;/year&gt;&lt;/dates&gt;&lt;isbn&gt;0003-4851&lt;/isbn&gt;&lt;urls&gt;&lt;/urls&gt;&lt;/record&gt;&lt;/Cite&gt;&lt;/EndNote&gt;</w:instrText>
      </w:r>
      <w:r w:rsidR="00857676" w:rsidRPr="00A32C23">
        <w:rPr>
          <w:rFonts w:ascii="Times New Roman" w:hAnsi="Times New Roman" w:cs="Times New Roman"/>
          <w:sz w:val="22"/>
          <w:szCs w:val="24"/>
        </w:rPr>
        <w:fldChar w:fldCharType="separate"/>
      </w:r>
      <w:r w:rsidR="00857676" w:rsidRPr="00A32C23">
        <w:rPr>
          <w:rFonts w:ascii="Times New Roman" w:hAnsi="Times New Roman" w:cs="Times New Roman"/>
          <w:noProof/>
          <w:sz w:val="22"/>
          <w:szCs w:val="24"/>
        </w:rPr>
        <w:t>(Tukey 1962)</w:t>
      </w:r>
      <w:r w:rsidR="00857676" w:rsidRPr="00A32C23">
        <w:rPr>
          <w:rFonts w:ascii="Times New Roman" w:hAnsi="Times New Roman" w:cs="Times New Roman"/>
          <w:sz w:val="22"/>
          <w:szCs w:val="24"/>
        </w:rPr>
        <w:fldChar w:fldCharType="end"/>
      </w:r>
      <w:r w:rsidR="00C95966" w:rsidRPr="00A32C23">
        <w:rPr>
          <w:rFonts w:ascii="Times New Roman" w:hAnsi="Times New Roman" w:cs="Times New Roman"/>
          <w:sz w:val="22"/>
          <w:szCs w:val="24"/>
        </w:rPr>
        <w:t xml:space="preserve"> </w:t>
      </w:r>
      <w:r w:rsidR="00857676" w:rsidRPr="00A32C23">
        <w:rPr>
          <w:rFonts w:ascii="Times New Roman" w:hAnsi="Times New Roman" w:cs="Times New Roman"/>
          <w:sz w:val="22"/>
          <w:szCs w:val="24"/>
        </w:rPr>
        <w:t xml:space="preserve">to </w:t>
      </w:r>
      <w:r w:rsidR="00C95966" w:rsidRPr="00A32C23">
        <w:rPr>
          <w:rFonts w:ascii="Times New Roman" w:hAnsi="Times New Roman" w:cs="Times New Roman"/>
          <w:sz w:val="22"/>
          <w:szCs w:val="24"/>
        </w:rPr>
        <w:t>alleviate potential bias caused by outliers in the following regression analys</w:t>
      </w:r>
      <w:r w:rsidR="00FE7534" w:rsidRPr="00A32C23">
        <w:rPr>
          <w:rFonts w:ascii="Times New Roman" w:hAnsi="Times New Roman" w:cs="Times New Roman"/>
          <w:sz w:val="22"/>
          <w:szCs w:val="24"/>
        </w:rPr>
        <w:t>i</w:t>
      </w:r>
      <w:r w:rsidR="00C95966" w:rsidRPr="00A32C23">
        <w:rPr>
          <w:rFonts w:ascii="Times New Roman" w:hAnsi="Times New Roman" w:cs="Times New Roman"/>
          <w:sz w:val="22"/>
          <w:szCs w:val="24"/>
        </w:rPr>
        <w:t>s.</w:t>
      </w:r>
      <w:r w:rsidR="00687054" w:rsidRPr="00A32C23">
        <w:rPr>
          <w:rFonts w:ascii="Times New Roman" w:hAnsi="Times New Roman" w:cs="Times New Roman"/>
          <w:sz w:val="22"/>
          <w:szCs w:val="24"/>
        </w:rPr>
        <w:t xml:space="preserve"> </w:t>
      </w:r>
      <w:r w:rsidR="00F32D42">
        <w:rPr>
          <w:rFonts w:ascii="Times New Roman" w:hAnsi="Times New Roman" w:cs="Times New Roman"/>
          <w:sz w:val="22"/>
          <w:szCs w:val="24"/>
        </w:rPr>
        <w:t>T</w:t>
      </w:r>
      <w:r w:rsidR="00687054" w:rsidRPr="00A32C23">
        <w:rPr>
          <w:rFonts w:ascii="Times New Roman" w:hAnsi="Times New Roman" w:cs="Times New Roman"/>
          <w:sz w:val="22"/>
          <w:szCs w:val="24"/>
        </w:rPr>
        <w:t>hen</w:t>
      </w:r>
      <w:r w:rsidR="0049141B" w:rsidRPr="00A32C23">
        <w:rPr>
          <w:rFonts w:ascii="Times New Roman" w:hAnsi="Times New Roman" w:cs="Times New Roman"/>
          <w:sz w:val="22"/>
          <w:szCs w:val="24"/>
        </w:rPr>
        <w:t xml:space="preserve"> </w:t>
      </w:r>
      <w:r w:rsidR="007D0B8A">
        <w:rPr>
          <w:rFonts w:ascii="Times New Roman" w:hAnsi="Times New Roman" w:cs="Times New Roman"/>
          <w:sz w:val="22"/>
          <w:szCs w:val="24"/>
        </w:rPr>
        <w:t>because there are 3</w:t>
      </w:r>
      <w:r w:rsidR="009279C2">
        <w:rPr>
          <w:rFonts w:ascii="Times New Roman" w:hAnsi="Times New Roman" w:cs="Times New Roman"/>
          <w:sz w:val="22"/>
          <w:szCs w:val="24"/>
        </w:rPr>
        <w:t>5</w:t>
      </w:r>
      <w:r w:rsidR="007D0B8A">
        <w:rPr>
          <w:rFonts w:ascii="Times New Roman" w:hAnsi="Times New Roman" w:cs="Times New Roman"/>
          <w:sz w:val="22"/>
          <w:szCs w:val="24"/>
        </w:rPr>
        <w:t xml:space="preserve">% missing values in drivers’ </w:t>
      </w:r>
      <w:r w:rsidR="007D0B8A" w:rsidRPr="00A32C23">
        <w:rPr>
          <w:rFonts w:ascii="Times New Roman" w:hAnsi="Times New Roman" w:cs="Times New Roman"/>
          <w:sz w:val="22"/>
          <w:szCs w:val="24"/>
        </w:rPr>
        <w:t>demographic information</w:t>
      </w:r>
      <w:r w:rsidR="007D0B8A">
        <w:rPr>
          <w:rFonts w:ascii="Times New Roman" w:hAnsi="Times New Roman" w:cs="Times New Roman"/>
          <w:sz w:val="22"/>
          <w:szCs w:val="24"/>
        </w:rPr>
        <w:t xml:space="preserve">, especially </w:t>
      </w:r>
      <w:r w:rsidR="00D12CE8">
        <w:rPr>
          <w:rFonts w:ascii="Times New Roman" w:hAnsi="Times New Roman" w:cs="Times New Roman"/>
          <w:sz w:val="22"/>
          <w:szCs w:val="24"/>
        </w:rPr>
        <w:t xml:space="preserve">in </w:t>
      </w:r>
      <w:r w:rsidR="007D0B8A">
        <w:rPr>
          <w:rFonts w:ascii="Times New Roman" w:hAnsi="Times New Roman" w:cs="Times New Roman"/>
          <w:sz w:val="22"/>
          <w:szCs w:val="24"/>
        </w:rPr>
        <w:t>age and gender</w:t>
      </w:r>
      <w:r w:rsidR="00936648">
        <w:rPr>
          <w:rFonts w:ascii="Times New Roman" w:hAnsi="Times New Roman" w:cs="Times New Roman"/>
          <w:sz w:val="22"/>
          <w:szCs w:val="24"/>
        </w:rPr>
        <w:t>,</w:t>
      </w:r>
      <w:r w:rsidR="007D0B8A">
        <w:rPr>
          <w:rFonts w:ascii="Times New Roman" w:hAnsi="Times New Roman" w:cs="Times New Roman"/>
          <w:sz w:val="22"/>
          <w:szCs w:val="24"/>
        </w:rPr>
        <w:t xml:space="preserve"> we use </w:t>
      </w:r>
      <w:r w:rsidR="003C08B7">
        <w:rPr>
          <w:rFonts w:ascii="Times New Roman" w:hAnsi="Times New Roman" w:cs="Times New Roman"/>
          <w:sz w:val="22"/>
          <w:szCs w:val="24"/>
        </w:rPr>
        <w:t xml:space="preserve">the </w:t>
      </w:r>
      <w:r w:rsidR="007D0B8A">
        <w:rPr>
          <w:rFonts w:ascii="Times New Roman" w:hAnsi="Times New Roman" w:cs="Times New Roman"/>
          <w:sz w:val="22"/>
          <w:szCs w:val="24"/>
        </w:rPr>
        <w:t xml:space="preserve">mode </w:t>
      </w:r>
      <w:r w:rsidR="003C08B7">
        <w:rPr>
          <w:rFonts w:ascii="Times New Roman" w:hAnsi="Times New Roman" w:cs="Times New Roman"/>
          <w:sz w:val="22"/>
          <w:szCs w:val="24"/>
        </w:rPr>
        <w:t xml:space="preserve">of </w:t>
      </w:r>
      <w:r w:rsidR="003C08B7" w:rsidRPr="003C08B7">
        <w:rPr>
          <w:rFonts w:ascii="Times New Roman" w:hAnsi="Times New Roman" w:cs="Times New Roman"/>
          <w:sz w:val="22"/>
          <w:szCs w:val="24"/>
        </w:rPr>
        <w:t>the non-missing values to impute the missing values</w:t>
      </w:r>
      <w:r w:rsidR="00ED3787">
        <w:rPr>
          <w:rFonts w:ascii="Times New Roman" w:hAnsi="Times New Roman" w:cs="Times New Roman"/>
          <w:sz w:val="22"/>
          <w:szCs w:val="24"/>
        </w:rPr>
        <w:t xml:space="preserve"> </w:t>
      </w:r>
      <w:r w:rsidR="00BD3B0A">
        <w:rPr>
          <w:rFonts w:ascii="Times New Roman" w:hAnsi="Times New Roman" w:cs="Times New Roman"/>
          <w:sz w:val="22"/>
          <w:szCs w:val="24"/>
        </w:rPr>
        <w:fldChar w:fldCharType="begin"/>
      </w:r>
      <w:r w:rsidR="00BD3B0A">
        <w:rPr>
          <w:rFonts w:ascii="Times New Roman" w:hAnsi="Times New Roman" w:cs="Times New Roman"/>
          <w:sz w:val="22"/>
          <w:szCs w:val="24"/>
        </w:rPr>
        <w:instrText xml:space="preserve"> ADDIN EN.CITE &lt;EndNote&gt;&lt;Cite&gt;&lt;Author&gt;Lakshminarayan&lt;/Author&gt;&lt;Year&gt;1999&lt;/Year&gt;&lt;RecNum&gt;409&lt;/RecNum&gt;&lt;DisplayText&gt;(Lakshminarayan et al. 1999)&lt;/DisplayText&gt;&lt;record&gt;&lt;rec-number&gt;409&lt;/rec-number&gt;&lt;foreign-keys&gt;&lt;key app="EN" db-id="xx2sdxzxyppx5jedtfkvpvsn9sve2252dadz" timestamp="1643421232"&gt;409&lt;/key&gt;&lt;/foreign-keys&gt;&lt;ref-type name="Journal Article"&gt;17&lt;/ref-type&gt;&lt;contributors&gt;&lt;authors&gt;&lt;author&gt;Lakshminarayan, Kamakshi&lt;/author&gt;&lt;author&gt;Harp, Steven A&lt;/author&gt;&lt;author&gt;Samad, Tariq&lt;/author&gt;&lt;/authors&gt;&lt;/contributors&gt;&lt;titles&gt;&lt;title&gt;Imputation of missing data in industrial databases&lt;/title&gt;&lt;secondary-title&gt;Applied intelligence&lt;/secondary-title&gt;&lt;/titles&gt;&lt;periodical&gt;&lt;full-title&gt;Applied intelligence&lt;/full-title&gt;&lt;/periodical&gt;&lt;pages&gt;259-275&lt;/pages&gt;&lt;volume&gt;11&lt;/volume&gt;&lt;number&gt;3&lt;/number&gt;&lt;dates&gt;&lt;year&gt;1999&lt;/year&gt;&lt;/dates&gt;&lt;isbn&gt;1573-7497&lt;/isbn&gt;&lt;urls&gt;&lt;/urls&gt;&lt;/record&gt;&lt;/Cite&gt;&lt;/EndNote&gt;</w:instrText>
      </w:r>
      <w:r w:rsidR="00BD3B0A">
        <w:rPr>
          <w:rFonts w:ascii="Times New Roman" w:hAnsi="Times New Roman" w:cs="Times New Roman"/>
          <w:sz w:val="22"/>
          <w:szCs w:val="24"/>
        </w:rPr>
        <w:fldChar w:fldCharType="separate"/>
      </w:r>
      <w:r w:rsidR="00BD3B0A">
        <w:rPr>
          <w:rFonts w:ascii="Times New Roman" w:hAnsi="Times New Roman" w:cs="Times New Roman"/>
          <w:noProof/>
          <w:sz w:val="22"/>
          <w:szCs w:val="24"/>
        </w:rPr>
        <w:t>(Lakshminarayan et al. 1999)</w:t>
      </w:r>
      <w:r w:rsidR="00BD3B0A">
        <w:rPr>
          <w:rFonts w:ascii="Times New Roman" w:hAnsi="Times New Roman" w:cs="Times New Roman"/>
          <w:sz w:val="22"/>
          <w:szCs w:val="24"/>
        </w:rPr>
        <w:fldChar w:fldCharType="end"/>
      </w:r>
      <w:r w:rsidR="007D0B8A">
        <w:rPr>
          <w:rFonts w:ascii="Times New Roman" w:hAnsi="Times New Roman" w:cs="Times New Roman"/>
          <w:sz w:val="22"/>
          <w:szCs w:val="24"/>
        </w:rPr>
        <w:t>.</w:t>
      </w:r>
      <w:r w:rsidR="00BA5250">
        <w:rPr>
          <w:rFonts w:ascii="Times New Roman" w:hAnsi="Times New Roman" w:cs="Times New Roman"/>
          <w:sz w:val="22"/>
          <w:szCs w:val="24"/>
        </w:rPr>
        <w:t xml:space="preserve"> </w:t>
      </w:r>
      <w:r w:rsidR="00B24BF8" w:rsidRPr="00A32C23">
        <w:rPr>
          <w:rFonts w:ascii="Times New Roman" w:hAnsi="Times New Roman" w:cs="Times New Roman"/>
          <w:sz w:val="22"/>
          <w:szCs w:val="24"/>
        </w:rPr>
        <w:t xml:space="preserve">The final sample dataset consists of </w:t>
      </w:r>
      <w:r w:rsidR="00936648">
        <w:rPr>
          <w:rFonts w:ascii="Times New Roman" w:hAnsi="Times New Roman" w:cs="Times New Roman"/>
          <w:sz w:val="22"/>
          <w:szCs w:val="24"/>
        </w:rPr>
        <w:t>11187</w:t>
      </w:r>
      <w:r w:rsidR="00B24BF8" w:rsidRPr="00A32C23">
        <w:rPr>
          <w:rFonts w:ascii="Times New Roman" w:hAnsi="Times New Roman" w:cs="Times New Roman"/>
          <w:sz w:val="22"/>
          <w:szCs w:val="24"/>
        </w:rPr>
        <w:t xml:space="preserve"> observations.</w:t>
      </w:r>
    </w:p>
    <w:p w14:paraId="6CE787CE" w14:textId="77777777" w:rsidR="00CE6556" w:rsidRPr="002E755E" w:rsidRDefault="00CE6556" w:rsidP="00BC4955">
      <w:pPr>
        <w:rPr>
          <w:rFonts w:ascii="Times New Roman" w:hAnsi="Times New Roman" w:cs="Times New Roman"/>
          <w:sz w:val="22"/>
          <w:szCs w:val="24"/>
        </w:rPr>
      </w:pPr>
    </w:p>
    <w:p w14:paraId="67965D47" w14:textId="04AC7671" w:rsidR="000735AF" w:rsidRDefault="00413541" w:rsidP="00BC4955">
      <w:pPr>
        <w:rPr>
          <w:rFonts w:ascii="Times New Roman" w:hAnsi="Times New Roman" w:cs="Times New Roman"/>
          <w:color w:val="FF0000"/>
          <w:sz w:val="22"/>
          <w:szCs w:val="24"/>
        </w:rPr>
      </w:pPr>
      <w:r w:rsidRPr="00413541">
        <w:rPr>
          <w:rFonts w:ascii="Times New Roman" w:hAnsi="Times New Roman" w:cs="Times New Roman"/>
          <w:color w:val="FF0000"/>
          <w:sz w:val="22"/>
          <w:szCs w:val="24"/>
        </w:rPr>
        <w:t>Measurement</w:t>
      </w:r>
    </w:p>
    <w:p w14:paraId="4481CAC6" w14:textId="264D4B8C" w:rsidR="00CF42D5" w:rsidRPr="002E755E" w:rsidRDefault="004330BE" w:rsidP="00CF42D5">
      <w:pPr>
        <w:rPr>
          <w:rFonts w:ascii="Times New Roman" w:hAnsi="Times New Roman" w:cs="Times New Roman"/>
          <w:sz w:val="22"/>
          <w:szCs w:val="24"/>
        </w:rPr>
      </w:pPr>
      <w:r>
        <w:rPr>
          <w:rFonts w:ascii="Times New Roman" w:hAnsi="Times New Roman" w:cs="Times New Roman"/>
          <w:sz w:val="22"/>
          <w:szCs w:val="24"/>
        </w:rPr>
        <w:t>I</w:t>
      </w:r>
      <w:r w:rsidR="00BD33B5" w:rsidRPr="002E755E">
        <w:rPr>
          <w:rFonts w:ascii="Times New Roman" w:hAnsi="Times New Roman" w:cs="Times New Roman"/>
          <w:sz w:val="22"/>
          <w:szCs w:val="24"/>
        </w:rPr>
        <w:t>ndependent</w:t>
      </w:r>
      <w:r w:rsidR="000C351D">
        <w:rPr>
          <w:rFonts w:ascii="Times New Roman" w:hAnsi="Times New Roman" w:cs="Times New Roman"/>
          <w:sz w:val="22"/>
          <w:szCs w:val="24"/>
        </w:rPr>
        <w:t xml:space="preserve"> </w:t>
      </w:r>
      <w:r w:rsidR="00BD33B5" w:rsidRPr="002E755E">
        <w:rPr>
          <w:rFonts w:ascii="Times New Roman" w:hAnsi="Times New Roman" w:cs="Times New Roman"/>
          <w:sz w:val="22"/>
          <w:szCs w:val="24"/>
        </w:rPr>
        <w:t>variable</w:t>
      </w:r>
      <w:r w:rsidR="000C351D">
        <w:rPr>
          <w:rFonts w:ascii="Times New Roman" w:hAnsi="Times New Roman" w:cs="Times New Roman"/>
          <w:sz w:val="22"/>
          <w:szCs w:val="24"/>
        </w:rPr>
        <w:t>s</w:t>
      </w:r>
    </w:p>
    <w:p w14:paraId="2D4C18C6" w14:textId="762E9A92" w:rsidR="00FB3D9B" w:rsidRPr="002E755E" w:rsidRDefault="00DE0601" w:rsidP="004D73C7">
      <w:pPr>
        <w:rPr>
          <w:rFonts w:ascii="Times New Roman" w:hAnsi="Times New Roman" w:cs="Times New Roman"/>
          <w:sz w:val="22"/>
          <w:szCs w:val="24"/>
        </w:rPr>
      </w:pPr>
      <w:r>
        <w:rPr>
          <w:rFonts w:ascii="Times New Roman" w:hAnsi="Times New Roman" w:cs="Times New Roman"/>
          <w:sz w:val="22"/>
          <w:szCs w:val="24"/>
        </w:rPr>
        <w:t>F</w:t>
      </w:r>
      <w:r w:rsidR="00EE082D" w:rsidRPr="002E755E">
        <w:rPr>
          <w:rFonts w:ascii="Times New Roman" w:hAnsi="Times New Roman" w:cs="Times New Roman"/>
          <w:sz w:val="22"/>
          <w:szCs w:val="24"/>
        </w:rPr>
        <w:t>ollow</w:t>
      </w:r>
      <w:r w:rsidR="00CF42D5" w:rsidRPr="002E755E">
        <w:rPr>
          <w:rFonts w:ascii="Times New Roman" w:hAnsi="Times New Roman" w:cs="Times New Roman"/>
          <w:sz w:val="22"/>
          <w:szCs w:val="24"/>
        </w:rPr>
        <w:t>ing</w:t>
      </w:r>
      <w:r w:rsidR="00F91570" w:rsidRPr="002E755E">
        <w:rPr>
          <w:rFonts w:ascii="Times New Roman" w:hAnsi="Times New Roman" w:cs="Times New Roman"/>
          <w:sz w:val="22"/>
          <w:szCs w:val="24"/>
        </w:rPr>
        <w:t xml:space="preserve"> Huang et al.</w:t>
      </w:r>
      <w:r w:rsidR="00EE082D" w:rsidRPr="002E755E">
        <w:rPr>
          <w:rFonts w:ascii="Times New Roman" w:hAnsi="Times New Roman" w:cs="Times New Roman"/>
          <w:sz w:val="22"/>
          <w:szCs w:val="24"/>
        </w:rPr>
        <w:t>’s</w:t>
      </w:r>
      <w:r w:rsidR="00F91570" w:rsidRPr="002E755E">
        <w:rPr>
          <w:rFonts w:ascii="Times New Roman" w:hAnsi="Times New Roman" w:cs="Times New Roman"/>
          <w:sz w:val="22"/>
          <w:szCs w:val="24"/>
        </w:rPr>
        <w:t xml:space="preserve"> and Wang et al.’s</w:t>
      </w:r>
      <w:r w:rsidR="00EE082D" w:rsidRPr="002E755E">
        <w:rPr>
          <w:rFonts w:ascii="Times New Roman" w:hAnsi="Times New Roman" w:cs="Times New Roman"/>
          <w:sz w:val="22"/>
          <w:szCs w:val="24"/>
        </w:rPr>
        <w:t xml:space="preserve"> study</w:t>
      </w:r>
      <w:r w:rsidR="00D91F2B" w:rsidRPr="002E755E">
        <w:rPr>
          <w:rFonts w:ascii="Times New Roman" w:hAnsi="Times New Roman" w:cs="Times New Roman"/>
          <w:sz w:val="22"/>
          <w:szCs w:val="24"/>
        </w:rPr>
        <w:t xml:space="preserve"> </w:t>
      </w:r>
      <w:r w:rsidR="00D91F2B" w:rsidRPr="002E755E">
        <w:rPr>
          <w:rFonts w:ascii="Times New Roman" w:hAnsi="Times New Roman" w:cs="Times New Roman"/>
          <w:sz w:val="22"/>
          <w:szCs w:val="24"/>
        </w:rPr>
        <w:fldChar w:fldCharType="begin"/>
      </w:r>
      <w:r w:rsidR="00F91570" w:rsidRPr="002E755E">
        <w:rPr>
          <w:rFonts w:ascii="Times New Roman" w:hAnsi="Times New Roman" w:cs="Times New Roman"/>
          <w:sz w:val="22"/>
          <w:szCs w:val="24"/>
        </w:rPr>
        <w:instrText xml:space="preserve"> ADDIN EN.CITE &lt;EndNote&gt;&lt;Cite&gt;&lt;Author&gt;Huang&lt;/Author&gt;&lt;Year&gt;2018&lt;/Year&gt;&lt;RecNum&gt;385&lt;/RecNum&gt;&lt;DisplayText&gt;(Huang et al. 2018; Wang et al. 2014)&lt;/DisplayText&gt;&lt;record&gt;&lt;rec-number&gt;385&lt;/rec-number&gt;&lt;foreign-keys&gt;&lt;key app="EN" db-id="xx2sdxzxyppx5jedtfkvpvsn9sve2252dadz" timestamp="1642573788"&gt;385&lt;/key&gt;&lt;/foreign-keys&gt;&lt;ref-type name="Journal Article"&gt;17&lt;/ref-type&gt;&lt;contributors&gt;&lt;authors&gt;&lt;author&gt;Huang, Yuhan&lt;/author&gt;&lt;author&gt;Ng, Elvin CY&lt;/author&gt;&lt;author&gt;Zhou, John L&lt;/author&gt;&lt;author&gt;Surawski, Nic C&lt;/author&gt;&lt;author&gt;Chan, Edward FC&lt;/author&gt;&lt;author&gt;Hong, Guang&lt;/author&gt;&lt;/authors&gt;&lt;/contributors&gt;&lt;titles&gt;&lt;title&gt;Eco-driving technology for sustainable road transport: A review&lt;/title&gt;&lt;secondary-title&gt;Renewable and Sustainable Energy Reviews&lt;/secondary-title&gt;&lt;/titles&gt;&lt;periodical&gt;&lt;full-title&gt;Renewable and Sustainable Energy Reviews&lt;/full-title&gt;&lt;/periodical&gt;&lt;pages&gt;596-609&lt;/pages&gt;&lt;volume&gt;93&lt;/volume&gt;&lt;dates&gt;&lt;year&gt;2018&lt;/year&gt;&lt;/dates&gt;&lt;isbn&gt;1364-0321&lt;/isbn&gt;&lt;urls&gt;&lt;/urls&gt;&lt;/record&gt;&lt;/Cite&gt;&lt;Cite&gt;&lt;Author&gt;Wang&lt;/Author&gt;&lt;Year&gt;2014&lt;/Year&gt;&lt;RecNum&gt;274&lt;/RecNum&gt;&lt;record&gt;&lt;rec-number&gt;274&lt;/rec-number&gt;&lt;foreign-keys&gt;&lt;key app="EN" db-id="xx2sdxzxyppx5jedtfkvpvsn9sve2252dadz" timestamp="1639150657"&gt;274&lt;/key&gt;&lt;/foreign-keys&gt;&lt;ref-type name="Journal Article"&gt;17&lt;/ref-type&gt;&lt;contributors&gt;&lt;authors&gt;&lt;author&gt;Wang, Xiaoguang&lt;/author&gt;&lt;author&gt;Liu, Chao&lt;/author&gt;&lt;author&gt;Kostyniuk, Lidia&lt;/author&gt;&lt;author&gt;Shen, Qing&lt;/author&gt;&lt;author&gt;Bao, Shan&lt;/author&gt;&lt;/authors&gt;&lt;/contributors&gt;&lt;titles&gt;&lt;title&gt;The influence of street environments on fuel efficiency: insights from naturalistic driving&lt;/title&gt;&lt;secondary-title&gt;International Journal of Environmental Science and Technology&lt;/secondary-title&gt;&lt;/titles&gt;&lt;periodical&gt;&lt;full-title&gt;International Journal of Environmental Science and Technology&lt;/full-title&gt;&lt;/periodical&gt;&lt;pages&gt;2291-2306&lt;/pages&gt;&lt;volume&gt;11&lt;/volume&gt;&lt;number&gt;8&lt;/number&gt;&lt;dates&gt;&lt;year&gt;2014&lt;/year&gt;&lt;/dates&gt;&lt;isbn&gt;1735-1472&lt;/isbn&gt;&lt;urls&gt;&lt;/urls&gt;&lt;/record&gt;&lt;/Cite&gt;&lt;/EndNote&gt;</w:instrText>
      </w:r>
      <w:r w:rsidR="00D91F2B" w:rsidRPr="002E755E">
        <w:rPr>
          <w:rFonts w:ascii="Times New Roman" w:hAnsi="Times New Roman" w:cs="Times New Roman"/>
          <w:sz w:val="22"/>
          <w:szCs w:val="24"/>
        </w:rPr>
        <w:fldChar w:fldCharType="separate"/>
      </w:r>
      <w:r w:rsidR="00F91570" w:rsidRPr="002E755E">
        <w:rPr>
          <w:rFonts w:ascii="Times New Roman" w:hAnsi="Times New Roman" w:cs="Times New Roman"/>
          <w:noProof/>
          <w:sz w:val="22"/>
          <w:szCs w:val="24"/>
        </w:rPr>
        <w:t>(Huang et al. 2018; Wang et al. 2014)</w:t>
      </w:r>
      <w:r w:rsidR="00D91F2B" w:rsidRPr="002E755E">
        <w:rPr>
          <w:rFonts w:ascii="Times New Roman" w:hAnsi="Times New Roman" w:cs="Times New Roman"/>
          <w:sz w:val="22"/>
          <w:szCs w:val="24"/>
        </w:rPr>
        <w:fldChar w:fldCharType="end"/>
      </w:r>
      <w:r w:rsidR="00EE082D" w:rsidRPr="002E755E">
        <w:rPr>
          <w:rFonts w:ascii="Times New Roman" w:hAnsi="Times New Roman" w:cs="Times New Roman"/>
          <w:sz w:val="22"/>
          <w:szCs w:val="24"/>
        </w:rPr>
        <w:t xml:space="preserve">, this </w:t>
      </w:r>
      <w:r w:rsidR="00EE082D" w:rsidRPr="002E755E">
        <w:rPr>
          <w:rFonts w:ascii="Times New Roman" w:hAnsi="Times New Roman" w:cs="Times New Roman"/>
          <w:sz w:val="22"/>
          <w:szCs w:val="24"/>
        </w:rPr>
        <w:lastRenderedPageBreak/>
        <w:t xml:space="preserve">research </w:t>
      </w:r>
      <w:r w:rsidR="006F443C" w:rsidRPr="002E755E">
        <w:rPr>
          <w:rFonts w:ascii="Times New Roman" w:hAnsi="Times New Roman" w:cs="Times New Roman"/>
          <w:sz w:val="22"/>
          <w:szCs w:val="24"/>
        </w:rPr>
        <w:t>characterized eco-driving behaviors using two most important driving behavior variables: average speed and speed change</w:t>
      </w:r>
      <w:r>
        <w:rPr>
          <w:rFonts w:ascii="Times New Roman" w:hAnsi="Times New Roman" w:cs="Times New Roman"/>
          <w:sz w:val="22"/>
          <w:szCs w:val="24"/>
        </w:rPr>
        <w:t>, t</w:t>
      </w:r>
      <w:r w:rsidRPr="002E755E">
        <w:rPr>
          <w:rFonts w:ascii="Times New Roman" w:hAnsi="Times New Roman" w:cs="Times New Roman"/>
          <w:sz w:val="22"/>
          <w:szCs w:val="24"/>
        </w:rPr>
        <w:t>o reduce the complexity of the model</w:t>
      </w:r>
      <w:r w:rsidR="006F443C" w:rsidRPr="002E755E">
        <w:rPr>
          <w:rFonts w:ascii="Times New Roman" w:hAnsi="Times New Roman" w:cs="Times New Roman"/>
          <w:sz w:val="22"/>
          <w:szCs w:val="24"/>
        </w:rPr>
        <w:t>.</w:t>
      </w:r>
      <w:r w:rsidR="009E368F" w:rsidRPr="002E755E">
        <w:rPr>
          <w:rFonts w:ascii="Times New Roman" w:hAnsi="Times New Roman" w:cs="Times New Roman"/>
          <w:sz w:val="22"/>
          <w:szCs w:val="24"/>
        </w:rPr>
        <w:t xml:space="preserve"> </w:t>
      </w:r>
      <w:r w:rsidR="00C1637B" w:rsidRPr="002E755E">
        <w:rPr>
          <w:rFonts w:ascii="Times New Roman" w:hAnsi="Times New Roman" w:cs="Times New Roman"/>
          <w:sz w:val="22"/>
          <w:szCs w:val="24"/>
        </w:rPr>
        <w:t xml:space="preserve">In this study, </w:t>
      </w:r>
      <w:r w:rsidR="000B1D6A">
        <w:rPr>
          <w:rFonts w:ascii="Times New Roman" w:hAnsi="Times New Roman" w:cs="Times New Roman"/>
          <w:sz w:val="22"/>
          <w:szCs w:val="24"/>
        </w:rPr>
        <w:t xml:space="preserve">average speed is </w:t>
      </w:r>
      <w:r w:rsidR="00CB45DB">
        <w:rPr>
          <w:rFonts w:ascii="Times New Roman" w:hAnsi="Times New Roman" w:cs="Times New Roman"/>
          <w:sz w:val="22"/>
          <w:szCs w:val="24"/>
        </w:rPr>
        <w:t xml:space="preserve">collected from the app data, named as </w:t>
      </w:r>
      <w:proofErr w:type="spellStart"/>
      <w:r w:rsidR="00CB45DB">
        <w:rPr>
          <w:rFonts w:ascii="Times New Roman" w:hAnsi="Times New Roman" w:cs="Times New Roman"/>
          <w:sz w:val="22"/>
          <w:szCs w:val="24"/>
        </w:rPr>
        <w:t>Speed_KMH</w:t>
      </w:r>
      <w:proofErr w:type="spellEnd"/>
      <w:r w:rsidR="00CB45DB">
        <w:rPr>
          <w:rFonts w:ascii="Times New Roman" w:hAnsi="Times New Roman" w:cs="Times New Roman"/>
          <w:sz w:val="22"/>
          <w:szCs w:val="24"/>
        </w:rPr>
        <w:t xml:space="preserve"> and </w:t>
      </w:r>
      <w:proofErr w:type="spellStart"/>
      <w:r w:rsidR="00C942F7">
        <w:rPr>
          <w:rFonts w:ascii="Times New Roman" w:hAnsi="Times New Roman" w:cs="Times New Roman"/>
          <w:sz w:val="22"/>
          <w:szCs w:val="24"/>
        </w:rPr>
        <w:t>Speed_Change</w:t>
      </w:r>
      <w:proofErr w:type="spellEnd"/>
      <w:r w:rsidR="009E368F" w:rsidRPr="002E755E">
        <w:rPr>
          <w:rFonts w:ascii="Times New Roman" w:hAnsi="Times New Roman" w:cs="Times New Roman"/>
          <w:sz w:val="22"/>
          <w:szCs w:val="24"/>
        </w:rPr>
        <w:t xml:space="preserve"> </w:t>
      </w:r>
      <w:r w:rsidR="00FB1A32">
        <w:rPr>
          <w:rFonts w:ascii="Times New Roman" w:hAnsi="Times New Roman" w:cs="Times New Roman" w:hint="eastAsia"/>
          <w:sz w:val="22"/>
          <w:szCs w:val="24"/>
        </w:rPr>
        <w:t>refer</w:t>
      </w:r>
      <w:r w:rsidR="00FB1A32">
        <w:rPr>
          <w:rFonts w:ascii="Times New Roman" w:hAnsi="Times New Roman" w:cs="Times New Roman"/>
          <w:sz w:val="22"/>
          <w:szCs w:val="24"/>
        </w:rPr>
        <w:t>s to</w:t>
      </w:r>
      <w:r w:rsidR="00AE7044">
        <w:rPr>
          <w:rFonts w:ascii="Times New Roman" w:hAnsi="Times New Roman" w:cs="Times New Roman"/>
          <w:sz w:val="22"/>
          <w:szCs w:val="24"/>
        </w:rPr>
        <w:t xml:space="preserve"> aggressive speed changing behavior. </w:t>
      </w:r>
      <w:proofErr w:type="spellStart"/>
      <w:r w:rsidR="00C942F7">
        <w:rPr>
          <w:rFonts w:ascii="Times New Roman" w:hAnsi="Times New Roman" w:cs="Times New Roman"/>
          <w:sz w:val="22"/>
          <w:szCs w:val="24"/>
        </w:rPr>
        <w:t>Speed_Change</w:t>
      </w:r>
      <w:proofErr w:type="spellEnd"/>
      <w:r w:rsidR="00735732" w:rsidRPr="002E755E">
        <w:rPr>
          <w:rFonts w:ascii="Times New Roman" w:hAnsi="Times New Roman" w:cs="Times New Roman"/>
          <w:sz w:val="22"/>
          <w:szCs w:val="24"/>
        </w:rPr>
        <w:t xml:space="preserve"> </w:t>
      </w:r>
      <w:r w:rsidR="00735732">
        <w:rPr>
          <w:rFonts w:ascii="Times New Roman" w:hAnsi="Times New Roman" w:cs="Times New Roman"/>
          <w:sz w:val="22"/>
          <w:szCs w:val="24"/>
        </w:rPr>
        <w:t>is</w:t>
      </w:r>
      <w:r w:rsidR="004321FE" w:rsidRPr="002E755E">
        <w:rPr>
          <w:rFonts w:ascii="Times New Roman" w:hAnsi="Times New Roman" w:cs="Times New Roman"/>
          <w:sz w:val="22"/>
          <w:szCs w:val="24"/>
        </w:rPr>
        <w:t xml:space="preserve"> measured by the </w:t>
      </w:r>
      <w:r w:rsidR="00210883" w:rsidRPr="002E755E">
        <w:rPr>
          <w:rFonts w:ascii="Times New Roman" w:hAnsi="Times New Roman" w:cs="Times New Roman"/>
          <w:sz w:val="22"/>
          <w:szCs w:val="24"/>
        </w:rPr>
        <w:t>total number of</w:t>
      </w:r>
      <w:r w:rsidR="009E368F" w:rsidRPr="002E755E">
        <w:rPr>
          <w:rFonts w:ascii="Times New Roman" w:hAnsi="Times New Roman" w:cs="Times New Roman"/>
          <w:sz w:val="22"/>
          <w:szCs w:val="24"/>
        </w:rPr>
        <w:t xml:space="preserve"> </w:t>
      </w:r>
      <w:r w:rsidR="00FB1A32">
        <w:rPr>
          <w:rFonts w:ascii="Times New Roman" w:hAnsi="Times New Roman" w:cs="Times New Roman"/>
          <w:sz w:val="22"/>
          <w:szCs w:val="24"/>
        </w:rPr>
        <w:t>hard</w:t>
      </w:r>
      <w:r w:rsidR="00643831" w:rsidRPr="002E755E">
        <w:rPr>
          <w:rFonts w:ascii="Times New Roman" w:hAnsi="Times New Roman" w:cs="Times New Roman"/>
          <w:sz w:val="22"/>
          <w:szCs w:val="24"/>
        </w:rPr>
        <w:t xml:space="preserve"> acceleration </w:t>
      </w:r>
      <w:r w:rsidR="00210883" w:rsidRPr="002E755E">
        <w:rPr>
          <w:rFonts w:ascii="Times New Roman" w:hAnsi="Times New Roman" w:cs="Times New Roman"/>
          <w:sz w:val="22"/>
          <w:szCs w:val="24"/>
        </w:rPr>
        <w:t>and</w:t>
      </w:r>
      <w:r w:rsidR="00643831" w:rsidRPr="002E755E">
        <w:rPr>
          <w:rFonts w:ascii="Times New Roman" w:hAnsi="Times New Roman" w:cs="Times New Roman"/>
          <w:sz w:val="22"/>
          <w:szCs w:val="24"/>
        </w:rPr>
        <w:t xml:space="preserve"> deceleration.</w:t>
      </w:r>
      <w:r w:rsidR="0055150B">
        <w:rPr>
          <w:rFonts w:ascii="Times New Roman" w:hAnsi="Times New Roman" w:cs="Times New Roman"/>
          <w:sz w:val="22"/>
          <w:szCs w:val="24"/>
        </w:rPr>
        <w:t xml:space="preserve"> </w:t>
      </w:r>
    </w:p>
    <w:p w14:paraId="6E38D1DA" w14:textId="77777777" w:rsidR="00014AB0" w:rsidRDefault="00014AB0" w:rsidP="00CF42D5">
      <w:pPr>
        <w:rPr>
          <w:rFonts w:ascii="Times New Roman" w:hAnsi="Times New Roman" w:cs="Times New Roman"/>
          <w:sz w:val="22"/>
          <w:szCs w:val="24"/>
        </w:rPr>
      </w:pPr>
    </w:p>
    <w:p w14:paraId="50A2A4D2" w14:textId="10791EB8" w:rsidR="00413541" w:rsidRDefault="00014AB0" w:rsidP="00CF42D5">
      <w:pPr>
        <w:rPr>
          <w:rFonts w:ascii="Times New Roman" w:hAnsi="Times New Roman" w:cs="Times New Roman"/>
          <w:sz w:val="22"/>
          <w:szCs w:val="24"/>
        </w:rPr>
      </w:pPr>
      <w:r>
        <w:rPr>
          <w:rFonts w:ascii="Times New Roman" w:hAnsi="Times New Roman" w:cs="Times New Roman"/>
          <w:sz w:val="22"/>
          <w:szCs w:val="24"/>
        </w:rPr>
        <w:t xml:space="preserve">Moderator </w:t>
      </w:r>
      <w:r w:rsidRPr="002E755E">
        <w:rPr>
          <w:rFonts w:ascii="Times New Roman" w:hAnsi="Times New Roman" w:cs="Times New Roman"/>
          <w:sz w:val="22"/>
          <w:szCs w:val="24"/>
        </w:rPr>
        <w:t>variable</w:t>
      </w:r>
    </w:p>
    <w:p w14:paraId="142F2F6D" w14:textId="246224D5" w:rsidR="002421F7" w:rsidRPr="002E755E" w:rsidRDefault="00B74F36" w:rsidP="002421F7">
      <w:pPr>
        <w:rPr>
          <w:rFonts w:ascii="Times New Roman" w:hAnsi="Times New Roman" w:cs="Times New Roman"/>
          <w:sz w:val="22"/>
          <w:szCs w:val="24"/>
        </w:rPr>
      </w:pPr>
      <w:r>
        <w:rPr>
          <w:rFonts w:ascii="Times New Roman" w:hAnsi="Times New Roman" w:cs="Times New Roman"/>
          <w:sz w:val="22"/>
          <w:szCs w:val="24"/>
        </w:rPr>
        <w:t xml:space="preserve">Regarding </w:t>
      </w:r>
      <w:r w:rsidR="00F9365B">
        <w:rPr>
          <w:rFonts w:ascii="Times New Roman" w:hAnsi="Times New Roman" w:cs="Times New Roman"/>
          <w:sz w:val="22"/>
          <w:szCs w:val="24"/>
        </w:rPr>
        <w:t>the driving assistant app</w:t>
      </w:r>
      <w:r w:rsidR="00605C7E">
        <w:rPr>
          <w:rFonts w:ascii="Times New Roman" w:hAnsi="Times New Roman" w:cs="Times New Roman"/>
          <w:sz w:val="22"/>
          <w:szCs w:val="24"/>
        </w:rPr>
        <w:t xml:space="preserve"> </w:t>
      </w:r>
      <w:r w:rsidR="004128A0">
        <w:rPr>
          <w:rFonts w:ascii="Times New Roman" w:hAnsi="Times New Roman" w:cs="Times New Roman" w:hint="eastAsia"/>
          <w:sz w:val="22"/>
          <w:szCs w:val="24"/>
        </w:rPr>
        <w:t>work</w:t>
      </w:r>
      <w:r w:rsidR="00F517B3">
        <w:rPr>
          <w:rFonts w:ascii="Times New Roman" w:hAnsi="Times New Roman" w:cs="Times New Roman"/>
          <w:sz w:val="22"/>
          <w:szCs w:val="24"/>
        </w:rPr>
        <w:t>s</w:t>
      </w:r>
      <w:r w:rsidR="004128A0">
        <w:rPr>
          <w:rFonts w:ascii="Times New Roman" w:hAnsi="Times New Roman" w:cs="Times New Roman"/>
          <w:sz w:val="22"/>
          <w:szCs w:val="24"/>
        </w:rPr>
        <w:t xml:space="preserve"> </w:t>
      </w:r>
      <w:r w:rsidR="0088043B">
        <w:rPr>
          <w:rFonts w:ascii="Times New Roman" w:hAnsi="Times New Roman" w:cs="Times New Roman"/>
          <w:sz w:val="22"/>
          <w:szCs w:val="24"/>
        </w:rPr>
        <w:t xml:space="preserve">automatically </w:t>
      </w:r>
      <w:r w:rsidR="00F517B3">
        <w:rPr>
          <w:rFonts w:ascii="Times New Roman" w:hAnsi="Times New Roman" w:cs="Times New Roman"/>
          <w:sz w:val="22"/>
          <w:szCs w:val="24"/>
        </w:rPr>
        <w:t xml:space="preserve">when </w:t>
      </w:r>
      <w:r w:rsidR="002C746A">
        <w:rPr>
          <w:rFonts w:ascii="Times New Roman" w:hAnsi="Times New Roman" w:cs="Times New Roman"/>
          <w:sz w:val="22"/>
          <w:szCs w:val="24"/>
        </w:rPr>
        <w:t xml:space="preserve">the user </w:t>
      </w:r>
      <w:r w:rsidR="008556B6">
        <w:rPr>
          <w:rFonts w:ascii="Times New Roman" w:hAnsi="Times New Roman" w:cs="Times New Roman"/>
          <w:sz w:val="22"/>
          <w:szCs w:val="24"/>
        </w:rPr>
        <w:t>has</w:t>
      </w:r>
      <w:r w:rsidR="003E4CA7">
        <w:rPr>
          <w:rFonts w:ascii="Times New Roman" w:hAnsi="Times New Roman" w:cs="Times New Roman"/>
          <w:sz w:val="22"/>
          <w:szCs w:val="24"/>
        </w:rPr>
        <w:t xml:space="preserve"> open</w:t>
      </w:r>
      <w:r w:rsidR="00941B5F">
        <w:rPr>
          <w:rFonts w:ascii="Times New Roman" w:hAnsi="Times New Roman" w:cs="Times New Roman"/>
          <w:sz w:val="22"/>
          <w:szCs w:val="24"/>
        </w:rPr>
        <w:t>ed</w:t>
      </w:r>
      <w:r w:rsidR="003E4CA7">
        <w:rPr>
          <w:rFonts w:ascii="Times New Roman" w:hAnsi="Times New Roman" w:cs="Times New Roman"/>
          <w:sz w:val="22"/>
          <w:szCs w:val="24"/>
        </w:rPr>
        <w:t xml:space="preserve"> it</w:t>
      </w:r>
      <w:r w:rsidR="001D5315">
        <w:rPr>
          <w:rFonts w:ascii="Times New Roman" w:hAnsi="Times New Roman" w:cs="Times New Roman"/>
          <w:sz w:val="22"/>
          <w:szCs w:val="24"/>
        </w:rPr>
        <w:t xml:space="preserve">, </w:t>
      </w:r>
      <w:r w:rsidR="00541BF4">
        <w:rPr>
          <w:rFonts w:ascii="Times New Roman" w:hAnsi="Times New Roman" w:cs="Times New Roman"/>
          <w:sz w:val="22"/>
          <w:szCs w:val="24"/>
        </w:rPr>
        <w:t xml:space="preserve">the </w:t>
      </w:r>
      <w:r w:rsidR="00C81657" w:rsidRPr="00C81657">
        <w:rPr>
          <w:rFonts w:ascii="Times New Roman" w:hAnsi="Times New Roman" w:cs="Times New Roman"/>
          <w:sz w:val="22"/>
          <w:szCs w:val="24"/>
        </w:rPr>
        <w:t xml:space="preserve">check-in </w:t>
      </w:r>
      <w:r w:rsidR="00B93A81">
        <w:rPr>
          <w:rFonts w:ascii="Times New Roman" w:hAnsi="Times New Roman" w:cs="Times New Roman"/>
          <w:sz w:val="22"/>
          <w:szCs w:val="24"/>
        </w:rPr>
        <w:t>records</w:t>
      </w:r>
      <w:r w:rsidR="00C81657">
        <w:rPr>
          <w:rFonts w:ascii="Times New Roman" w:hAnsi="Times New Roman" w:cs="Times New Roman"/>
          <w:sz w:val="22"/>
          <w:szCs w:val="24"/>
        </w:rPr>
        <w:t xml:space="preserve"> </w:t>
      </w:r>
      <w:r w:rsidR="000012F4">
        <w:rPr>
          <w:rFonts w:ascii="Times New Roman" w:hAnsi="Times New Roman" w:cs="Times New Roman"/>
          <w:sz w:val="22"/>
          <w:szCs w:val="24"/>
        </w:rPr>
        <w:t xml:space="preserve">reflect </w:t>
      </w:r>
      <w:r w:rsidR="00C81657">
        <w:rPr>
          <w:rFonts w:ascii="Times New Roman" w:hAnsi="Times New Roman" w:cs="Times New Roman"/>
          <w:sz w:val="22"/>
          <w:szCs w:val="24"/>
        </w:rPr>
        <w:t>an individual’s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usage status.</w:t>
      </w:r>
      <w:r w:rsidR="00830900">
        <w:rPr>
          <w:rFonts w:ascii="Times New Roman" w:hAnsi="Times New Roman" w:cs="Times New Roman"/>
          <w:sz w:val="22"/>
          <w:szCs w:val="24"/>
        </w:rPr>
        <w:t xml:space="preserve"> </w:t>
      </w:r>
      <w:r w:rsidR="00B93A81">
        <w:rPr>
          <w:rFonts w:ascii="Times New Roman" w:hAnsi="Times New Roman" w:cs="Times New Roman"/>
          <w:sz w:val="22"/>
          <w:szCs w:val="24"/>
        </w:rPr>
        <w:t>W</w:t>
      </w:r>
      <w:r w:rsidR="001D5315">
        <w:rPr>
          <w:rFonts w:ascii="Times New Roman" w:hAnsi="Times New Roman" w:cs="Times New Roman"/>
          <w:sz w:val="22"/>
          <w:szCs w:val="24"/>
        </w:rPr>
        <w:t xml:space="preserve">e define </w:t>
      </w:r>
      <w:proofErr w:type="spellStart"/>
      <w:r w:rsidR="001D5315">
        <w:rPr>
          <w:rFonts w:ascii="Times New Roman" w:hAnsi="Times New Roman" w:cs="Times New Roman"/>
          <w:sz w:val="22"/>
          <w:szCs w:val="24"/>
        </w:rPr>
        <w:t>App_Usage</w:t>
      </w:r>
      <w:proofErr w:type="spellEnd"/>
      <w:r w:rsidR="001D5315">
        <w:rPr>
          <w:rFonts w:ascii="Times New Roman" w:hAnsi="Times New Roman" w:cs="Times New Roman"/>
          <w:sz w:val="22"/>
          <w:szCs w:val="24"/>
        </w:rPr>
        <w:t xml:space="preserve"> as </w:t>
      </w:r>
      <w:r w:rsidR="002421F7" w:rsidRPr="004D73C7">
        <w:rPr>
          <w:rFonts w:ascii="Times New Roman" w:hAnsi="Times New Roman" w:cs="Times New Roman"/>
          <w:sz w:val="22"/>
          <w:szCs w:val="24"/>
        </w:rPr>
        <w:t xml:space="preserve">whether </w:t>
      </w:r>
      <w:r w:rsidR="00F83928">
        <w:rPr>
          <w:rFonts w:ascii="Times New Roman" w:hAnsi="Times New Roman" w:cs="Times New Roman"/>
          <w:sz w:val="22"/>
          <w:szCs w:val="24"/>
        </w:rPr>
        <w:t>a</w:t>
      </w:r>
      <w:r w:rsidR="002421F7" w:rsidRPr="004D73C7">
        <w:rPr>
          <w:rFonts w:ascii="Times New Roman" w:hAnsi="Times New Roman" w:cs="Times New Roman"/>
          <w:sz w:val="22"/>
          <w:szCs w:val="24"/>
        </w:rPr>
        <w:t xml:space="preserve"> </w:t>
      </w:r>
      <w:r w:rsidR="004255D9">
        <w:rPr>
          <w:rFonts w:ascii="Times New Roman" w:hAnsi="Times New Roman" w:cs="Times New Roman"/>
          <w:sz w:val="22"/>
          <w:szCs w:val="24"/>
        </w:rPr>
        <w:t>driver use</w:t>
      </w:r>
      <w:r w:rsidR="00F83928">
        <w:rPr>
          <w:rFonts w:ascii="Times New Roman" w:hAnsi="Times New Roman" w:cs="Times New Roman"/>
          <w:sz w:val="22"/>
          <w:szCs w:val="24"/>
        </w:rPr>
        <w:t>s</w:t>
      </w:r>
      <w:r w:rsidR="004255D9">
        <w:rPr>
          <w:rFonts w:ascii="Times New Roman" w:hAnsi="Times New Roman" w:cs="Times New Roman"/>
          <w:sz w:val="22"/>
          <w:szCs w:val="24"/>
        </w:rPr>
        <w:t xml:space="preserve"> </w:t>
      </w:r>
      <w:r w:rsidR="00F83928">
        <w:rPr>
          <w:rFonts w:ascii="Times New Roman" w:hAnsi="Times New Roman" w:cs="Times New Roman"/>
          <w:sz w:val="22"/>
          <w:szCs w:val="24"/>
        </w:rPr>
        <w:t xml:space="preserve">the app and whether the </w:t>
      </w:r>
      <w:r w:rsidR="002421F7" w:rsidRPr="004D73C7">
        <w:rPr>
          <w:rFonts w:ascii="Times New Roman" w:hAnsi="Times New Roman" w:cs="Times New Roman"/>
          <w:sz w:val="22"/>
          <w:szCs w:val="24"/>
        </w:rPr>
        <w:t xml:space="preserve">app </w:t>
      </w:r>
      <w:r w:rsidR="00DA175D">
        <w:rPr>
          <w:rFonts w:ascii="Times New Roman" w:hAnsi="Times New Roman" w:cs="Times New Roman"/>
          <w:sz w:val="22"/>
          <w:szCs w:val="24"/>
        </w:rPr>
        <w:t xml:space="preserve">runs </w:t>
      </w:r>
      <w:r w:rsidR="00F83928">
        <w:rPr>
          <w:rFonts w:ascii="Times New Roman" w:hAnsi="Times New Roman" w:cs="Times New Roman"/>
          <w:sz w:val="22"/>
          <w:szCs w:val="24"/>
        </w:rPr>
        <w:t xml:space="preserve">effectively </w:t>
      </w:r>
      <w:r w:rsidR="002421F7" w:rsidRPr="004D73C7">
        <w:rPr>
          <w:rFonts w:ascii="Times New Roman" w:hAnsi="Times New Roman" w:cs="Times New Roman"/>
          <w:sz w:val="22"/>
          <w:szCs w:val="24"/>
        </w:rPr>
        <w:t xml:space="preserve">during </w:t>
      </w:r>
      <w:r w:rsidR="003447EB">
        <w:rPr>
          <w:rFonts w:ascii="Times New Roman" w:hAnsi="Times New Roman" w:cs="Times New Roman"/>
          <w:sz w:val="22"/>
          <w:szCs w:val="24"/>
        </w:rPr>
        <w:t>a day</w:t>
      </w:r>
      <w:r w:rsidR="002421F7">
        <w:rPr>
          <w:rFonts w:ascii="Times New Roman" w:hAnsi="Times New Roman" w:cs="Times New Roman"/>
          <w:sz w:val="22"/>
          <w:szCs w:val="24"/>
        </w:rPr>
        <w:t xml:space="preserve"> </w:t>
      </w:r>
      <w:r w:rsidR="002421F7">
        <w:rPr>
          <w:rFonts w:ascii="Times New Roman" w:hAnsi="Times New Roman" w:cs="Times New Roman"/>
          <w:sz w:val="22"/>
          <w:szCs w:val="24"/>
        </w:rPr>
        <w:fldChar w:fldCharType="begin"/>
      </w:r>
      <w:r w:rsidR="002421F7">
        <w:rPr>
          <w:rFonts w:ascii="Times New Roman" w:hAnsi="Times New Roman" w:cs="Times New Roman"/>
          <w:sz w:val="22"/>
          <w:szCs w:val="24"/>
        </w:rPr>
        <w:instrText xml:space="preserve"> ADDIN EN.CITE &lt;EndNote&gt;&lt;Cite&gt;&lt;Author&gt;Taylor&lt;/Author&gt;&lt;Year&gt;2014&lt;/Year&gt;&lt;RecNum&gt;205&lt;/RecNum&gt;&lt;DisplayText&gt;(Taylor and Levin 2014)&lt;/DisplayText&gt;&lt;record&gt;&lt;rec-number&gt;205&lt;/rec-number&gt;&lt;foreign-keys&gt;&lt;key app="EN" db-id="xx2sdxzxyppx5jedtfkvpvsn9sve2252dadz" timestamp="1616051100"&gt;205&lt;/key&gt;&lt;/foreign-keys&gt;&lt;ref-type name="Journal Article"&gt;17&lt;/ref-type&gt;&lt;contributors&gt;&lt;authors&gt;&lt;author&gt;Taylor, David G&lt;/author&gt;&lt;author&gt;Levin, Michael&lt;/author&gt;&lt;/authors&gt;&lt;/contributors&gt;&lt;titles&gt;&lt;title&gt;Predicting mobile app usage for purchasing and information-sharing&lt;/title&gt;&lt;secondary-title&gt;International Journal of Retail &amp;amp; Distribution Management&lt;/secondary-title&gt;&lt;/titles&gt;&lt;periodical&gt;&lt;full-title&gt;International Journal of Retail &amp;amp; Distribution Management&lt;/full-title&gt;&lt;/periodical&gt;&lt;dates&gt;&lt;year&gt;2014&lt;/year&gt;&lt;/dates&gt;&lt;isbn&gt;0959-0552&lt;/isbn&gt;&lt;urls&gt;&lt;/urls&gt;&lt;/record&gt;&lt;/Cite&gt;&lt;/EndNote&gt;</w:instrText>
      </w:r>
      <w:r w:rsidR="002421F7">
        <w:rPr>
          <w:rFonts w:ascii="Times New Roman" w:hAnsi="Times New Roman" w:cs="Times New Roman"/>
          <w:sz w:val="22"/>
          <w:szCs w:val="24"/>
        </w:rPr>
        <w:fldChar w:fldCharType="separate"/>
      </w:r>
      <w:r w:rsidR="002421F7">
        <w:rPr>
          <w:rFonts w:ascii="Times New Roman" w:hAnsi="Times New Roman" w:cs="Times New Roman"/>
          <w:noProof/>
          <w:sz w:val="22"/>
          <w:szCs w:val="24"/>
        </w:rPr>
        <w:t>(Taylor and Levin 2014)</w:t>
      </w:r>
      <w:r w:rsidR="002421F7">
        <w:rPr>
          <w:rFonts w:ascii="Times New Roman" w:hAnsi="Times New Roman" w:cs="Times New Roman"/>
          <w:sz w:val="22"/>
          <w:szCs w:val="24"/>
        </w:rPr>
        <w:fldChar w:fldCharType="end"/>
      </w:r>
      <w:r w:rsidR="00941911">
        <w:rPr>
          <w:rFonts w:ascii="Times New Roman" w:hAnsi="Times New Roman" w:cs="Times New Roman"/>
          <w:sz w:val="22"/>
          <w:szCs w:val="24"/>
        </w:rPr>
        <w:t>.</w:t>
      </w:r>
      <w:r w:rsidR="002421F7" w:rsidRPr="004D73C7">
        <w:rPr>
          <w:rFonts w:ascii="Times New Roman" w:hAnsi="Times New Roman" w:cs="Times New Roman"/>
          <w:sz w:val="22"/>
          <w:szCs w:val="24"/>
        </w:rPr>
        <w:t xml:space="preserve"> </w:t>
      </w:r>
      <w:r w:rsidR="00941911">
        <w:rPr>
          <w:rFonts w:ascii="Times New Roman" w:hAnsi="Times New Roman" w:cs="Times New Roman"/>
          <w:sz w:val="22"/>
          <w:szCs w:val="24"/>
        </w:rPr>
        <w:t xml:space="preserve">It is </w:t>
      </w:r>
      <w:r w:rsidR="002421F7" w:rsidRPr="004D73C7">
        <w:rPr>
          <w:rFonts w:ascii="Times New Roman" w:hAnsi="Times New Roman" w:cs="Times New Roman"/>
          <w:sz w:val="22"/>
          <w:szCs w:val="24"/>
        </w:rPr>
        <w:t>measured by the</w:t>
      </w:r>
      <w:r w:rsidR="00DA175D">
        <w:rPr>
          <w:rFonts w:ascii="Times New Roman" w:hAnsi="Times New Roman" w:cs="Times New Roman"/>
          <w:sz w:val="22"/>
          <w:szCs w:val="24"/>
        </w:rPr>
        <w:t xml:space="preserve"> drivers’</w:t>
      </w:r>
      <w:r w:rsidR="002421F7" w:rsidRPr="004D73C7">
        <w:rPr>
          <w:rFonts w:ascii="Times New Roman" w:hAnsi="Times New Roman" w:cs="Times New Roman"/>
          <w:sz w:val="22"/>
          <w:szCs w:val="24"/>
        </w:rPr>
        <w:t xml:space="preserve"> </w:t>
      </w:r>
      <w:r w:rsidR="002421F7" w:rsidRPr="002112DA">
        <w:rPr>
          <w:rFonts w:ascii="Times New Roman" w:hAnsi="Times New Roman" w:cs="Times New Roman"/>
          <w:sz w:val="22"/>
          <w:szCs w:val="24"/>
        </w:rPr>
        <w:t>check-in</w:t>
      </w:r>
      <w:r w:rsidR="002112DA" w:rsidRPr="002112DA">
        <w:rPr>
          <w:rFonts w:ascii="Times New Roman" w:hAnsi="Times New Roman" w:cs="Times New Roman"/>
          <w:sz w:val="22"/>
          <w:szCs w:val="24"/>
        </w:rPr>
        <w:t xml:space="preserve"> </w:t>
      </w:r>
      <w:r w:rsidR="009A55F9">
        <w:rPr>
          <w:rFonts w:ascii="Times New Roman" w:hAnsi="Times New Roman" w:cs="Times New Roman"/>
          <w:sz w:val="22"/>
          <w:szCs w:val="24"/>
        </w:rPr>
        <w:t>status (</w:t>
      </w:r>
      <w:r w:rsidR="00F57EA9">
        <w:rPr>
          <w:rFonts w:ascii="Times New Roman" w:hAnsi="Times New Roman" w:cs="Times New Roman"/>
          <w:sz w:val="22"/>
          <w:szCs w:val="24"/>
        </w:rPr>
        <w:t>used or not used</w:t>
      </w:r>
      <w:r w:rsidR="009A55F9">
        <w:rPr>
          <w:rFonts w:ascii="Times New Roman" w:hAnsi="Times New Roman" w:cs="Times New Roman"/>
          <w:sz w:val="22"/>
          <w:szCs w:val="24"/>
        </w:rPr>
        <w:t>)</w:t>
      </w:r>
      <w:r w:rsidR="002421F7" w:rsidRPr="002112DA">
        <w:rPr>
          <w:rFonts w:ascii="Times New Roman" w:hAnsi="Times New Roman" w:cs="Times New Roman"/>
          <w:sz w:val="22"/>
          <w:szCs w:val="24"/>
        </w:rPr>
        <w:t xml:space="preserve"> in a given day.</w:t>
      </w:r>
      <w:r w:rsidR="002421F7">
        <w:rPr>
          <w:rFonts w:ascii="Times New Roman" w:hAnsi="Times New Roman" w:cs="Times New Roman"/>
          <w:sz w:val="22"/>
          <w:szCs w:val="24"/>
        </w:rPr>
        <w:t xml:space="preserve"> </w:t>
      </w:r>
    </w:p>
    <w:p w14:paraId="31ABC910" w14:textId="77777777" w:rsidR="00014AB0" w:rsidRPr="002421F7" w:rsidRDefault="00014AB0" w:rsidP="00CF42D5">
      <w:pPr>
        <w:rPr>
          <w:rFonts w:ascii="Times New Roman" w:hAnsi="Times New Roman" w:cs="Times New Roman"/>
          <w:sz w:val="22"/>
          <w:szCs w:val="24"/>
        </w:rPr>
      </w:pPr>
    </w:p>
    <w:p w14:paraId="5165669E" w14:textId="77777777" w:rsidR="00C62E2D" w:rsidRDefault="0097596C" w:rsidP="002E755E">
      <w:pPr>
        <w:rPr>
          <w:rFonts w:ascii="Times New Roman" w:hAnsi="Times New Roman" w:cs="Times New Roman"/>
          <w:sz w:val="22"/>
          <w:szCs w:val="24"/>
        </w:rPr>
      </w:pPr>
      <w:r w:rsidRPr="002E755E">
        <w:rPr>
          <w:rFonts w:ascii="Times New Roman" w:hAnsi="Times New Roman" w:cs="Times New Roman"/>
          <w:sz w:val="22"/>
          <w:szCs w:val="24"/>
        </w:rPr>
        <w:t>Dependent variable</w:t>
      </w:r>
    </w:p>
    <w:p w14:paraId="5165839C" w14:textId="05BC712A" w:rsidR="00CB2074" w:rsidRDefault="00C62E2D" w:rsidP="002E755E">
      <w:pPr>
        <w:rPr>
          <w:rFonts w:ascii="Times New Roman" w:hAnsi="Times New Roman" w:cs="Times New Roman"/>
          <w:sz w:val="22"/>
          <w:szCs w:val="24"/>
        </w:rPr>
      </w:pPr>
      <w:r>
        <w:rPr>
          <w:rFonts w:ascii="Times New Roman" w:hAnsi="Times New Roman" w:cs="Times New Roman"/>
          <w:sz w:val="22"/>
          <w:szCs w:val="24"/>
        </w:rPr>
        <w:t xml:space="preserve">Fuel efficiency is defined differently in different scenes. </w:t>
      </w:r>
      <w:r w:rsidR="00A70889" w:rsidRPr="00857924">
        <w:rPr>
          <w:rFonts w:ascii="Times New Roman" w:hAnsi="Times New Roman" w:cs="Times New Roman"/>
          <w:noProof/>
          <w:sz w:val="22"/>
          <w:szCs w:val="24"/>
        </w:rPr>
        <w:t xml:space="preserve">Vaezipour et al. </w:t>
      </w:r>
      <w:r w:rsidR="00DD6923">
        <w:rPr>
          <w:rFonts w:ascii="Times New Roman" w:hAnsi="Times New Roman" w:cs="Times New Roman"/>
          <w:noProof/>
          <w:sz w:val="22"/>
          <w:szCs w:val="24"/>
        </w:rPr>
        <w:t xml:space="preserve">define </w:t>
      </w:r>
      <w:r w:rsidR="005B62C7" w:rsidRPr="00857924">
        <w:rPr>
          <w:rFonts w:ascii="Times New Roman" w:hAnsi="Times New Roman" w:cs="Times New Roman"/>
          <w:sz w:val="22"/>
          <w:szCs w:val="24"/>
        </w:rPr>
        <w:t>fuel efficiency as ratio of the work or energy output of an engine to the work or energy input</w:t>
      </w:r>
      <w:r w:rsidR="00DE7474" w:rsidRPr="00857924">
        <w:rPr>
          <w:rFonts w:ascii="Times New Roman" w:hAnsi="Times New Roman" w:cs="Times New Roman"/>
          <w:sz w:val="22"/>
          <w:szCs w:val="24"/>
        </w:rPr>
        <w:t xml:space="preserve"> </w:t>
      </w:r>
      <w:r w:rsidR="00DE7474" w:rsidRPr="00857924">
        <w:rPr>
          <w:rFonts w:ascii="Times New Roman" w:hAnsi="Times New Roman" w:cs="Times New Roman"/>
          <w:sz w:val="22"/>
          <w:szCs w:val="24"/>
        </w:rPr>
        <w:fldChar w:fldCharType="begin"/>
      </w:r>
      <w:r w:rsidR="00DD6923">
        <w:rPr>
          <w:rFonts w:ascii="Times New Roman" w:hAnsi="Times New Roman" w:cs="Times New Roman"/>
          <w:sz w:val="22"/>
          <w:szCs w:val="24"/>
        </w:rPr>
        <w:instrText xml:space="preserve"> ADDIN EN.CITE &lt;EndNote&gt;&lt;Cite&gt;&lt;Author&gt;Haworth&lt;/Author&gt;&lt;Year&gt;2001&lt;/Year&gt;&lt;RecNum&gt;407&lt;/RecNum&gt;&lt;DisplayText&gt;(Haworth and Symmons 2001b; Vaezipour et al. 2015)&lt;/DisplayText&gt;&lt;record&gt;&lt;rec-number&gt;407&lt;/rec-number&gt;&lt;foreign-keys&gt;&lt;key app="EN" db-id="xx2sdxzxyppx5jedtfkvpvsn9sve2252dadz" timestamp="1643156134"&gt;407&lt;/key&gt;&lt;/foreign-keys&gt;&lt;ref-type name="Journal Article"&gt;17&lt;/ref-type&gt;&lt;contributors&gt;&lt;authors&gt;&lt;author&gt;Haworth, Narelle&lt;/author&gt;&lt;author&gt;Symmons, Mark&lt;/author&gt;&lt;/authors&gt;&lt;/contributors&gt;&lt;titles&gt;&lt;title&gt;The relationship between fuel economy and safety outcomes&lt;/title&gt;&lt;/titles&gt;&lt;dates&gt;&lt;year&gt;2001&lt;/year&gt;&lt;/dates&gt;&lt;urls&gt;&lt;/urls&gt;&lt;/record&gt;&lt;/Cite&gt;&lt;Cite&gt;&lt;Author&gt;Vaezipour&lt;/Author&gt;&lt;Year&gt;2015&lt;/Year&gt;&lt;RecNum&gt;263&lt;/RecNum&gt;&lt;record&gt;&lt;rec-number&gt;263&lt;/rec-number&gt;&lt;foreign-keys&gt;&lt;key app="EN" db-id="xx2sdxzxyppx5jedtfkvpvsn9sve2252dadz" timestamp="1639129562"&gt;263&lt;/key&gt;&lt;/foreign-keys&gt;&lt;ref-type name="Journal Article"&gt;17&lt;/ref-type&gt;&lt;contributors&gt;&lt;authors&gt;&lt;author&gt;Vaezipour, Atiyeh&lt;/author&gt;&lt;author&gt;Rakotonirainy, Andry&lt;/author&gt;&lt;author&gt;Haworth, Narelle&lt;/author&gt;&lt;/authors&gt;&lt;/contributors&gt;&lt;titles&gt;&lt;title&gt;Reviewing in-vehicle systems to improve fuel efficiency and road safety&lt;/title&gt;&lt;secondary-title&gt;Procedia Manufacturing&lt;/secondary-title&gt;&lt;/titles&gt;&lt;periodical&gt;&lt;full-title&gt;Procedia Manufacturing&lt;/full-title&gt;&lt;/periodical&gt;&lt;pages&gt;3192-3199&lt;/pages&gt;&lt;volume&gt;3&lt;/volume&gt;&lt;dates&gt;&lt;year&gt;2015&lt;/year&gt;&lt;/dates&gt;&lt;isbn&gt;2351-9789&lt;/isbn&gt;&lt;urls&gt;&lt;/urls&gt;&lt;/record&gt;&lt;/Cite&gt;&lt;/EndNote&gt;</w:instrText>
      </w:r>
      <w:r w:rsidR="00DE7474" w:rsidRPr="00857924">
        <w:rPr>
          <w:rFonts w:ascii="Times New Roman" w:hAnsi="Times New Roman" w:cs="Times New Roman"/>
          <w:sz w:val="22"/>
          <w:szCs w:val="24"/>
        </w:rPr>
        <w:fldChar w:fldCharType="separate"/>
      </w:r>
      <w:r w:rsidR="00DD6923">
        <w:rPr>
          <w:rFonts w:ascii="Times New Roman" w:hAnsi="Times New Roman" w:cs="Times New Roman"/>
          <w:noProof/>
          <w:sz w:val="22"/>
          <w:szCs w:val="24"/>
        </w:rPr>
        <w:t>(Haworth and Symmons 2001b; Vaezipour et al. 2015)</w:t>
      </w:r>
      <w:r w:rsidR="00DE7474" w:rsidRPr="00857924">
        <w:rPr>
          <w:rFonts w:ascii="Times New Roman" w:hAnsi="Times New Roman" w:cs="Times New Roman"/>
          <w:sz w:val="22"/>
          <w:szCs w:val="24"/>
        </w:rPr>
        <w:fldChar w:fldCharType="end"/>
      </w:r>
      <w:r w:rsidR="00DE7474" w:rsidRPr="00857924">
        <w:rPr>
          <w:rFonts w:ascii="Times New Roman" w:hAnsi="Times New Roman" w:cs="Times New Roman"/>
          <w:sz w:val="22"/>
          <w:szCs w:val="24"/>
        </w:rPr>
        <w:t xml:space="preserve">. </w:t>
      </w:r>
      <w:r w:rsidR="00441F9C" w:rsidRPr="00441F9C">
        <w:rPr>
          <w:rFonts w:ascii="Times New Roman" w:hAnsi="Times New Roman" w:cs="Times New Roman"/>
          <w:sz w:val="22"/>
          <w:szCs w:val="24"/>
        </w:rPr>
        <w:t xml:space="preserve">It can be </w:t>
      </w:r>
      <w:r>
        <w:rPr>
          <w:rFonts w:ascii="Times New Roman" w:hAnsi="Times New Roman" w:cs="Times New Roman"/>
          <w:sz w:val="22"/>
          <w:szCs w:val="24"/>
        </w:rPr>
        <w:t xml:space="preserve">defined as </w:t>
      </w:r>
      <w:r w:rsidR="00441F9C" w:rsidRPr="00441F9C">
        <w:rPr>
          <w:rFonts w:ascii="Times New Roman" w:hAnsi="Times New Roman" w:cs="Times New Roman"/>
          <w:sz w:val="22"/>
          <w:szCs w:val="24"/>
        </w:rPr>
        <w:t>fuel consumption per unit time (L/h) or per unit distance (L/100 km) (Wang et al. 2008)</w:t>
      </w:r>
      <w:r>
        <w:rPr>
          <w:rFonts w:ascii="Times New Roman" w:hAnsi="Times New Roman" w:cs="Times New Roman"/>
          <w:sz w:val="22"/>
          <w:szCs w:val="24"/>
        </w:rPr>
        <w:t>. F</w:t>
      </w:r>
      <w:r w:rsidR="00857924">
        <w:rPr>
          <w:rFonts w:ascii="Times New Roman" w:hAnsi="Times New Roman" w:cs="Times New Roman"/>
          <w:sz w:val="22"/>
          <w:szCs w:val="24"/>
        </w:rPr>
        <w:t>uel efficiency</w:t>
      </w:r>
      <w:r w:rsidR="00BF3901" w:rsidRPr="002E755E">
        <w:rPr>
          <w:rFonts w:ascii="Times New Roman" w:hAnsi="Times New Roman" w:cs="Times New Roman"/>
          <w:sz w:val="22"/>
          <w:szCs w:val="24"/>
        </w:rPr>
        <w:t xml:space="preserve"> </w:t>
      </w:r>
      <w:r>
        <w:rPr>
          <w:rFonts w:ascii="Times New Roman" w:hAnsi="Times New Roman" w:cs="Times New Roman"/>
          <w:sz w:val="22"/>
          <w:szCs w:val="24"/>
        </w:rPr>
        <w:t>can also be</w:t>
      </w:r>
      <w:r w:rsidR="00BF3901" w:rsidRPr="002E755E">
        <w:rPr>
          <w:rFonts w:ascii="Times New Roman" w:hAnsi="Times New Roman" w:cs="Times New Roman"/>
          <w:sz w:val="22"/>
          <w:szCs w:val="24"/>
        </w:rPr>
        <w:t xml:space="preserve"> </w:t>
      </w:r>
      <w:r w:rsidR="000332CA" w:rsidRPr="002E755E">
        <w:rPr>
          <w:rFonts w:ascii="Times New Roman" w:hAnsi="Times New Roman" w:cs="Times New Roman"/>
          <w:sz w:val="22"/>
          <w:szCs w:val="24"/>
        </w:rPr>
        <w:t>based on a vehicle’s miles per gallon</w:t>
      </w:r>
      <w:r w:rsidR="008537A3" w:rsidRPr="002E755E">
        <w:rPr>
          <w:rFonts w:ascii="Times New Roman" w:hAnsi="Times New Roman" w:cs="Times New Roman"/>
          <w:sz w:val="22"/>
          <w:szCs w:val="24"/>
        </w:rPr>
        <w:t xml:space="preserve"> </w:t>
      </w:r>
      <w:r w:rsidR="00F67C33" w:rsidRPr="002E755E">
        <w:rPr>
          <w:rFonts w:ascii="Times New Roman" w:hAnsi="Times New Roman" w:cs="Times New Roman"/>
          <w:sz w:val="22"/>
          <w:szCs w:val="24"/>
        </w:rPr>
        <w:fldChar w:fldCharType="begin"/>
      </w:r>
      <w:r w:rsidR="00F67C33" w:rsidRPr="002E755E">
        <w:rPr>
          <w:rFonts w:ascii="Times New Roman" w:hAnsi="Times New Roman" w:cs="Times New Roman"/>
          <w:sz w:val="22"/>
          <w:szCs w:val="24"/>
        </w:rPr>
        <w:instrText xml:space="preserve"> ADDIN EN.CITE &lt;EndNote&gt;&lt;Cite&gt;&lt;Author&gt;McCarthy&lt;/Author&gt;&lt;Year&gt;1998&lt;/Year&gt;&lt;RecNum&gt;405&lt;/RecNum&gt;&lt;DisplayText&gt;(Carson 1980; McCarthy and Tay 1998)&lt;/DisplayText&gt;&lt;record&gt;&lt;rec-number&gt;405&lt;/rec-number&gt;&lt;foreign-keys&gt;&lt;key app="EN" db-id="xx2sdxzxyppx5jedtfkvpvsn9sve2252dadz" timestamp="1642590862"&gt;405&lt;/key&gt;&lt;/foreign-keys&gt;&lt;ref-type name="Journal Article"&gt;17&lt;/ref-type&gt;&lt;contributors&gt;&lt;authors&gt;&lt;author&gt;McCarthy, Patrick S&lt;/author&gt;&lt;author&gt;Tay, Richard S&lt;/author&gt;&lt;/authors&gt;&lt;/contributors&gt;&lt;titles&gt;&lt;title&gt;New vehicle consumption and fuel efficiency: a nested logit approach&lt;/title&gt;&lt;secondary-title&gt;Transportation Research Part E: Logistics and Transportation Review&lt;/secondary-title&gt;&lt;/titles&gt;&lt;periodical&gt;&lt;full-title&gt;Transportation Research Part E: Logistics and Transportation Review&lt;/full-title&gt;&lt;/periodical&gt;&lt;pages&gt;39-51&lt;/pages&gt;&lt;volume&gt;34&lt;/volume&gt;&lt;number&gt;1&lt;/number&gt;&lt;dates&gt;&lt;year&gt;1998&lt;/year&gt;&lt;/dates&gt;&lt;isbn&gt;1366-5545&lt;/isbn&gt;&lt;urls&gt;&lt;/urls&gt;&lt;/record&gt;&lt;/Cite&gt;&lt;Cite&gt;&lt;Author&gt;Carson&lt;/Author&gt;&lt;Year&gt;1980&lt;/Year&gt;&lt;RecNum&gt;406&lt;/RecNum&gt;&lt;record&gt;&lt;rec-number&gt;406&lt;/rec-number&gt;&lt;foreign-keys&gt;&lt;key app="EN" db-id="xx2sdxzxyppx5jedtfkvpvsn9sve2252dadz" timestamp="1642590884"&gt;406&lt;/key&gt;&lt;/foreign-keys&gt;&lt;ref-type name="Conference Proceedings"&gt;10&lt;/ref-type&gt;&lt;contributors&gt;&lt;authors&gt;&lt;author&gt;Carson, B&lt;/author&gt;&lt;/authors&gt;&lt;/contributors&gt;&lt;titles&gt;&lt;title&gt;Fuel efficiency of small aircraft&lt;/title&gt;&lt;secondary-title&gt;Aircraft Systems Meeting&lt;/secondary-title&gt;&lt;/titles&gt;&lt;pages&gt;1847&lt;/pages&gt;&lt;dates&gt;&lt;year&gt;1980&lt;/year&gt;&lt;/dates&gt;&lt;urls&gt;&lt;/urls&gt;&lt;/record&gt;&lt;/Cite&gt;&lt;/EndNote&gt;</w:instrText>
      </w:r>
      <w:r w:rsidR="00F67C33" w:rsidRPr="002E755E">
        <w:rPr>
          <w:rFonts w:ascii="Times New Roman" w:hAnsi="Times New Roman" w:cs="Times New Roman"/>
          <w:sz w:val="22"/>
          <w:szCs w:val="24"/>
        </w:rPr>
        <w:fldChar w:fldCharType="separate"/>
      </w:r>
      <w:r w:rsidR="00F67C33" w:rsidRPr="002E755E">
        <w:rPr>
          <w:rFonts w:ascii="Times New Roman" w:hAnsi="Times New Roman" w:cs="Times New Roman"/>
          <w:noProof/>
          <w:sz w:val="22"/>
          <w:szCs w:val="24"/>
        </w:rPr>
        <w:t>(Carson 1980; McCarthy and Tay 1998)</w:t>
      </w:r>
      <w:r w:rsidR="00F67C33" w:rsidRPr="002E755E">
        <w:rPr>
          <w:rFonts w:ascii="Times New Roman" w:hAnsi="Times New Roman" w:cs="Times New Roman"/>
          <w:sz w:val="22"/>
          <w:szCs w:val="24"/>
        </w:rPr>
        <w:fldChar w:fldCharType="end"/>
      </w:r>
      <w:r w:rsidR="001B27A4">
        <w:rPr>
          <w:rFonts w:ascii="Times New Roman" w:hAnsi="Times New Roman" w:cs="Times New Roman"/>
          <w:sz w:val="22"/>
          <w:szCs w:val="24"/>
        </w:rPr>
        <w:t>.</w:t>
      </w:r>
      <w:r w:rsidR="00340131" w:rsidRPr="002E755E">
        <w:rPr>
          <w:rFonts w:ascii="Times New Roman" w:hAnsi="Times New Roman" w:cs="Times New Roman"/>
          <w:sz w:val="22"/>
          <w:szCs w:val="24"/>
        </w:rPr>
        <w:t xml:space="preserve"> </w:t>
      </w:r>
      <w:r w:rsidR="00122E88">
        <w:rPr>
          <w:rFonts w:ascii="Times New Roman" w:hAnsi="Times New Roman" w:cs="Times New Roman"/>
          <w:sz w:val="22"/>
          <w:szCs w:val="24"/>
        </w:rPr>
        <w:t xml:space="preserve">Considering </w:t>
      </w:r>
      <w:r w:rsidR="00DD6923">
        <w:rPr>
          <w:rFonts w:ascii="Times New Roman" w:hAnsi="Times New Roman" w:cs="Times New Roman"/>
          <w:sz w:val="22"/>
          <w:szCs w:val="24"/>
        </w:rPr>
        <w:t xml:space="preserve">all </w:t>
      </w:r>
      <w:r w:rsidR="00122E88">
        <w:rPr>
          <w:rFonts w:ascii="Times New Roman" w:hAnsi="Times New Roman" w:cs="Times New Roman"/>
          <w:sz w:val="22"/>
          <w:szCs w:val="24"/>
        </w:rPr>
        <w:t xml:space="preserve">definitions, </w:t>
      </w:r>
      <w:r w:rsidR="0044227E">
        <w:rPr>
          <w:rFonts w:ascii="Times New Roman" w:hAnsi="Times New Roman" w:cs="Times New Roman"/>
          <w:sz w:val="22"/>
          <w:szCs w:val="24"/>
        </w:rPr>
        <w:t>f</w:t>
      </w:r>
      <w:r w:rsidR="00C5518F" w:rsidRPr="002E755E">
        <w:rPr>
          <w:rFonts w:ascii="Times New Roman" w:hAnsi="Times New Roman" w:cs="Times New Roman"/>
          <w:sz w:val="22"/>
          <w:szCs w:val="24"/>
        </w:rPr>
        <w:t xml:space="preserve">uel </w:t>
      </w:r>
      <w:r w:rsidR="0044227E">
        <w:rPr>
          <w:rFonts w:ascii="Times New Roman" w:hAnsi="Times New Roman" w:cs="Times New Roman"/>
          <w:sz w:val="22"/>
          <w:szCs w:val="24"/>
        </w:rPr>
        <w:t>e</w:t>
      </w:r>
      <w:r w:rsidR="00C5518F" w:rsidRPr="002E755E">
        <w:rPr>
          <w:rFonts w:ascii="Times New Roman" w:hAnsi="Times New Roman" w:cs="Times New Roman"/>
          <w:sz w:val="22"/>
          <w:szCs w:val="24"/>
        </w:rPr>
        <w:t>fficiency</w:t>
      </w:r>
      <w:r w:rsidR="00A8536A">
        <w:rPr>
          <w:rFonts w:ascii="Times New Roman" w:hAnsi="Times New Roman" w:cs="Times New Roman"/>
          <w:sz w:val="22"/>
          <w:szCs w:val="24"/>
        </w:rPr>
        <w:t xml:space="preserve"> is</w:t>
      </w:r>
      <w:r w:rsidR="00A8536A" w:rsidRPr="002E755E">
        <w:rPr>
          <w:rFonts w:ascii="Times New Roman" w:hAnsi="Times New Roman" w:cs="Times New Roman"/>
          <w:sz w:val="22"/>
          <w:szCs w:val="24"/>
        </w:rPr>
        <w:t xml:space="preserve"> measured by the amount of fuel consum</w:t>
      </w:r>
      <w:r w:rsidR="00A8536A">
        <w:rPr>
          <w:rFonts w:ascii="Times New Roman" w:hAnsi="Times New Roman" w:cs="Times New Roman"/>
          <w:sz w:val="22"/>
          <w:szCs w:val="24"/>
        </w:rPr>
        <w:t>ed</w:t>
      </w:r>
      <w:r w:rsidR="00A8536A" w:rsidRPr="002E755E">
        <w:rPr>
          <w:rFonts w:ascii="Times New Roman" w:hAnsi="Times New Roman" w:cs="Times New Roman"/>
          <w:sz w:val="22"/>
          <w:szCs w:val="24"/>
        </w:rPr>
        <w:t xml:space="preserve"> </w:t>
      </w:r>
      <w:r w:rsidR="00A8536A" w:rsidRPr="002E755E">
        <w:rPr>
          <w:rFonts w:ascii="Times New Roman" w:hAnsi="Times New Roman" w:cs="Times New Roman" w:hint="eastAsia"/>
          <w:sz w:val="22"/>
          <w:szCs w:val="24"/>
        </w:rPr>
        <w:t>per</w:t>
      </w:r>
      <w:r w:rsidR="00A8536A" w:rsidRPr="002E755E">
        <w:rPr>
          <w:rFonts w:ascii="Times New Roman" w:hAnsi="Times New Roman" w:cs="Times New Roman"/>
          <w:sz w:val="22"/>
          <w:szCs w:val="24"/>
        </w:rPr>
        <w:t xml:space="preserve"> </w:t>
      </w:r>
      <w:r w:rsidR="00A8536A">
        <w:rPr>
          <w:rFonts w:ascii="Times New Roman" w:hAnsi="Times New Roman" w:cs="Times New Roman"/>
          <w:sz w:val="22"/>
          <w:szCs w:val="24"/>
        </w:rPr>
        <w:t>unit distance (</w:t>
      </w:r>
      <w:r w:rsidR="00983C7C">
        <w:rPr>
          <w:rFonts w:ascii="Times New Roman" w:hAnsi="Times New Roman" w:cs="Times New Roman"/>
          <w:sz w:val="22"/>
          <w:szCs w:val="24"/>
        </w:rPr>
        <w:t>L</w:t>
      </w:r>
      <w:r w:rsidR="00A8536A">
        <w:rPr>
          <w:rFonts w:ascii="Times New Roman" w:hAnsi="Times New Roman" w:cs="Times New Roman"/>
          <w:sz w:val="22"/>
          <w:szCs w:val="24"/>
        </w:rPr>
        <w:t>/k</w:t>
      </w:r>
      <w:r w:rsidR="007560C1">
        <w:rPr>
          <w:rFonts w:ascii="Times New Roman" w:hAnsi="Times New Roman" w:cs="Times New Roman"/>
          <w:sz w:val="22"/>
          <w:szCs w:val="24"/>
        </w:rPr>
        <w:t>m</w:t>
      </w:r>
      <w:r w:rsidR="00A8536A">
        <w:rPr>
          <w:rFonts w:ascii="Times New Roman" w:hAnsi="Times New Roman" w:cs="Times New Roman"/>
          <w:sz w:val="22"/>
          <w:szCs w:val="24"/>
        </w:rPr>
        <w:t>)</w:t>
      </w:r>
      <w:r w:rsidR="00401334">
        <w:rPr>
          <w:rFonts w:ascii="Times New Roman" w:hAnsi="Times New Roman" w:cs="Times New Roman"/>
          <w:sz w:val="22"/>
          <w:szCs w:val="24"/>
        </w:rPr>
        <w:t xml:space="preserve"> in this paper</w:t>
      </w:r>
      <w:r w:rsidR="00C5518F" w:rsidRPr="002E755E">
        <w:rPr>
          <w:rFonts w:ascii="Times New Roman" w:hAnsi="Times New Roman" w:cs="Times New Roman"/>
          <w:sz w:val="22"/>
          <w:szCs w:val="24"/>
        </w:rPr>
        <w:t>.</w:t>
      </w:r>
      <w:r w:rsidR="00616D2B">
        <w:rPr>
          <w:rFonts w:ascii="Times New Roman" w:hAnsi="Times New Roman" w:cs="Times New Roman"/>
          <w:sz w:val="22"/>
          <w:szCs w:val="24"/>
        </w:rPr>
        <w:t xml:space="preserve"> </w:t>
      </w:r>
      <w:r w:rsidR="0028118F">
        <w:rPr>
          <w:rFonts w:ascii="Times New Roman" w:hAnsi="Times New Roman" w:cs="Times New Roman"/>
          <w:sz w:val="22"/>
          <w:szCs w:val="24"/>
        </w:rPr>
        <w:t>Thus, w</w:t>
      </w:r>
      <w:r w:rsidR="00616D2B">
        <w:rPr>
          <w:rFonts w:ascii="Times New Roman" w:hAnsi="Times New Roman" w:cs="Times New Roman"/>
          <w:sz w:val="22"/>
          <w:szCs w:val="24"/>
        </w:rPr>
        <w:t xml:space="preserve">e </w:t>
      </w:r>
      <w:r w:rsidR="0005762E">
        <w:rPr>
          <w:rFonts w:ascii="Times New Roman" w:hAnsi="Times New Roman" w:cs="Times New Roman"/>
          <w:sz w:val="22"/>
          <w:szCs w:val="24"/>
        </w:rPr>
        <w:t>choose</w:t>
      </w:r>
      <w:r w:rsidR="00616D2B">
        <w:rPr>
          <w:rFonts w:ascii="Times New Roman" w:hAnsi="Times New Roman" w:cs="Times New Roman"/>
          <w:sz w:val="22"/>
          <w:szCs w:val="24"/>
        </w:rPr>
        <w:t xml:space="preserve"> Fuel Consumption </w:t>
      </w:r>
      <w:r w:rsidR="0005762E">
        <w:rPr>
          <w:rFonts w:ascii="Times New Roman" w:hAnsi="Times New Roman" w:cs="Times New Roman"/>
          <w:sz w:val="22"/>
          <w:szCs w:val="24"/>
        </w:rPr>
        <w:t>as dependent variable</w:t>
      </w:r>
      <w:r w:rsidR="00D80278">
        <w:rPr>
          <w:rFonts w:ascii="Times New Roman" w:hAnsi="Times New Roman" w:cs="Times New Roman"/>
          <w:sz w:val="22"/>
          <w:szCs w:val="24"/>
        </w:rPr>
        <w:t xml:space="preserve">, </w:t>
      </w:r>
      <w:r w:rsidR="00D62A72">
        <w:rPr>
          <w:rFonts w:ascii="Times New Roman" w:hAnsi="Times New Roman" w:cs="Times New Roman"/>
          <w:sz w:val="22"/>
          <w:szCs w:val="24"/>
        </w:rPr>
        <w:t>and the more the fuel is consumed</w:t>
      </w:r>
      <w:r w:rsidR="00DD6923">
        <w:rPr>
          <w:rFonts w:ascii="Times New Roman" w:hAnsi="Times New Roman" w:cs="Times New Roman"/>
          <w:sz w:val="22"/>
          <w:szCs w:val="24"/>
        </w:rPr>
        <w:t xml:space="preserve"> per unit distance</w:t>
      </w:r>
      <w:r w:rsidR="00D62A72">
        <w:rPr>
          <w:rFonts w:ascii="Times New Roman" w:hAnsi="Times New Roman" w:cs="Times New Roman"/>
          <w:sz w:val="22"/>
          <w:szCs w:val="24"/>
        </w:rPr>
        <w:t xml:space="preserve">, the </w:t>
      </w:r>
      <w:r w:rsidR="00A14D66">
        <w:rPr>
          <w:rFonts w:ascii="Times New Roman" w:hAnsi="Times New Roman" w:cs="Times New Roman"/>
          <w:sz w:val="22"/>
          <w:szCs w:val="24"/>
        </w:rPr>
        <w:t>less efficient is it</w:t>
      </w:r>
      <w:r w:rsidR="00726E6E">
        <w:rPr>
          <w:rFonts w:ascii="Times New Roman" w:hAnsi="Times New Roman" w:cs="Times New Roman"/>
          <w:sz w:val="22"/>
          <w:szCs w:val="24"/>
        </w:rPr>
        <w:t>.</w:t>
      </w:r>
    </w:p>
    <w:p w14:paraId="60304DCB" w14:textId="77777777" w:rsidR="00A8536A" w:rsidRPr="00A8536A" w:rsidRDefault="00A8536A" w:rsidP="002E755E">
      <w:pPr>
        <w:rPr>
          <w:rFonts w:ascii="Times New Roman" w:hAnsi="Times New Roman" w:cs="Times New Roman"/>
          <w:sz w:val="22"/>
          <w:szCs w:val="24"/>
        </w:rPr>
      </w:pPr>
    </w:p>
    <w:p w14:paraId="6103EC20" w14:textId="3FCD6C8C" w:rsidR="000735AF" w:rsidRPr="002E755E" w:rsidRDefault="000735AF" w:rsidP="002E755E">
      <w:pPr>
        <w:rPr>
          <w:rFonts w:ascii="Times New Roman" w:hAnsi="Times New Roman" w:cs="Times New Roman"/>
          <w:sz w:val="22"/>
          <w:szCs w:val="24"/>
        </w:rPr>
      </w:pPr>
      <w:r w:rsidRPr="002E755E">
        <w:rPr>
          <w:rFonts w:ascii="Times New Roman" w:hAnsi="Times New Roman" w:cs="Times New Roman" w:hint="eastAsia"/>
          <w:sz w:val="22"/>
          <w:szCs w:val="24"/>
        </w:rPr>
        <w:t>C</w:t>
      </w:r>
      <w:r w:rsidRPr="002E755E">
        <w:rPr>
          <w:rFonts w:ascii="Times New Roman" w:hAnsi="Times New Roman" w:cs="Times New Roman"/>
          <w:sz w:val="22"/>
          <w:szCs w:val="24"/>
        </w:rPr>
        <w:t>ontrol</w:t>
      </w:r>
      <w:r w:rsidR="00A8536A">
        <w:rPr>
          <w:rFonts w:ascii="Times New Roman" w:hAnsi="Times New Roman" w:cs="Times New Roman"/>
          <w:sz w:val="22"/>
          <w:szCs w:val="24"/>
        </w:rPr>
        <w:t xml:space="preserve"> variables</w:t>
      </w:r>
    </w:p>
    <w:p w14:paraId="5E270B79" w14:textId="013A9830" w:rsidR="00A917F4" w:rsidRDefault="00FA61F6" w:rsidP="002E755E">
      <w:pPr>
        <w:rPr>
          <w:rFonts w:ascii="Times New Roman" w:hAnsi="Times New Roman" w:cs="Times New Roman"/>
          <w:sz w:val="22"/>
        </w:rPr>
      </w:pPr>
      <w:r w:rsidRPr="007577C4">
        <w:rPr>
          <w:rFonts w:ascii="Times New Roman" w:hAnsi="Times New Roman" w:cs="Times New Roman"/>
          <w:sz w:val="22"/>
        </w:rPr>
        <w:t>Control variables are considered to ensure the model robustness</w:t>
      </w:r>
      <w:r w:rsidR="00CB5E36" w:rsidRPr="007577C4">
        <w:rPr>
          <w:rFonts w:ascii="Times New Roman" w:hAnsi="Times New Roman" w:cs="Times New Roman"/>
          <w:sz w:val="22"/>
        </w:rPr>
        <w:t>.</w:t>
      </w:r>
      <w:r w:rsidR="005617A5" w:rsidRPr="007577C4">
        <w:rPr>
          <w:rFonts w:ascii="Times New Roman" w:hAnsi="Times New Roman" w:cs="Times New Roman"/>
          <w:sz w:val="22"/>
        </w:rPr>
        <w:t xml:space="preserve"> </w:t>
      </w:r>
      <w:r w:rsidR="00606E0F" w:rsidRPr="007577C4">
        <w:rPr>
          <w:rFonts w:ascii="Times New Roman" w:hAnsi="Times New Roman" w:cs="Times New Roman"/>
          <w:sz w:val="22"/>
        </w:rPr>
        <w:t>A</w:t>
      </w:r>
      <w:r w:rsidR="00606E0F" w:rsidRPr="007577C4">
        <w:rPr>
          <w:rFonts w:ascii="Times New Roman" w:hAnsi="Times New Roman" w:cs="Times New Roman" w:hint="eastAsia"/>
          <w:sz w:val="22"/>
        </w:rPr>
        <w:t>part</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from</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driving</w:t>
      </w:r>
      <w:r w:rsidR="00606E0F" w:rsidRPr="007577C4">
        <w:rPr>
          <w:rFonts w:ascii="Times New Roman" w:hAnsi="Times New Roman" w:cs="Times New Roman"/>
          <w:sz w:val="22"/>
        </w:rPr>
        <w:t xml:space="preserve"> </w:t>
      </w:r>
      <w:r w:rsidR="00606E0F" w:rsidRPr="007577C4">
        <w:rPr>
          <w:rFonts w:ascii="Times New Roman" w:hAnsi="Times New Roman" w:cs="Times New Roman" w:hint="eastAsia"/>
          <w:sz w:val="22"/>
        </w:rPr>
        <w:t>styles</w:t>
      </w:r>
      <w:r w:rsidR="00FF4E8B">
        <w:rPr>
          <w:rFonts w:ascii="Times New Roman" w:hAnsi="Times New Roman" w:cs="Times New Roman"/>
          <w:sz w:val="22"/>
        </w:rPr>
        <w:t xml:space="preserve"> and </w:t>
      </w:r>
      <w:r w:rsidR="00606E0F" w:rsidRPr="007577C4">
        <w:rPr>
          <w:rFonts w:ascii="Times New Roman" w:hAnsi="Times New Roman" w:cs="Times New Roman"/>
          <w:sz w:val="22"/>
        </w:rPr>
        <w:t>driving skills</w:t>
      </w:r>
      <w:r w:rsidR="00FF4E8B">
        <w:rPr>
          <w:rFonts w:ascii="Times New Roman" w:hAnsi="Times New Roman" w:cs="Times New Roman"/>
          <w:sz w:val="22"/>
        </w:rPr>
        <w:t xml:space="preserve">, </w:t>
      </w:r>
      <w:r w:rsidR="00606E0F" w:rsidRPr="007577C4">
        <w:rPr>
          <w:rFonts w:ascii="Times New Roman" w:hAnsi="Times New Roman" w:cs="Times New Roman"/>
          <w:sz w:val="22"/>
        </w:rPr>
        <w:t>other objective factors can affect driving behavior</w:t>
      </w:r>
      <w:r w:rsidR="00FF4E8B">
        <w:rPr>
          <w:rFonts w:ascii="Times New Roman" w:hAnsi="Times New Roman" w:cs="Times New Roman"/>
          <w:sz w:val="22"/>
        </w:rPr>
        <w:t>. F</w:t>
      </w:r>
      <w:r w:rsidR="00D700C1" w:rsidRPr="007577C4">
        <w:rPr>
          <w:rFonts w:ascii="Times New Roman" w:hAnsi="Times New Roman" w:cs="Times New Roman"/>
          <w:sz w:val="22"/>
        </w:rPr>
        <w:t xml:space="preserve">or example, </w:t>
      </w:r>
      <w:r w:rsidR="00F00814" w:rsidRPr="007577C4">
        <w:rPr>
          <w:rFonts w:ascii="Times New Roman" w:hAnsi="Times New Roman" w:cs="Times New Roman"/>
          <w:sz w:val="22"/>
        </w:rPr>
        <w:t xml:space="preserve">driving experience, </w:t>
      </w:r>
      <w:r w:rsidR="00D10BA2">
        <w:rPr>
          <w:rFonts w:ascii="Times New Roman" w:hAnsi="Times New Roman" w:cs="Times New Roman"/>
          <w:sz w:val="22"/>
        </w:rPr>
        <w:t xml:space="preserve">time pressure, </w:t>
      </w:r>
      <w:r w:rsidR="00606E0F" w:rsidRPr="007577C4">
        <w:rPr>
          <w:rFonts w:ascii="Times New Roman" w:hAnsi="Times New Roman" w:cs="Times New Roman"/>
          <w:kern w:val="0"/>
          <w:sz w:val="22"/>
        </w:rPr>
        <w:t>driving environment</w:t>
      </w:r>
      <w:r w:rsidR="00D10BA2">
        <w:rPr>
          <w:rFonts w:ascii="Times New Roman" w:hAnsi="Times New Roman" w:cs="Times New Roman"/>
          <w:kern w:val="0"/>
          <w:sz w:val="22"/>
        </w:rPr>
        <w:t xml:space="preserve"> (weather condition, road condition, </w:t>
      </w:r>
      <w:r w:rsidR="00D10BA2" w:rsidRPr="007A20C3">
        <w:rPr>
          <w:rFonts w:ascii="Times New Roman" w:hAnsi="Times New Roman" w:cs="Times New Roman"/>
          <w:kern w:val="0"/>
          <w:sz w:val="22"/>
        </w:rPr>
        <w:t>traffic congestion</w:t>
      </w:r>
      <w:r w:rsidR="00D10BA2">
        <w:rPr>
          <w:rFonts w:ascii="Times New Roman" w:hAnsi="Times New Roman" w:cs="Times New Roman"/>
          <w:kern w:val="0"/>
          <w:sz w:val="22"/>
        </w:rPr>
        <w:t>, etc.)</w:t>
      </w:r>
      <w:r w:rsidR="007C4CCA">
        <w:rPr>
          <w:rFonts w:ascii="Times New Roman" w:hAnsi="Times New Roman" w:cs="Times New Roman"/>
          <w:kern w:val="0"/>
          <w:sz w:val="22"/>
        </w:rPr>
        <w:t xml:space="preserve"> </w:t>
      </w:r>
      <w:r w:rsidR="00145A14" w:rsidRPr="007577C4">
        <w:rPr>
          <w:rFonts w:ascii="Times New Roman" w:hAnsi="Times New Roman" w:cs="Times New Roman"/>
          <w:kern w:val="0"/>
          <w:sz w:val="22"/>
        </w:rPr>
        <w:t xml:space="preserve">and vehicle </w:t>
      </w:r>
      <w:r w:rsidR="00D700C1" w:rsidRPr="007577C4">
        <w:rPr>
          <w:rFonts w:ascii="Times New Roman" w:hAnsi="Times New Roman" w:cs="Times New Roman"/>
          <w:kern w:val="0"/>
          <w:sz w:val="22"/>
        </w:rPr>
        <w:t>states</w:t>
      </w:r>
      <w:r w:rsidR="00606E0F" w:rsidRPr="007577C4">
        <w:rPr>
          <w:rFonts w:ascii="Times New Roman" w:hAnsi="Times New Roman" w:cs="Times New Roman"/>
          <w:kern w:val="0"/>
          <w:sz w:val="22"/>
        </w:rPr>
        <w:t xml:space="preserve"> </w:t>
      </w:r>
      <w:r w:rsidR="00606E0F" w:rsidRPr="004B461C">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 </w:instrText>
      </w:r>
      <w:r w:rsidR="00D71E96">
        <w:rPr>
          <w:rFonts w:ascii="Times New Roman" w:hAnsi="Times New Roman" w:cs="Times New Roman"/>
          <w:kern w:val="0"/>
          <w:sz w:val="22"/>
        </w:rPr>
        <w:fldChar w:fldCharType="begin">
          <w:fldData xml:space="preserve">PEVuZE5vdGU+PENpdGU+PEF1dGhvcj5aaGVuZzwvQXV0aG9yPjxZZWFyPjIwMTQ8L1llYXI+PFJl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</w:fldData>
        </w:fldChar>
      </w:r>
      <w:r w:rsidR="00D71E96">
        <w:rPr>
          <w:rFonts w:ascii="Times New Roman" w:hAnsi="Times New Roman" w:cs="Times New Roman"/>
          <w:kern w:val="0"/>
          <w:sz w:val="22"/>
        </w:rPr>
        <w:instrText xml:space="preserve"> ADDIN EN.CITE.DATA </w:instrText>
      </w:r>
      <w:r w:rsidR="00D71E96">
        <w:rPr>
          <w:rFonts w:ascii="Times New Roman" w:hAnsi="Times New Roman" w:cs="Times New Roman"/>
          <w:kern w:val="0"/>
          <w:sz w:val="22"/>
        </w:rPr>
      </w:r>
      <w:r w:rsidR="00D71E96">
        <w:rPr>
          <w:rFonts w:ascii="Times New Roman" w:hAnsi="Times New Roman" w:cs="Times New Roman"/>
          <w:kern w:val="0"/>
          <w:sz w:val="22"/>
        </w:rPr>
        <w:fldChar w:fldCharType="end"/>
      </w:r>
      <w:r w:rsidR="00606E0F" w:rsidRPr="004B461C">
        <w:rPr>
          <w:rFonts w:ascii="Times New Roman" w:hAnsi="Times New Roman" w:cs="Times New Roman"/>
          <w:kern w:val="0"/>
          <w:sz w:val="22"/>
        </w:rPr>
      </w:r>
      <w:r w:rsidR="00606E0F" w:rsidRPr="004B461C">
        <w:rPr>
          <w:rFonts w:ascii="Times New Roman" w:hAnsi="Times New Roman" w:cs="Times New Roman"/>
          <w:kern w:val="0"/>
          <w:sz w:val="22"/>
        </w:rPr>
        <w:fldChar w:fldCharType="separate"/>
      </w:r>
      <w:r w:rsidR="00D71E96">
        <w:rPr>
          <w:rFonts w:ascii="Times New Roman" w:hAnsi="Times New Roman" w:cs="Times New Roman"/>
          <w:noProof/>
          <w:kern w:val="0"/>
          <w:sz w:val="22"/>
        </w:rPr>
        <w:t>(Bone and Mowen 2006; Cai et al. 2016; Drobot et al. 2007; Ma et al. 2019; Shi et al. 2019; Wang et al. 2015a; Zheng et al. 2014)</w:t>
      </w:r>
      <w:r w:rsidR="00606E0F" w:rsidRPr="004B461C">
        <w:rPr>
          <w:rFonts w:ascii="Times New Roman" w:hAnsi="Times New Roman" w:cs="Times New Roman"/>
          <w:kern w:val="0"/>
          <w:sz w:val="22"/>
        </w:rPr>
        <w:fldChar w:fldCharType="end"/>
      </w:r>
      <w:r w:rsidR="00606E0F" w:rsidRPr="004B461C">
        <w:rPr>
          <w:rFonts w:ascii="Times New Roman" w:hAnsi="Times New Roman" w:cs="Times New Roman"/>
          <w:kern w:val="0"/>
          <w:sz w:val="22"/>
        </w:rPr>
        <w:t xml:space="preserve">. </w:t>
      </w:r>
      <w:r w:rsidR="00CB5E36" w:rsidRPr="007577C4">
        <w:rPr>
          <w:rFonts w:ascii="Times New Roman" w:hAnsi="Times New Roman" w:cs="Times New Roman"/>
          <w:kern w:val="0"/>
          <w:sz w:val="22"/>
        </w:rPr>
        <w:t>Thus,</w:t>
      </w:r>
      <w:r w:rsidR="00CB5E36" w:rsidRPr="007577C4">
        <w:rPr>
          <w:rFonts w:ascii="Times New Roman" w:hAnsi="Times New Roman" w:cs="Times New Roman"/>
          <w:sz w:val="22"/>
        </w:rPr>
        <w:t xml:space="preserve"> we controlled </w:t>
      </w:r>
      <w:r w:rsidR="00C13B45">
        <w:rPr>
          <w:rFonts w:ascii="Times New Roman" w:hAnsi="Times New Roman" w:cs="Times New Roman" w:hint="eastAsia"/>
          <w:sz w:val="22"/>
        </w:rPr>
        <w:t>d</w:t>
      </w:r>
      <w:r w:rsidR="00C13B45" w:rsidRPr="00C13B45">
        <w:rPr>
          <w:rFonts w:ascii="Times New Roman" w:hAnsi="Times New Roman" w:cs="Times New Roman"/>
          <w:sz w:val="22"/>
        </w:rPr>
        <w:t xml:space="preserve">riving </w:t>
      </w:r>
      <w:r w:rsidR="00C13B45">
        <w:rPr>
          <w:rFonts w:ascii="Times New Roman" w:hAnsi="Times New Roman" w:cs="Times New Roman"/>
          <w:sz w:val="22"/>
        </w:rPr>
        <w:t>t</w:t>
      </w:r>
      <w:r w:rsidR="00C13B45" w:rsidRPr="00C13B45">
        <w:rPr>
          <w:rFonts w:ascii="Times New Roman" w:hAnsi="Times New Roman" w:cs="Times New Roman"/>
          <w:sz w:val="22"/>
        </w:rPr>
        <w:t xml:space="preserve">ime </w:t>
      </w:r>
      <w:r w:rsidR="00C13B45">
        <w:rPr>
          <w:rFonts w:ascii="Times New Roman" w:hAnsi="Times New Roman" w:cs="Times New Roman"/>
          <w:sz w:val="22"/>
        </w:rPr>
        <w:t>p</w:t>
      </w:r>
      <w:r w:rsidR="00C13B45" w:rsidRPr="00C13B45">
        <w:rPr>
          <w:rFonts w:ascii="Times New Roman" w:hAnsi="Times New Roman" w:cs="Times New Roman"/>
          <w:sz w:val="22"/>
        </w:rPr>
        <w:t>eriod</w:t>
      </w:r>
      <w:r w:rsidR="00C13B45">
        <w:rPr>
          <w:rFonts w:ascii="Times New Roman" w:hAnsi="Times New Roman" w:cs="Times New Roman"/>
          <w:sz w:val="22"/>
        </w:rPr>
        <w:t xml:space="preserve">, </w:t>
      </w:r>
      <w:r w:rsidR="00515C5A">
        <w:rPr>
          <w:rFonts w:ascii="Times New Roman" w:hAnsi="Times New Roman" w:cs="Times New Roman"/>
          <w:sz w:val="22"/>
        </w:rPr>
        <w:t>vehicle types</w:t>
      </w:r>
      <w:r w:rsidR="006E2090">
        <w:rPr>
          <w:rFonts w:ascii="Times New Roman" w:hAnsi="Times New Roman" w:cs="Times New Roman"/>
          <w:sz w:val="22"/>
        </w:rPr>
        <w:t xml:space="preserve"> (</w:t>
      </w:r>
      <w:proofErr w:type="spellStart"/>
      <w:r w:rsidR="006E2090">
        <w:rPr>
          <w:rFonts w:ascii="Times New Roman" w:hAnsi="Times New Roman" w:cs="Times New Roman"/>
          <w:sz w:val="22"/>
        </w:rPr>
        <w:t>Car_Type</w:t>
      </w:r>
      <w:r w:rsidR="00844D82">
        <w:rPr>
          <w:rFonts w:ascii="Times New Roman" w:hAnsi="Times New Roman" w:cs="Times New Roman"/>
          <w:sz w:val="22"/>
        </w:rPr>
        <w:t>_n</w:t>
      </w:r>
      <w:proofErr w:type="spellEnd"/>
      <w:r w:rsidR="006E2090">
        <w:rPr>
          <w:rFonts w:ascii="Times New Roman" w:hAnsi="Times New Roman" w:cs="Times New Roman"/>
          <w:sz w:val="22"/>
        </w:rPr>
        <w:t>)</w:t>
      </w:r>
      <w:r w:rsidR="00C13B45">
        <w:rPr>
          <w:rFonts w:ascii="Times New Roman" w:hAnsi="Times New Roman" w:cs="Times New Roman"/>
          <w:sz w:val="22"/>
        </w:rPr>
        <w:t xml:space="preserve">, and </w:t>
      </w:r>
      <w:r w:rsidR="0021287F">
        <w:rPr>
          <w:rFonts w:ascii="Times New Roman" w:hAnsi="Times New Roman" w:cs="Times New Roman"/>
          <w:sz w:val="22"/>
        </w:rPr>
        <w:t xml:space="preserve">drivers’ </w:t>
      </w:r>
      <w:r w:rsidR="00CB5E36" w:rsidRPr="00B0507B">
        <w:rPr>
          <w:rFonts w:ascii="Times New Roman" w:hAnsi="Times New Roman" w:cs="Times New Roman"/>
          <w:sz w:val="22"/>
        </w:rPr>
        <w:t>driving experience</w:t>
      </w:r>
      <w:r w:rsidR="00CA1937">
        <w:rPr>
          <w:rFonts w:ascii="Times New Roman" w:hAnsi="Times New Roman" w:cs="Times New Roman"/>
          <w:sz w:val="22"/>
        </w:rPr>
        <w:t>.</w:t>
      </w:r>
      <w:r w:rsidR="0070424D">
        <w:rPr>
          <w:rFonts w:ascii="Times New Roman" w:hAnsi="Times New Roman" w:cs="Times New Roman"/>
          <w:sz w:val="22"/>
        </w:rPr>
        <w:t xml:space="preserve"> </w:t>
      </w:r>
      <w:r w:rsidR="000C04D4">
        <w:rPr>
          <w:rFonts w:ascii="Times New Roman" w:hAnsi="Times New Roman" w:cs="Times New Roman"/>
          <w:sz w:val="22"/>
        </w:rPr>
        <w:t xml:space="preserve">Specifically, </w:t>
      </w:r>
      <w:r w:rsidR="009908DC">
        <w:rPr>
          <w:rFonts w:ascii="Times New Roman" w:hAnsi="Times New Roman" w:cs="Times New Roman"/>
          <w:sz w:val="22"/>
        </w:rPr>
        <w:t xml:space="preserve">we </w:t>
      </w:r>
      <w:r w:rsidR="0015474F">
        <w:rPr>
          <w:rFonts w:ascii="Times New Roman" w:hAnsi="Times New Roman" w:cs="Times New Roman"/>
          <w:sz w:val="22"/>
        </w:rPr>
        <w:t>categor</w:t>
      </w:r>
      <w:r w:rsidR="002E3668">
        <w:rPr>
          <w:rFonts w:ascii="Times New Roman" w:hAnsi="Times New Roman" w:cs="Times New Roman"/>
          <w:sz w:val="22"/>
        </w:rPr>
        <w:t>i</w:t>
      </w:r>
      <w:r w:rsidR="0015474F">
        <w:rPr>
          <w:rFonts w:ascii="Times New Roman" w:hAnsi="Times New Roman" w:cs="Times New Roman"/>
          <w:sz w:val="22"/>
        </w:rPr>
        <w:t xml:space="preserve">zed the driving time period </w:t>
      </w:r>
      <w:r w:rsidR="00B37026">
        <w:rPr>
          <w:rFonts w:ascii="Times New Roman" w:hAnsi="Times New Roman" w:cs="Times New Roman"/>
          <w:sz w:val="22"/>
        </w:rPr>
        <w:t xml:space="preserve">by </w:t>
      </w:r>
      <w:proofErr w:type="spellStart"/>
      <w:r w:rsidR="003E29BE">
        <w:rPr>
          <w:rFonts w:ascii="Times New Roman" w:hAnsi="Times New Roman" w:cs="Times New Roman"/>
          <w:sz w:val="22"/>
        </w:rPr>
        <w:t>week</w:t>
      </w:r>
      <w:r w:rsidR="00607E7E">
        <w:rPr>
          <w:rFonts w:ascii="Times New Roman" w:hAnsi="Times New Roman" w:cs="Times New Roman"/>
          <w:sz w:val="22"/>
        </w:rPr>
        <w:t>ay</w:t>
      </w:r>
      <w:proofErr w:type="spellEnd"/>
      <w:r w:rsidR="003E29BE">
        <w:rPr>
          <w:rFonts w:ascii="Times New Roman" w:hAnsi="Times New Roman" w:cs="Times New Roman"/>
          <w:sz w:val="22"/>
        </w:rPr>
        <w:t xml:space="preserve"> or weekend and </w:t>
      </w:r>
      <w:r w:rsidR="000C685F">
        <w:rPr>
          <w:rFonts w:ascii="Times New Roman" w:hAnsi="Times New Roman" w:cs="Times New Roman"/>
          <w:sz w:val="22"/>
        </w:rPr>
        <w:t>day or night</w:t>
      </w:r>
      <w:r w:rsidR="0015474F">
        <w:rPr>
          <w:rFonts w:ascii="Times New Roman" w:hAnsi="Times New Roman" w:cs="Times New Roman"/>
          <w:sz w:val="22"/>
        </w:rPr>
        <w:t xml:space="preserve">, </w:t>
      </w:r>
      <w:r w:rsidR="00A7681F">
        <w:rPr>
          <w:rFonts w:ascii="Times New Roman" w:hAnsi="Times New Roman" w:cs="Times New Roman"/>
          <w:sz w:val="22"/>
        </w:rPr>
        <w:t xml:space="preserve">generating two control variables: </w:t>
      </w:r>
      <w:proofErr w:type="spellStart"/>
      <w:r w:rsidR="00A7681F">
        <w:rPr>
          <w:rFonts w:ascii="Times New Roman" w:hAnsi="Times New Roman" w:cs="Times New Roman"/>
          <w:sz w:val="22"/>
        </w:rPr>
        <w:t>Day_n</w:t>
      </w:r>
      <w:proofErr w:type="spellEnd"/>
      <w:r w:rsidR="00A7681F">
        <w:rPr>
          <w:rFonts w:ascii="Times New Roman" w:hAnsi="Times New Roman" w:cs="Times New Roman"/>
          <w:sz w:val="22"/>
        </w:rPr>
        <w:t xml:space="preserve"> and </w:t>
      </w:r>
      <w:proofErr w:type="spellStart"/>
      <w:r w:rsidR="00835882">
        <w:rPr>
          <w:rFonts w:ascii="Times New Roman" w:hAnsi="Times New Roman" w:cs="Times New Roman"/>
          <w:sz w:val="22"/>
        </w:rPr>
        <w:t>Isn</w:t>
      </w:r>
      <w:r w:rsidR="00A7681F">
        <w:rPr>
          <w:rFonts w:ascii="Times New Roman" w:hAnsi="Times New Roman" w:cs="Times New Roman"/>
          <w:sz w:val="22"/>
        </w:rPr>
        <w:t>ight</w:t>
      </w:r>
      <w:proofErr w:type="spellEnd"/>
      <w:r w:rsidR="00A7681F">
        <w:rPr>
          <w:rFonts w:ascii="Times New Roman" w:hAnsi="Times New Roman" w:cs="Times New Roman"/>
          <w:sz w:val="22"/>
        </w:rPr>
        <w:t xml:space="preserve">. </w:t>
      </w:r>
      <w:r w:rsidR="00231B72">
        <w:rPr>
          <w:rFonts w:ascii="Times New Roman" w:hAnsi="Times New Roman" w:cs="Times New Roman"/>
          <w:sz w:val="22"/>
        </w:rPr>
        <w:t xml:space="preserve">Besides, </w:t>
      </w:r>
      <w:r w:rsidR="008214B2" w:rsidRPr="007577C4">
        <w:rPr>
          <w:rFonts w:ascii="Times New Roman" w:hAnsi="Times New Roman" w:cs="Times New Roman"/>
          <w:sz w:val="22"/>
        </w:rPr>
        <w:t>driving experience</w:t>
      </w:r>
      <w:r w:rsidR="00010D5A">
        <w:rPr>
          <w:rFonts w:ascii="Times New Roman" w:hAnsi="Times New Roman" w:cs="Times New Roman"/>
          <w:sz w:val="22"/>
        </w:rPr>
        <w:t xml:space="preserve"> (</w:t>
      </w:r>
      <w:proofErr w:type="spellStart"/>
      <w:r w:rsidR="00010D5A">
        <w:rPr>
          <w:rFonts w:ascii="Times New Roman" w:hAnsi="Times New Roman" w:cs="Times New Roman"/>
          <w:sz w:val="22"/>
        </w:rPr>
        <w:t>Totalm</w:t>
      </w:r>
      <w:proofErr w:type="spellEnd"/>
      <w:r w:rsidR="00010D5A">
        <w:rPr>
          <w:rFonts w:ascii="Times New Roman" w:hAnsi="Times New Roman" w:cs="Times New Roman"/>
          <w:sz w:val="22"/>
        </w:rPr>
        <w:t>)</w:t>
      </w:r>
      <w:r w:rsidR="008214B2" w:rsidRPr="007577C4">
        <w:rPr>
          <w:rFonts w:ascii="Times New Roman" w:hAnsi="Times New Roman" w:cs="Times New Roman"/>
          <w:sz w:val="22"/>
        </w:rPr>
        <w:t xml:space="preserve"> is measured by the total </w:t>
      </w:r>
      <w:r w:rsidR="00AA7336">
        <w:rPr>
          <w:rFonts w:ascii="Times New Roman" w:hAnsi="Times New Roman" w:cs="Times New Roman"/>
          <w:sz w:val="22"/>
        </w:rPr>
        <w:t>distance</w:t>
      </w:r>
      <w:r w:rsidR="008214B2" w:rsidRPr="007577C4">
        <w:rPr>
          <w:rFonts w:ascii="Times New Roman" w:hAnsi="Times New Roman" w:cs="Times New Roman"/>
          <w:sz w:val="22"/>
        </w:rPr>
        <w:t xml:space="preserve"> a driver had ever travelled before. </w:t>
      </w:r>
      <w:r w:rsidR="008446D3">
        <w:rPr>
          <w:rFonts w:ascii="Times New Roman" w:hAnsi="Times New Roman" w:cs="Times New Roman"/>
          <w:sz w:val="22"/>
        </w:rPr>
        <w:t xml:space="preserve">According to the definition of fuel efficiency above-mentioned, </w:t>
      </w:r>
      <w:r w:rsidR="00D14EC2">
        <w:rPr>
          <w:rFonts w:ascii="Times New Roman" w:hAnsi="Times New Roman" w:cs="Times New Roman"/>
          <w:sz w:val="22"/>
        </w:rPr>
        <w:t>we control</w:t>
      </w:r>
      <w:r w:rsidR="00FF4CDC">
        <w:rPr>
          <w:rFonts w:ascii="Times New Roman" w:hAnsi="Times New Roman" w:cs="Times New Roman"/>
          <w:sz w:val="22"/>
        </w:rPr>
        <w:t>led</w:t>
      </w:r>
      <w:r w:rsidR="00D14EC2">
        <w:rPr>
          <w:rFonts w:ascii="Times New Roman" w:hAnsi="Times New Roman" w:cs="Times New Roman"/>
          <w:sz w:val="22"/>
        </w:rPr>
        <w:t xml:space="preserve"> the continuous driving time (Time) in the model. </w:t>
      </w:r>
      <w:r w:rsidR="0070424D">
        <w:rPr>
          <w:rFonts w:ascii="Times New Roman" w:hAnsi="Times New Roman" w:cs="Times New Roman"/>
          <w:sz w:val="22"/>
        </w:rPr>
        <w:t xml:space="preserve">We controlled </w:t>
      </w:r>
      <w:r w:rsidR="00CB5E36" w:rsidRPr="007577C4">
        <w:rPr>
          <w:rFonts w:ascii="Times New Roman" w:hAnsi="Times New Roman" w:cs="Times New Roman"/>
          <w:sz w:val="22"/>
        </w:rPr>
        <w:t>demographic information of drivers</w:t>
      </w:r>
      <w:r w:rsidR="00B14902" w:rsidRPr="0070424D">
        <w:rPr>
          <w:rFonts w:ascii="Times New Roman" w:hAnsi="Times New Roman" w:cs="Times New Roman" w:hint="eastAsia"/>
          <w:sz w:val="22"/>
        </w:rPr>
        <w:t>,</w:t>
      </w:r>
      <w:r w:rsidR="00B14902" w:rsidRPr="0070424D">
        <w:rPr>
          <w:rFonts w:ascii="Times New Roman" w:hAnsi="Times New Roman" w:cs="Times New Roman"/>
          <w:sz w:val="22"/>
        </w:rPr>
        <w:t xml:space="preserve"> such as </w:t>
      </w:r>
      <w:r w:rsidR="00484857">
        <w:rPr>
          <w:rFonts w:ascii="Times New Roman" w:hAnsi="Times New Roman" w:cs="Times New Roman"/>
          <w:sz w:val="22"/>
        </w:rPr>
        <w:t>A</w:t>
      </w:r>
      <w:r w:rsidR="005843BC" w:rsidRPr="0070424D">
        <w:rPr>
          <w:rFonts w:ascii="Times New Roman" w:hAnsi="Times New Roman" w:cs="Times New Roman"/>
          <w:sz w:val="22"/>
        </w:rPr>
        <w:t>ge</w:t>
      </w:r>
      <w:r w:rsidR="002B1DDB">
        <w:rPr>
          <w:rFonts w:ascii="Times New Roman" w:hAnsi="Times New Roman" w:cs="Times New Roman"/>
          <w:sz w:val="22"/>
        </w:rPr>
        <w:t>,</w:t>
      </w:r>
      <w:r w:rsidR="00A53ADF" w:rsidRPr="0070424D">
        <w:rPr>
          <w:rFonts w:ascii="Times New Roman" w:hAnsi="Times New Roman" w:cs="Times New Roman"/>
          <w:sz w:val="22"/>
        </w:rPr>
        <w:t xml:space="preserve"> </w:t>
      </w:r>
      <w:r w:rsidR="00484857">
        <w:rPr>
          <w:rFonts w:ascii="Times New Roman" w:hAnsi="Times New Roman" w:cs="Times New Roman"/>
          <w:sz w:val="22"/>
        </w:rPr>
        <w:t>G</w:t>
      </w:r>
      <w:r w:rsidR="005843BC" w:rsidRPr="0070424D">
        <w:rPr>
          <w:rFonts w:ascii="Times New Roman" w:hAnsi="Times New Roman" w:cs="Times New Roman"/>
          <w:sz w:val="22"/>
        </w:rPr>
        <w:t>ender</w:t>
      </w:r>
      <w:r w:rsidR="002B1DDB">
        <w:rPr>
          <w:rFonts w:ascii="Times New Roman" w:hAnsi="Times New Roman" w:cs="Times New Roman"/>
          <w:sz w:val="22"/>
        </w:rPr>
        <w:t xml:space="preserve"> and </w:t>
      </w:r>
      <w:commentRangeStart w:id="264"/>
      <w:r w:rsidR="007E7509">
        <w:rPr>
          <w:rFonts w:ascii="Times New Roman" w:hAnsi="Times New Roman" w:cs="Times New Roman"/>
          <w:sz w:val="22"/>
        </w:rPr>
        <w:t>permanent address</w:t>
      </w:r>
      <w:commentRangeEnd w:id="264"/>
      <w:r w:rsidR="00B96FB5">
        <w:rPr>
          <w:rStyle w:val="a4"/>
        </w:rPr>
        <w:commentReference w:id="264"/>
      </w:r>
      <w:r w:rsidR="00C13B45">
        <w:rPr>
          <w:rFonts w:ascii="Times New Roman" w:hAnsi="Times New Roman" w:cs="Times New Roman"/>
          <w:sz w:val="22"/>
        </w:rPr>
        <w:t xml:space="preserve"> as well</w:t>
      </w:r>
      <w:r w:rsidR="00CB5E36" w:rsidRPr="0070424D">
        <w:rPr>
          <w:rFonts w:ascii="Times New Roman" w:hAnsi="Times New Roman" w:cs="Times New Roman"/>
          <w:sz w:val="22"/>
        </w:rPr>
        <w:t>.</w:t>
      </w:r>
      <w:r w:rsidR="0070424D">
        <w:rPr>
          <w:rFonts w:ascii="Times New Roman" w:hAnsi="Times New Roman" w:cs="Times New Roman"/>
          <w:sz w:val="22"/>
        </w:rPr>
        <w:t xml:space="preserve"> </w:t>
      </w:r>
      <w:r w:rsidR="00974D34" w:rsidRPr="007577C4">
        <w:rPr>
          <w:rFonts w:ascii="Times New Roman" w:hAnsi="Times New Roman" w:cs="Times New Roman"/>
          <w:sz w:val="22"/>
        </w:rPr>
        <w:t>We also controlled geographical location-related variables such as the countr</w:t>
      </w:r>
      <w:r w:rsidR="00E6406F">
        <w:rPr>
          <w:rFonts w:ascii="Times New Roman" w:hAnsi="Times New Roman" w:cs="Times New Roman"/>
          <w:sz w:val="22"/>
        </w:rPr>
        <w:t>y</w:t>
      </w:r>
      <w:r w:rsidR="00974D34" w:rsidRPr="007577C4">
        <w:rPr>
          <w:rFonts w:ascii="Times New Roman" w:hAnsi="Times New Roman" w:cs="Times New Roman"/>
          <w:sz w:val="22"/>
        </w:rPr>
        <w:t xml:space="preserve"> where the participants driving in.</w:t>
      </w:r>
      <w:r w:rsidR="00974D34">
        <w:rPr>
          <w:rFonts w:ascii="Times New Roman" w:hAnsi="Times New Roman" w:cs="Times New Roman"/>
          <w:sz w:val="22"/>
        </w:rPr>
        <w:t xml:space="preserve"> </w:t>
      </w:r>
      <w:r w:rsidR="009F18A4">
        <w:rPr>
          <w:rFonts w:ascii="Times New Roman" w:hAnsi="Times New Roman" w:cs="Times New Roman"/>
          <w:sz w:val="22"/>
        </w:rPr>
        <w:t xml:space="preserve">All the drivers </w:t>
      </w:r>
      <w:proofErr w:type="gramStart"/>
      <w:r w:rsidR="00854386">
        <w:rPr>
          <w:rFonts w:ascii="Times New Roman" w:hAnsi="Times New Roman" w:cs="Times New Roman"/>
          <w:sz w:val="22"/>
        </w:rPr>
        <w:t>comes</w:t>
      </w:r>
      <w:proofErr w:type="gramEnd"/>
      <w:r w:rsidR="00854386">
        <w:rPr>
          <w:rFonts w:ascii="Times New Roman" w:hAnsi="Times New Roman" w:cs="Times New Roman"/>
          <w:sz w:val="22"/>
        </w:rPr>
        <w:t xml:space="preserve"> from Anhui province in China and </w:t>
      </w:r>
      <w:r w:rsidR="000669B0">
        <w:rPr>
          <w:rFonts w:ascii="Times New Roman" w:hAnsi="Times New Roman" w:cs="Times New Roman"/>
          <w:sz w:val="22"/>
        </w:rPr>
        <w:t>drive cars</w:t>
      </w:r>
      <w:r w:rsidR="00B335E6">
        <w:rPr>
          <w:rFonts w:ascii="Times New Roman" w:hAnsi="Times New Roman" w:cs="Times New Roman"/>
          <w:sz w:val="22"/>
        </w:rPr>
        <w:t xml:space="preserve"> in Anhui</w:t>
      </w:r>
      <w:r w:rsidR="000669B0">
        <w:rPr>
          <w:rFonts w:ascii="Times New Roman" w:hAnsi="Times New Roman" w:cs="Times New Roman"/>
          <w:sz w:val="22"/>
        </w:rPr>
        <w:t xml:space="preserve">. </w:t>
      </w:r>
    </w:p>
    <w:p w14:paraId="031707B2" w14:textId="77777777" w:rsidR="00310FB3" w:rsidRPr="00F95AD2" w:rsidRDefault="00310FB3" w:rsidP="00BC4955">
      <w:pPr>
        <w:rPr>
          <w:rFonts w:ascii="Times New Roman" w:hAnsi="Times New Roman" w:cs="Times New Roman"/>
          <w:color w:val="FF0000"/>
          <w:sz w:val="28"/>
          <w:szCs w:val="32"/>
        </w:rPr>
      </w:pPr>
    </w:p>
    <w:p w14:paraId="76FC53DF" w14:textId="0697B11D" w:rsidR="00DA4C23" w:rsidRPr="00A84D0B" w:rsidRDefault="00C34B01" w:rsidP="00E73320">
      <w:pPr>
        <w:rPr>
          <w:rFonts w:ascii="Times New Roman" w:hAnsi="Times New Roman" w:cs="Times New Roman"/>
          <w:sz w:val="28"/>
          <w:szCs w:val="32"/>
        </w:rPr>
      </w:pPr>
      <w:r w:rsidRPr="00A84D0B">
        <w:rPr>
          <w:rFonts w:ascii="Times New Roman" w:hAnsi="Times New Roman" w:cs="Times New Roman"/>
          <w:sz w:val="28"/>
          <w:szCs w:val="32"/>
        </w:rPr>
        <w:t xml:space="preserve">6 </w:t>
      </w:r>
      <w:r w:rsidR="00310FB3" w:rsidRPr="00A84D0B">
        <w:rPr>
          <w:rFonts w:ascii="Times New Roman" w:hAnsi="Times New Roman" w:cs="Times New Roman"/>
          <w:sz w:val="28"/>
          <w:szCs w:val="32"/>
        </w:rPr>
        <w:t>Statistical Results</w:t>
      </w:r>
    </w:p>
    <w:p w14:paraId="6363A7D3" w14:textId="58BB0E7A" w:rsidR="00633D31" w:rsidRDefault="009E3B31" w:rsidP="009E3B31">
      <w:pPr>
        <w:rPr>
          <w:rFonts w:ascii="Times New Roman" w:hAnsi="Times New Roman" w:cs="Times New Roman"/>
          <w:sz w:val="22"/>
          <w:szCs w:val="24"/>
        </w:rPr>
      </w:pPr>
      <w:r w:rsidRPr="002E755E">
        <w:rPr>
          <w:rFonts w:ascii="Times New Roman" w:hAnsi="Times New Roman" w:cs="Times New Roman"/>
          <w:sz w:val="22"/>
          <w:szCs w:val="24"/>
        </w:rPr>
        <w:t xml:space="preserve">As the dependent variable </w:t>
      </w:r>
      <w:r>
        <w:rPr>
          <w:rFonts w:ascii="Times New Roman" w:hAnsi="Times New Roman" w:cs="Times New Roman"/>
          <w:sz w:val="22"/>
          <w:szCs w:val="24"/>
        </w:rPr>
        <w:t xml:space="preserve">Fuel Consumption </w:t>
      </w:r>
      <w:r w:rsidRPr="002E755E">
        <w:rPr>
          <w:rFonts w:ascii="Times New Roman" w:hAnsi="Times New Roman" w:cs="Times New Roman"/>
          <w:sz w:val="22"/>
          <w:szCs w:val="24"/>
        </w:rPr>
        <w:t xml:space="preserve">is a </w:t>
      </w:r>
      <w:r>
        <w:rPr>
          <w:rFonts w:ascii="Times New Roman" w:hAnsi="Times New Roman" w:cs="Times New Roman"/>
          <w:sz w:val="22"/>
          <w:szCs w:val="24"/>
        </w:rPr>
        <w:t>c</w:t>
      </w:r>
      <w:r w:rsidRPr="003D6ECE">
        <w:rPr>
          <w:rFonts w:ascii="Times New Roman" w:hAnsi="Times New Roman" w:cs="Times New Roman"/>
          <w:sz w:val="22"/>
          <w:szCs w:val="24"/>
        </w:rPr>
        <w:t>ontinuous</w:t>
      </w:r>
      <w:r w:rsidRPr="002E755E">
        <w:rPr>
          <w:rFonts w:ascii="Times New Roman" w:hAnsi="Times New Roman" w:cs="Times New Roman"/>
          <w:sz w:val="22"/>
          <w:szCs w:val="24"/>
        </w:rPr>
        <w:t xml:space="preserve"> </w:t>
      </w:r>
      <w:r w:rsidRPr="006433B8">
        <w:rPr>
          <w:rFonts w:ascii="Times New Roman" w:hAnsi="Times New Roman" w:cs="Times New Roman"/>
          <w:sz w:val="22"/>
          <w:szCs w:val="24"/>
        </w:rPr>
        <w:t xml:space="preserve">quantitative </w:t>
      </w:r>
      <w:r w:rsidRPr="002E755E">
        <w:rPr>
          <w:rFonts w:ascii="Times New Roman" w:hAnsi="Times New Roman" w:cs="Times New Roman"/>
          <w:sz w:val="22"/>
          <w:szCs w:val="24"/>
        </w:rPr>
        <w:t>variable</w:t>
      </w:r>
      <w:r>
        <w:rPr>
          <w:rFonts w:ascii="Times New Roman" w:hAnsi="Times New Roman" w:cs="Times New Roman"/>
          <w:sz w:val="22"/>
          <w:szCs w:val="24"/>
        </w:rPr>
        <w:t xml:space="preserve"> o</w:t>
      </w:r>
      <w:r w:rsidRPr="0063214E">
        <w:rPr>
          <w:rFonts w:ascii="Times New Roman" w:hAnsi="Times New Roman" w:cs="Times New Roman"/>
          <w:sz w:val="22"/>
          <w:szCs w:val="24"/>
        </w:rPr>
        <w:t>beying normal distribution</w:t>
      </w:r>
      <w:r w:rsidRPr="002E755E">
        <w:rPr>
          <w:rFonts w:ascii="Times New Roman" w:hAnsi="Times New Roman" w:cs="Times New Roman"/>
          <w:sz w:val="22"/>
          <w:szCs w:val="24"/>
        </w:rPr>
        <w:t xml:space="preserve">, </w:t>
      </w:r>
      <w:r>
        <w:rPr>
          <w:rFonts w:ascii="Times New Roman" w:hAnsi="Times New Roman" w:cs="Times New Roman"/>
          <w:sz w:val="22"/>
          <w:szCs w:val="24"/>
        </w:rPr>
        <w:t xml:space="preserve">linear </w:t>
      </w:r>
      <w:r w:rsidRPr="002E755E">
        <w:rPr>
          <w:rFonts w:ascii="Times New Roman" w:hAnsi="Times New Roman" w:cs="Times New Roman"/>
          <w:sz w:val="22"/>
          <w:szCs w:val="24"/>
        </w:rPr>
        <w:t>regression is considered as an appropriate method</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&lt;EndNote&gt;&lt;Cite&gt;&lt;Author&gt;Su&lt;/Author&gt;&lt;Year&gt;2012&lt;/Year&gt;&lt;RecNum&gt;396&lt;/RecNum&gt;&lt;DisplayText&gt;(Su et al. 2012)&lt;/DisplayText&gt;&lt;record&gt;&lt;rec-number&gt;396&lt;/rec-number&gt;&lt;foreign-keys&gt;&lt;key app="EN" db-id="xx2sdxzxyppx5jedtfkvpvsn9sve2252dadz" timestamp="164258</w:instrText>
      </w:r>
      <w:r>
        <w:rPr>
          <w:rFonts w:ascii="Times New Roman" w:hAnsi="Times New Roman" w:cs="Times New Roman" w:hint="eastAsia"/>
          <w:sz w:val="22"/>
          <w:szCs w:val="24"/>
        </w:rPr>
        <w:instrText>2302"&gt;396&lt;/key&gt;&lt;/foreign-keys&gt;&lt;ref-type name="Journal Article"&gt;17&lt;/ref-type&gt;&lt;contributors&gt;&lt;authors&gt;&lt;author&gt;Su, Xiaogang&lt;/author&gt;&lt;author&gt;Yan, Xin&lt;/author&gt;&lt;author&gt;Tsai, Chih</w:instrText>
      </w:r>
      <w:r>
        <w:rPr>
          <w:rFonts w:ascii="Times New Roman" w:hAnsi="Times New Roman" w:cs="Times New Roman" w:hint="eastAsia"/>
          <w:sz w:val="22"/>
          <w:szCs w:val="24"/>
        </w:rPr>
        <w:instrText>‐</w:instrText>
      </w:r>
      <w:r>
        <w:rPr>
          <w:rFonts w:ascii="Times New Roman" w:hAnsi="Times New Roman" w:cs="Times New Roman" w:hint="eastAsia"/>
          <w:sz w:val="22"/>
          <w:szCs w:val="24"/>
        </w:rPr>
        <w:instrText>Ling&lt;/author&gt;&lt;/authors&gt;&lt;/contributors&gt;&lt;titles&gt;&lt;title&gt;Linear regression&lt;/title&gt;&lt;seco</w:instrText>
      </w:r>
      <w:r>
        <w:rPr>
          <w:rFonts w:ascii="Times New Roman" w:hAnsi="Times New Roman" w:cs="Times New Roman"/>
          <w:sz w:val="22"/>
          <w:szCs w:val="24"/>
        </w:rPr>
        <w:instrText>ndary-title&gt;Wiley Interdisciplinary Reviews: Computational Statistics&lt;/secondary-title&gt;&lt;/titles&gt;&lt;periodical&gt;&lt;full-title&gt;Wiley Interdisciplinary Reviews: Computational Statistics&lt;/full-title&gt;&lt;/periodical&gt;&lt;pages&gt;275-294&lt;/pages&gt;&lt;volume&gt;4&lt;/volume&gt;&lt;number&gt;3&lt;/number&gt;&lt;dates&gt;&lt;year&gt;2012&lt;/year&gt;&lt;/dates&gt;&lt;isbn&gt;1939-5108&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(Su et al. 2012)</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w:t>
      </w:r>
      <w:proofErr w:type="spellStart"/>
      <w:r w:rsidR="00404A61" w:rsidRPr="00404A61">
        <w:rPr>
          <w:rFonts w:ascii="Times New Roman" w:hAnsi="Times New Roman" w:cs="Times New Roman"/>
          <w:sz w:val="22"/>
          <w:szCs w:val="24"/>
        </w:rPr>
        <w:t>App</w:t>
      </w:r>
      <w:r w:rsidR="009E5A2E">
        <w:rPr>
          <w:rFonts w:ascii="Times New Roman" w:hAnsi="Times New Roman" w:cs="Times New Roman"/>
          <w:sz w:val="22"/>
          <w:szCs w:val="24"/>
        </w:rPr>
        <w:t>_Usage</w:t>
      </w:r>
      <w:proofErr w:type="spellEnd"/>
      <w:r w:rsidR="00404A61" w:rsidRPr="00404A61">
        <w:rPr>
          <w:rFonts w:ascii="Times New Roman" w:hAnsi="Times New Roman" w:cs="Times New Roman"/>
          <w:sz w:val="22"/>
          <w:szCs w:val="24"/>
        </w:rPr>
        <w:t xml:space="preserve"> is a dichotomous variable that we code as 1 for records with use and 0 for records </w:t>
      </w:r>
      <w:r w:rsidR="00404A61" w:rsidRPr="00404A61">
        <w:rPr>
          <w:rFonts w:ascii="Times New Roman" w:hAnsi="Times New Roman" w:cs="Times New Roman"/>
          <w:sz w:val="22"/>
          <w:szCs w:val="24"/>
        </w:rPr>
        <w:lastRenderedPageBreak/>
        <w:t>without use</w:t>
      </w:r>
      <w:r w:rsidR="00155684">
        <w:rPr>
          <w:rFonts w:ascii="Times New Roman" w:hAnsi="Times New Roman" w:cs="Times New Roman" w:hint="eastAsia"/>
          <w:sz w:val="22"/>
          <w:szCs w:val="24"/>
        </w:rPr>
        <w:t>;</w:t>
      </w:r>
      <w:r w:rsidR="00155684">
        <w:rPr>
          <w:rFonts w:ascii="Times New Roman" w:hAnsi="Times New Roman" w:cs="Times New Roman"/>
          <w:sz w:val="22"/>
          <w:szCs w:val="24"/>
        </w:rPr>
        <w:t xml:space="preserve"> </w:t>
      </w:r>
      <w:r w:rsidR="00677BF3">
        <w:rPr>
          <w:rFonts w:ascii="Times New Roman" w:hAnsi="Times New Roman" w:cs="Times New Roman" w:hint="eastAsia"/>
          <w:sz w:val="22"/>
          <w:szCs w:val="24"/>
        </w:rPr>
        <w:t>o</w:t>
      </w:r>
      <w:r w:rsidR="00677BF3">
        <w:rPr>
          <w:rFonts w:ascii="Times New Roman" w:hAnsi="Times New Roman" w:cs="Times New Roman"/>
          <w:sz w:val="22"/>
          <w:szCs w:val="24"/>
        </w:rPr>
        <w:t xml:space="preserve">ther nominal </w:t>
      </w:r>
      <w:r w:rsidR="00677BF3" w:rsidRPr="00CB3FAD">
        <w:rPr>
          <w:rFonts w:ascii="Times New Roman" w:hAnsi="Times New Roman" w:cs="Times New Roman"/>
          <w:sz w:val="22"/>
          <w:szCs w:val="24"/>
        </w:rPr>
        <w:t xml:space="preserve">control variables like </w:t>
      </w:r>
      <w:r w:rsidR="00841A55" w:rsidRPr="00CB3FAD">
        <w:rPr>
          <w:rFonts w:ascii="Times New Roman" w:hAnsi="Times New Roman" w:cs="Times New Roman"/>
          <w:sz w:val="22"/>
          <w:szCs w:val="24"/>
        </w:rPr>
        <w:t>gender</w:t>
      </w:r>
      <w:r w:rsidR="0007022D" w:rsidRPr="00CB3FAD">
        <w:rPr>
          <w:rFonts w:ascii="Times New Roman" w:hAnsi="Times New Roman" w:cs="Times New Roman"/>
          <w:sz w:val="22"/>
          <w:szCs w:val="24"/>
        </w:rPr>
        <w:t xml:space="preserve"> (</w:t>
      </w:r>
      <w:r w:rsidR="009A7FCB" w:rsidRPr="00CB3FAD">
        <w:rPr>
          <w:rFonts w:ascii="Times New Roman" w:hAnsi="Times New Roman" w:cs="Times New Roman"/>
          <w:sz w:val="22"/>
          <w:szCs w:val="24"/>
        </w:rPr>
        <w:t>0 for female and 1 for male</w:t>
      </w:r>
      <w:r w:rsidR="0007022D"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841A55" w:rsidRPr="00CB3FAD">
        <w:rPr>
          <w:rFonts w:ascii="Times New Roman" w:hAnsi="Times New Roman" w:cs="Times New Roman"/>
          <w:sz w:val="22"/>
          <w:szCs w:val="24"/>
        </w:rPr>
        <w:t>car_style_n</w:t>
      </w:r>
      <w:proofErr w:type="spellEnd"/>
      <w:r w:rsidR="000108CC" w:rsidRPr="00CB3FAD">
        <w:rPr>
          <w:rFonts w:ascii="Times New Roman" w:hAnsi="Times New Roman" w:cs="Times New Roman"/>
          <w:sz w:val="22"/>
          <w:szCs w:val="24"/>
        </w:rPr>
        <w:t xml:space="preserve"> (</w:t>
      </w:r>
      <w:r w:rsidR="002A33C8" w:rsidRPr="00CB3FAD">
        <w:rPr>
          <w:rFonts w:ascii="Times New Roman" w:hAnsi="Times New Roman" w:cs="Times New Roman"/>
          <w:sz w:val="22"/>
          <w:szCs w:val="24"/>
        </w:rPr>
        <w:t xml:space="preserve">encoded with integers from 1 to </w:t>
      </w:r>
      <w:r w:rsidR="00F15853" w:rsidRPr="00CB3FAD">
        <w:rPr>
          <w:rFonts w:ascii="Times New Roman" w:hAnsi="Times New Roman" w:cs="Times New Roman"/>
          <w:sz w:val="22"/>
          <w:szCs w:val="24"/>
        </w:rPr>
        <w:t>32</w:t>
      </w:r>
      <w:r w:rsidR="000108CC" w:rsidRPr="00CB3FAD">
        <w:rPr>
          <w:rFonts w:ascii="Times New Roman" w:hAnsi="Times New Roman" w:cs="Times New Roman"/>
          <w:sz w:val="22"/>
          <w:szCs w:val="24"/>
        </w:rPr>
        <w:t>)</w:t>
      </w:r>
      <w:r w:rsidR="00841A55" w:rsidRPr="00CB3FAD">
        <w:rPr>
          <w:rFonts w:ascii="Times New Roman" w:hAnsi="Times New Roman" w:cs="Times New Roman"/>
          <w:sz w:val="22"/>
          <w:szCs w:val="24"/>
        </w:rPr>
        <w:t xml:space="preserve">, </w:t>
      </w:r>
      <w:proofErr w:type="spellStart"/>
      <w:r w:rsidR="00086966" w:rsidRPr="00CB3FAD">
        <w:rPr>
          <w:rFonts w:ascii="Times New Roman" w:hAnsi="Times New Roman" w:cs="Times New Roman"/>
          <w:sz w:val="22"/>
          <w:szCs w:val="24"/>
        </w:rPr>
        <w:t>isnight</w:t>
      </w:r>
      <w:proofErr w:type="spellEnd"/>
      <w:r w:rsidR="00841A55" w:rsidRPr="00CB3FAD">
        <w:rPr>
          <w:rFonts w:ascii="Times New Roman" w:hAnsi="Times New Roman" w:cs="Times New Roman"/>
          <w:sz w:val="22"/>
          <w:szCs w:val="24"/>
        </w:rPr>
        <w:t xml:space="preserve"> </w:t>
      </w:r>
      <w:r w:rsidR="00F15853" w:rsidRPr="00CB3FAD">
        <w:rPr>
          <w:rFonts w:ascii="Times New Roman" w:hAnsi="Times New Roman" w:cs="Times New Roman"/>
          <w:sz w:val="22"/>
          <w:szCs w:val="24"/>
        </w:rPr>
        <w:t xml:space="preserve">(0 for day and 1 for night driving) </w:t>
      </w:r>
      <w:r w:rsidR="00841A55" w:rsidRPr="00CB3FAD">
        <w:rPr>
          <w:rFonts w:ascii="Times New Roman" w:hAnsi="Times New Roman" w:cs="Times New Roman"/>
          <w:sz w:val="22"/>
          <w:szCs w:val="24"/>
        </w:rPr>
        <w:t xml:space="preserve">and </w:t>
      </w:r>
      <w:proofErr w:type="spellStart"/>
      <w:r w:rsidR="00841A55" w:rsidRPr="00CB3FAD">
        <w:rPr>
          <w:rFonts w:ascii="Times New Roman" w:hAnsi="Times New Roman" w:cs="Times New Roman"/>
          <w:sz w:val="22"/>
          <w:szCs w:val="24"/>
        </w:rPr>
        <w:t>day_n</w:t>
      </w:r>
      <w:proofErr w:type="spellEnd"/>
      <w:r w:rsidR="00B072F0" w:rsidRPr="00CB3FAD">
        <w:rPr>
          <w:rFonts w:ascii="Times New Roman" w:hAnsi="Times New Roman" w:cs="Times New Roman"/>
          <w:sz w:val="22"/>
          <w:szCs w:val="24"/>
        </w:rPr>
        <w:t xml:space="preserve"> (</w:t>
      </w:r>
      <w:r w:rsidR="000105DC" w:rsidRPr="00CB3FAD">
        <w:rPr>
          <w:rFonts w:ascii="Times New Roman" w:hAnsi="Times New Roman" w:cs="Times New Roman"/>
          <w:sz w:val="22"/>
          <w:szCs w:val="24"/>
        </w:rPr>
        <w:t>1</w:t>
      </w:r>
      <w:r w:rsidR="00B072F0" w:rsidRPr="00CB3FAD">
        <w:rPr>
          <w:rFonts w:ascii="Times New Roman" w:hAnsi="Times New Roman" w:cs="Times New Roman"/>
          <w:sz w:val="22"/>
          <w:szCs w:val="24"/>
        </w:rPr>
        <w:t xml:space="preserve"> for weekday</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 xml:space="preserve"> and </w:t>
      </w:r>
      <w:r w:rsidR="000105DC" w:rsidRPr="00CB3FAD">
        <w:rPr>
          <w:rFonts w:ascii="Times New Roman" w:hAnsi="Times New Roman" w:cs="Times New Roman"/>
          <w:sz w:val="22"/>
          <w:szCs w:val="24"/>
        </w:rPr>
        <w:t>2</w:t>
      </w:r>
      <w:r w:rsidR="00B072F0" w:rsidRPr="00CB3FAD">
        <w:rPr>
          <w:rFonts w:ascii="Times New Roman" w:hAnsi="Times New Roman" w:cs="Times New Roman"/>
          <w:sz w:val="22"/>
          <w:szCs w:val="24"/>
        </w:rPr>
        <w:t xml:space="preserve"> for weekend</w:t>
      </w:r>
      <w:r w:rsidR="008919FD" w:rsidRPr="00CB3FAD">
        <w:rPr>
          <w:rFonts w:ascii="Times New Roman" w:hAnsi="Times New Roman" w:cs="Times New Roman"/>
          <w:sz w:val="22"/>
          <w:szCs w:val="24"/>
        </w:rPr>
        <w:t>s</w:t>
      </w:r>
      <w:r w:rsidR="00B072F0" w:rsidRPr="00CB3FAD">
        <w:rPr>
          <w:rFonts w:ascii="Times New Roman" w:hAnsi="Times New Roman" w:cs="Times New Roman"/>
          <w:sz w:val="22"/>
          <w:szCs w:val="24"/>
        </w:rPr>
        <w:t>)</w:t>
      </w:r>
      <w:r w:rsidR="00006201" w:rsidRPr="00CB3FAD">
        <w:rPr>
          <w:rFonts w:ascii="Times New Roman" w:hAnsi="Times New Roman" w:cs="Times New Roman"/>
          <w:sz w:val="22"/>
          <w:szCs w:val="24"/>
        </w:rPr>
        <w:t xml:space="preserve"> are encod</w:t>
      </w:r>
      <w:r w:rsidR="008B601A" w:rsidRPr="00CB3FAD">
        <w:rPr>
          <w:rFonts w:ascii="Times New Roman" w:hAnsi="Times New Roman" w:cs="Times New Roman"/>
          <w:sz w:val="22"/>
          <w:szCs w:val="24"/>
        </w:rPr>
        <w:t>ed</w:t>
      </w:r>
      <w:r w:rsidR="002E2329" w:rsidRPr="00CB3FAD">
        <w:rPr>
          <w:rFonts w:ascii="Times New Roman" w:hAnsi="Times New Roman" w:cs="Times New Roman"/>
          <w:sz w:val="22"/>
          <w:szCs w:val="24"/>
        </w:rPr>
        <w:t xml:space="preserve"> into numeric data.</w:t>
      </w:r>
      <w:r w:rsidR="00006201" w:rsidRPr="00CB3FAD">
        <w:rPr>
          <w:rFonts w:ascii="Times New Roman" w:hAnsi="Times New Roman" w:cs="Times New Roman"/>
          <w:sz w:val="22"/>
          <w:szCs w:val="24"/>
        </w:rPr>
        <w:t xml:space="preserve"> </w:t>
      </w:r>
      <w:r w:rsidRPr="002E755E">
        <w:rPr>
          <w:rFonts w:ascii="Times New Roman" w:hAnsi="Times New Roman" w:cs="Times New Roman"/>
          <w:sz w:val="22"/>
          <w:szCs w:val="24"/>
        </w:rPr>
        <w:t xml:space="preserve">Given that </w:t>
      </w:r>
      <w:r w:rsidRPr="000E26BB">
        <w:rPr>
          <w:rFonts w:ascii="Times New Roman" w:hAnsi="Times New Roman" w:cs="Times New Roman"/>
          <w:sz w:val="22"/>
          <w:szCs w:val="24"/>
        </w:rPr>
        <w:t>moderating effect</w:t>
      </w:r>
      <w:r>
        <w:rPr>
          <w:rFonts w:ascii="Times New Roman" w:hAnsi="Times New Roman" w:cs="Times New Roman" w:hint="eastAsia"/>
          <w:sz w:val="22"/>
          <w:szCs w:val="24"/>
        </w:rPr>
        <w:t>s</w:t>
      </w:r>
      <w:r w:rsidRPr="002E755E">
        <w:rPr>
          <w:rFonts w:ascii="Times New Roman" w:hAnsi="Times New Roman" w:cs="Times New Roman"/>
          <w:sz w:val="22"/>
          <w:szCs w:val="24"/>
        </w:rPr>
        <w:t xml:space="preserve"> of </w:t>
      </w:r>
      <w:r>
        <w:rPr>
          <w:rFonts w:ascii="Times New Roman" w:hAnsi="Times New Roman" w:cs="Times New Roman"/>
          <w:sz w:val="22"/>
          <w:szCs w:val="24"/>
        </w:rPr>
        <w:t>app usage on driving behaviors</w:t>
      </w:r>
      <w:r w:rsidRPr="002E755E">
        <w:rPr>
          <w:rFonts w:ascii="Times New Roman" w:hAnsi="Times New Roman" w:cs="Times New Roman"/>
          <w:sz w:val="22"/>
          <w:szCs w:val="24"/>
        </w:rPr>
        <w:t xml:space="preserve"> will be tested, relevant variables</w:t>
      </w:r>
      <w:r w:rsidR="009E5A2E">
        <w:rPr>
          <w:rFonts w:ascii="Times New Roman" w:hAnsi="Times New Roman" w:cs="Times New Roman"/>
          <w:sz w:val="22"/>
          <w:szCs w:val="24"/>
        </w:rPr>
        <w:t xml:space="preserve"> including </w:t>
      </w:r>
      <w:r w:rsidRPr="002E755E">
        <w:rPr>
          <w:rFonts w:ascii="Times New Roman" w:hAnsi="Times New Roman" w:cs="Times New Roman"/>
          <w:sz w:val="22"/>
          <w:szCs w:val="24"/>
        </w:rPr>
        <w:t xml:space="preserve"> are mean-centered before generating the interaction value to mitigate potential multicollinearity</w:t>
      </w:r>
      <w:r>
        <w:rPr>
          <w:rFonts w:ascii="Times New Roman" w:hAnsi="Times New Roman" w:cs="Times New Roman"/>
          <w:sz w:val="22"/>
          <w:szCs w:val="24"/>
        </w:rPr>
        <w:t xml:space="preserve"> </w:t>
      </w:r>
      <w:r>
        <w:rPr>
          <w:rFonts w:ascii="Times New Roman" w:hAnsi="Times New Roman" w:cs="Times New Roman"/>
          <w:sz w:val="22"/>
          <w:szCs w:val="24"/>
        </w:rPr>
        <w:fldChar w:fldCharType="begin"/>
      </w:r>
      <w:r>
        <w:rPr>
          <w:rFonts w:ascii="Times New Roman" w:hAnsi="Times New Roman" w:cs="Times New Roman"/>
          <w:sz w:val="22"/>
          <w:szCs w:val="24"/>
        </w:rPr>
        <w:instrText xml:space="preserve"> ADDIN EN.CITE &lt;EndNote&gt;&lt;Cite&gt;&lt;Author&gt;Daniel&lt;/Author&gt;&lt;Year&gt;2016&lt;/Year&gt;&lt;RecNum&gt;397&lt;/RecNum&gt;&lt;DisplayText&gt;(Daniel and Stewart 2016)&lt;/DisplayText&gt;&lt;record&gt;&lt;rec-number&gt;397&lt;/rec-number&gt;&lt;foreign-keys&gt;&lt;key app="EN" db-id="xx2sdxzxyppx5jedtfkvpvsn9sve2252dadz" timestamp="1642583190"&gt;397&lt;/key&gt;&lt;/foreign-keys&gt;&lt;ref-type name="Journal Article"&gt;17&lt;/ref-type&gt;&lt;contributors&gt;&lt;authors&gt;&lt;author&gt;Daniel, Sherae&lt;/author&gt;&lt;author&gt;Stewart, Katherine&lt;/author&gt;&lt;/authors&gt;&lt;/contributors&gt;&lt;titles&gt;&lt;title&gt;Open source project success: Resource access, flow, and integration&lt;/title&gt;&lt;secondary-title&gt;The Journal of strategic information systems&lt;/secondary-title&gt;&lt;/titles&gt;&lt;periodical&gt;&lt;full-title&gt;The Journal of strategic information systems&lt;/full-title&gt;&lt;/periodical&gt;&lt;pages&gt;159-176&lt;/pages&gt;&lt;volume&gt;25&lt;/volume&gt;&lt;number&gt;3&lt;/number&gt;&lt;dates&gt;&lt;year&gt;2016&lt;/year&gt;&lt;/dates&gt;&lt;isbn&gt;0963-8687&lt;/isbn&gt;&lt;urls&gt;&lt;/urls&gt;&lt;/record&gt;&lt;/Cite&gt;&lt;/EndNote&gt;</w:instrText>
      </w:r>
      <w:r>
        <w:rPr>
          <w:rFonts w:ascii="Times New Roman" w:hAnsi="Times New Roman" w:cs="Times New Roman"/>
          <w:sz w:val="22"/>
          <w:szCs w:val="24"/>
        </w:rPr>
        <w:fldChar w:fldCharType="separate"/>
      </w:r>
      <w:r>
        <w:rPr>
          <w:rFonts w:ascii="Times New Roman" w:hAnsi="Times New Roman" w:cs="Times New Roman"/>
          <w:noProof/>
          <w:sz w:val="22"/>
          <w:szCs w:val="24"/>
        </w:rPr>
        <w:t>(Daniel and Stewart 2016)</w:t>
      </w:r>
      <w:r>
        <w:rPr>
          <w:rFonts w:ascii="Times New Roman" w:hAnsi="Times New Roman" w:cs="Times New Roman"/>
          <w:sz w:val="22"/>
          <w:szCs w:val="24"/>
        </w:rPr>
        <w:fldChar w:fldCharType="end"/>
      </w:r>
      <w:r w:rsidRPr="002E755E">
        <w:rPr>
          <w:rFonts w:ascii="Times New Roman" w:hAnsi="Times New Roman" w:cs="Times New Roman"/>
          <w:sz w:val="22"/>
          <w:szCs w:val="24"/>
        </w:rPr>
        <w:t xml:space="preserve">. Analyses are conducted with </w:t>
      </w:r>
      <w:proofErr w:type="spellStart"/>
      <w:r w:rsidRPr="002E755E">
        <w:rPr>
          <w:rFonts w:ascii="Times New Roman" w:hAnsi="Times New Roman" w:cs="Times New Roman"/>
          <w:sz w:val="22"/>
          <w:szCs w:val="24"/>
        </w:rPr>
        <w:t>Stata</w:t>
      </w:r>
      <w:r>
        <w:rPr>
          <w:rFonts w:ascii="Times New Roman" w:hAnsi="Times New Roman" w:cs="Times New Roman"/>
          <w:sz w:val="22"/>
          <w:szCs w:val="24"/>
        </w:rPr>
        <w:t>SE</w:t>
      </w:r>
      <w:proofErr w:type="spellEnd"/>
      <w:r w:rsidRPr="002E755E">
        <w:rPr>
          <w:rFonts w:ascii="Times New Roman" w:hAnsi="Times New Roman" w:cs="Times New Roman"/>
          <w:sz w:val="22"/>
          <w:szCs w:val="24"/>
        </w:rPr>
        <w:t xml:space="preserve"> </w:t>
      </w:r>
      <w:r>
        <w:rPr>
          <w:rFonts w:ascii="Times New Roman" w:hAnsi="Times New Roman" w:cs="Times New Roman"/>
          <w:sz w:val="22"/>
          <w:szCs w:val="24"/>
        </w:rPr>
        <w:t>15</w:t>
      </w:r>
      <w:r w:rsidRPr="002E755E">
        <w:rPr>
          <w:rFonts w:ascii="Times New Roman" w:hAnsi="Times New Roman" w:cs="Times New Roman"/>
          <w:sz w:val="22"/>
          <w:szCs w:val="24"/>
        </w:rPr>
        <w:t xml:space="preserve">. </w:t>
      </w:r>
      <w:r w:rsidRPr="00D83502">
        <w:rPr>
          <w:rFonts w:ascii="Times New Roman" w:hAnsi="Times New Roman" w:cs="Times New Roman"/>
          <w:sz w:val="22"/>
          <w:szCs w:val="24"/>
        </w:rPr>
        <w:t xml:space="preserve">Descriptive statistics and correlations are displayed in Table </w:t>
      </w:r>
      <w:r w:rsidR="009B6FE6">
        <w:rPr>
          <w:rFonts w:ascii="Times New Roman" w:hAnsi="Times New Roman" w:cs="Times New Roman"/>
          <w:sz w:val="22"/>
          <w:szCs w:val="24"/>
        </w:rPr>
        <w:t>1</w:t>
      </w:r>
      <w:r w:rsidRPr="00D83502">
        <w:rPr>
          <w:rFonts w:ascii="Times New Roman" w:hAnsi="Times New Roman" w:cs="Times New Roman"/>
          <w:sz w:val="22"/>
          <w:szCs w:val="24"/>
        </w:rPr>
        <w:t>. The majority of correlations are neither too large nor too small. We have also estimated variance inflation factors with a mean value of 1.</w:t>
      </w:r>
      <w:r w:rsidR="00697687">
        <w:rPr>
          <w:rFonts w:ascii="Times New Roman" w:hAnsi="Times New Roman" w:cs="Times New Roman"/>
          <w:sz w:val="22"/>
          <w:szCs w:val="24"/>
        </w:rPr>
        <w:t>76</w:t>
      </w:r>
      <w:r w:rsidRPr="00D83502">
        <w:rPr>
          <w:rFonts w:ascii="Times New Roman" w:hAnsi="Times New Roman" w:cs="Times New Roman"/>
          <w:sz w:val="22"/>
          <w:szCs w:val="24"/>
        </w:rPr>
        <w:t xml:space="preserve">, which is below the threshold level of 10, further demonstrating multicollinearity is not a big concern. </w:t>
      </w:r>
    </w:p>
    <w:p w14:paraId="4C01A385" w14:textId="77777777" w:rsidR="00633D31" w:rsidRDefault="00633D31" w:rsidP="009E3B31">
      <w:pPr>
        <w:rPr>
          <w:rFonts w:ascii="Times New Roman" w:hAnsi="Times New Roman" w:cs="Times New Roman"/>
          <w:sz w:val="22"/>
          <w:szCs w:val="24"/>
        </w:rPr>
      </w:pPr>
    </w:p>
    <w:p w14:paraId="1462474D" w14:textId="133EA03A" w:rsidR="009E3B31" w:rsidRDefault="009E3B31" w:rsidP="009E3B31">
      <w:pPr>
        <w:rPr>
          <w:rFonts w:ascii="Times New Roman" w:hAnsi="Times New Roman" w:cs="Times New Roman"/>
          <w:sz w:val="22"/>
          <w:szCs w:val="24"/>
        </w:rPr>
      </w:pPr>
      <w:r w:rsidRPr="00D83502">
        <w:rPr>
          <w:rFonts w:ascii="Times New Roman" w:hAnsi="Times New Roman" w:cs="Times New Roman"/>
          <w:sz w:val="22"/>
          <w:szCs w:val="24"/>
        </w:rPr>
        <w:t xml:space="preserve">Table </w:t>
      </w:r>
      <w:r w:rsidR="009B6FE6">
        <w:rPr>
          <w:rFonts w:ascii="Times New Roman" w:hAnsi="Times New Roman" w:cs="Times New Roman"/>
          <w:sz w:val="22"/>
          <w:szCs w:val="24"/>
        </w:rPr>
        <w:t>2</w:t>
      </w:r>
      <w:r w:rsidRPr="002E755E">
        <w:rPr>
          <w:rFonts w:ascii="Times New Roman" w:hAnsi="Times New Roman" w:cs="Times New Roman"/>
          <w:sz w:val="22"/>
          <w:szCs w:val="24"/>
        </w:rPr>
        <w:t xml:space="preserve"> shows regression results for hypotheses testing. </w:t>
      </w:r>
      <w:r>
        <w:rPr>
          <w:rFonts w:ascii="Times New Roman" w:hAnsi="Times New Roman" w:cs="Times New Roman"/>
          <w:sz w:val="22"/>
          <w:szCs w:val="24"/>
        </w:rPr>
        <w:t>The m</w:t>
      </w:r>
      <w:r w:rsidRPr="002E755E">
        <w:rPr>
          <w:rFonts w:ascii="Times New Roman" w:hAnsi="Times New Roman" w:cs="Times New Roman"/>
          <w:sz w:val="22"/>
          <w:szCs w:val="24"/>
        </w:rPr>
        <w:t>odel</w:t>
      </w:r>
      <w:r>
        <w:rPr>
          <w:rFonts w:ascii="Times New Roman" w:hAnsi="Times New Roman" w:cs="Times New Roman"/>
          <w:sz w:val="22"/>
          <w:szCs w:val="24"/>
        </w:rPr>
        <w:t xml:space="preserve"> </w:t>
      </w:r>
      <w:r w:rsidRPr="002E755E">
        <w:rPr>
          <w:rFonts w:ascii="Times New Roman" w:hAnsi="Times New Roman" w:cs="Times New Roman"/>
          <w:sz w:val="22"/>
          <w:szCs w:val="24"/>
        </w:rPr>
        <w:t xml:space="preserve">includes </w:t>
      </w:r>
      <w:r>
        <w:rPr>
          <w:rFonts w:ascii="Times New Roman" w:hAnsi="Times New Roman" w:cs="Times New Roman"/>
          <w:sz w:val="22"/>
          <w:szCs w:val="24"/>
        </w:rPr>
        <w:t>all</w:t>
      </w:r>
      <w:r w:rsidRPr="002E755E">
        <w:rPr>
          <w:rFonts w:ascii="Times New Roman" w:hAnsi="Times New Roman" w:cs="Times New Roman"/>
          <w:sz w:val="22"/>
          <w:szCs w:val="24"/>
        </w:rPr>
        <w:t xml:space="preserve"> variables</w:t>
      </w:r>
      <w:r>
        <w:rPr>
          <w:rFonts w:ascii="Times New Roman" w:hAnsi="Times New Roman" w:cs="Times New Roman"/>
          <w:sz w:val="22"/>
          <w:szCs w:val="24"/>
        </w:rPr>
        <w:t xml:space="preserve"> aforementioned</w:t>
      </w:r>
      <w:r w:rsidRPr="002E755E">
        <w:rPr>
          <w:rFonts w:ascii="Times New Roman" w:hAnsi="Times New Roman" w:cs="Times New Roman"/>
          <w:sz w:val="22"/>
          <w:szCs w:val="24"/>
        </w:rPr>
        <w:t xml:space="preserve">. </w:t>
      </w:r>
      <w:r>
        <w:rPr>
          <w:rFonts w:ascii="Times New Roman" w:hAnsi="Times New Roman" w:cs="Times New Roman"/>
          <w:sz w:val="22"/>
          <w:szCs w:val="24"/>
        </w:rPr>
        <w:t>T</w:t>
      </w:r>
      <w:r w:rsidRPr="002E755E">
        <w:rPr>
          <w:rFonts w:ascii="Times New Roman" w:hAnsi="Times New Roman" w:cs="Times New Roman"/>
          <w:sz w:val="22"/>
          <w:szCs w:val="24"/>
        </w:rPr>
        <w:t>he coefficient</w:t>
      </w:r>
      <w:r w:rsidR="007E1E6E">
        <w:rPr>
          <w:rFonts w:ascii="Times New Roman" w:hAnsi="Times New Roman" w:cs="Times New Roman"/>
          <w:sz w:val="22"/>
          <w:szCs w:val="24"/>
        </w:rPr>
        <w:t>s</w:t>
      </w:r>
      <w:r w:rsidRPr="002E755E">
        <w:rPr>
          <w:rFonts w:ascii="Times New Roman" w:hAnsi="Times New Roman" w:cs="Times New Roman"/>
          <w:sz w:val="22"/>
          <w:szCs w:val="24"/>
        </w:rPr>
        <w:t xml:space="preserve"> of </w:t>
      </w:r>
      <w:proofErr w:type="spellStart"/>
      <w:r w:rsidR="00806F68">
        <w:rPr>
          <w:rFonts w:ascii="Times New Roman" w:hAnsi="Times New Roman" w:cs="Times New Roman"/>
          <w:sz w:val="22"/>
          <w:szCs w:val="24"/>
        </w:rPr>
        <w:t>Speed_Change</w:t>
      </w:r>
      <w:proofErr w:type="spellEnd"/>
      <w:r w:rsidR="00806F68">
        <w:rPr>
          <w:rFonts w:ascii="Times New Roman" w:hAnsi="Times New Roman" w:cs="Times New Roman"/>
          <w:sz w:val="22"/>
          <w:szCs w:val="24"/>
        </w:rPr>
        <w:t xml:space="preserve"> </w:t>
      </w:r>
      <w:r w:rsidR="00806F68" w:rsidRPr="002E755E">
        <w:rPr>
          <w:rFonts w:ascii="Times New Roman" w:hAnsi="Times New Roman" w:cs="Times New Roman"/>
          <w:sz w:val="22"/>
          <w:szCs w:val="24"/>
        </w:rPr>
        <w:t>(β</w:t>
      </w:r>
      <w:r w:rsidR="00806F68">
        <w:rPr>
          <w:rFonts w:ascii="Times New Roman" w:hAnsi="Times New Roman" w:cs="Times New Roman"/>
          <w:sz w:val="22"/>
          <w:szCs w:val="24"/>
        </w:rPr>
        <w: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010</w:t>
      </w:r>
      <w:r w:rsidR="00806F68" w:rsidRPr="002E755E">
        <w:rPr>
          <w:rFonts w:ascii="Times New Roman" w:hAnsi="Times New Roman" w:cs="Times New Roman"/>
          <w:sz w:val="22"/>
          <w:szCs w:val="24"/>
        </w:rPr>
        <w:t>, p</w:t>
      </w:r>
      <w:r w:rsidR="00806F68">
        <w:rPr>
          <w:rFonts w:ascii="Times New Roman" w:hAnsi="Times New Roman" w:cs="Times New Roman"/>
          <w:sz w:val="22"/>
          <w:szCs w:val="24"/>
        </w:rPr>
        <w:t>&lt;</w:t>
      </w:r>
      <w:r w:rsidR="00806F68" w:rsidRPr="002E755E">
        <w:rPr>
          <w:rFonts w:ascii="Times New Roman" w:hAnsi="Times New Roman" w:cs="Times New Roman"/>
          <w:sz w:val="22"/>
          <w:szCs w:val="24"/>
        </w:rPr>
        <w:t>0.</w:t>
      </w:r>
      <w:r w:rsidR="00806F68">
        <w:rPr>
          <w:rFonts w:ascii="Times New Roman" w:hAnsi="Times New Roman" w:cs="Times New Roman"/>
          <w:sz w:val="22"/>
          <w:szCs w:val="24"/>
        </w:rPr>
        <w:t>01</w:t>
      </w:r>
      <w:r w:rsidR="00806F68" w:rsidRPr="002E755E">
        <w:rPr>
          <w:rFonts w:ascii="Times New Roman" w:hAnsi="Times New Roman" w:cs="Times New Roman"/>
          <w:sz w:val="22"/>
          <w:szCs w:val="24"/>
        </w:rPr>
        <w:t>)</w:t>
      </w:r>
      <w:r w:rsidRPr="002E755E">
        <w:rPr>
          <w:rFonts w:ascii="Times New Roman" w:hAnsi="Times New Roman" w:cs="Times New Roman"/>
          <w:sz w:val="22"/>
          <w:szCs w:val="24"/>
        </w:rPr>
        <w:t xml:space="preserve"> </w:t>
      </w:r>
      <w:r w:rsidR="00876BC0">
        <w:rPr>
          <w:rFonts w:ascii="Times New Roman" w:hAnsi="Times New Roman" w:cs="Times New Roman"/>
          <w:sz w:val="22"/>
          <w:szCs w:val="24"/>
        </w:rPr>
        <w:t xml:space="preserve">and </w:t>
      </w:r>
      <w:proofErr w:type="spellStart"/>
      <w:r w:rsidR="00876BC0">
        <w:rPr>
          <w:rFonts w:ascii="Times New Roman" w:hAnsi="Times New Roman" w:cs="Times New Roman"/>
          <w:sz w:val="22"/>
          <w:szCs w:val="24"/>
        </w:rPr>
        <w:t>Speed_KMH</w:t>
      </w:r>
      <w:proofErr w:type="spellEnd"/>
      <w:r w:rsidR="00876BC0">
        <w:rPr>
          <w:rFonts w:ascii="Times New Roman" w:hAnsi="Times New Roman" w:cs="Times New Roman"/>
          <w:sz w:val="22"/>
          <w:szCs w:val="24"/>
        </w:rPr>
        <w:t xml:space="preserve"> </w:t>
      </w:r>
      <w:r w:rsidR="00876BC0" w:rsidRPr="002E755E">
        <w:rPr>
          <w:rFonts w:ascii="Times New Roman" w:hAnsi="Times New Roman" w:cs="Times New Roman"/>
          <w:sz w:val="22"/>
          <w:szCs w:val="24"/>
        </w:rPr>
        <w:t>(β</w:t>
      </w:r>
      <w:r w:rsidR="00876BC0">
        <w:rPr>
          <w:rFonts w:ascii="Times New Roman" w:hAnsi="Times New Roman" w:cs="Times New Roman"/>
          <w:sz w:val="22"/>
          <w:szCs w:val="24"/>
        </w:rPr>
        <w: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195</w:t>
      </w:r>
      <w:r w:rsidR="00876BC0" w:rsidRPr="002E755E">
        <w:rPr>
          <w:rFonts w:ascii="Times New Roman" w:hAnsi="Times New Roman" w:cs="Times New Roman"/>
          <w:sz w:val="22"/>
          <w:szCs w:val="24"/>
        </w:rPr>
        <w:t>, p</w:t>
      </w:r>
      <w:r w:rsidR="00876BC0">
        <w:rPr>
          <w:rFonts w:ascii="Times New Roman" w:hAnsi="Times New Roman" w:cs="Times New Roman"/>
          <w:sz w:val="22"/>
          <w:szCs w:val="24"/>
        </w:rPr>
        <w:t>&lt;</w:t>
      </w:r>
      <w:r w:rsidR="00876BC0" w:rsidRPr="002E755E">
        <w:rPr>
          <w:rFonts w:ascii="Times New Roman" w:hAnsi="Times New Roman" w:cs="Times New Roman"/>
          <w:sz w:val="22"/>
          <w:szCs w:val="24"/>
        </w:rPr>
        <w:t>0.</w:t>
      </w:r>
      <w:r w:rsidR="00876BC0">
        <w:rPr>
          <w:rFonts w:ascii="Times New Roman" w:hAnsi="Times New Roman" w:cs="Times New Roman"/>
          <w:sz w:val="22"/>
          <w:szCs w:val="24"/>
        </w:rPr>
        <w:t>01</w:t>
      </w:r>
      <w:r w:rsidR="00876BC0" w:rsidRPr="002E755E">
        <w:rPr>
          <w:rFonts w:ascii="Times New Roman" w:hAnsi="Times New Roman" w:cs="Times New Roman"/>
          <w:sz w:val="22"/>
          <w:szCs w:val="24"/>
        </w:rPr>
        <w:t>)</w:t>
      </w:r>
      <w:r w:rsidR="00876BC0">
        <w:rPr>
          <w:rFonts w:ascii="Times New Roman" w:hAnsi="Times New Roman" w:cs="Times New Roman"/>
          <w:sz w:val="22"/>
          <w:szCs w:val="24"/>
        </w:rPr>
        <w:t xml:space="preserve"> are</w:t>
      </w:r>
      <w:r w:rsidRPr="002E755E">
        <w:rPr>
          <w:rFonts w:ascii="Times New Roman" w:hAnsi="Times New Roman" w:cs="Times New Roman"/>
          <w:sz w:val="22"/>
          <w:szCs w:val="24"/>
        </w:rPr>
        <w:t xml:space="preserve"> positive </w:t>
      </w:r>
      <w:r>
        <w:rPr>
          <w:rFonts w:ascii="Times New Roman" w:hAnsi="Times New Roman" w:cs="Times New Roman"/>
          <w:sz w:val="22"/>
          <w:szCs w:val="24"/>
        </w:rPr>
        <w:t>and</w:t>
      </w:r>
      <w:r w:rsidRPr="002E755E">
        <w:rPr>
          <w:rFonts w:ascii="Times New Roman" w:hAnsi="Times New Roman" w:cs="Times New Roman"/>
          <w:sz w:val="22"/>
          <w:szCs w:val="24"/>
        </w:rPr>
        <w:t xml:space="preserve"> significant</w:t>
      </w:r>
      <w:r w:rsidR="00876BC0">
        <w:rPr>
          <w:rFonts w:ascii="Times New Roman" w:hAnsi="Times New Roman" w:cs="Times New Roman"/>
          <w:sz w:val="22"/>
          <w:szCs w:val="24"/>
        </w:rPr>
        <w:t>.</w:t>
      </w:r>
      <w:r w:rsidR="00806F68">
        <w:rPr>
          <w:rFonts w:ascii="Times New Roman" w:hAnsi="Times New Roman" w:cs="Times New Roman"/>
          <w:sz w:val="22"/>
          <w:szCs w:val="24"/>
        </w:rPr>
        <w:t xml:space="preserve"> </w:t>
      </w:r>
      <w:r w:rsidR="00876BC0" w:rsidRPr="00BB19EA">
        <w:rPr>
          <w:rFonts w:ascii="Times New Roman" w:hAnsi="Times New Roman" w:cs="Times New Roman"/>
          <w:sz w:val="22"/>
          <w:szCs w:val="24"/>
        </w:rPr>
        <w:t>Therefore, H</w:t>
      </w:r>
      <w:r w:rsidR="00876BC0">
        <w:rPr>
          <w:rFonts w:ascii="Times New Roman" w:hAnsi="Times New Roman" w:cs="Times New Roman"/>
          <w:sz w:val="22"/>
          <w:szCs w:val="24"/>
        </w:rPr>
        <w:t>1</w:t>
      </w:r>
      <w:r w:rsidR="00876BC0" w:rsidRPr="00BB19EA">
        <w:rPr>
          <w:rFonts w:ascii="Times New Roman" w:hAnsi="Times New Roman" w:cs="Times New Roman"/>
          <w:sz w:val="22"/>
          <w:szCs w:val="24"/>
        </w:rPr>
        <w:t xml:space="preserve"> and H2 are supported.</w:t>
      </w:r>
      <w:r>
        <w:rPr>
          <w:rFonts w:ascii="Times New Roman" w:hAnsi="Times New Roman" w:cs="Times New Roman"/>
          <w:sz w:val="22"/>
          <w:szCs w:val="24"/>
        </w:rPr>
        <w:t xml:space="preserve"> The moderating effect of </w:t>
      </w:r>
      <w:proofErr w:type="spellStart"/>
      <w:r>
        <w:rPr>
          <w:rFonts w:ascii="Times New Roman" w:hAnsi="Times New Roman" w:cs="Times New Roman"/>
          <w:sz w:val="22"/>
          <w:szCs w:val="24"/>
        </w:rPr>
        <w:t>App_Usage</w:t>
      </w:r>
      <w:proofErr w:type="spellEnd"/>
      <w:r>
        <w:rPr>
          <w:rFonts w:ascii="Times New Roman" w:hAnsi="Times New Roman" w:cs="Times New Roman"/>
          <w:sz w:val="22"/>
          <w:szCs w:val="24"/>
        </w:rPr>
        <w:t xml:space="preserve"> has been tested in the model. The negative and significant relationship between Fuel Consumption and </w:t>
      </w:r>
      <w:proofErr w:type="spellStart"/>
      <w:r>
        <w:rPr>
          <w:rFonts w:ascii="Times New Roman" w:hAnsi="Times New Roman" w:cs="Times New Roman"/>
          <w:sz w:val="22"/>
          <w:szCs w:val="24"/>
        </w:rPr>
        <w:t>App_SC</w:t>
      </w:r>
      <w:proofErr w:type="spellEnd"/>
      <w:r>
        <w:rPr>
          <w:rFonts w:ascii="Times New Roman" w:hAnsi="Times New Roman" w:cs="Times New Roman"/>
          <w:sz w:val="22"/>
          <w:szCs w:val="24"/>
        </w:rPr>
        <w:t xml:space="preserve"> (</w:t>
      </w:r>
      <w:r w:rsidRPr="00460E82">
        <w:rPr>
          <w:rFonts w:ascii="Times New Roman" w:hAnsi="Times New Roman" w:cs="Times New Roman"/>
          <w:sz w:val="22"/>
          <w:szCs w:val="24"/>
        </w:rPr>
        <w:t>β</w:t>
      </w:r>
      <w:r>
        <w:rPr>
          <w:rFonts w:ascii="Times New Roman" w:hAnsi="Times New Roman" w:cs="Times New Roman"/>
          <w:sz w:val="22"/>
          <w:szCs w:val="24"/>
        </w:rPr>
        <w:t>=-0.00</w:t>
      </w:r>
      <w:r w:rsidR="000A74B4">
        <w:rPr>
          <w:rFonts w:ascii="Times New Roman" w:hAnsi="Times New Roman" w:cs="Times New Roman"/>
          <w:sz w:val="22"/>
          <w:szCs w:val="24"/>
        </w:rPr>
        <w:t>2</w:t>
      </w:r>
      <w:r w:rsidRPr="00460E82">
        <w:rPr>
          <w:rFonts w:ascii="Times New Roman" w:hAnsi="Times New Roman" w:cs="Times New Roman"/>
          <w:sz w:val="22"/>
          <w:szCs w:val="24"/>
        </w:rPr>
        <w:t>, p</w:t>
      </w:r>
      <w:r>
        <w:rPr>
          <w:rFonts w:ascii="Times New Roman" w:hAnsi="Times New Roman" w:cs="Times New Roman"/>
          <w:sz w:val="22"/>
          <w:szCs w:val="24"/>
        </w:rPr>
        <w:t>&lt;</w:t>
      </w:r>
      <w:r w:rsidRPr="00460E82">
        <w:rPr>
          <w:rFonts w:ascii="Times New Roman" w:hAnsi="Times New Roman" w:cs="Times New Roman"/>
          <w:sz w:val="22"/>
          <w:szCs w:val="24"/>
        </w:rPr>
        <w:t>0.</w:t>
      </w:r>
      <w:r>
        <w:rPr>
          <w:rFonts w:ascii="Times New Roman" w:hAnsi="Times New Roman" w:cs="Times New Roman"/>
          <w:sz w:val="22"/>
          <w:szCs w:val="24"/>
        </w:rPr>
        <w:t>0</w:t>
      </w:r>
      <w:r w:rsidRPr="00460E82">
        <w:rPr>
          <w:rFonts w:ascii="Times New Roman" w:hAnsi="Times New Roman" w:cs="Times New Roman"/>
          <w:sz w:val="22"/>
          <w:szCs w:val="24"/>
        </w:rPr>
        <w:t>1</w:t>
      </w:r>
      <w:r>
        <w:rPr>
          <w:rFonts w:ascii="Times New Roman" w:hAnsi="Times New Roman" w:cs="Times New Roman"/>
          <w:sz w:val="22"/>
          <w:szCs w:val="24"/>
        </w:rPr>
        <w:t>) indicates H3a is supported.</w:t>
      </w:r>
      <w:r w:rsidR="000A74B4">
        <w:rPr>
          <w:rFonts w:ascii="Times New Roman" w:hAnsi="Times New Roman" w:cs="Times New Roman"/>
          <w:sz w:val="22"/>
          <w:szCs w:val="24"/>
        </w:rPr>
        <w:t xml:space="preserve"> The model also reveals </w:t>
      </w:r>
      <w:r w:rsidR="000A74B4" w:rsidRPr="00BB19EA">
        <w:rPr>
          <w:rFonts w:ascii="Times New Roman" w:hAnsi="Times New Roman" w:cs="Times New Roman"/>
          <w:sz w:val="22"/>
          <w:szCs w:val="24"/>
        </w:rPr>
        <w:t xml:space="preserve">the significantly </w:t>
      </w:r>
      <w:r w:rsidR="000A74B4">
        <w:rPr>
          <w:rFonts w:ascii="Times New Roman" w:hAnsi="Times New Roman" w:cs="Times New Roman"/>
          <w:sz w:val="22"/>
          <w:szCs w:val="24"/>
        </w:rPr>
        <w:t>negative</w:t>
      </w:r>
      <w:r w:rsidR="000A74B4" w:rsidRPr="00BB19EA">
        <w:rPr>
          <w:rFonts w:ascii="Times New Roman" w:hAnsi="Times New Roman" w:cs="Times New Roman"/>
          <w:sz w:val="22"/>
          <w:szCs w:val="24"/>
        </w:rPr>
        <w:t xml:space="preserve"> influence of</w:t>
      </w:r>
      <w:r w:rsidR="000A74B4">
        <w:rPr>
          <w:rFonts w:ascii="Times New Roman" w:hAnsi="Times New Roman" w:cs="Times New Roman"/>
          <w:sz w:val="22"/>
          <w:szCs w:val="24"/>
        </w:rPr>
        <w:t xml:space="preserve"> </w:t>
      </w:r>
      <w:proofErr w:type="spellStart"/>
      <w:r w:rsidR="000A74B4">
        <w:rPr>
          <w:rFonts w:ascii="Times New Roman" w:hAnsi="Times New Roman" w:cs="Times New Roman"/>
          <w:sz w:val="22"/>
          <w:szCs w:val="24"/>
        </w:rPr>
        <w:t>App_Speed</w:t>
      </w:r>
      <w:proofErr w:type="spellEnd"/>
      <w:r w:rsidR="000A74B4">
        <w:rPr>
          <w:rFonts w:ascii="Times New Roman" w:hAnsi="Times New Roman" w:cs="Times New Roman"/>
          <w:sz w:val="22"/>
          <w:szCs w:val="24"/>
        </w:rPr>
        <w:t xml:space="preserve"> (</w:t>
      </w:r>
      <w:r w:rsidR="000A74B4" w:rsidRPr="00460E82">
        <w:rPr>
          <w:rFonts w:ascii="Times New Roman" w:hAnsi="Times New Roman" w:cs="Times New Roman"/>
          <w:sz w:val="22"/>
          <w:szCs w:val="24"/>
        </w:rPr>
        <w:t>β</w:t>
      </w:r>
      <w:r w:rsidR="000A74B4">
        <w:rPr>
          <w:rFonts w:ascii="Times New Roman" w:hAnsi="Times New Roman" w:cs="Times New Roman"/>
          <w:sz w:val="22"/>
          <w:szCs w:val="24"/>
        </w:rPr>
        <w: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081</w:t>
      </w:r>
      <w:r w:rsidR="000A74B4" w:rsidRPr="00460E82">
        <w:rPr>
          <w:rFonts w:ascii="Times New Roman" w:hAnsi="Times New Roman" w:cs="Times New Roman"/>
          <w:sz w:val="22"/>
          <w:szCs w:val="24"/>
        </w:rPr>
        <w:t>, p</w:t>
      </w:r>
      <w:r w:rsidR="000A74B4">
        <w:rPr>
          <w:rFonts w:ascii="Times New Roman" w:hAnsi="Times New Roman" w:cs="Times New Roman"/>
          <w:sz w:val="22"/>
          <w:szCs w:val="24"/>
        </w:rPr>
        <w:t>&lt;</w:t>
      </w:r>
      <w:r w:rsidR="000A74B4" w:rsidRPr="00460E82">
        <w:rPr>
          <w:rFonts w:ascii="Times New Roman" w:hAnsi="Times New Roman" w:cs="Times New Roman"/>
          <w:sz w:val="22"/>
          <w:szCs w:val="24"/>
        </w:rPr>
        <w:t>0.</w:t>
      </w:r>
      <w:r w:rsidR="000A74B4">
        <w:rPr>
          <w:rFonts w:ascii="Times New Roman" w:hAnsi="Times New Roman" w:cs="Times New Roman"/>
          <w:sz w:val="22"/>
          <w:szCs w:val="24"/>
        </w:rPr>
        <w:t>0</w:t>
      </w:r>
      <w:r w:rsidR="000A74B4" w:rsidRPr="00460E82">
        <w:rPr>
          <w:rFonts w:ascii="Times New Roman" w:hAnsi="Times New Roman" w:cs="Times New Roman"/>
          <w:sz w:val="22"/>
          <w:szCs w:val="24"/>
        </w:rPr>
        <w:t>1</w:t>
      </w:r>
      <w:r w:rsidR="000A74B4">
        <w:rPr>
          <w:rFonts w:ascii="Times New Roman" w:hAnsi="Times New Roman" w:cs="Times New Roman"/>
          <w:sz w:val="22"/>
          <w:szCs w:val="24"/>
        </w:rPr>
        <w:t>)</w:t>
      </w:r>
      <w:r w:rsidR="00A92A02">
        <w:rPr>
          <w:rFonts w:ascii="Times New Roman" w:hAnsi="Times New Roman" w:cs="Times New Roman"/>
          <w:sz w:val="22"/>
          <w:szCs w:val="24"/>
        </w:rPr>
        <w:t xml:space="preserve">, which means </w:t>
      </w:r>
      <w:proofErr w:type="spellStart"/>
      <w:r w:rsidR="00A92A02">
        <w:rPr>
          <w:rFonts w:ascii="Times New Roman" w:hAnsi="Times New Roman" w:cs="Times New Roman"/>
          <w:sz w:val="22"/>
          <w:szCs w:val="24"/>
        </w:rPr>
        <w:t>App_Usage</w:t>
      </w:r>
      <w:proofErr w:type="spellEnd"/>
      <w:r w:rsidR="00A92A02">
        <w:rPr>
          <w:rFonts w:ascii="Times New Roman" w:hAnsi="Times New Roman" w:cs="Times New Roman"/>
          <w:sz w:val="22"/>
          <w:szCs w:val="24"/>
        </w:rPr>
        <w:t xml:space="preserve"> weakens the positive influence of </w:t>
      </w:r>
      <w:proofErr w:type="spellStart"/>
      <w:r w:rsidR="00A92A02">
        <w:rPr>
          <w:rFonts w:ascii="Times New Roman" w:hAnsi="Times New Roman" w:cs="Times New Roman"/>
          <w:sz w:val="22"/>
          <w:szCs w:val="24"/>
        </w:rPr>
        <w:t>Speed_KMH</w:t>
      </w:r>
      <w:proofErr w:type="spellEnd"/>
      <w:r w:rsidR="00A92A02">
        <w:rPr>
          <w:rFonts w:ascii="Times New Roman" w:hAnsi="Times New Roman" w:cs="Times New Roman"/>
          <w:sz w:val="22"/>
          <w:szCs w:val="24"/>
        </w:rPr>
        <w:t xml:space="preserve">. </w:t>
      </w:r>
      <w:r>
        <w:rPr>
          <w:rFonts w:ascii="Times New Roman" w:hAnsi="Times New Roman" w:cs="Times New Roman"/>
          <w:sz w:val="22"/>
          <w:szCs w:val="24"/>
        </w:rPr>
        <w:t>Thus, H3b is supported.</w:t>
      </w:r>
    </w:p>
    <w:p w14:paraId="6547B885" w14:textId="4ACED9CD" w:rsidR="0022019C" w:rsidRDefault="0022019C" w:rsidP="00BC4955">
      <w:pPr>
        <w:rPr>
          <w:rFonts w:ascii="Times New Roman" w:hAnsi="Times New Roman" w:cs="Times New Roman"/>
          <w:color w:val="FF0000"/>
          <w:sz w:val="22"/>
          <w:szCs w:val="24"/>
        </w:rPr>
      </w:pPr>
    </w:p>
    <w:p w14:paraId="594BD3B9" w14:textId="77777777" w:rsidR="00BA108E" w:rsidRDefault="00BA108E" w:rsidP="00A8268D">
      <w:pPr>
        <w:autoSpaceDE w:val="0"/>
        <w:autoSpaceDN w:val="0"/>
        <w:adjustRightInd w:val="0"/>
        <w:rPr>
          <w:rFonts w:ascii="Times New Roman" w:hAnsi="Times New Roman" w:cs="Times New Roman"/>
          <w:kern w:val="0"/>
          <w:sz w:val="20"/>
          <w:szCs w:val="20"/>
        </w:rPr>
        <w:sectPr w:rsidR="00BA108E">
          <w:pgSz w:w="11906" w:h="16838"/>
          <w:pgMar w:top="1440" w:right="1800" w:bottom="1440" w:left="1800" w:header="851" w:footer="992" w:gutter="0"/>
          <w:cols w:space="425"/>
          <w:docGrid w:type="lines" w:linePitch="312"/>
        </w:sectPr>
      </w:pPr>
    </w:p>
    <w:p w14:paraId="199C0C77" w14:textId="77777777" w:rsidR="00EF498B" w:rsidRDefault="00EF498B" w:rsidP="007345D5">
      <w:pPr>
        <w:autoSpaceDE w:val="0"/>
        <w:autoSpaceDN w:val="0"/>
        <w:adjustRightInd w:val="0"/>
        <w:rPr>
          <w:rFonts w:ascii="Times New Roman" w:hAnsi="Times New Roman" w:cs="Times New Roman"/>
          <w:kern w:val="0"/>
          <w:sz w:val="20"/>
          <w:szCs w:val="20"/>
        </w:rPr>
      </w:pPr>
    </w:p>
    <w:p w14:paraId="20AA4AC7" w14:textId="5DE0D4BD" w:rsidR="00F01DE3" w:rsidRPr="00BD6CC5" w:rsidRDefault="00A06C46" w:rsidP="00F01DE3">
      <w:pPr>
        <w:autoSpaceDE w:val="0"/>
        <w:autoSpaceDN w:val="0"/>
        <w:adjustRightInd w:val="0"/>
        <w:jc w:val="center"/>
        <w:rPr>
          <w:rFonts w:ascii="Times New Roman" w:hAnsi="Times New Roman" w:cs="Times New Roman"/>
          <w:kern w:val="0"/>
          <w:sz w:val="20"/>
          <w:szCs w:val="20"/>
        </w:rPr>
      </w:pPr>
      <w:r w:rsidRPr="00BD6CC5">
        <w:rPr>
          <w:rFonts w:ascii="Times New Roman" w:hAnsi="Times New Roman" w:cs="Times New Roman"/>
          <w:sz w:val="20"/>
          <w:szCs w:val="20"/>
        </w:rPr>
        <w:t>Table</w:t>
      </w:r>
      <w:r w:rsidR="009B6FE6" w:rsidRPr="00BD6CC5">
        <w:rPr>
          <w:rFonts w:ascii="Times New Roman" w:hAnsi="Times New Roman" w:cs="Times New Roman"/>
          <w:sz w:val="20"/>
          <w:szCs w:val="20"/>
        </w:rPr>
        <w:t xml:space="preserve"> 1</w:t>
      </w:r>
      <w:r w:rsidRPr="00BD6CC5">
        <w:rPr>
          <w:rFonts w:ascii="Times New Roman" w:hAnsi="Times New Roman" w:cs="Times New Roman"/>
          <w:kern w:val="0"/>
          <w:sz w:val="20"/>
          <w:szCs w:val="20"/>
        </w:rPr>
        <w:t xml:space="preserve"> </w:t>
      </w:r>
      <w:proofErr w:type="spellStart"/>
      <w:r w:rsidR="00F01DE3" w:rsidRPr="00BD6CC5">
        <w:rPr>
          <w:rFonts w:ascii="Times New Roman" w:hAnsi="Times New Roman" w:cs="Times New Roman"/>
          <w:kern w:val="0"/>
          <w:sz w:val="20"/>
          <w:szCs w:val="20"/>
        </w:rPr>
        <w:t>Decriptive</w:t>
      </w:r>
      <w:proofErr w:type="spellEnd"/>
      <w:r w:rsidR="00F01DE3" w:rsidRPr="00BD6CC5">
        <w:rPr>
          <w:rFonts w:ascii="Times New Roman" w:hAnsi="Times New Roman" w:cs="Times New Roman"/>
          <w:kern w:val="0"/>
          <w:sz w:val="20"/>
          <w:szCs w:val="20"/>
        </w:rPr>
        <w:t xml:space="preserve"> </w:t>
      </w:r>
      <w:r w:rsidRPr="00BD6CC5">
        <w:rPr>
          <w:rFonts w:ascii="Times New Roman" w:hAnsi="Times New Roman" w:cs="Times New Roman"/>
          <w:kern w:val="0"/>
          <w:sz w:val="20"/>
          <w:szCs w:val="20"/>
        </w:rPr>
        <w:t>S</w:t>
      </w:r>
      <w:r w:rsidR="00F01DE3" w:rsidRPr="00BD6CC5">
        <w:rPr>
          <w:rFonts w:ascii="Times New Roman" w:hAnsi="Times New Roman" w:cs="Times New Roman"/>
          <w:kern w:val="0"/>
          <w:sz w:val="20"/>
          <w:szCs w:val="20"/>
        </w:rPr>
        <w:t>tatistics</w:t>
      </w:r>
    </w:p>
    <w:tbl>
      <w:tblPr>
        <w:tblStyle w:val="2"/>
        <w:tblW w:w="15237" w:type="dxa"/>
        <w:tblInd w:w="-640" w:type="dxa"/>
        <w:tblLook w:val="04A0" w:firstRow="1" w:lastRow="0" w:firstColumn="1" w:lastColumn="0" w:noHBand="0" w:noVBand="1"/>
      </w:tblPr>
      <w:tblGrid>
        <w:gridCol w:w="1943"/>
        <w:gridCol w:w="716"/>
        <w:gridCol w:w="983"/>
        <w:gridCol w:w="1325"/>
        <w:gridCol w:w="1458"/>
        <w:gridCol w:w="1326"/>
        <w:gridCol w:w="1083"/>
        <w:gridCol w:w="1060"/>
        <w:gridCol w:w="1060"/>
        <w:gridCol w:w="1060"/>
        <w:gridCol w:w="1193"/>
        <w:gridCol w:w="1060"/>
        <w:gridCol w:w="957"/>
        <w:gridCol w:w="13"/>
      </w:tblGrid>
      <w:tr w:rsidR="00CD57AE" w:rsidRPr="00BD6CC5" w14:paraId="17853057" w14:textId="77777777" w:rsidTr="00B36F42">
        <w:trPr>
          <w:cnfStyle w:val="100000000000" w:firstRow="1" w:lastRow="0" w:firstColumn="0" w:lastColumn="0" w:oddVBand="0" w:evenVBand="0" w:oddHBand="0" w:evenHBand="0" w:firstRowFirstColumn="0" w:firstRowLastColumn="0" w:lastRowFirstColumn="0" w:lastRowLastColumn="0"/>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447F826F"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single" w:sz="8" w:space="0" w:color="auto"/>
            </w:tcBorders>
            <w:shd w:val="clear" w:color="auto" w:fill="auto"/>
            <w:noWrap/>
            <w:hideMark/>
          </w:tcPr>
          <w:p w14:paraId="6ABBC42C"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Mean</w:t>
            </w:r>
          </w:p>
        </w:tc>
        <w:tc>
          <w:tcPr>
            <w:tcW w:w="983" w:type="dxa"/>
            <w:tcBorders>
              <w:top w:val="single" w:sz="8" w:space="0" w:color="auto"/>
              <w:bottom w:val="single" w:sz="8" w:space="0" w:color="auto"/>
            </w:tcBorders>
            <w:shd w:val="clear" w:color="auto" w:fill="auto"/>
            <w:noWrap/>
            <w:hideMark/>
          </w:tcPr>
          <w:p w14:paraId="4061C2BF" w14:textId="77777777" w:rsidR="00A222F7" w:rsidRPr="00BD6CC5" w:rsidRDefault="00A222F7">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SD</w:t>
            </w:r>
          </w:p>
        </w:tc>
        <w:tc>
          <w:tcPr>
            <w:tcW w:w="11595" w:type="dxa"/>
            <w:gridSpan w:val="11"/>
            <w:tcBorders>
              <w:top w:val="single" w:sz="8" w:space="0" w:color="auto"/>
              <w:right w:val="single" w:sz="8" w:space="0" w:color="FFFFFF" w:themeColor="background1"/>
            </w:tcBorders>
            <w:shd w:val="clear" w:color="auto" w:fill="auto"/>
            <w:noWrap/>
            <w:hideMark/>
          </w:tcPr>
          <w:p w14:paraId="0178EF69" w14:textId="77777777" w:rsidR="00A222F7" w:rsidRPr="00BD6CC5" w:rsidRDefault="00A222F7" w:rsidP="00A222F7">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Correlations</w:t>
            </w:r>
          </w:p>
        </w:tc>
      </w:tr>
      <w:tr w:rsidR="00B36F42" w:rsidRPr="00BD6CC5" w14:paraId="4EA214CD"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7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single" w:sz="8" w:space="0" w:color="auto"/>
            </w:tcBorders>
            <w:shd w:val="clear" w:color="auto" w:fill="auto"/>
            <w:noWrap/>
            <w:hideMark/>
          </w:tcPr>
          <w:p w14:paraId="6B9C3EFD" w14:textId="77777777" w:rsidR="00A222F7" w:rsidRPr="00BD6CC5" w:rsidRDefault="00A222F7" w:rsidP="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Variables</w:t>
            </w:r>
          </w:p>
        </w:tc>
        <w:tc>
          <w:tcPr>
            <w:tcW w:w="716" w:type="dxa"/>
            <w:tcBorders>
              <w:top w:val="single" w:sz="8" w:space="0" w:color="auto"/>
              <w:bottom w:val="single" w:sz="8" w:space="0" w:color="auto"/>
            </w:tcBorders>
            <w:shd w:val="clear" w:color="auto" w:fill="auto"/>
            <w:noWrap/>
            <w:hideMark/>
          </w:tcPr>
          <w:p w14:paraId="64295CE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983" w:type="dxa"/>
            <w:tcBorders>
              <w:top w:val="single" w:sz="8" w:space="0" w:color="auto"/>
              <w:bottom w:val="single" w:sz="8" w:space="0" w:color="auto"/>
            </w:tcBorders>
            <w:shd w:val="clear" w:color="auto" w:fill="auto"/>
            <w:noWrap/>
            <w:hideMark/>
          </w:tcPr>
          <w:p w14:paraId="21DD8B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 xml:space="preserve">　</w:t>
            </w:r>
          </w:p>
        </w:tc>
        <w:tc>
          <w:tcPr>
            <w:tcW w:w="1325" w:type="dxa"/>
            <w:tcBorders>
              <w:top w:val="single" w:sz="8" w:space="0" w:color="auto"/>
              <w:bottom w:val="single" w:sz="8" w:space="0" w:color="auto"/>
            </w:tcBorders>
            <w:shd w:val="clear" w:color="auto" w:fill="auto"/>
            <w:noWrap/>
            <w:hideMark/>
          </w:tcPr>
          <w:p w14:paraId="4B3D337E" w14:textId="13CAC77E"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Fuel Consumption</w:t>
            </w:r>
          </w:p>
        </w:tc>
        <w:tc>
          <w:tcPr>
            <w:tcW w:w="1458" w:type="dxa"/>
            <w:tcBorders>
              <w:top w:val="single" w:sz="8" w:space="0" w:color="auto"/>
              <w:bottom w:val="single" w:sz="8" w:space="0" w:color="auto"/>
            </w:tcBorders>
            <w:shd w:val="clear" w:color="auto" w:fill="auto"/>
            <w:noWrap/>
            <w:hideMark/>
          </w:tcPr>
          <w:p w14:paraId="05ED56FF" w14:textId="6D895D33"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Speed_Change</w:t>
            </w:r>
            <w:proofErr w:type="spellEnd"/>
          </w:p>
        </w:tc>
        <w:tc>
          <w:tcPr>
            <w:tcW w:w="1326" w:type="dxa"/>
            <w:tcBorders>
              <w:top w:val="single" w:sz="8" w:space="0" w:color="auto"/>
              <w:bottom w:val="single" w:sz="8" w:space="0" w:color="auto"/>
            </w:tcBorders>
            <w:shd w:val="clear" w:color="auto" w:fill="auto"/>
            <w:noWrap/>
            <w:hideMark/>
          </w:tcPr>
          <w:p w14:paraId="7D2F2F87" w14:textId="0B9B2100" w:rsidR="00A222F7" w:rsidRPr="00BD6CC5" w:rsidRDefault="00C94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Speed</w:t>
            </w:r>
            <w:r w:rsidR="00A222F7" w:rsidRPr="00BD6CC5">
              <w:rPr>
                <w:rFonts w:ascii="Times New Roman" w:hAnsi="Times New Roman" w:cs="Times New Roman" w:hint="eastAsia"/>
                <w:sz w:val="20"/>
                <w:szCs w:val="20"/>
              </w:rPr>
              <w:t>_KMH</w:t>
            </w:r>
            <w:proofErr w:type="spellEnd"/>
          </w:p>
        </w:tc>
        <w:tc>
          <w:tcPr>
            <w:tcW w:w="1083" w:type="dxa"/>
            <w:tcBorders>
              <w:top w:val="single" w:sz="8" w:space="0" w:color="auto"/>
              <w:bottom w:val="single" w:sz="8" w:space="0" w:color="auto"/>
            </w:tcBorders>
            <w:shd w:val="clear" w:color="auto" w:fill="auto"/>
            <w:noWrap/>
            <w:hideMark/>
          </w:tcPr>
          <w:p w14:paraId="163F456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time</w:t>
            </w:r>
          </w:p>
        </w:tc>
        <w:tc>
          <w:tcPr>
            <w:tcW w:w="1060" w:type="dxa"/>
            <w:tcBorders>
              <w:top w:val="single" w:sz="8" w:space="0" w:color="auto"/>
              <w:bottom w:val="single" w:sz="8" w:space="0" w:color="auto"/>
            </w:tcBorders>
            <w:shd w:val="clear" w:color="auto" w:fill="auto"/>
            <w:noWrap/>
            <w:hideMark/>
          </w:tcPr>
          <w:p w14:paraId="145667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totalm</w:t>
            </w:r>
            <w:proofErr w:type="spellEnd"/>
          </w:p>
        </w:tc>
        <w:tc>
          <w:tcPr>
            <w:tcW w:w="1060" w:type="dxa"/>
            <w:tcBorders>
              <w:top w:val="single" w:sz="8" w:space="0" w:color="auto"/>
              <w:bottom w:val="single" w:sz="8" w:space="0" w:color="auto"/>
            </w:tcBorders>
            <w:shd w:val="clear" w:color="auto" w:fill="auto"/>
            <w:noWrap/>
            <w:hideMark/>
          </w:tcPr>
          <w:p w14:paraId="51DC901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age</w:t>
            </w:r>
          </w:p>
        </w:tc>
        <w:tc>
          <w:tcPr>
            <w:tcW w:w="1060" w:type="dxa"/>
            <w:tcBorders>
              <w:top w:val="single" w:sz="8" w:space="0" w:color="auto"/>
              <w:bottom w:val="single" w:sz="8" w:space="0" w:color="auto"/>
            </w:tcBorders>
            <w:shd w:val="clear" w:color="auto" w:fill="auto"/>
            <w:noWrap/>
            <w:hideMark/>
          </w:tcPr>
          <w:p w14:paraId="15916C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gender</w:t>
            </w:r>
          </w:p>
        </w:tc>
        <w:tc>
          <w:tcPr>
            <w:tcW w:w="1193" w:type="dxa"/>
            <w:tcBorders>
              <w:top w:val="single" w:sz="8" w:space="0" w:color="auto"/>
              <w:bottom w:val="single" w:sz="8" w:space="0" w:color="auto"/>
            </w:tcBorders>
            <w:shd w:val="clear" w:color="auto" w:fill="auto"/>
            <w:noWrap/>
            <w:hideMark/>
          </w:tcPr>
          <w:p w14:paraId="070793C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car_style_n</w:t>
            </w:r>
            <w:proofErr w:type="spellEnd"/>
            <w:r w:rsidRPr="00BD6CC5">
              <w:rPr>
                <w:rFonts w:ascii="Times New Roman" w:hAnsi="Times New Roman" w:cs="Times New Roman" w:hint="eastAsia"/>
                <w:sz w:val="20"/>
                <w:szCs w:val="20"/>
              </w:rPr>
              <w:t xml:space="preserve"> </w:t>
            </w:r>
          </w:p>
        </w:tc>
        <w:tc>
          <w:tcPr>
            <w:tcW w:w="1060" w:type="dxa"/>
            <w:tcBorders>
              <w:top w:val="single" w:sz="8" w:space="0" w:color="auto"/>
              <w:bottom w:val="single" w:sz="8" w:space="0" w:color="auto"/>
            </w:tcBorders>
            <w:shd w:val="clear" w:color="auto" w:fill="auto"/>
            <w:noWrap/>
            <w:hideMark/>
          </w:tcPr>
          <w:p w14:paraId="48BDA9B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roofErr w:type="spellStart"/>
            <w:r w:rsidRPr="00BD6CC5">
              <w:rPr>
                <w:rFonts w:ascii="Times New Roman" w:hAnsi="Times New Roman" w:cs="Times New Roman" w:hint="eastAsia"/>
                <w:sz w:val="20"/>
                <w:szCs w:val="20"/>
              </w:rPr>
              <w:t>day_n</w:t>
            </w:r>
            <w:proofErr w:type="spellEnd"/>
          </w:p>
        </w:tc>
        <w:tc>
          <w:tcPr>
            <w:tcW w:w="957" w:type="dxa"/>
            <w:tcBorders>
              <w:top w:val="single" w:sz="8" w:space="0" w:color="auto"/>
              <w:bottom w:val="single" w:sz="8" w:space="0" w:color="auto"/>
            </w:tcBorders>
            <w:shd w:val="clear" w:color="auto" w:fill="auto"/>
            <w:noWrap/>
            <w:hideMark/>
          </w:tcPr>
          <w:p w14:paraId="2F258D1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night</w:t>
            </w:r>
          </w:p>
        </w:tc>
      </w:tr>
      <w:tr w:rsidR="00CD57AE" w:rsidRPr="00BD6CC5" w14:paraId="2E2FE1CF"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single" w:sz="8" w:space="0" w:color="auto"/>
              <w:bottom w:val="nil"/>
            </w:tcBorders>
            <w:shd w:val="clear" w:color="auto" w:fill="auto"/>
            <w:noWrap/>
            <w:hideMark/>
          </w:tcPr>
          <w:p w14:paraId="3B04E2D3" w14:textId="5FE570DE" w:rsidR="00A222F7" w:rsidRPr="00BD6CC5" w:rsidRDefault="00C94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Fuel Consumption</w:t>
            </w:r>
            <w:r w:rsidR="00A222F7" w:rsidRPr="00BD6CC5">
              <w:rPr>
                <w:rFonts w:ascii="Times New Roman" w:hAnsi="Times New Roman" w:cs="Times New Roman" w:hint="eastAsia"/>
                <w:b w:val="0"/>
                <w:bCs w:val="0"/>
                <w:sz w:val="20"/>
                <w:szCs w:val="20"/>
              </w:rPr>
              <w:t xml:space="preserve"> </w:t>
            </w:r>
          </w:p>
        </w:tc>
        <w:tc>
          <w:tcPr>
            <w:tcW w:w="716" w:type="dxa"/>
            <w:tcBorders>
              <w:top w:val="single" w:sz="8" w:space="0" w:color="auto"/>
              <w:bottom w:val="nil"/>
            </w:tcBorders>
            <w:shd w:val="clear" w:color="auto" w:fill="auto"/>
            <w:noWrap/>
            <w:hideMark/>
          </w:tcPr>
          <w:p w14:paraId="457E97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28.68</w:t>
            </w:r>
          </w:p>
        </w:tc>
        <w:tc>
          <w:tcPr>
            <w:tcW w:w="983" w:type="dxa"/>
            <w:tcBorders>
              <w:top w:val="single" w:sz="8" w:space="0" w:color="auto"/>
              <w:bottom w:val="nil"/>
            </w:tcBorders>
            <w:shd w:val="clear" w:color="auto" w:fill="auto"/>
            <w:noWrap/>
            <w:hideMark/>
          </w:tcPr>
          <w:p w14:paraId="2478F5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20.72</w:t>
            </w:r>
          </w:p>
        </w:tc>
        <w:tc>
          <w:tcPr>
            <w:tcW w:w="1325" w:type="dxa"/>
            <w:tcBorders>
              <w:top w:val="single" w:sz="8" w:space="0" w:color="auto"/>
              <w:bottom w:val="nil"/>
            </w:tcBorders>
            <w:shd w:val="clear" w:color="auto" w:fill="auto"/>
            <w:noWrap/>
            <w:hideMark/>
          </w:tcPr>
          <w:p w14:paraId="4F6C3D0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458" w:type="dxa"/>
            <w:tcBorders>
              <w:top w:val="single" w:sz="8" w:space="0" w:color="auto"/>
              <w:bottom w:val="nil"/>
            </w:tcBorders>
            <w:shd w:val="clear" w:color="auto" w:fill="auto"/>
            <w:noWrap/>
            <w:hideMark/>
          </w:tcPr>
          <w:p w14:paraId="066DF4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326" w:type="dxa"/>
            <w:tcBorders>
              <w:top w:val="single" w:sz="8" w:space="0" w:color="auto"/>
              <w:bottom w:val="nil"/>
            </w:tcBorders>
            <w:shd w:val="clear" w:color="auto" w:fill="auto"/>
            <w:noWrap/>
            <w:hideMark/>
          </w:tcPr>
          <w:p w14:paraId="434EC27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83" w:type="dxa"/>
            <w:tcBorders>
              <w:top w:val="single" w:sz="8" w:space="0" w:color="auto"/>
              <w:bottom w:val="nil"/>
            </w:tcBorders>
            <w:shd w:val="clear" w:color="auto" w:fill="auto"/>
            <w:noWrap/>
            <w:hideMark/>
          </w:tcPr>
          <w:p w14:paraId="3F864FD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1EB2402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3752F4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48CDD2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single" w:sz="8" w:space="0" w:color="auto"/>
              <w:bottom w:val="nil"/>
            </w:tcBorders>
            <w:shd w:val="clear" w:color="auto" w:fill="auto"/>
            <w:noWrap/>
            <w:hideMark/>
          </w:tcPr>
          <w:p w14:paraId="2B0C31A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single" w:sz="8" w:space="0" w:color="auto"/>
              <w:bottom w:val="nil"/>
            </w:tcBorders>
            <w:shd w:val="clear" w:color="auto" w:fill="auto"/>
            <w:noWrap/>
            <w:hideMark/>
          </w:tcPr>
          <w:p w14:paraId="0DDA88E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single" w:sz="8" w:space="0" w:color="auto"/>
              <w:bottom w:val="nil"/>
            </w:tcBorders>
            <w:shd w:val="clear" w:color="auto" w:fill="auto"/>
            <w:noWrap/>
            <w:hideMark/>
          </w:tcPr>
          <w:p w14:paraId="13C2AB3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1D00B2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DF680D6" w14:textId="4D306B60"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Speed_Change</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74B98C3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206</w:t>
            </w:r>
          </w:p>
        </w:tc>
        <w:tc>
          <w:tcPr>
            <w:tcW w:w="983" w:type="dxa"/>
            <w:tcBorders>
              <w:top w:val="nil"/>
              <w:bottom w:val="nil"/>
            </w:tcBorders>
            <w:shd w:val="clear" w:color="auto" w:fill="auto"/>
            <w:noWrap/>
            <w:hideMark/>
          </w:tcPr>
          <w:p w14:paraId="0D464C7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217</w:t>
            </w:r>
          </w:p>
        </w:tc>
        <w:tc>
          <w:tcPr>
            <w:tcW w:w="1325" w:type="dxa"/>
            <w:tcBorders>
              <w:top w:val="nil"/>
              <w:bottom w:val="nil"/>
            </w:tcBorders>
            <w:shd w:val="clear" w:color="auto" w:fill="auto"/>
            <w:noWrap/>
            <w:hideMark/>
          </w:tcPr>
          <w:p w14:paraId="5CF13E2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0.714***</w:t>
            </w:r>
          </w:p>
        </w:tc>
        <w:tc>
          <w:tcPr>
            <w:tcW w:w="1458" w:type="dxa"/>
            <w:tcBorders>
              <w:top w:val="nil"/>
              <w:bottom w:val="nil"/>
            </w:tcBorders>
            <w:shd w:val="clear" w:color="auto" w:fill="auto"/>
            <w:noWrap/>
            <w:hideMark/>
          </w:tcPr>
          <w:p w14:paraId="2DE99F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326" w:type="dxa"/>
            <w:tcBorders>
              <w:top w:val="nil"/>
              <w:bottom w:val="nil"/>
            </w:tcBorders>
            <w:shd w:val="clear" w:color="auto" w:fill="auto"/>
            <w:noWrap/>
            <w:hideMark/>
          </w:tcPr>
          <w:p w14:paraId="769F9D5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83" w:type="dxa"/>
            <w:tcBorders>
              <w:top w:val="nil"/>
              <w:bottom w:val="nil"/>
            </w:tcBorders>
            <w:shd w:val="clear" w:color="auto" w:fill="auto"/>
            <w:noWrap/>
            <w:hideMark/>
          </w:tcPr>
          <w:p w14:paraId="646314B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1EF76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706812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F95F20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3674266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0F322E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2A8EC2B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F7286DD"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548542B" w14:textId="6D26957C" w:rsidR="00A222F7" w:rsidRPr="00BD6CC5" w:rsidRDefault="00C94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Speed</w:t>
            </w:r>
            <w:r w:rsidR="00A222F7" w:rsidRPr="00BD6CC5">
              <w:rPr>
                <w:rFonts w:ascii="Times New Roman" w:hAnsi="Times New Roman" w:cs="Times New Roman" w:hint="eastAsia"/>
                <w:b w:val="0"/>
                <w:bCs w:val="0"/>
                <w:sz w:val="20"/>
                <w:szCs w:val="20"/>
              </w:rPr>
              <w:t>_KMH</w:t>
            </w:r>
            <w:proofErr w:type="spellEnd"/>
            <w:r w:rsidR="00A222F7"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22D1EBA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22.91</w:t>
            </w:r>
          </w:p>
        </w:tc>
        <w:tc>
          <w:tcPr>
            <w:tcW w:w="983" w:type="dxa"/>
            <w:tcBorders>
              <w:top w:val="nil"/>
              <w:bottom w:val="nil"/>
            </w:tcBorders>
            <w:shd w:val="clear" w:color="auto" w:fill="auto"/>
            <w:noWrap/>
            <w:hideMark/>
          </w:tcPr>
          <w:p w14:paraId="6A4982E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8.917</w:t>
            </w:r>
          </w:p>
        </w:tc>
        <w:tc>
          <w:tcPr>
            <w:tcW w:w="1325" w:type="dxa"/>
            <w:tcBorders>
              <w:top w:val="nil"/>
              <w:bottom w:val="nil"/>
            </w:tcBorders>
            <w:shd w:val="clear" w:color="auto" w:fill="auto"/>
            <w:noWrap/>
            <w:hideMark/>
          </w:tcPr>
          <w:p w14:paraId="2130156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0.381***</w:t>
            </w:r>
          </w:p>
        </w:tc>
        <w:tc>
          <w:tcPr>
            <w:tcW w:w="1458" w:type="dxa"/>
            <w:tcBorders>
              <w:top w:val="nil"/>
              <w:bottom w:val="nil"/>
            </w:tcBorders>
            <w:shd w:val="clear" w:color="auto" w:fill="auto"/>
            <w:noWrap/>
            <w:hideMark/>
          </w:tcPr>
          <w:p w14:paraId="4CB2452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0.292***</w:t>
            </w:r>
          </w:p>
        </w:tc>
        <w:tc>
          <w:tcPr>
            <w:tcW w:w="1326" w:type="dxa"/>
            <w:tcBorders>
              <w:top w:val="nil"/>
              <w:bottom w:val="nil"/>
            </w:tcBorders>
            <w:shd w:val="clear" w:color="auto" w:fill="auto"/>
            <w:noWrap/>
            <w:hideMark/>
          </w:tcPr>
          <w:p w14:paraId="6E137AC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83" w:type="dxa"/>
            <w:tcBorders>
              <w:top w:val="nil"/>
              <w:bottom w:val="nil"/>
            </w:tcBorders>
            <w:shd w:val="clear" w:color="auto" w:fill="auto"/>
            <w:noWrap/>
            <w:hideMark/>
          </w:tcPr>
          <w:p w14:paraId="7C59F21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1A864F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4375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A11054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2A040E5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78A71D7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3E22FDE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D8B3D4C"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47ACBC3A"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time </w:t>
            </w:r>
          </w:p>
        </w:tc>
        <w:tc>
          <w:tcPr>
            <w:tcW w:w="716" w:type="dxa"/>
            <w:tcBorders>
              <w:top w:val="nil"/>
              <w:bottom w:val="nil"/>
            </w:tcBorders>
            <w:shd w:val="clear" w:color="auto" w:fill="auto"/>
            <w:noWrap/>
            <w:hideMark/>
          </w:tcPr>
          <w:p w14:paraId="48BDE5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8.833</w:t>
            </w:r>
          </w:p>
        </w:tc>
        <w:tc>
          <w:tcPr>
            <w:tcW w:w="983" w:type="dxa"/>
            <w:tcBorders>
              <w:top w:val="nil"/>
              <w:bottom w:val="nil"/>
            </w:tcBorders>
            <w:shd w:val="clear" w:color="auto" w:fill="auto"/>
            <w:noWrap/>
            <w:hideMark/>
          </w:tcPr>
          <w:p w14:paraId="380CA1B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6.137</w:t>
            </w:r>
          </w:p>
        </w:tc>
        <w:tc>
          <w:tcPr>
            <w:tcW w:w="1325" w:type="dxa"/>
            <w:tcBorders>
              <w:top w:val="nil"/>
              <w:bottom w:val="nil"/>
            </w:tcBorders>
            <w:shd w:val="clear" w:color="auto" w:fill="auto"/>
            <w:noWrap/>
            <w:hideMark/>
          </w:tcPr>
          <w:p w14:paraId="57A5E60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0.957***</w:t>
            </w:r>
          </w:p>
        </w:tc>
        <w:tc>
          <w:tcPr>
            <w:tcW w:w="1458" w:type="dxa"/>
            <w:tcBorders>
              <w:top w:val="nil"/>
              <w:bottom w:val="nil"/>
            </w:tcBorders>
            <w:shd w:val="clear" w:color="auto" w:fill="auto"/>
            <w:noWrap/>
            <w:hideMark/>
          </w:tcPr>
          <w:p w14:paraId="1276FCA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0.695***</w:t>
            </w:r>
          </w:p>
        </w:tc>
        <w:tc>
          <w:tcPr>
            <w:tcW w:w="1326" w:type="dxa"/>
            <w:tcBorders>
              <w:top w:val="nil"/>
              <w:bottom w:val="nil"/>
            </w:tcBorders>
            <w:shd w:val="clear" w:color="auto" w:fill="auto"/>
            <w:noWrap/>
            <w:hideMark/>
          </w:tcPr>
          <w:p w14:paraId="79C85A0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0.325***</w:t>
            </w:r>
          </w:p>
        </w:tc>
        <w:tc>
          <w:tcPr>
            <w:tcW w:w="1083" w:type="dxa"/>
            <w:tcBorders>
              <w:top w:val="nil"/>
              <w:bottom w:val="nil"/>
            </w:tcBorders>
            <w:shd w:val="clear" w:color="auto" w:fill="auto"/>
            <w:noWrap/>
            <w:hideMark/>
          </w:tcPr>
          <w:p w14:paraId="1632AEF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316DF2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61F70C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DB7128C"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34F5EC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26F3AA9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6CE3784E"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65AFED2E"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1BB7B48"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totalm</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6075379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28162</w:t>
            </w:r>
          </w:p>
        </w:tc>
        <w:tc>
          <w:tcPr>
            <w:tcW w:w="983" w:type="dxa"/>
            <w:tcBorders>
              <w:top w:val="nil"/>
              <w:bottom w:val="nil"/>
            </w:tcBorders>
            <w:shd w:val="clear" w:color="auto" w:fill="auto"/>
            <w:noWrap/>
            <w:hideMark/>
          </w:tcPr>
          <w:p w14:paraId="0BE1C1A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26307</w:t>
            </w:r>
          </w:p>
        </w:tc>
        <w:tc>
          <w:tcPr>
            <w:tcW w:w="1325" w:type="dxa"/>
            <w:tcBorders>
              <w:top w:val="nil"/>
              <w:bottom w:val="nil"/>
            </w:tcBorders>
            <w:shd w:val="clear" w:color="auto" w:fill="auto"/>
            <w:noWrap/>
            <w:hideMark/>
          </w:tcPr>
          <w:p w14:paraId="6ECE961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0.466***</w:t>
            </w:r>
          </w:p>
        </w:tc>
        <w:tc>
          <w:tcPr>
            <w:tcW w:w="1458" w:type="dxa"/>
            <w:tcBorders>
              <w:top w:val="nil"/>
              <w:bottom w:val="nil"/>
            </w:tcBorders>
            <w:shd w:val="clear" w:color="auto" w:fill="auto"/>
            <w:noWrap/>
            <w:hideMark/>
          </w:tcPr>
          <w:p w14:paraId="0661685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0.313***</w:t>
            </w:r>
          </w:p>
        </w:tc>
        <w:tc>
          <w:tcPr>
            <w:tcW w:w="1326" w:type="dxa"/>
            <w:tcBorders>
              <w:top w:val="nil"/>
              <w:bottom w:val="nil"/>
            </w:tcBorders>
            <w:shd w:val="clear" w:color="auto" w:fill="auto"/>
            <w:noWrap/>
            <w:hideMark/>
          </w:tcPr>
          <w:p w14:paraId="61EDC0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0.260***</w:t>
            </w:r>
          </w:p>
        </w:tc>
        <w:tc>
          <w:tcPr>
            <w:tcW w:w="1083" w:type="dxa"/>
            <w:tcBorders>
              <w:top w:val="nil"/>
              <w:bottom w:val="nil"/>
            </w:tcBorders>
            <w:shd w:val="clear" w:color="auto" w:fill="auto"/>
            <w:noWrap/>
            <w:hideMark/>
          </w:tcPr>
          <w:p w14:paraId="7911270F"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0.461***</w:t>
            </w:r>
          </w:p>
        </w:tc>
        <w:tc>
          <w:tcPr>
            <w:tcW w:w="1060" w:type="dxa"/>
            <w:tcBorders>
              <w:top w:val="nil"/>
              <w:bottom w:val="nil"/>
            </w:tcBorders>
            <w:shd w:val="clear" w:color="auto" w:fill="auto"/>
            <w:noWrap/>
            <w:hideMark/>
          </w:tcPr>
          <w:p w14:paraId="22146E66"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04DC13F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09F6236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42B8DCE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48FEF2B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7B13E4C"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4F6B5170"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92AFC6B"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age </w:t>
            </w:r>
          </w:p>
        </w:tc>
        <w:tc>
          <w:tcPr>
            <w:tcW w:w="716" w:type="dxa"/>
            <w:tcBorders>
              <w:top w:val="nil"/>
              <w:bottom w:val="nil"/>
            </w:tcBorders>
            <w:shd w:val="clear" w:color="auto" w:fill="auto"/>
            <w:noWrap/>
            <w:hideMark/>
          </w:tcPr>
          <w:p w14:paraId="71224E4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42.35</w:t>
            </w:r>
          </w:p>
        </w:tc>
        <w:tc>
          <w:tcPr>
            <w:tcW w:w="983" w:type="dxa"/>
            <w:tcBorders>
              <w:top w:val="nil"/>
              <w:bottom w:val="nil"/>
            </w:tcBorders>
            <w:shd w:val="clear" w:color="auto" w:fill="auto"/>
            <w:noWrap/>
            <w:hideMark/>
          </w:tcPr>
          <w:p w14:paraId="4C2165C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6.819</w:t>
            </w:r>
          </w:p>
        </w:tc>
        <w:tc>
          <w:tcPr>
            <w:tcW w:w="1325" w:type="dxa"/>
            <w:tcBorders>
              <w:top w:val="nil"/>
              <w:bottom w:val="nil"/>
            </w:tcBorders>
            <w:shd w:val="clear" w:color="auto" w:fill="auto"/>
            <w:noWrap/>
            <w:hideMark/>
          </w:tcPr>
          <w:p w14:paraId="384ABD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0.107***</w:t>
            </w:r>
          </w:p>
        </w:tc>
        <w:tc>
          <w:tcPr>
            <w:tcW w:w="1458" w:type="dxa"/>
            <w:tcBorders>
              <w:top w:val="nil"/>
              <w:bottom w:val="nil"/>
            </w:tcBorders>
            <w:shd w:val="clear" w:color="auto" w:fill="auto"/>
            <w:noWrap/>
            <w:hideMark/>
          </w:tcPr>
          <w:p w14:paraId="2648CD3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0.103***</w:t>
            </w:r>
          </w:p>
        </w:tc>
        <w:tc>
          <w:tcPr>
            <w:tcW w:w="1326" w:type="dxa"/>
            <w:tcBorders>
              <w:top w:val="nil"/>
              <w:bottom w:val="nil"/>
            </w:tcBorders>
            <w:shd w:val="clear" w:color="auto" w:fill="auto"/>
            <w:noWrap/>
            <w:hideMark/>
          </w:tcPr>
          <w:p w14:paraId="51F60E6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-0.021**</w:t>
            </w:r>
          </w:p>
        </w:tc>
        <w:tc>
          <w:tcPr>
            <w:tcW w:w="1083" w:type="dxa"/>
            <w:tcBorders>
              <w:top w:val="nil"/>
              <w:bottom w:val="nil"/>
            </w:tcBorders>
            <w:shd w:val="clear" w:color="auto" w:fill="auto"/>
            <w:noWrap/>
            <w:hideMark/>
          </w:tcPr>
          <w:p w14:paraId="6793413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0.124***</w:t>
            </w:r>
          </w:p>
        </w:tc>
        <w:tc>
          <w:tcPr>
            <w:tcW w:w="1060" w:type="dxa"/>
            <w:tcBorders>
              <w:top w:val="nil"/>
              <w:bottom w:val="nil"/>
            </w:tcBorders>
            <w:shd w:val="clear" w:color="auto" w:fill="auto"/>
            <w:noWrap/>
            <w:hideMark/>
          </w:tcPr>
          <w:p w14:paraId="17398C8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0.137***</w:t>
            </w:r>
          </w:p>
        </w:tc>
        <w:tc>
          <w:tcPr>
            <w:tcW w:w="1060" w:type="dxa"/>
            <w:tcBorders>
              <w:top w:val="nil"/>
              <w:bottom w:val="nil"/>
            </w:tcBorders>
            <w:shd w:val="clear" w:color="auto" w:fill="auto"/>
            <w:noWrap/>
            <w:hideMark/>
          </w:tcPr>
          <w:p w14:paraId="15D0338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F560694"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193" w:type="dxa"/>
            <w:tcBorders>
              <w:top w:val="nil"/>
              <w:bottom w:val="nil"/>
            </w:tcBorders>
            <w:shd w:val="clear" w:color="auto" w:fill="auto"/>
            <w:noWrap/>
            <w:hideMark/>
          </w:tcPr>
          <w:p w14:paraId="5247469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136CCFC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506BB7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5C17B2D5"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63200868"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gender </w:t>
            </w:r>
          </w:p>
        </w:tc>
        <w:tc>
          <w:tcPr>
            <w:tcW w:w="716" w:type="dxa"/>
            <w:tcBorders>
              <w:top w:val="nil"/>
              <w:bottom w:val="nil"/>
            </w:tcBorders>
            <w:shd w:val="clear" w:color="auto" w:fill="auto"/>
            <w:noWrap/>
            <w:hideMark/>
          </w:tcPr>
          <w:p w14:paraId="5EEF6C0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0.923</w:t>
            </w:r>
          </w:p>
        </w:tc>
        <w:tc>
          <w:tcPr>
            <w:tcW w:w="983" w:type="dxa"/>
            <w:tcBorders>
              <w:top w:val="nil"/>
              <w:bottom w:val="nil"/>
            </w:tcBorders>
            <w:shd w:val="clear" w:color="auto" w:fill="auto"/>
            <w:noWrap/>
            <w:hideMark/>
          </w:tcPr>
          <w:p w14:paraId="220F1D4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0.267</w:t>
            </w:r>
          </w:p>
        </w:tc>
        <w:tc>
          <w:tcPr>
            <w:tcW w:w="1325" w:type="dxa"/>
            <w:tcBorders>
              <w:top w:val="nil"/>
              <w:bottom w:val="nil"/>
            </w:tcBorders>
            <w:shd w:val="clear" w:color="auto" w:fill="auto"/>
            <w:noWrap/>
            <w:hideMark/>
          </w:tcPr>
          <w:p w14:paraId="38E23DF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-0.277***</w:t>
            </w:r>
          </w:p>
        </w:tc>
        <w:tc>
          <w:tcPr>
            <w:tcW w:w="1458" w:type="dxa"/>
            <w:tcBorders>
              <w:top w:val="nil"/>
              <w:bottom w:val="nil"/>
            </w:tcBorders>
            <w:shd w:val="clear" w:color="auto" w:fill="auto"/>
            <w:noWrap/>
            <w:hideMark/>
          </w:tcPr>
          <w:p w14:paraId="5A7060D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-0.098***</w:t>
            </w:r>
          </w:p>
        </w:tc>
        <w:tc>
          <w:tcPr>
            <w:tcW w:w="1326" w:type="dxa"/>
            <w:tcBorders>
              <w:top w:val="nil"/>
              <w:bottom w:val="nil"/>
            </w:tcBorders>
            <w:shd w:val="clear" w:color="auto" w:fill="auto"/>
            <w:noWrap/>
            <w:hideMark/>
          </w:tcPr>
          <w:p w14:paraId="2440A4E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-0.080***</w:t>
            </w:r>
          </w:p>
        </w:tc>
        <w:tc>
          <w:tcPr>
            <w:tcW w:w="1083" w:type="dxa"/>
            <w:tcBorders>
              <w:top w:val="nil"/>
              <w:bottom w:val="nil"/>
            </w:tcBorders>
            <w:shd w:val="clear" w:color="auto" w:fill="auto"/>
            <w:noWrap/>
            <w:hideMark/>
          </w:tcPr>
          <w:p w14:paraId="5F01EDC1"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-0.239***</w:t>
            </w:r>
          </w:p>
        </w:tc>
        <w:tc>
          <w:tcPr>
            <w:tcW w:w="1060" w:type="dxa"/>
            <w:tcBorders>
              <w:top w:val="nil"/>
              <w:bottom w:val="nil"/>
            </w:tcBorders>
            <w:shd w:val="clear" w:color="auto" w:fill="auto"/>
            <w:noWrap/>
            <w:hideMark/>
          </w:tcPr>
          <w:p w14:paraId="680AF0C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-0.152***</w:t>
            </w:r>
          </w:p>
        </w:tc>
        <w:tc>
          <w:tcPr>
            <w:tcW w:w="1060" w:type="dxa"/>
            <w:tcBorders>
              <w:top w:val="nil"/>
              <w:bottom w:val="nil"/>
            </w:tcBorders>
            <w:shd w:val="clear" w:color="auto" w:fill="auto"/>
            <w:noWrap/>
            <w:hideMark/>
          </w:tcPr>
          <w:p w14:paraId="06C4298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0.185***</w:t>
            </w:r>
          </w:p>
        </w:tc>
        <w:tc>
          <w:tcPr>
            <w:tcW w:w="1060" w:type="dxa"/>
            <w:tcBorders>
              <w:top w:val="nil"/>
              <w:bottom w:val="nil"/>
            </w:tcBorders>
            <w:shd w:val="clear" w:color="auto" w:fill="auto"/>
            <w:noWrap/>
            <w:hideMark/>
          </w:tcPr>
          <w:p w14:paraId="2E7A306E"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193" w:type="dxa"/>
            <w:tcBorders>
              <w:top w:val="nil"/>
              <w:bottom w:val="nil"/>
            </w:tcBorders>
            <w:shd w:val="clear" w:color="auto" w:fill="auto"/>
            <w:noWrap/>
            <w:hideMark/>
          </w:tcPr>
          <w:p w14:paraId="20A0C6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1060" w:type="dxa"/>
            <w:tcBorders>
              <w:top w:val="nil"/>
              <w:bottom w:val="nil"/>
            </w:tcBorders>
            <w:shd w:val="clear" w:color="auto" w:fill="auto"/>
            <w:noWrap/>
            <w:hideMark/>
          </w:tcPr>
          <w:p w14:paraId="52F0B9B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7811C0A0"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15870507"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14348733"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car_style_n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3E335FA2"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17.39</w:t>
            </w:r>
          </w:p>
        </w:tc>
        <w:tc>
          <w:tcPr>
            <w:tcW w:w="983" w:type="dxa"/>
            <w:tcBorders>
              <w:top w:val="nil"/>
              <w:bottom w:val="nil"/>
            </w:tcBorders>
            <w:shd w:val="clear" w:color="auto" w:fill="auto"/>
            <w:noWrap/>
            <w:hideMark/>
          </w:tcPr>
          <w:p w14:paraId="53E894D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5.089</w:t>
            </w:r>
          </w:p>
        </w:tc>
        <w:tc>
          <w:tcPr>
            <w:tcW w:w="1325" w:type="dxa"/>
            <w:tcBorders>
              <w:top w:val="nil"/>
              <w:bottom w:val="nil"/>
            </w:tcBorders>
            <w:shd w:val="clear" w:color="auto" w:fill="auto"/>
            <w:noWrap/>
            <w:hideMark/>
          </w:tcPr>
          <w:p w14:paraId="1CA3689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-0.171***</w:t>
            </w:r>
          </w:p>
        </w:tc>
        <w:tc>
          <w:tcPr>
            <w:tcW w:w="1458" w:type="dxa"/>
            <w:tcBorders>
              <w:top w:val="nil"/>
              <w:bottom w:val="nil"/>
            </w:tcBorders>
            <w:shd w:val="clear" w:color="auto" w:fill="auto"/>
            <w:noWrap/>
            <w:hideMark/>
          </w:tcPr>
          <w:p w14:paraId="43EFD97F"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-0.076***</w:t>
            </w:r>
          </w:p>
        </w:tc>
        <w:tc>
          <w:tcPr>
            <w:tcW w:w="1326" w:type="dxa"/>
            <w:tcBorders>
              <w:top w:val="nil"/>
              <w:bottom w:val="nil"/>
            </w:tcBorders>
            <w:shd w:val="clear" w:color="auto" w:fill="auto"/>
            <w:noWrap/>
            <w:hideMark/>
          </w:tcPr>
          <w:p w14:paraId="6377ADE8"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-0.032***</w:t>
            </w:r>
          </w:p>
        </w:tc>
        <w:tc>
          <w:tcPr>
            <w:tcW w:w="1083" w:type="dxa"/>
            <w:tcBorders>
              <w:top w:val="nil"/>
              <w:bottom w:val="nil"/>
            </w:tcBorders>
            <w:shd w:val="clear" w:color="auto" w:fill="auto"/>
            <w:noWrap/>
            <w:hideMark/>
          </w:tcPr>
          <w:p w14:paraId="0157962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-0.180***</w:t>
            </w:r>
          </w:p>
        </w:tc>
        <w:tc>
          <w:tcPr>
            <w:tcW w:w="1060" w:type="dxa"/>
            <w:tcBorders>
              <w:top w:val="nil"/>
              <w:bottom w:val="nil"/>
            </w:tcBorders>
            <w:shd w:val="clear" w:color="auto" w:fill="auto"/>
            <w:noWrap/>
            <w:hideMark/>
          </w:tcPr>
          <w:p w14:paraId="1827BC65"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-0.086***</w:t>
            </w:r>
          </w:p>
        </w:tc>
        <w:tc>
          <w:tcPr>
            <w:tcW w:w="1060" w:type="dxa"/>
            <w:tcBorders>
              <w:top w:val="nil"/>
              <w:bottom w:val="nil"/>
            </w:tcBorders>
            <w:shd w:val="clear" w:color="auto" w:fill="auto"/>
            <w:noWrap/>
            <w:hideMark/>
          </w:tcPr>
          <w:p w14:paraId="477335F3"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-0.040***</w:t>
            </w:r>
          </w:p>
        </w:tc>
        <w:tc>
          <w:tcPr>
            <w:tcW w:w="1060" w:type="dxa"/>
            <w:tcBorders>
              <w:top w:val="nil"/>
              <w:bottom w:val="nil"/>
            </w:tcBorders>
            <w:shd w:val="clear" w:color="auto" w:fill="auto"/>
            <w:noWrap/>
            <w:hideMark/>
          </w:tcPr>
          <w:p w14:paraId="29E986A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0.022**</w:t>
            </w:r>
          </w:p>
        </w:tc>
        <w:tc>
          <w:tcPr>
            <w:tcW w:w="1193" w:type="dxa"/>
            <w:tcBorders>
              <w:top w:val="nil"/>
              <w:bottom w:val="nil"/>
            </w:tcBorders>
            <w:shd w:val="clear" w:color="auto" w:fill="auto"/>
            <w:noWrap/>
            <w:hideMark/>
          </w:tcPr>
          <w:p w14:paraId="7EDF8EE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1060" w:type="dxa"/>
            <w:tcBorders>
              <w:top w:val="nil"/>
              <w:bottom w:val="nil"/>
            </w:tcBorders>
            <w:shd w:val="clear" w:color="auto" w:fill="auto"/>
            <w:noWrap/>
            <w:hideMark/>
          </w:tcPr>
          <w:p w14:paraId="61794240"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c>
          <w:tcPr>
            <w:tcW w:w="957" w:type="dxa"/>
            <w:tcBorders>
              <w:top w:val="nil"/>
              <w:bottom w:val="nil"/>
            </w:tcBorders>
            <w:shd w:val="clear" w:color="auto" w:fill="auto"/>
            <w:noWrap/>
            <w:hideMark/>
          </w:tcPr>
          <w:p w14:paraId="03EF7C7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r w:rsidR="00CD57AE" w:rsidRPr="00BD6CC5" w14:paraId="7DF48F4C" w14:textId="77777777" w:rsidTr="00B36F42">
        <w:trPr>
          <w:gridAfter w:val="1"/>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77D89390" w14:textId="77777777" w:rsidR="00A222F7" w:rsidRPr="00BD6CC5" w:rsidRDefault="00A222F7">
            <w:pPr>
              <w:rPr>
                <w:rFonts w:ascii="Times New Roman" w:hAnsi="Times New Roman" w:cs="Times New Roman"/>
                <w:b w:val="0"/>
                <w:bCs w:val="0"/>
                <w:sz w:val="20"/>
                <w:szCs w:val="20"/>
              </w:rPr>
            </w:pPr>
            <w:proofErr w:type="spellStart"/>
            <w:r w:rsidRPr="00BD6CC5">
              <w:rPr>
                <w:rFonts w:ascii="Times New Roman" w:hAnsi="Times New Roman" w:cs="Times New Roman" w:hint="eastAsia"/>
                <w:b w:val="0"/>
                <w:bCs w:val="0"/>
                <w:sz w:val="20"/>
                <w:szCs w:val="20"/>
              </w:rPr>
              <w:t>day_n</w:t>
            </w:r>
            <w:proofErr w:type="spellEnd"/>
            <w:r w:rsidRPr="00BD6CC5">
              <w:rPr>
                <w:rFonts w:ascii="Times New Roman" w:hAnsi="Times New Roman" w:cs="Times New Roman" w:hint="eastAsia"/>
                <w:b w:val="0"/>
                <w:bCs w:val="0"/>
                <w:sz w:val="20"/>
                <w:szCs w:val="20"/>
              </w:rPr>
              <w:t xml:space="preserve"> </w:t>
            </w:r>
          </w:p>
        </w:tc>
        <w:tc>
          <w:tcPr>
            <w:tcW w:w="716" w:type="dxa"/>
            <w:tcBorders>
              <w:top w:val="nil"/>
              <w:bottom w:val="nil"/>
            </w:tcBorders>
            <w:shd w:val="clear" w:color="auto" w:fill="auto"/>
            <w:noWrap/>
            <w:hideMark/>
          </w:tcPr>
          <w:p w14:paraId="4AA1FA17"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1.283</w:t>
            </w:r>
          </w:p>
        </w:tc>
        <w:tc>
          <w:tcPr>
            <w:tcW w:w="983" w:type="dxa"/>
            <w:tcBorders>
              <w:top w:val="nil"/>
              <w:bottom w:val="nil"/>
            </w:tcBorders>
            <w:shd w:val="clear" w:color="auto" w:fill="auto"/>
            <w:noWrap/>
            <w:hideMark/>
          </w:tcPr>
          <w:p w14:paraId="43042B15"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0.45</w:t>
            </w:r>
          </w:p>
        </w:tc>
        <w:tc>
          <w:tcPr>
            <w:tcW w:w="1325" w:type="dxa"/>
            <w:tcBorders>
              <w:top w:val="nil"/>
              <w:bottom w:val="nil"/>
            </w:tcBorders>
            <w:shd w:val="clear" w:color="auto" w:fill="auto"/>
            <w:noWrap/>
            <w:hideMark/>
          </w:tcPr>
          <w:p w14:paraId="11F59F98"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-0.020**</w:t>
            </w:r>
          </w:p>
        </w:tc>
        <w:tc>
          <w:tcPr>
            <w:tcW w:w="1458" w:type="dxa"/>
            <w:tcBorders>
              <w:top w:val="nil"/>
              <w:bottom w:val="nil"/>
            </w:tcBorders>
            <w:shd w:val="clear" w:color="auto" w:fill="auto"/>
            <w:noWrap/>
            <w:hideMark/>
          </w:tcPr>
          <w:p w14:paraId="16F8515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326" w:type="dxa"/>
            <w:tcBorders>
              <w:top w:val="nil"/>
              <w:bottom w:val="nil"/>
            </w:tcBorders>
            <w:shd w:val="clear" w:color="auto" w:fill="auto"/>
            <w:noWrap/>
            <w:hideMark/>
          </w:tcPr>
          <w:p w14:paraId="4F54C57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-0.008</w:t>
            </w:r>
          </w:p>
        </w:tc>
        <w:tc>
          <w:tcPr>
            <w:tcW w:w="1083" w:type="dxa"/>
            <w:tcBorders>
              <w:top w:val="nil"/>
              <w:bottom w:val="nil"/>
            </w:tcBorders>
            <w:shd w:val="clear" w:color="auto" w:fill="auto"/>
            <w:noWrap/>
            <w:hideMark/>
          </w:tcPr>
          <w:p w14:paraId="0227C6FD"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-0.018*</w:t>
            </w:r>
          </w:p>
        </w:tc>
        <w:tc>
          <w:tcPr>
            <w:tcW w:w="1060" w:type="dxa"/>
            <w:tcBorders>
              <w:top w:val="nil"/>
              <w:bottom w:val="nil"/>
            </w:tcBorders>
            <w:shd w:val="clear" w:color="auto" w:fill="auto"/>
            <w:noWrap/>
            <w:hideMark/>
          </w:tcPr>
          <w:p w14:paraId="4B099533"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0.006</w:t>
            </w:r>
          </w:p>
        </w:tc>
        <w:tc>
          <w:tcPr>
            <w:tcW w:w="1060" w:type="dxa"/>
            <w:tcBorders>
              <w:top w:val="nil"/>
              <w:bottom w:val="nil"/>
            </w:tcBorders>
            <w:shd w:val="clear" w:color="auto" w:fill="auto"/>
            <w:noWrap/>
            <w:hideMark/>
          </w:tcPr>
          <w:p w14:paraId="49ADB5B2"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0.004</w:t>
            </w:r>
          </w:p>
        </w:tc>
        <w:tc>
          <w:tcPr>
            <w:tcW w:w="1060" w:type="dxa"/>
            <w:tcBorders>
              <w:top w:val="nil"/>
              <w:bottom w:val="nil"/>
            </w:tcBorders>
            <w:shd w:val="clear" w:color="auto" w:fill="auto"/>
            <w:noWrap/>
            <w:hideMark/>
          </w:tcPr>
          <w:p w14:paraId="28205B49"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w:t>
            </w:r>
          </w:p>
        </w:tc>
        <w:tc>
          <w:tcPr>
            <w:tcW w:w="1193" w:type="dxa"/>
            <w:tcBorders>
              <w:top w:val="nil"/>
              <w:bottom w:val="nil"/>
            </w:tcBorders>
            <w:shd w:val="clear" w:color="auto" w:fill="auto"/>
            <w:noWrap/>
            <w:hideMark/>
          </w:tcPr>
          <w:p w14:paraId="7C5ACF64"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-0.01</w:t>
            </w:r>
          </w:p>
        </w:tc>
        <w:tc>
          <w:tcPr>
            <w:tcW w:w="1060" w:type="dxa"/>
            <w:tcBorders>
              <w:top w:val="nil"/>
              <w:bottom w:val="nil"/>
            </w:tcBorders>
            <w:shd w:val="clear" w:color="auto" w:fill="auto"/>
            <w:noWrap/>
            <w:hideMark/>
          </w:tcPr>
          <w:p w14:paraId="42D3214B"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c>
          <w:tcPr>
            <w:tcW w:w="957" w:type="dxa"/>
            <w:tcBorders>
              <w:top w:val="nil"/>
              <w:bottom w:val="nil"/>
            </w:tcBorders>
            <w:shd w:val="clear" w:color="auto" w:fill="auto"/>
            <w:noWrap/>
            <w:hideMark/>
          </w:tcPr>
          <w:p w14:paraId="38B11EBA" w14:textId="77777777" w:rsidR="00A222F7" w:rsidRPr="00BD6CC5" w:rsidRDefault="00A222F7">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0"/>
                <w:szCs w:val="20"/>
              </w:rPr>
            </w:pPr>
          </w:p>
        </w:tc>
      </w:tr>
      <w:tr w:rsidR="00CD57AE" w:rsidRPr="00BD6CC5" w14:paraId="6FF1F9A5" w14:textId="77777777" w:rsidTr="00B36F42">
        <w:trPr>
          <w:gridAfter w:val="1"/>
          <w:cnfStyle w:val="000000100000" w:firstRow="0" w:lastRow="0" w:firstColumn="0" w:lastColumn="0" w:oddVBand="0" w:evenVBand="0" w:oddHBand="1" w:evenHBand="0" w:firstRowFirstColumn="0" w:firstRowLastColumn="0" w:lastRowFirstColumn="0" w:lastRowLastColumn="0"/>
          <w:wAfter w:w="13" w:type="dxa"/>
          <w:trHeight w:val="267"/>
        </w:trPr>
        <w:tc>
          <w:tcPr>
            <w:cnfStyle w:val="001000000000" w:firstRow="0" w:lastRow="0" w:firstColumn="1" w:lastColumn="0" w:oddVBand="0" w:evenVBand="0" w:oddHBand="0" w:evenHBand="0" w:firstRowFirstColumn="0" w:firstRowLastColumn="0" w:lastRowFirstColumn="0" w:lastRowLastColumn="0"/>
            <w:tcW w:w="1943" w:type="dxa"/>
            <w:tcBorders>
              <w:top w:val="nil"/>
              <w:bottom w:val="nil"/>
            </w:tcBorders>
            <w:shd w:val="clear" w:color="auto" w:fill="auto"/>
            <w:noWrap/>
            <w:hideMark/>
          </w:tcPr>
          <w:p w14:paraId="2A2A4CA0" w14:textId="77777777"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b w:val="0"/>
                <w:bCs w:val="0"/>
                <w:sz w:val="20"/>
                <w:szCs w:val="20"/>
              </w:rPr>
              <w:t xml:space="preserve">night </w:t>
            </w:r>
          </w:p>
        </w:tc>
        <w:tc>
          <w:tcPr>
            <w:tcW w:w="716" w:type="dxa"/>
            <w:tcBorders>
              <w:top w:val="nil"/>
              <w:bottom w:val="nil"/>
            </w:tcBorders>
            <w:shd w:val="clear" w:color="auto" w:fill="auto"/>
            <w:noWrap/>
            <w:hideMark/>
          </w:tcPr>
          <w:p w14:paraId="33CA4CE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0.776</w:t>
            </w:r>
          </w:p>
        </w:tc>
        <w:tc>
          <w:tcPr>
            <w:tcW w:w="983" w:type="dxa"/>
            <w:tcBorders>
              <w:top w:val="nil"/>
              <w:bottom w:val="nil"/>
            </w:tcBorders>
            <w:shd w:val="clear" w:color="auto" w:fill="auto"/>
            <w:noWrap/>
            <w:hideMark/>
          </w:tcPr>
          <w:p w14:paraId="72F4E4E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0.417</w:t>
            </w:r>
          </w:p>
        </w:tc>
        <w:tc>
          <w:tcPr>
            <w:tcW w:w="1325" w:type="dxa"/>
            <w:tcBorders>
              <w:top w:val="nil"/>
              <w:bottom w:val="nil"/>
            </w:tcBorders>
            <w:shd w:val="clear" w:color="auto" w:fill="auto"/>
            <w:noWrap/>
            <w:hideMark/>
          </w:tcPr>
          <w:p w14:paraId="37FF3BFA"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0.468***</w:t>
            </w:r>
          </w:p>
        </w:tc>
        <w:tc>
          <w:tcPr>
            <w:tcW w:w="1458" w:type="dxa"/>
            <w:tcBorders>
              <w:top w:val="nil"/>
              <w:bottom w:val="nil"/>
            </w:tcBorders>
            <w:shd w:val="clear" w:color="auto" w:fill="auto"/>
            <w:noWrap/>
            <w:hideMark/>
          </w:tcPr>
          <w:p w14:paraId="55ACC49B"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0.317***</w:t>
            </w:r>
          </w:p>
        </w:tc>
        <w:tc>
          <w:tcPr>
            <w:tcW w:w="1326" w:type="dxa"/>
            <w:tcBorders>
              <w:top w:val="nil"/>
              <w:bottom w:val="nil"/>
            </w:tcBorders>
            <w:shd w:val="clear" w:color="auto" w:fill="auto"/>
            <w:noWrap/>
            <w:hideMark/>
          </w:tcPr>
          <w:p w14:paraId="5FFF3F87"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0.149***</w:t>
            </w:r>
          </w:p>
        </w:tc>
        <w:tc>
          <w:tcPr>
            <w:tcW w:w="1083" w:type="dxa"/>
            <w:tcBorders>
              <w:top w:val="nil"/>
              <w:bottom w:val="nil"/>
            </w:tcBorders>
            <w:shd w:val="clear" w:color="auto" w:fill="auto"/>
            <w:noWrap/>
            <w:hideMark/>
          </w:tcPr>
          <w:p w14:paraId="5E351A5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0.469***</w:t>
            </w:r>
          </w:p>
        </w:tc>
        <w:tc>
          <w:tcPr>
            <w:tcW w:w="1060" w:type="dxa"/>
            <w:tcBorders>
              <w:top w:val="nil"/>
              <w:bottom w:val="nil"/>
            </w:tcBorders>
            <w:shd w:val="clear" w:color="auto" w:fill="auto"/>
            <w:noWrap/>
            <w:hideMark/>
          </w:tcPr>
          <w:p w14:paraId="3640AF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0.235***</w:t>
            </w:r>
          </w:p>
        </w:tc>
        <w:tc>
          <w:tcPr>
            <w:tcW w:w="1060" w:type="dxa"/>
            <w:tcBorders>
              <w:top w:val="nil"/>
              <w:bottom w:val="nil"/>
            </w:tcBorders>
            <w:shd w:val="clear" w:color="auto" w:fill="auto"/>
            <w:noWrap/>
            <w:hideMark/>
          </w:tcPr>
          <w:p w14:paraId="6A914D06"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1060" w:type="dxa"/>
            <w:tcBorders>
              <w:top w:val="nil"/>
              <w:bottom w:val="nil"/>
            </w:tcBorders>
            <w:shd w:val="clear" w:color="auto" w:fill="auto"/>
            <w:noWrap/>
            <w:hideMark/>
          </w:tcPr>
          <w:p w14:paraId="6344C049"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-0.097***</w:t>
            </w:r>
          </w:p>
        </w:tc>
        <w:tc>
          <w:tcPr>
            <w:tcW w:w="1193" w:type="dxa"/>
            <w:tcBorders>
              <w:top w:val="nil"/>
              <w:bottom w:val="nil"/>
            </w:tcBorders>
            <w:shd w:val="clear" w:color="auto" w:fill="auto"/>
            <w:noWrap/>
            <w:hideMark/>
          </w:tcPr>
          <w:p w14:paraId="5F9199F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-0.102***</w:t>
            </w:r>
          </w:p>
        </w:tc>
        <w:tc>
          <w:tcPr>
            <w:tcW w:w="1060" w:type="dxa"/>
            <w:tcBorders>
              <w:top w:val="nil"/>
              <w:bottom w:val="nil"/>
            </w:tcBorders>
            <w:shd w:val="clear" w:color="auto" w:fill="auto"/>
            <w:noWrap/>
            <w:hideMark/>
          </w:tcPr>
          <w:p w14:paraId="6FCBA231"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-0.028***</w:t>
            </w:r>
          </w:p>
        </w:tc>
        <w:tc>
          <w:tcPr>
            <w:tcW w:w="957" w:type="dxa"/>
            <w:tcBorders>
              <w:top w:val="nil"/>
              <w:bottom w:val="nil"/>
            </w:tcBorders>
            <w:shd w:val="clear" w:color="auto" w:fill="auto"/>
            <w:noWrap/>
            <w:hideMark/>
          </w:tcPr>
          <w:p w14:paraId="721A245D" w14:textId="77777777" w:rsidR="00A222F7" w:rsidRPr="00BD6CC5" w:rsidRDefault="00A222F7">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BD6CC5">
              <w:rPr>
                <w:rFonts w:ascii="Times New Roman" w:hAnsi="Times New Roman" w:cs="Times New Roman" w:hint="eastAsia"/>
                <w:sz w:val="20"/>
                <w:szCs w:val="20"/>
              </w:rPr>
              <w:t>1</w:t>
            </w:r>
          </w:p>
        </w:tc>
      </w:tr>
      <w:tr w:rsidR="00A222F7" w:rsidRPr="00BD6CC5" w14:paraId="609C428D" w14:textId="77777777" w:rsidTr="00B36F42">
        <w:trPr>
          <w:trHeight w:val="277"/>
        </w:trPr>
        <w:tc>
          <w:tcPr>
            <w:cnfStyle w:val="001000000000" w:firstRow="0" w:lastRow="0" w:firstColumn="1" w:lastColumn="0" w:oddVBand="0" w:evenVBand="0" w:oddHBand="0" w:evenHBand="0" w:firstRowFirstColumn="0" w:firstRowLastColumn="0" w:lastRowFirstColumn="0" w:lastRowLastColumn="0"/>
            <w:tcW w:w="15237" w:type="dxa"/>
            <w:gridSpan w:val="14"/>
            <w:tcBorders>
              <w:top w:val="nil"/>
              <w:bottom w:val="single" w:sz="8" w:space="0" w:color="auto"/>
            </w:tcBorders>
            <w:shd w:val="clear" w:color="auto" w:fill="auto"/>
            <w:noWrap/>
            <w:hideMark/>
          </w:tcPr>
          <w:p w14:paraId="31032481" w14:textId="395D9E35" w:rsidR="00A222F7" w:rsidRPr="00BD6CC5" w:rsidRDefault="00A222F7">
            <w:pPr>
              <w:rPr>
                <w:rFonts w:ascii="Times New Roman" w:hAnsi="Times New Roman" w:cs="Times New Roman"/>
                <w:b w:val="0"/>
                <w:bCs w:val="0"/>
                <w:sz w:val="20"/>
                <w:szCs w:val="20"/>
              </w:rPr>
            </w:pPr>
            <w:r w:rsidRPr="00BD6CC5">
              <w:rPr>
                <w:rFonts w:ascii="Times New Roman" w:hAnsi="Times New Roman" w:cs="Times New Roman" w:hint="eastAsia"/>
                <w:sz w:val="20"/>
                <w:szCs w:val="20"/>
              </w:rPr>
              <w:t>Notes</w:t>
            </w:r>
            <w:r w:rsidRPr="00BD6CC5">
              <w:rPr>
                <w:rFonts w:ascii="Times New Roman" w:hAnsi="Times New Roman" w:cs="Times New Roman" w:hint="eastAsia"/>
                <w:b w:val="0"/>
                <w:bCs w:val="0"/>
                <w:sz w:val="20"/>
                <w:szCs w:val="20"/>
              </w:rPr>
              <w:t>: n=11187. *Significant at 10 percent level, **significant at 5 percent level, ***significant at 1 percent level.</w:t>
            </w:r>
          </w:p>
        </w:tc>
      </w:tr>
    </w:tbl>
    <w:p w14:paraId="520B1B9C" w14:textId="0F2F119B" w:rsidR="0003011D" w:rsidRPr="00BD6CC5" w:rsidRDefault="0003011D" w:rsidP="00BC4955">
      <w:pPr>
        <w:rPr>
          <w:rFonts w:ascii="Times New Roman" w:hAnsi="Times New Roman" w:cs="Times New Roman"/>
          <w:color w:val="FF0000"/>
          <w:sz w:val="20"/>
          <w:szCs w:val="20"/>
        </w:rPr>
      </w:pPr>
    </w:p>
    <w:p w14:paraId="1BC32A4C" w14:textId="293A67EC" w:rsidR="0003011D" w:rsidRDefault="0003011D" w:rsidP="00BC4955">
      <w:pPr>
        <w:rPr>
          <w:rFonts w:ascii="Times New Roman" w:hAnsi="Times New Roman" w:cs="Times New Roman"/>
          <w:color w:val="FF0000"/>
          <w:sz w:val="22"/>
          <w:szCs w:val="24"/>
        </w:rPr>
      </w:pPr>
    </w:p>
    <w:p w14:paraId="40B1990F" w14:textId="7849A37F" w:rsidR="0003011D" w:rsidRDefault="0003011D" w:rsidP="00BC4955">
      <w:pPr>
        <w:rPr>
          <w:rFonts w:ascii="Times New Roman" w:hAnsi="Times New Roman" w:cs="Times New Roman"/>
          <w:color w:val="FF0000"/>
          <w:sz w:val="22"/>
          <w:szCs w:val="24"/>
        </w:rPr>
      </w:pPr>
    </w:p>
    <w:p w14:paraId="5E3CFE7F" w14:textId="77777777" w:rsidR="00BA108E" w:rsidRDefault="00BA108E" w:rsidP="0022019C">
      <w:pPr>
        <w:autoSpaceDE w:val="0"/>
        <w:autoSpaceDN w:val="0"/>
        <w:adjustRightInd w:val="0"/>
        <w:jc w:val="left"/>
        <w:rPr>
          <w:rFonts w:ascii="Garamond" w:hAnsi="Garamond"/>
          <w:b/>
          <w:bCs/>
          <w:kern w:val="0"/>
          <w:sz w:val="20"/>
          <w:szCs w:val="20"/>
        </w:rPr>
        <w:sectPr w:rsidR="00BA108E" w:rsidSect="005B5D98">
          <w:pgSz w:w="16838" w:h="11906" w:orient="landscape"/>
          <w:pgMar w:top="1800" w:right="1440" w:bottom="1800" w:left="1440" w:header="851" w:footer="992" w:gutter="0"/>
          <w:cols w:space="425"/>
          <w:docGrid w:type="lines" w:linePitch="312"/>
        </w:sectPr>
      </w:pPr>
    </w:p>
    <w:tbl>
      <w:tblPr>
        <w:tblW w:w="9072" w:type="dxa"/>
        <w:tblLayout w:type="fixed"/>
        <w:tblLook w:val="0000" w:firstRow="0" w:lastRow="0" w:firstColumn="0" w:lastColumn="0" w:noHBand="0" w:noVBand="0"/>
      </w:tblPr>
      <w:tblGrid>
        <w:gridCol w:w="9072"/>
      </w:tblGrid>
      <w:tr w:rsidR="00F16042" w14:paraId="0B93BDA6" w14:textId="77777777" w:rsidTr="008778A1">
        <w:tc>
          <w:tcPr>
            <w:tcW w:w="9072" w:type="dxa"/>
            <w:tcBorders>
              <w:top w:val="nil"/>
              <w:left w:val="nil"/>
              <w:right w:val="nil"/>
            </w:tcBorders>
          </w:tcPr>
          <w:p w14:paraId="6D666092" w14:textId="77777777" w:rsidR="00F16042" w:rsidRDefault="00F16042" w:rsidP="008778A1">
            <w:pPr>
              <w:autoSpaceDE w:val="0"/>
              <w:autoSpaceDN w:val="0"/>
              <w:adjustRightInd w:val="0"/>
              <w:jc w:val="left"/>
              <w:rPr>
                <w:rFonts w:ascii="Garamond" w:hAnsi="Garamond"/>
                <w:kern w:val="0"/>
                <w:sz w:val="20"/>
                <w:szCs w:val="20"/>
              </w:rPr>
            </w:pPr>
          </w:p>
        </w:tc>
      </w:tr>
    </w:tbl>
    <w:tbl>
      <w:tblPr>
        <w:tblStyle w:val="6"/>
        <w:tblW w:w="0" w:type="auto"/>
        <w:tblLook w:val="04A0" w:firstRow="1" w:lastRow="0" w:firstColumn="1" w:lastColumn="0" w:noHBand="0" w:noVBand="1"/>
      </w:tblPr>
      <w:tblGrid>
        <w:gridCol w:w="1720"/>
        <w:gridCol w:w="1040"/>
        <w:gridCol w:w="1041"/>
      </w:tblGrid>
      <w:tr w:rsidR="00F16042" w:rsidRPr="00A179D1" w14:paraId="6298F2CE" w14:textId="77777777" w:rsidTr="008778A1">
        <w:trPr>
          <w:cnfStyle w:val="100000000000" w:firstRow="1" w:lastRow="0" w:firstColumn="0" w:lastColumn="0" w:oddVBand="0" w:evenVBand="0" w:oddHBand="0"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3DDF3F7A" w14:textId="77777777" w:rsidR="00F16042" w:rsidRPr="00DB5C3C" w:rsidRDefault="00F16042" w:rsidP="008778A1">
            <w:pPr>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Variable</w:t>
            </w:r>
          </w:p>
        </w:tc>
        <w:tc>
          <w:tcPr>
            <w:tcW w:w="1040" w:type="dxa"/>
            <w:tcBorders>
              <w:top w:val="single" w:sz="8" w:space="0" w:color="auto"/>
              <w:bottom w:val="single" w:sz="8" w:space="0" w:color="auto"/>
            </w:tcBorders>
            <w:shd w:val="clear" w:color="auto" w:fill="auto"/>
            <w:noWrap/>
            <w:hideMark/>
          </w:tcPr>
          <w:p w14:paraId="389311AC" w14:textId="77777777" w:rsidR="00F16042" w:rsidRPr="00DB5C3C" w:rsidRDefault="00F16042" w:rsidP="00877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VIF</w:t>
            </w:r>
          </w:p>
        </w:tc>
        <w:tc>
          <w:tcPr>
            <w:tcW w:w="1041" w:type="dxa"/>
            <w:tcBorders>
              <w:top w:val="single" w:sz="8" w:space="0" w:color="auto"/>
              <w:bottom w:val="single" w:sz="8" w:space="0" w:color="auto"/>
            </w:tcBorders>
            <w:shd w:val="clear" w:color="auto" w:fill="auto"/>
            <w:noWrap/>
            <w:hideMark/>
          </w:tcPr>
          <w:p w14:paraId="7D19D1F7" w14:textId="77777777" w:rsidR="00F16042" w:rsidRPr="00DB5C3C" w:rsidRDefault="00F16042" w:rsidP="008778A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2"/>
                <w:szCs w:val="24"/>
              </w:rPr>
            </w:pPr>
            <w:r w:rsidRPr="00DB5C3C">
              <w:rPr>
                <w:rFonts w:ascii="Times New Roman" w:hAnsi="Times New Roman" w:cs="Times New Roman" w:hint="eastAsia"/>
                <w:b w:val="0"/>
                <w:bCs w:val="0"/>
                <w:color w:val="auto"/>
                <w:sz w:val="22"/>
                <w:szCs w:val="24"/>
              </w:rPr>
              <w:t>1/VIF</w:t>
            </w:r>
          </w:p>
        </w:tc>
      </w:tr>
      <w:tr w:rsidR="00F16042" w:rsidRPr="00A179D1" w14:paraId="4B36330B"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tcBorders>
            <w:shd w:val="clear" w:color="auto" w:fill="auto"/>
            <w:noWrap/>
            <w:hideMark/>
          </w:tcPr>
          <w:p w14:paraId="20A7AF44" w14:textId="77777777" w:rsidR="00F16042" w:rsidRPr="00DB5C3C" w:rsidRDefault="00F16042" w:rsidP="008778A1">
            <w:pPr>
              <w:rPr>
                <w:rFonts w:ascii="Times New Roman" w:hAnsi="Times New Roman" w:cs="Times New Roman"/>
                <w:b w:val="0"/>
                <w:bCs w:val="0"/>
                <w:color w:val="auto"/>
                <w:sz w:val="22"/>
                <w:szCs w:val="24"/>
              </w:rPr>
            </w:pPr>
          </w:p>
        </w:tc>
        <w:tc>
          <w:tcPr>
            <w:tcW w:w="1040" w:type="dxa"/>
            <w:tcBorders>
              <w:top w:val="single" w:sz="8" w:space="0" w:color="auto"/>
            </w:tcBorders>
            <w:shd w:val="clear" w:color="auto" w:fill="auto"/>
            <w:noWrap/>
            <w:hideMark/>
          </w:tcPr>
          <w:p w14:paraId="5BFB82CB" w14:textId="77777777" w:rsidR="00F16042" w:rsidRPr="00DB5C3C" w:rsidRDefault="00F16042" w:rsidP="00877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c>
          <w:tcPr>
            <w:tcW w:w="1041" w:type="dxa"/>
            <w:tcBorders>
              <w:top w:val="single" w:sz="8" w:space="0" w:color="auto"/>
            </w:tcBorders>
            <w:shd w:val="clear" w:color="auto" w:fill="auto"/>
            <w:noWrap/>
            <w:hideMark/>
          </w:tcPr>
          <w:p w14:paraId="5AD57D56" w14:textId="77777777" w:rsidR="00F16042" w:rsidRPr="00DB5C3C" w:rsidRDefault="00F16042" w:rsidP="008778A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p>
        </w:tc>
      </w:tr>
      <w:tr w:rsidR="00C43BCC" w:rsidRPr="00A179D1" w14:paraId="10B3236C"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510EED" w14:textId="2F429E48"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Speed_Change</w:t>
            </w:r>
            <w:proofErr w:type="spellEnd"/>
          </w:p>
        </w:tc>
        <w:tc>
          <w:tcPr>
            <w:tcW w:w="1040" w:type="dxa"/>
            <w:shd w:val="clear" w:color="auto" w:fill="auto"/>
            <w:noWrap/>
            <w:vAlign w:val="bottom"/>
            <w:hideMark/>
          </w:tcPr>
          <w:p w14:paraId="35B68373" w14:textId="6BCC6D1C"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3.25</w:t>
            </w:r>
          </w:p>
        </w:tc>
        <w:tc>
          <w:tcPr>
            <w:tcW w:w="1041" w:type="dxa"/>
            <w:shd w:val="clear" w:color="auto" w:fill="auto"/>
            <w:noWrap/>
            <w:vAlign w:val="bottom"/>
            <w:hideMark/>
          </w:tcPr>
          <w:p w14:paraId="35DD953D" w14:textId="5D8518DE"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0.307237</w:t>
            </w:r>
          </w:p>
        </w:tc>
      </w:tr>
      <w:tr w:rsidR="00C43BCC" w:rsidRPr="00A179D1" w14:paraId="3B1B4078"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362AD0B" w14:textId="6C2A63F7"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time</w:t>
            </w:r>
          </w:p>
        </w:tc>
        <w:tc>
          <w:tcPr>
            <w:tcW w:w="1040" w:type="dxa"/>
            <w:shd w:val="clear" w:color="auto" w:fill="auto"/>
            <w:noWrap/>
            <w:vAlign w:val="bottom"/>
            <w:hideMark/>
          </w:tcPr>
          <w:p w14:paraId="3B954B6C" w14:textId="7EA24F3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2.74</w:t>
            </w:r>
          </w:p>
        </w:tc>
        <w:tc>
          <w:tcPr>
            <w:tcW w:w="1041" w:type="dxa"/>
            <w:shd w:val="clear" w:color="auto" w:fill="auto"/>
            <w:noWrap/>
            <w:vAlign w:val="bottom"/>
            <w:hideMark/>
          </w:tcPr>
          <w:p w14:paraId="697B5290" w14:textId="26DFB2BC"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0.365346</w:t>
            </w:r>
          </w:p>
        </w:tc>
      </w:tr>
      <w:tr w:rsidR="00C43BCC" w:rsidRPr="00A179D1" w14:paraId="7542397E"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1F85137D" w14:textId="15F04C09"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App_SC</w:t>
            </w:r>
            <w:proofErr w:type="spellEnd"/>
          </w:p>
        </w:tc>
        <w:tc>
          <w:tcPr>
            <w:tcW w:w="1040" w:type="dxa"/>
            <w:shd w:val="clear" w:color="auto" w:fill="auto"/>
            <w:noWrap/>
            <w:vAlign w:val="bottom"/>
            <w:hideMark/>
          </w:tcPr>
          <w:p w14:paraId="4F49585C" w14:textId="0AB8C47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2.46</w:t>
            </w:r>
          </w:p>
        </w:tc>
        <w:tc>
          <w:tcPr>
            <w:tcW w:w="1041" w:type="dxa"/>
            <w:shd w:val="clear" w:color="auto" w:fill="auto"/>
            <w:noWrap/>
            <w:vAlign w:val="bottom"/>
            <w:hideMark/>
          </w:tcPr>
          <w:p w14:paraId="4BCF92DE" w14:textId="166A536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0.407065</w:t>
            </w:r>
          </w:p>
        </w:tc>
      </w:tr>
      <w:tr w:rsidR="00C43BCC" w:rsidRPr="00A179D1" w14:paraId="4EA70A67"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8A497BB" w14:textId="4B8E5153" w:rsidR="00C43BCC" w:rsidRPr="00C43BCC" w:rsidRDefault="007F392C"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App_Speed</w:t>
            </w:r>
            <w:proofErr w:type="spellEnd"/>
          </w:p>
        </w:tc>
        <w:tc>
          <w:tcPr>
            <w:tcW w:w="1040" w:type="dxa"/>
            <w:shd w:val="clear" w:color="auto" w:fill="auto"/>
            <w:noWrap/>
            <w:vAlign w:val="bottom"/>
            <w:hideMark/>
          </w:tcPr>
          <w:p w14:paraId="2D5D8546" w14:textId="327D844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2.04</w:t>
            </w:r>
          </w:p>
        </w:tc>
        <w:tc>
          <w:tcPr>
            <w:tcW w:w="1041" w:type="dxa"/>
            <w:shd w:val="clear" w:color="auto" w:fill="auto"/>
            <w:noWrap/>
            <w:vAlign w:val="bottom"/>
            <w:hideMark/>
          </w:tcPr>
          <w:p w14:paraId="77CEABF0" w14:textId="1DB6EE03"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0.489658</w:t>
            </w:r>
          </w:p>
        </w:tc>
      </w:tr>
      <w:tr w:rsidR="00C43BCC" w:rsidRPr="00A179D1" w14:paraId="4E0B473E"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7946E0C4" w14:textId="24EB37EF" w:rsidR="00C43BCC" w:rsidRPr="00C43BCC" w:rsidRDefault="00C942F7" w:rsidP="00C43BCC">
            <w:pPr>
              <w:rPr>
                <w:rFonts w:ascii="Times New Roman" w:hAnsi="Times New Roman" w:cs="Times New Roman"/>
                <w:b w:val="0"/>
                <w:bCs w:val="0"/>
                <w:color w:val="auto"/>
                <w:sz w:val="22"/>
                <w:szCs w:val="24"/>
              </w:rPr>
            </w:pPr>
            <w:proofErr w:type="spellStart"/>
            <w:r>
              <w:rPr>
                <w:rFonts w:ascii="Times New Roman" w:eastAsia="等线" w:hAnsi="Times New Roman" w:cs="Times New Roman"/>
                <w:b w:val="0"/>
                <w:bCs w:val="0"/>
                <w:color w:val="000000"/>
                <w:sz w:val="22"/>
              </w:rPr>
              <w:t>Speed</w:t>
            </w:r>
            <w:r w:rsidR="00C43BCC" w:rsidRPr="00C43BCC">
              <w:rPr>
                <w:rFonts w:ascii="Times New Roman" w:eastAsia="等线" w:hAnsi="Times New Roman" w:cs="Times New Roman"/>
                <w:b w:val="0"/>
                <w:bCs w:val="0"/>
                <w:color w:val="000000"/>
                <w:sz w:val="22"/>
              </w:rPr>
              <w:t>_KMH</w:t>
            </w:r>
            <w:proofErr w:type="spellEnd"/>
          </w:p>
        </w:tc>
        <w:tc>
          <w:tcPr>
            <w:tcW w:w="1040" w:type="dxa"/>
            <w:shd w:val="clear" w:color="auto" w:fill="auto"/>
            <w:noWrap/>
            <w:vAlign w:val="bottom"/>
            <w:hideMark/>
          </w:tcPr>
          <w:p w14:paraId="2F29A6C1" w14:textId="5F5C499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1.95</w:t>
            </w:r>
          </w:p>
        </w:tc>
        <w:tc>
          <w:tcPr>
            <w:tcW w:w="1041" w:type="dxa"/>
            <w:shd w:val="clear" w:color="auto" w:fill="auto"/>
            <w:noWrap/>
            <w:vAlign w:val="bottom"/>
            <w:hideMark/>
          </w:tcPr>
          <w:p w14:paraId="6BEF1526" w14:textId="626AC50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0.51283</w:t>
            </w:r>
          </w:p>
        </w:tc>
      </w:tr>
      <w:tr w:rsidR="00C43BCC" w:rsidRPr="00A179D1" w14:paraId="6D2D6CCD"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21B8F9DB" w14:textId="7D9B393B"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totalm</w:t>
            </w:r>
            <w:proofErr w:type="spellEnd"/>
          </w:p>
        </w:tc>
        <w:tc>
          <w:tcPr>
            <w:tcW w:w="1040" w:type="dxa"/>
            <w:shd w:val="clear" w:color="auto" w:fill="auto"/>
            <w:noWrap/>
            <w:vAlign w:val="bottom"/>
            <w:hideMark/>
          </w:tcPr>
          <w:p w14:paraId="5056025A" w14:textId="6F8E53F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1.32</w:t>
            </w:r>
          </w:p>
        </w:tc>
        <w:tc>
          <w:tcPr>
            <w:tcW w:w="1041" w:type="dxa"/>
            <w:shd w:val="clear" w:color="auto" w:fill="auto"/>
            <w:noWrap/>
            <w:vAlign w:val="bottom"/>
            <w:hideMark/>
          </w:tcPr>
          <w:p w14:paraId="0EA50E97" w14:textId="0D72A7A1"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0.757821</w:t>
            </w:r>
          </w:p>
        </w:tc>
      </w:tr>
      <w:tr w:rsidR="00C43BCC" w:rsidRPr="00A179D1" w14:paraId="3E52952A"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2B3EC49" w14:textId="3A65D039"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night</w:t>
            </w:r>
          </w:p>
        </w:tc>
        <w:tc>
          <w:tcPr>
            <w:tcW w:w="1040" w:type="dxa"/>
            <w:shd w:val="clear" w:color="auto" w:fill="auto"/>
            <w:noWrap/>
            <w:vAlign w:val="bottom"/>
            <w:hideMark/>
          </w:tcPr>
          <w:p w14:paraId="4B7C7114" w14:textId="54E054C8"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1.31</w:t>
            </w:r>
          </w:p>
        </w:tc>
        <w:tc>
          <w:tcPr>
            <w:tcW w:w="1041" w:type="dxa"/>
            <w:shd w:val="clear" w:color="auto" w:fill="auto"/>
            <w:noWrap/>
            <w:vAlign w:val="bottom"/>
            <w:hideMark/>
          </w:tcPr>
          <w:p w14:paraId="000AEDD4" w14:textId="44088BE9"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0.762958</w:t>
            </w:r>
          </w:p>
        </w:tc>
      </w:tr>
      <w:tr w:rsidR="00C43BCC" w:rsidRPr="00A179D1" w14:paraId="23DF5536"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1313A1D" w14:textId="0180F6BD"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gender</w:t>
            </w:r>
          </w:p>
        </w:tc>
        <w:tc>
          <w:tcPr>
            <w:tcW w:w="1040" w:type="dxa"/>
            <w:shd w:val="clear" w:color="auto" w:fill="auto"/>
            <w:noWrap/>
            <w:vAlign w:val="bottom"/>
            <w:hideMark/>
          </w:tcPr>
          <w:p w14:paraId="588F2115" w14:textId="7ED057F8"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1.13</w:t>
            </w:r>
          </w:p>
        </w:tc>
        <w:tc>
          <w:tcPr>
            <w:tcW w:w="1041" w:type="dxa"/>
            <w:shd w:val="clear" w:color="auto" w:fill="auto"/>
            <w:noWrap/>
            <w:vAlign w:val="bottom"/>
            <w:hideMark/>
          </w:tcPr>
          <w:p w14:paraId="05F50577" w14:textId="3937681D"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0.882343</w:t>
            </w:r>
          </w:p>
        </w:tc>
      </w:tr>
      <w:tr w:rsidR="00C43BCC" w:rsidRPr="00A179D1" w14:paraId="4231E454"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49D4CE2F" w14:textId="689C373A" w:rsidR="00C43BCC" w:rsidRPr="00C43BCC" w:rsidRDefault="00C43BCC" w:rsidP="00C43BCC">
            <w:pPr>
              <w:rPr>
                <w:rFonts w:ascii="Times New Roman" w:hAnsi="Times New Roman" w:cs="Times New Roman"/>
                <w:b w:val="0"/>
                <w:bCs w:val="0"/>
                <w:color w:val="auto"/>
                <w:sz w:val="22"/>
                <w:szCs w:val="24"/>
              </w:rPr>
            </w:pPr>
            <w:r w:rsidRPr="00C43BCC">
              <w:rPr>
                <w:rFonts w:ascii="Times New Roman" w:eastAsia="等线" w:hAnsi="Times New Roman" w:cs="Times New Roman"/>
                <w:b w:val="0"/>
                <w:bCs w:val="0"/>
                <w:color w:val="000000"/>
                <w:sz w:val="22"/>
              </w:rPr>
              <w:t>age</w:t>
            </w:r>
          </w:p>
        </w:tc>
        <w:tc>
          <w:tcPr>
            <w:tcW w:w="1040" w:type="dxa"/>
            <w:shd w:val="clear" w:color="auto" w:fill="auto"/>
            <w:noWrap/>
            <w:vAlign w:val="bottom"/>
            <w:hideMark/>
          </w:tcPr>
          <w:p w14:paraId="03F6CB8D" w14:textId="299DB552"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1.12</w:t>
            </w:r>
          </w:p>
        </w:tc>
        <w:tc>
          <w:tcPr>
            <w:tcW w:w="1041" w:type="dxa"/>
            <w:shd w:val="clear" w:color="auto" w:fill="auto"/>
            <w:noWrap/>
            <w:vAlign w:val="bottom"/>
            <w:hideMark/>
          </w:tcPr>
          <w:p w14:paraId="2DEB97F9" w14:textId="51E788F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0.893646</w:t>
            </w:r>
          </w:p>
        </w:tc>
      </w:tr>
      <w:tr w:rsidR="00C43BCC" w:rsidRPr="00A179D1" w14:paraId="565A0B63"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0F113F30" w14:textId="01973434"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car_style_n</w:t>
            </w:r>
            <w:proofErr w:type="spellEnd"/>
          </w:p>
        </w:tc>
        <w:tc>
          <w:tcPr>
            <w:tcW w:w="1040" w:type="dxa"/>
            <w:shd w:val="clear" w:color="auto" w:fill="auto"/>
            <w:noWrap/>
            <w:vAlign w:val="bottom"/>
            <w:hideMark/>
          </w:tcPr>
          <w:p w14:paraId="23B1D1A8" w14:textId="2B3C8C3A"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1.07</w:t>
            </w:r>
          </w:p>
        </w:tc>
        <w:tc>
          <w:tcPr>
            <w:tcW w:w="1041" w:type="dxa"/>
            <w:shd w:val="clear" w:color="auto" w:fill="auto"/>
            <w:noWrap/>
            <w:vAlign w:val="bottom"/>
            <w:hideMark/>
          </w:tcPr>
          <w:p w14:paraId="77C4DCDD" w14:textId="3AA62572"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0.936271</w:t>
            </w:r>
          </w:p>
        </w:tc>
      </w:tr>
      <w:tr w:rsidR="00C43BCC" w:rsidRPr="00A179D1" w14:paraId="73059260"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hideMark/>
          </w:tcPr>
          <w:p w14:paraId="5773AD9B" w14:textId="39033A77" w:rsidR="00C43BCC" w:rsidRPr="00C43BCC" w:rsidRDefault="00C43BCC" w:rsidP="00C43BCC">
            <w:pPr>
              <w:rPr>
                <w:rFonts w:ascii="Times New Roman" w:hAnsi="Times New Roman" w:cs="Times New Roman"/>
                <w:b w:val="0"/>
                <w:bCs w:val="0"/>
                <w:color w:val="auto"/>
                <w:sz w:val="22"/>
                <w:szCs w:val="24"/>
              </w:rPr>
            </w:pPr>
            <w:proofErr w:type="spellStart"/>
            <w:r w:rsidRPr="00C43BCC">
              <w:rPr>
                <w:rFonts w:ascii="Times New Roman" w:eastAsia="等线" w:hAnsi="Times New Roman" w:cs="Times New Roman"/>
                <w:b w:val="0"/>
                <w:bCs w:val="0"/>
                <w:color w:val="000000"/>
                <w:sz w:val="22"/>
              </w:rPr>
              <w:t>day_n</w:t>
            </w:r>
            <w:proofErr w:type="spellEnd"/>
          </w:p>
        </w:tc>
        <w:tc>
          <w:tcPr>
            <w:tcW w:w="1040" w:type="dxa"/>
            <w:shd w:val="clear" w:color="auto" w:fill="auto"/>
            <w:noWrap/>
            <w:vAlign w:val="bottom"/>
            <w:hideMark/>
          </w:tcPr>
          <w:p w14:paraId="0BD7E895" w14:textId="6CC65583"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1</w:t>
            </w:r>
          </w:p>
        </w:tc>
        <w:tc>
          <w:tcPr>
            <w:tcW w:w="1041" w:type="dxa"/>
            <w:shd w:val="clear" w:color="auto" w:fill="auto"/>
            <w:noWrap/>
            <w:vAlign w:val="bottom"/>
            <w:hideMark/>
          </w:tcPr>
          <w:p w14:paraId="7502445D" w14:textId="0C8DE11F" w:rsidR="00C43BCC" w:rsidRPr="00C43BCC" w:rsidRDefault="00C43BCC" w:rsidP="00C43BCC">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C43BCC">
              <w:rPr>
                <w:rFonts w:ascii="Times New Roman" w:eastAsia="等线" w:hAnsi="Times New Roman" w:cs="Times New Roman"/>
                <w:color w:val="000000"/>
                <w:sz w:val="22"/>
              </w:rPr>
              <w:t>0.998556</w:t>
            </w:r>
          </w:p>
        </w:tc>
      </w:tr>
      <w:tr w:rsidR="00C43BCC" w:rsidRPr="00A179D1" w14:paraId="240F8D2B" w14:textId="77777777" w:rsidTr="008778A1">
        <w:trPr>
          <w:cnfStyle w:val="000000100000" w:firstRow="0" w:lastRow="0" w:firstColumn="0" w:lastColumn="0" w:oddVBand="0" w:evenVBand="0" w:oddHBand="1" w:evenHBand="0" w:firstRowFirstColumn="0" w:firstRowLastColumn="0" w:lastRowFirstColumn="0" w:lastRowLastColumn="0"/>
          <w:trHeight w:val="280"/>
        </w:trPr>
        <w:tc>
          <w:tcPr>
            <w:cnfStyle w:val="001000000000" w:firstRow="0" w:lastRow="0" w:firstColumn="1" w:lastColumn="0" w:oddVBand="0" w:evenVBand="0" w:oddHBand="0" w:evenHBand="0" w:firstRowFirstColumn="0" w:firstRowLastColumn="0" w:lastRowFirstColumn="0" w:lastRowLastColumn="0"/>
            <w:tcW w:w="1720" w:type="dxa"/>
            <w:shd w:val="clear" w:color="auto" w:fill="auto"/>
            <w:noWrap/>
            <w:vAlign w:val="bottom"/>
          </w:tcPr>
          <w:p w14:paraId="56097599" w14:textId="77777777" w:rsidR="00C43BCC" w:rsidRPr="00C43BCC" w:rsidRDefault="00C43BCC" w:rsidP="00C43BCC">
            <w:pPr>
              <w:rPr>
                <w:rFonts w:ascii="Times New Roman" w:eastAsia="等线" w:hAnsi="Times New Roman" w:cs="Times New Roman"/>
                <w:color w:val="000000"/>
                <w:sz w:val="22"/>
              </w:rPr>
            </w:pPr>
          </w:p>
        </w:tc>
        <w:tc>
          <w:tcPr>
            <w:tcW w:w="1040" w:type="dxa"/>
            <w:shd w:val="clear" w:color="auto" w:fill="auto"/>
            <w:noWrap/>
            <w:vAlign w:val="bottom"/>
          </w:tcPr>
          <w:p w14:paraId="43F15D53"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c>
          <w:tcPr>
            <w:tcW w:w="1041" w:type="dxa"/>
            <w:shd w:val="clear" w:color="auto" w:fill="auto"/>
            <w:noWrap/>
            <w:vAlign w:val="bottom"/>
          </w:tcPr>
          <w:p w14:paraId="1D9624D4" w14:textId="77777777" w:rsidR="00C43BCC" w:rsidRPr="00C43BCC" w:rsidRDefault="00C43BCC" w:rsidP="00C43BCC">
            <w:pPr>
              <w:cnfStyle w:val="000000100000" w:firstRow="0" w:lastRow="0" w:firstColumn="0" w:lastColumn="0" w:oddVBand="0" w:evenVBand="0" w:oddHBand="1" w:evenHBand="0" w:firstRowFirstColumn="0" w:firstRowLastColumn="0" w:lastRowFirstColumn="0" w:lastRowLastColumn="0"/>
              <w:rPr>
                <w:rFonts w:ascii="Times New Roman" w:eastAsia="等线" w:hAnsi="Times New Roman" w:cs="Times New Roman"/>
                <w:color w:val="000000"/>
                <w:sz w:val="22"/>
              </w:rPr>
            </w:pPr>
          </w:p>
        </w:tc>
      </w:tr>
      <w:tr w:rsidR="00F16042" w:rsidRPr="00A179D1" w14:paraId="179F5DAC" w14:textId="77777777" w:rsidTr="008778A1">
        <w:trPr>
          <w:trHeight w:val="280"/>
        </w:trPr>
        <w:tc>
          <w:tcPr>
            <w:cnfStyle w:val="001000000000" w:firstRow="0" w:lastRow="0" w:firstColumn="1" w:lastColumn="0" w:oddVBand="0" w:evenVBand="0" w:oddHBand="0" w:evenHBand="0" w:firstRowFirstColumn="0" w:firstRowLastColumn="0" w:lastRowFirstColumn="0" w:lastRowLastColumn="0"/>
            <w:tcW w:w="1720" w:type="dxa"/>
            <w:tcBorders>
              <w:top w:val="single" w:sz="8" w:space="0" w:color="auto"/>
              <w:bottom w:val="single" w:sz="8" w:space="0" w:color="auto"/>
            </w:tcBorders>
            <w:shd w:val="clear" w:color="auto" w:fill="auto"/>
            <w:noWrap/>
            <w:hideMark/>
          </w:tcPr>
          <w:p w14:paraId="76C86FC7" w14:textId="77777777" w:rsidR="00F16042" w:rsidRPr="00A179D1" w:rsidRDefault="00F16042" w:rsidP="008778A1">
            <w:pPr>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Mean VIF</w:t>
            </w:r>
          </w:p>
        </w:tc>
        <w:tc>
          <w:tcPr>
            <w:tcW w:w="1040" w:type="dxa"/>
            <w:tcBorders>
              <w:top w:val="single" w:sz="8" w:space="0" w:color="auto"/>
              <w:bottom w:val="single" w:sz="8" w:space="0" w:color="auto"/>
            </w:tcBorders>
            <w:shd w:val="clear" w:color="auto" w:fill="auto"/>
            <w:noWrap/>
            <w:hideMark/>
          </w:tcPr>
          <w:p w14:paraId="027528DF" w14:textId="40D47641" w:rsidR="00F16042" w:rsidRPr="00A179D1" w:rsidRDefault="00F16042" w:rsidP="00877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r w:rsidRPr="00A179D1">
              <w:rPr>
                <w:rFonts w:ascii="Times New Roman" w:hAnsi="Times New Roman" w:cs="Times New Roman" w:hint="eastAsia"/>
                <w:color w:val="auto"/>
                <w:sz w:val="22"/>
                <w:szCs w:val="24"/>
              </w:rPr>
              <w:t>1.</w:t>
            </w:r>
            <w:r w:rsidR="00C43BCC">
              <w:rPr>
                <w:rFonts w:ascii="Times New Roman" w:hAnsi="Times New Roman" w:cs="Times New Roman"/>
                <w:color w:val="auto"/>
                <w:sz w:val="22"/>
                <w:szCs w:val="24"/>
              </w:rPr>
              <w:t>76</w:t>
            </w:r>
          </w:p>
        </w:tc>
        <w:tc>
          <w:tcPr>
            <w:tcW w:w="1041" w:type="dxa"/>
            <w:tcBorders>
              <w:top w:val="single" w:sz="8" w:space="0" w:color="auto"/>
              <w:bottom w:val="single" w:sz="8" w:space="0" w:color="auto"/>
            </w:tcBorders>
            <w:shd w:val="clear" w:color="auto" w:fill="auto"/>
            <w:noWrap/>
            <w:hideMark/>
          </w:tcPr>
          <w:p w14:paraId="63ADA4FD" w14:textId="77777777" w:rsidR="00F16042" w:rsidRPr="00A179D1" w:rsidRDefault="00F16042" w:rsidP="008778A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2"/>
                <w:szCs w:val="24"/>
              </w:rPr>
            </w:pPr>
          </w:p>
        </w:tc>
      </w:tr>
    </w:tbl>
    <w:p w14:paraId="15E7A2E2" w14:textId="77777777" w:rsidR="0022019C" w:rsidRDefault="0022019C" w:rsidP="0022019C">
      <w:pPr>
        <w:autoSpaceDE w:val="0"/>
        <w:autoSpaceDN w:val="0"/>
        <w:adjustRightInd w:val="0"/>
        <w:jc w:val="left"/>
        <w:rPr>
          <w:rFonts w:ascii="Garamond" w:hAnsi="Garamond"/>
          <w:b/>
          <w:bCs/>
          <w:kern w:val="0"/>
          <w:sz w:val="20"/>
          <w:szCs w:val="20"/>
        </w:rPr>
      </w:pPr>
    </w:p>
    <w:p w14:paraId="1CBC4A31" w14:textId="4A08B6AA" w:rsidR="0022019C" w:rsidRPr="00C72F47" w:rsidRDefault="009B6FE6" w:rsidP="0022019C">
      <w:pPr>
        <w:autoSpaceDE w:val="0"/>
        <w:autoSpaceDN w:val="0"/>
        <w:adjustRightInd w:val="0"/>
        <w:jc w:val="left"/>
        <w:rPr>
          <w:rFonts w:ascii="Times New Roman" w:hAnsi="Times New Roman" w:cs="Times New Roman"/>
          <w:b/>
          <w:bCs/>
          <w:kern w:val="0"/>
          <w:szCs w:val="21"/>
        </w:rPr>
      </w:pPr>
      <w:r>
        <w:rPr>
          <w:rFonts w:ascii="Times New Roman" w:hAnsi="Times New Roman" w:cs="Times New Roman"/>
          <w:b/>
          <w:bCs/>
          <w:kern w:val="0"/>
          <w:szCs w:val="21"/>
        </w:rPr>
        <w:t xml:space="preserve">Table 2 </w:t>
      </w:r>
      <w:r w:rsidR="0022019C" w:rsidRPr="00C72F47">
        <w:rPr>
          <w:rFonts w:ascii="Times New Roman" w:hAnsi="Times New Roman" w:cs="Times New Roman"/>
          <w:b/>
          <w:bCs/>
          <w:kern w:val="0"/>
          <w:szCs w:val="21"/>
        </w:rPr>
        <w:t xml:space="preserve">Linear regression </w:t>
      </w:r>
    </w:p>
    <w:p w14:paraId="6B7B3E76" w14:textId="77777777" w:rsidR="007722FD" w:rsidRDefault="007722FD" w:rsidP="007722FD">
      <w:pPr>
        <w:autoSpaceDE w:val="0"/>
        <w:autoSpaceDN w:val="0"/>
        <w:adjustRightInd w:val="0"/>
        <w:jc w:val="left"/>
        <w:rPr>
          <w:rFonts w:ascii="Times New Roman" w:hAnsi="Times New Roman" w:cs="Times New Roman"/>
          <w:kern w:val="0"/>
          <w:sz w:val="24"/>
          <w:szCs w:val="24"/>
        </w:rPr>
      </w:pPr>
      <w:r>
        <w:rPr>
          <w:rFonts w:ascii="Times New Roman" w:hAnsi="Times New Roman" w:cs="Times New Roman"/>
          <w:b/>
          <w:bCs/>
          <w:kern w:val="0"/>
          <w:sz w:val="20"/>
          <w:szCs w:val="20"/>
        </w:rPr>
        <w:t xml:space="preserve">Linear regression </w:t>
      </w:r>
    </w:p>
    <w:tbl>
      <w:tblPr>
        <w:tblW w:w="9214" w:type="dxa"/>
        <w:tblLayout w:type="fixed"/>
        <w:tblLook w:val="0000" w:firstRow="0" w:lastRow="0" w:firstColumn="0" w:lastColumn="0" w:noHBand="0" w:noVBand="0"/>
      </w:tblPr>
      <w:tblGrid>
        <w:gridCol w:w="1560"/>
        <w:gridCol w:w="848"/>
        <w:gridCol w:w="144"/>
        <w:gridCol w:w="992"/>
        <w:gridCol w:w="614"/>
        <w:gridCol w:w="378"/>
        <w:gridCol w:w="993"/>
        <w:gridCol w:w="929"/>
        <w:gridCol w:w="600"/>
        <w:gridCol w:w="1150"/>
        <w:gridCol w:w="14"/>
        <w:gridCol w:w="992"/>
      </w:tblGrid>
      <w:tr w:rsidR="007722FD" w:rsidRPr="007722FD" w14:paraId="06B42F40" w14:textId="77777777" w:rsidTr="007722FD">
        <w:tc>
          <w:tcPr>
            <w:tcW w:w="1560" w:type="dxa"/>
            <w:tcBorders>
              <w:top w:val="single" w:sz="4" w:space="0" w:color="auto"/>
              <w:left w:val="nil"/>
              <w:bottom w:val="single" w:sz="8" w:space="0" w:color="auto"/>
              <w:right w:val="nil"/>
            </w:tcBorders>
          </w:tcPr>
          <w:p w14:paraId="721823E8" w14:textId="1234E291"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r w:rsidR="00C942F7">
              <w:rPr>
                <w:rFonts w:ascii="Times New Roman" w:hAnsi="Times New Roman" w:cs="Times New Roman"/>
                <w:kern w:val="0"/>
                <w:szCs w:val="21"/>
              </w:rPr>
              <w:t>Fuel Consumption</w:t>
            </w:r>
          </w:p>
        </w:tc>
        <w:tc>
          <w:tcPr>
            <w:tcW w:w="992" w:type="dxa"/>
            <w:gridSpan w:val="2"/>
            <w:tcBorders>
              <w:top w:val="single" w:sz="4" w:space="0" w:color="auto"/>
              <w:left w:val="nil"/>
              <w:bottom w:val="single" w:sz="8" w:space="0" w:color="auto"/>
              <w:right w:val="nil"/>
            </w:tcBorders>
          </w:tcPr>
          <w:p w14:paraId="232682F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Coef.</w:t>
            </w:r>
          </w:p>
        </w:tc>
        <w:tc>
          <w:tcPr>
            <w:tcW w:w="992" w:type="dxa"/>
            <w:tcBorders>
              <w:top w:val="single" w:sz="4" w:space="0" w:color="auto"/>
              <w:left w:val="nil"/>
              <w:bottom w:val="single" w:sz="8" w:space="0" w:color="auto"/>
              <w:right w:val="nil"/>
            </w:tcBorders>
          </w:tcPr>
          <w:p w14:paraId="177B88D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w:t>
            </w:r>
            <w:proofErr w:type="spellStart"/>
            <w:proofErr w:type="gramStart"/>
            <w:r w:rsidRPr="007722FD">
              <w:rPr>
                <w:rFonts w:ascii="Times New Roman" w:hAnsi="Times New Roman" w:cs="Times New Roman"/>
                <w:kern w:val="0"/>
                <w:szCs w:val="21"/>
              </w:rPr>
              <w:t>St.Err</w:t>
            </w:r>
            <w:proofErr w:type="spellEnd"/>
            <w:proofErr w:type="gramEnd"/>
            <w:r w:rsidRPr="007722FD">
              <w:rPr>
                <w:rFonts w:ascii="Times New Roman" w:hAnsi="Times New Roman" w:cs="Times New Roman"/>
                <w:kern w:val="0"/>
                <w:szCs w:val="21"/>
              </w:rPr>
              <w:t>.</w:t>
            </w:r>
          </w:p>
        </w:tc>
        <w:tc>
          <w:tcPr>
            <w:tcW w:w="992" w:type="dxa"/>
            <w:gridSpan w:val="2"/>
            <w:tcBorders>
              <w:top w:val="single" w:sz="4" w:space="0" w:color="auto"/>
              <w:left w:val="nil"/>
              <w:bottom w:val="single" w:sz="8" w:space="0" w:color="auto"/>
              <w:right w:val="nil"/>
            </w:tcBorders>
          </w:tcPr>
          <w:p w14:paraId="793E4A2B"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t-value</w:t>
            </w:r>
          </w:p>
        </w:tc>
        <w:tc>
          <w:tcPr>
            <w:tcW w:w="993" w:type="dxa"/>
            <w:tcBorders>
              <w:top w:val="single" w:sz="4" w:space="0" w:color="auto"/>
              <w:left w:val="nil"/>
              <w:bottom w:val="single" w:sz="8" w:space="0" w:color="auto"/>
              <w:right w:val="nil"/>
            </w:tcBorders>
          </w:tcPr>
          <w:p w14:paraId="65B0433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p-value</w:t>
            </w:r>
          </w:p>
        </w:tc>
        <w:tc>
          <w:tcPr>
            <w:tcW w:w="1529" w:type="dxa"/>
            <w:gridSpan w:val="2"/>
            <w:tcBorders>
              <w:top w:val="single" w:sz="4" w:space="0" w:color="auto"/>
              <w:left w:val="nil"/>
              <w:bottom w:val="single" w:sz="8" w:space="0" w:color="auto"/>
              <w:right w:val="nil"/>
            </w:tcBorders>
          </w:tcPr>
          <w:p w14:paraId="360E741C"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[95% Conf</w:t>
            </w:r>
          </w:p>
        </w:tc>
        <w:tc>
          <w:tcPr>
            <w:tcW w:w="1164" w:type="dxa"/>
            <w:gridSpan w:val="2"/>
            <w:tcBorders>
              <w:top w:val="single" w:sz="4" w:space="0" w:color="auto"/>
              <w:left w:val="nil"/>
              <w:bottom w:val="single" w:sz="8" w:space="0" w:color="auto"/>
              <w:right w:val="nil"/>
            </w:tcBorders>
          </w:tcPr>
          <w:p w14:paraId="638930AF"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Interval]</w:t>
            </w:r>
          </w:p>
        </w:tc>
        <w:tc>
          <w:tcPr>
            <w:tcW w:w="992" w:type="dxa"/>
            <w:tcBorders>
              <w:top w:val="single" w:sz="4" w:space="0" w:color="auto"/>
              <w:left w:val="nil"/>
              <w:bottom w:val="single" w:sz="8" w:space="0" w:color="auto"/>
              <w:right w:val="nil"/>
            </w:tcBorders>
          </w:tcPr>
          <w:p w14:paraId="211D939A"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 Sig</w:t>
            </w:r>
          </w:p>
        </w:tc>
      </w:tr>
      <w:tr w:rsidR="007722FD" w:rsidRPr="007722FD" w14:paraId="55BEE8A4" w14:textId="77777777" w:rsidTr="007722FD">
        <w:tc>
          <w:tcPr>
            <w:tcW w:w="1560" w:type="dxa"/>
            <w:tcBorders>
              <w:top w:val="nil"/>
              <w:left w:val="nil"/>
              <w:bottom w:val="nil"/>
              <w:right w:val="nil"/>
            </w:tcBorders>
          </w:tcPr>
          <w:p w14:paraId="4985557C" w14:textId="1ED5C57F"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Speed_Change</w:t>
            </w:r>
            <w:proofErr w:type="spellEnd"/>
          </w:p>
        </w:tc>
        <w:tc>
          <w:tcPr>
            <w:tcW w:w="992" w:type="dxa"/>
            <w:gridSpan w:val="2"/>
            <w:tcBorders>
              <w:top w:val="nil"/>
              <w:left w:val="nil"/>
              <w:bottom w:val="nil"/>
              <w:right w:val="nil"/>
            </w:tcBorders>
          </w:tcPr>
          <w:p w14:paraId="1B2D4878" w14:textId="2C724C2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w:t>
            </w:r>
            <w:r>
              <w:rPr>
                <w:rFonts w:ascii="Times New Roman" w:hAnsi="Times New Roman" w:cs="Times New Roman"/>
                <w:kern w:val="0"/>
                <w:szCs w:val="21"/>
              </w:rPr>
              <w:t>0</w:t>
            </w:r>
          </w:p>
        </w:tc>
        <w:tc>
          <w:tcPr>
            <w:tcW w:w="992" w:type="dxa"/>
            <w:tcBorders>
              <w:top w:val="nil"/>
              <w:left w:val="nil"/>
              <w:bottom w:val="nil"/>
              <w:right w:val="nil"/>
            </w:tcBorders>
          </w:tcPr>
          <w:p w14:paraId="3341F5F1" w14:textId="0EB6509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992" w:type="dxa"/>
            <w:gridSpan w:val="2"/>
            <w:tcBorders>
              <w:top w:val="nil"/>
              <w:left w:val="nil"/>
              <w:bottom w:val="nil"/>
              <w:right w:val="nil"/>
            </w:tcBorders>
          </w:tcPr>
          <w:p w14:paraId="0484E9E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23.29</w:t>
            </w:r>
          </w:p>
        </w:tc>
        <w:tc>
          <w:tcPr>
            <w:tcW w:w="993" w:type="dxa"/>
            <w:tcBorders>
              <w:top w:val="nil"/>
              <w:left w:val="nil"/>
              <w:bottom w:val="nil"/>
              <w:right w:val="nil"/>
            </w:tcBorders>
          </w:tcPr>
          <w:p w14:paraId="7A0F1EF5" w14:textId="4E3CBAD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3123927E" w14:textId="4B62E8AF"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.009</w:t>
            </w:r>
          </w:p>
        </w:tc>
        <w:tc>
          <w:tcPr>
            <w:tcW w:w="1164" w:type="dxa"/>
            <w:gridSpan w:val="2"/>
            <w:tcBorders>
              <w:top w:val="nil"/>
              <w:left w:val="nil"/>
              <w:bottom w:val="nil"/>
              <w:right w:val="nil"/>
            </w:tcBorders>
          </w:tcPr>
          <w:p w14:paraId="3CB7BE6B" w14:textId="0DA7662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tcBorders>
              <w:top w:val="nil"/>
              <w:left w:val="nil"/>
              <w:bottom w:val="nil"/>
              <w:right w:val="nil"/>
            </w:tcBorders>
          </w:tcPr>
          <w:p w14:paraId="7010F61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350D501F" w14:textId="77777777" w:rsidTr="007722FD">
        <w:tc>
          <w:tcPr>
            <w:tcW w:w="1560" w:type="dxa"/>
            <w:tcBorders>
              <w:top w:val="nil"/>
              <w:left w:val="nil"/>
              <w:bottom w:val="nil"/>
              <w:right w:val="nil"/>
            </w:tcBorders>
          </w:tcPr>
          <w:p w14:paraId="17EFAC47" w14:textId="59B6E5DC"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App_SC</w:t>
            </w:r>
            <w:proofErr w:type="spellEnd"/>
          </w:p>
        </w:tc>
        <w:tc>
          <w:tcPr>
            <w:tcW w:w="992" w:type="dxa"/>
            <w:gridSpan w:val="2"/>
            <w:tcBorders>
              <w:top w:val="nil"/>
              <w:left w:val="nil"/>
              <w:bottom w:val="nil"/>
              <w:right w:val="nil"/>
            </w:tcBorders>
          </w:tcPr>
          <w:p w14:paraId="60B0EB52" w14:textId="756B323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.002</w:t>
            </w:r>
          </w:p>
        </w:tc>
        <w:tc>
          <w:tcPr>
            <w:tcW w:w="992" w:type="dxa"/>
            <w:tcBorders>
              <w:top w:val="nil"/>
              <w:left w:val="nil"/>
              <w:bottom w:val="nil"/>
              <w:right w:val="nil"/>
            </w:tcBorders>
          </w:tcPr>
          <w:p w14:paraId="7E408639" w14:textId="033EA3A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992" w:type="dxa"/>
            <w:gridSpan w:val="2"/>
            <w:tcBorders>
              <w:top w:val="nil"/>
              <w:left w:val="nil"/>
              <w:bottom w:val="nil"/>
              <w:right w:val="nil"/>
            </w:tcBorders>
          </w:tcPr>
          <w:p w14:paraId="0C6A25F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-3.47</w:t>
            </w:r>
          </w:p>
        </w:tc>
        <w:tc>
          <w:tcPr>
            <w:tcW w:w="993" w:type="dxa"/>
            <w:tcBorders>
              <w:top w:val="nil"/>
              <w:left w:val="nil"/>
              <w:bottom w:val="nil"/>
              <w:right w:val="nil"/>
            </w:tcBorders>
          </w:tcPr>
          <w:p w14:paraId="5F3ED52F" w14:textId="1B1FBAE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.001</w:t>
            </w:r>
          </w:p>
        </w:tc>
        <w:tc>
          <w:tcPr>
            <w:tcW w:w="1529" w:type="dxa"/>
            <w:gridSpan w:val="2"/>
            <w:tcBorders>
              <w:top w:val="nil"/>
              <w:left w:val="nil"/>
              <w:bottom w:val="nil"/>
              <w:right w:val="nil"/>
            </w:tcBorders>
          </w:tcPr>
          <w:p w14:paraId="08855A39" w14:textId="2C856A1A"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.003</w:t>
            </w:r>
          </w:p>
        </w:tc>
        <w:tc>
          <w:tcPr>
            <w:tcW w:w="1164" w:type="dxa"/>
            <w:gridSpan w:val="2"/>
            <w:tcBorders>
              <w:top w:val="nil"/>
              <w:left w:val="nil"/>
              <w:bottom w:val="nil"/>
              <w:right w:val="nil"/>
            </w:tcBorders>
          </w:tcPr>
          <w:p w14:paraId="7EE2F0A1" w14:textId="6A0606A2"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.001</w:t>
            </w:r>
          </w:p>
        </w:tc>
        <w:tc>
          <w:tcPr>
            <w:tcW w:w="992" w:type="dxa"/>
            <w:tcBorders>
              <w:top w:val="nil"/>
              <w:left w:val="nil"/>
              <w:bottom w:val="nil"/>
              <w:right w:val="nil"/>
            </w:tcBorders>
          </w:tcPr>
          <w:p w14:paraId="63364BF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6F77F0C" w14:textId="77777777" w:rsidTr="007722FD">
        <w:tc>
          <w:tcPr>
            <w:tcW w:w="1560" w:type="dxa"/>
            <w:tcBorders>
              <w:top w:val="nil"/>
              <w:left w:val="nil"/>
              <w:bottom w:val="nil"/>
              <w:right w:val="nil"/>
            </w:tcBorders>
          </w:tcPr>
          <w:p w14:paraId="5AC785BC" w14:textId="249C50FE" w:rsidR="007722FD" w:rsidRPr="007722FD" w:rsidRDefault="00C942F7"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Speed</w:t>
            </w:r>
            <w:r w:rsidR="007722FD" w:rsidRPr="007722FD">
              <w:rPr>
                <w:rFonts w:ascii="Times New Roman" w:hAnsi="Times New Roman" w:cs="Times New Roman"/>
                <w:kern w:val="0"/>
                <w:szCs w:val="21"/>
              </w:rPr>
              <w:t>_KMH</w:t>
            </w:r>
            <w:proofErr w:type="spellEnd"/>
          </w:p>
        </w:tc>
        <w:tc>
          <w:tcPr>
            <w:tcW w:w="992" w:type="dxa"/>
            <w:gridSpan w:val="2"/>
            <w:tcBorders>
              <w:top w:val="nil"/>
              <w:left w:val="nil"/>
              <w:bottom w:val="nil"/>
              <w:right w:val="nil"/>
            </w:tcBorders>
          </w:tcPr>
          <w:p w14:paraId="33625A49" w14:textId="7FACBD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.195</w:t>
            </w:r>
          </w:p>
        </w:tc>
        <w:tc>
          <w:tcPr>
            <w:tcW w:w="992" w:type="dxa"/>
            <w:tcBorders>
              <w:top w:val="nil"/>
              <w:left w:val="nil"/>
              <w:bottom w:val="nil"/>
              <w:right w:val="nil"/>
            </w:tcBorders>
          </w:tcPr>
          <w:p w14:paraId="5F2E65F4" w14:textId="1518D54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120A2DC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23.90</w:t>
            </w:r>
          </w:p>
        </w:tc>
        <w:tc>
          <w:tcPr>
            <w:tcW w:w="993" w:type="dxa"/>
            <w:tcBorders>
              <w:top w:val="nil"/>
              <w:left w:val="nil"/>
              <w:bottom w:val="nil"/>
              <w:right w:val="nil"/>
            </w:tcBorders>
          </w:tcPr>
          <w:p w14:paraId="2B8A6FCD" w14:textId="588044B5"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8EFDCC4" w14:textId="154429D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.179</w:t>
            </w:r>
          </w:p>
        </w:tc>
        <w:tc>
          <w:tcPr>
            <w:tcW w:w="1164" w:type="dxa"/>
            <w:gridSpan w:val="2"/>
            <w:tcBorders>
              <w:top w:val="nil"/>
              <w:left w:val="nil"/>
              <w:bottom w:val="nil"/>
              <w:right w:val="nil"/>
            </w:tcBorders>
          </w:tcPr>
          <w:p w14:paraId="24F54E7B" w14:textId="043969DB"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.211</w:t>
            </w:r>
          </w:p>
        </w:tc>
        <w:tc>
          <w:tcPr>
            <w:tcW w:w="992" w:type="dxa"/>
            <w:tcBorders>
              <w:top w:val="nil"/>
              <w:left w:val="nil"/>
              <w:bottom w:val="nil"/>
              <w:right w:val="nil"/>
            </w:tcBorders>
          </w:tcPr>
          <w:p w14:paraId="71D0812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12FBE30" w14:textId="77777777" w:rsidTr="007722FD">
        <w:tc>
          <w:tcPr>
            <w:tcW w:w="1560" w:type="dxa"/>
            <w:tcBorders>
              <w:top w:val="nil"/>
              <w:left w:val="nil"/>
              <w:bottom w:val="nil"/>
              <w:right w:val="nil"/>
            </w:tcBorders>
          </w:tcPr>
          <w:p w14:paraId="3FD1CD18" w14:textId="09300F86" w:rsidR="007722FD" w:rsidRPr="007722FD" w:rsidRDefault="007F392C" w:rsidP="007722FD">
            <w:pPr>
              <w:autoSpaceDE w:val="0"/>
              <w:autoSpaceDN w:val="0"/>
              <w:adjustRightInd w:val="0"/>
              <w:jc w:val="left"/>
              <w:rPr>
                <w:rFonts w:ascii="Times New Roman" w:hAnsi="Times New Roman" w:cs="Times New Roman"/>
                <w:kern w:val="0"/>
                <w:szCs w:val="21"/>
              </w:rPr>
            </w:pPr>
            <w:proofErr w:type="spellStart"/>
            <w:r>
              <w:rPr>
                <w:rFonts w:ascii="Times New Roman" w:hAnsi="Times New Roman" w:cs="Times New Roman"/>
                <w:kern w:val="0"/>
                <w:szCs w:val="21"/>
              </w:rPr>
              <w:t>App_Speed</w:t>
            </w:r>
            <w:proofErr w:type="spellEnd"/>
          </w:p>
        </w:tc>
        <w:tc>
          <w:tcPr>
            <w:tcW w:w="992" w:type="dxa"/>
            <w:gridSpan w:val="2"/>
            <w:tcBorders>
              <w:top w:val="nil"/>
              <w:left w:val="nil"/>
              <w:bottom w:val="nil"/>
              <w:right w:val="nil"/>
            </w:tcBorders>
          </w:tcPr>
          <w:p w14:paraId="6EB5F479" w14:textId="286CEA7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.081</w:t>
            </w:r>
          </w:p>
        </w:tc>
        <w:tc>
          <w:tcPr>
            <w:tcW w:w="992" w:type="dxa"/>
            <w:tcBorders>
              <w:top w:val="nil"/>
              <w:left w:val="nil"/>
              <w:bottom w:val="nil"/>
              <w:right w:val="nil"/>
            </w:tcBorders>
          </w:tcPr>
          <w:p w14:paraId="5570AF3B" w14:textId="74BA9A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.013</w:t>
            </w:r>
          </w:p>
        </w:tc>
        <w:tc>
          <w:tcPr>
            <w:tcW w:w="992" w:type="dxa"/>
            <w:gridSpan w:val="2"/>
            <w:tcBorders>
              <w:top w:val="nil"/>
              <w:left w:val="nil"/>
              <w:bottom w:val="nil"/>
              <w:right w:val="nil"/>
            </w:tcBorders>
          </w:tcPr>
          <w:p w14:paraId="5EFF4C37"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-6.43</w:t>
            </w:r>
          </w:p>
        </w:tc>
        <w:tc>
          <w:tcPr>
            <w:tcW w:w="993" w:type="dxa"/>
            <w:tcBorders>
              <w:top w:val="nil"/>
              <w:left w:val="nil"/>
              <w:bottom w:val="nil"/>
              <w:right w:val="nil"/>
            </w:tcBorders>
          </w:tcPr>
          <w:p w14:paraId="031BB566" w14:textId="6B9E694D"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590AAE3E" w14:textId="7305A7AB"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.106</w:t>
            </w:r>
          </w:p>
        </w:tc>
        <w:tc>
          <w:tcPr>
            <w:tcW w:w="1164" w:type="dxa"/>
            <w:gridSpan w:val="2"/>
            <w:tcBorders>
              <w:top w:val="nil"/>
              <w:left w:val="nil"/>
              <w:bottom w:val="nil"/>
              <w:right w:val="nil"/>
            </w:tcBorders>
          </w:tcPr>
          <w:p w14:paraId="09CB7677" w14:textId="299EAF0E"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.057</w:t>
            </w:r>
          </w:p>
        </w:tc>
        <w:tc>
          <w:tcPr>
            <w:tcW w:w="992" w:type="dxa"/>
            <w:tcBorders>
              <w:top w:val="nil"/>
              <w:left w:val="nil"/>
              <w:bottom w:val="nil"/>
              <w:right w:val="nil"/>
            </w:tcBorders>
          </w:tcPr>
          <w:p w14:paraId="5D8C79F6"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4FDAEE80" w14:textId="77777777" w:rsidTr="007722FD">
        <w:tc>
          <w:tcPr>
            <w:tcW w:w="1560" w:type="dxa"/>
            <w:tcBorders>
              <w:top w:val="nil"/>
              <w:left w:val="nil"/>
              <w:bottom w:val="nil"/>
              <w:right w:val="nil"/>
            </w:tcBorders>
          </w:tcPr>
          <w:p w14:paraId="4FA01FE3"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time</w:t>
            </w:r>
          </w:p>
        </w:tc>
        <w:tc>
          <w:tcPr>
            <w:tcW w:w="992" w:type="dxa"/>
            <w:gridSpan w:val="2"/>
            <w:tcBorders>
              <w:top w:val="nil"/>
              <w:left w:val="nil"/>
              <w:bottom w:val="nil"/>
              <w:right w:val="nil"/>
            </w:tcBorders>
          </w:tcPr>
          <w:p w14:paraId="4CF4296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2.815</w:t>
            </w:r>
          </w:p>
        </w:tc>
        <w:tc>
          <w:tcPr>
            <w:tcW w:w="992" w:type="dxa"/>
            <w:tcBorders>
              <w:top w:val="nil"/>
              <w:left w:val="nil"/>
              <w:bottom w:val="nil"/>
              <w:right w:val="nil"/>
            </w:tcBorders>
          </w:tcPr>
          <w:p w14:paraId="4DE4F10A" w14:textId="35BB6B9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.014</w:t>
            </w:r>
          </w:p>
        </w:tc>
        <w:tc>
          <w:tcPr>
            <w:tcW w:w="992" w:type="dxa"/>
            <w:gridSpan w:val="2"/>
            <w:tcBorders>
              <w:top w:val="nil"/>
              <w:left w:val="nil"/>
              <w:bottom w:val="nil"/>
              <w:right w:val="nil"/>
            </w:tcBorders>
          </w:tcPr>
          <w:p w14:paraId="62FFF54E"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200.82</w:t>
            </w:r>
          </w:p>
        </w:tc>
        <w:tc>
          <w:tcPr>
            <w:tcW w:w="993" w:type="dxa"/>
            <w:tcBorders>
              <w:top w:val="nil"/>
              <w:left w:val="nil"/>
              <w:bottom w:val="nil"/>
              <w:right w:val="nil"/>
            </w:tcBorders>
          </w:tcPr>
          <w:p w14:paraId="1072A807" w14:textId="431F1970"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19A4BD3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2.787</w:t>
            </w:r>
          </w:p>
        </w:tc>
        <w:tc>
          <w:tcPr>
            <w:tcW w:w="1164" w:type="dxa"/>
            <w:gridSpan w:val="2"/>
            <w:tcBorders>
              <w:top w:val="nil"/>
              <w:left w:val="nil"/>
              <w:bottom w:val="nil"/>
              <w:right w:val="nil"/>
            </w:tcBorders>
          </w:tcPr>
          <w:p w14:paraId="5FFC4C1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2.842</w:t>
            </w:r>
          </w:p>
        </w:tc>
        <w:tc>
          <w:tcPr>
            <w:tcW w:w="992" w:type="dxa"/>
            <w:tcBorders>
              <w:top w:val="nil"/>
              <w:left w:val="nil"/>
              <w:bottom w:val="nil"/>
              <w:right w:val="nil"/>
            </w:tcBorders>
          </w:tcPr>
          <w:p w14:paraId="6D00B9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6D1A6880" w14:textId="77777777" w:rsidTr="007722FD">
        <w:tc>
          <w:tcPr>
            <w:tcW w:w="1560" w:type="dxa"/>
            <w:tcBorders>
              <w:top w:val="nil"/>
              <w:left w:val="nil"/>
              <w:bottom w:val="nil"/>
              <w:right w:val="nil"/>
            </w:tcBorders>
          </w:tcPr>
          <w:p w14:paraId="1CFC78A6"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car_style_n</w:t>
            </w:r>
            <w:proofErr w:type="spellEnd"/>
          </w:p>
        </w:tc>
        <w:tc>
          <w:tcPr>
            <w:tcW w:w="992" w:type="dxa"/>
            <w:gridSpan w:val="2"/>
            <w:tcBorders>
              <w:top w:val="nil"/>
              <w:left w:val="nil"/>
              <w:bottom w:val="nil"/>
              <w:right w:val="nil"/>
            </w:tcBorders>
          </w:tcPr>
          <w:p w14:paraId="1CAD2B1C" w14:textId="20F2CBF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.019</w:t>
            </w:r>
          </w:p>
        </w:tc>
        <w:tc>
          <w:tcPr>
            <w:tcW w:w="992" w:type="dxa"/>
            <w:tcBorders>
              <w:top w:val="nil"/>
              <w:left w:val="nil"/>
              <w:bottom w:val="nil"/>
              <w:right w:val="nil"/>
            </w:tcBorders>
          </w:tcPr>
          <w:p w14:paraId="3A5B8A7E" w14:textId="721BC630"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.011</w:t>
            </w:r>
          </w:p>
        </w:tc>
        <w:tc>
          <w:tcPr>
            <w:tcW w:w="992" w:type="dxa"/>
            <w:gridSpan w:val="2"/>
            <w:tcBorders>
              <w:top w:val="nil"/>
              <w:left w:val="nil"/>
              <w:bottom w:val="nil"/>
              <w:right w:val="nil"/>
            </w:tcBorders>
          </w:tcPr>
          <w:p w14:paraId="64DCDBE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-1.79</w:t>
            </w:r>
          </w:p>
        </w:tc>
        <w:tc>
          <w:tcPr>
            <w:tcW w:w="993" w:type="dxa"/>
            <w:tcBorders>
              <w:top w:val="nil"/>
              <w:left w:val="nil"/>
              <w:bottom w:val="nil"/>
              <w:right w:val="nil"/>
            </w:tcBorders>
          </w:tcPr>
          <w:p w14:paraId="07EC84AF" w14:textId="373A91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.074</w:t>
            </w:r>
          </w:p>
        </w:tc>
        <w:tc>
          <w:tcPr>
            <w:tcW w:w="1529" w:type="dxa"/>
            <w:gridSpan w:val="2"/>
            <w:tcBorders>
              <w:top w:val="nil"/>
              <w:left w:val="nil"/>
              <w:bottom w:val="nil"/>
              <w:right w:val="nil"/>
            </w:tcBorders>
          </w:tcPr>
          <w:p w14:paraId="17AAF2A9" w14:textId="46607A8F"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.04</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142C0302" w14:textId="47AE8447"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.002</w:t>
            </w:r>
          </w:p>
        </w:tc>
        <w:tc>
          <w:tcPr>
            <w:tcW w:w="992" w:type="dxa"/>
            <w:tcBorders>
              <w:top w:val="nil"/>
              <w:left w:val="nil"/>
              <w:bottom w:val="nil"/>
              <w:right w:val="nil"/>
            </w:tcBorders>
          </w:tcPr>
          <w:p w14:paraId="777C0D6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06FA5861" w14:textId="77777777" w:rsidTr="007722FD">
        <w:tc>
          <w:tcPr>
            <w:tcW w:w="1560" w:type="dxa"/>
            <w:tcBorders>
              <w:top w:val="nil"/>
              <w:left w:val="nil"/>
              <w:bottom w:val="nil"/>
              <w:right w:val="nil"/>
            </w:tcBorders>
          </w:tcPr>
          <w:p w14:paraId="2927F91A"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day_n</w:t>
            </w:r>
            <w:proofErr w:type="spellEnd"/>
          </w:p>
        </w:tc>
        <w:tc>
          <w:tcPr>
            <w:tcW w:w="992" w:type="dxa"/>
            <w:gridSpan w:val="2"/>
            <w:tcBorders>
              <w:top w:val="nil"/>
              <w:left w:val="nil"/>
              <w:bottom w:val="nil"/>
              <w:right w:val="nil"/>
            </w:tcBorders>
          </w:tcPr>
          <w:p w14:paraId="7D8C24FF" w14:textId="2467427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.14</w:t>
            </w:r>
            <w:r w:rsidR="001714C8">
              <w:rPr>
                <w:rFonts w:ascii="Times New Roman" w:hAnsi="Times New Roman" w:cs="Times New Roman"/>
                <w:kern w:val="0"/>
                <w:szCs w:val="21"/>
              </w:rPr>
              <w:t>0</w:t>
            </w:r>
          </w:p>
        </w:tc>
        <w:tc>
          <w:tcPr>
            <w:tcW w:w="992" w:type="dxa"/>
            <w:tcBorders>
              <w:top w:val="nil"/>
              <w:left w:val="nil"/>
              <w:bottom w:val="nil"/>
              <w:right w:val="nil"/>
            </w:tcBorders>
          </w:tcPr>
          <w:p w14:paraId="04744094" w14:textId="2E8F1813"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.116</w:t>
            </w:r>
          </w:p>
        </w:tc>
        <w:tc>
          <w:tcPr>
            <w:tcW w:w="992" w:type="dxa"/>
            <w:gridSpan w:val="2"/>
            <w:tcBorders>
              <w:top w:val="nil"/>
              <w:left w:val="nil"/>
              <w:bottom w:val="nil"/>
              <w:right w:val="nil"/>
            </w:tcBorders>
          </w:tcPr>
          <w:p w14:paraId="7ADE1DA4"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-1.21</w:t>
            </w:r>
          </w:p>
        </w:tc>
        <w:tc>
          <w:tcPr>
            <w:tcW w:w="993" w:type="dxa"/>
            <w:tcBorders>
              <w:top w:val="nil"/>
              <w:left w:val="nil"/>
              <w:bottom w:val="nil"/>
              <w:right w:val="nil"/>
            </w:tcBorders>
          </w:tcPr>
          <w:p w14:paraId="36241F67" w14:textId="5CECD64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.226</w:t>
            </w:r>
          </w:p>
        </w:tc>
        <w:tc>
          <w:tcPr>
            <w:tcW w:w="1529" w:type="dxa"/>
            <w:gridSpan w:val="2"/>
            <w:tcBorders>
              <w:top w:val="nil"/>
              <w:left w:val="nil"/>
              <w:bottom w:val="nil"/>
              <w:right w:val="nil"/>
            </w:tcBorders>
          </w:tcPr>
          <w:p w14:paraId="22D591F4" w14:textId="7E4AA7C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.366</w:t>
            </w:r>
          </w:p>
        </w:tc>
        <w:tc>
          <w:tcPr>
            <w:tcW w:w="1164" w:type="dxa"/>
            <w:gridSpan w:val="2"/>
            <w:tcBorders>
              <w:top w:val="nil"/>
              <w:left w:val="nil"/>
              <w:bottom w:val="nil"/>
              <w:right w:val="nil"/>
            </w:tcBorders>
          </w:tcPr>
          <w:p w14:paraId="764D07D1" w14:textId="0D15699E"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.087</w:t>
            </w:r>
          </w:p>
        </w:tc>
        <w:tc>
          <w:tcPr>
            <w:tcW w:w="992" w:type="dxa"/>
            <w:tcBorders>
              <w:top w:val="nil"/>
              <w:left w:val="nil"/>
              <w:bottom w:val="nil"/>
              <w:right w:val="nil"/>
            </w:tcBorders>
          </w:tcPr>
          <w:p w14:paraId="0431D66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3930581C" w14:textId="77777777" w:rsidTr="007722FD">
        <w:tc>
          <w:tcPr>
            <w:tcW w:w="1560" w:type="dxa"/>
            <w:tcBorders>
              <w:top w:val="nil"/>
              <w:left w:val="nil"/>
              <w:bottom w:val="nil"/>
              <w:right w:val="nil"/>
            </w:tcBorders>
          </w:tcPr>
          <w:p w14:paraId="4D1D2E7F" w14:textId="77777777" w:rsidR="007722FD" w:rsidRPr="007722FD" w:rsidRDefault="007722FD" w:rsidP="007722FD">
            <w:pPr>
              <w:autoSpaceDE w:val="0"/>
              <w:autoSpaceDN w:val="0"/>
              <w:adjustRightInd w:val="0"/>
              <w:jc w:val="left"/>
              <w:rPr>
                <w:rFonts w:ascii="Times New Roman" w:hAnsi="Times New Roman" w:cs="Times New Roman"/>
                <w:kern w:val="0"/>
                <w:szCs w:val="21"/>
              </w:rPr>
            </w:pPr>
            <w:proofErr w:type="spellStart"/>
            <w:r w:rsidRPr="007722FD">
              <w:rPr>
                <w:rFonts w:ascii="Times New Roman" w:hAnsi="Times New Roman" w:cs="Times New Roman"/>
                <w:kern w:val="0"/>
                <w:szCs w:val="21"/>
              </w:rPr>
              <w:t>totalm</w:t>
            </w:r>
            <w:proofErr w:type="spellEnd"/>
          </w:p>
        </w:tc>
        <w:tc>
          <w:tcPr>
            <w:tcW w:w="992" w:type="dxa"/>
            <w:gridSpan w:val="2"/>
            <w:tcBorders>
              <w:top w:val="nil"/>
              <w:left w:val="nil"/>
              <w:bottom w:val="nil"/>
              <w:right w:val="nil"/>
            </w:tcBorders>
          </w:tcPr>
          <w:p w14:paraId="738D8CE2" w14:textId="70FFB6D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1.62</w:t>
            </w:r>
            <w:r>
              <w:rPr>
                <w:rFonts w:ascii="Times New Roman" w:hAnsi="Times New Roman" w:cs="Times New Roman" w:hint="eastAsia"/>
                <w:kern w:val="0"/>
                <w:szCs w:val="21"/>
              </w:rPr>
              <w:t>e</w:t>
            </w:r>
            <w:r>
              <w:rPr>
                <w:rFonts w:ascii="Times New Roman" w:hAnsi="Times New Roman" w:cs="Times New Roman"/>
                <w:kern w:val="0"/>
                <w:szCs w:val="21"/>
              </w:rPr>
              <w:t>-05</w:t>
            </w:r>
          </w:p>
        </w:tc>
        <w:tc>
          <w:tcPr>
            <w:tcW w:w="992" w:type="dxa"/>
            <w:tcBorders>
              <w:top w:val="nil"/>
              <w:left w:val="nil"/>
              <w:bottom w:val="nil"/>
              <w:right w:val="nil"/>
            </w:tcBorders>
          </w:tcPr>
          <w:p w14:paraId="1862B6A3" w14:textId="1359A44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2.27e-06</w:t>
            </w:r>
          </w:p>
        </w:tc>
        <w:tc>
          <w:tcPr>
            <w:tcW w:w="992" w:type="dxa"/>
            <w:gridSpan w:val="2"/>
            <w:tcBorders>
              <w:top w:val="nil"/>
              <w:left w:val="nil"/>
              <w:bottom w:val="nil"/>
              <w:right w:val="nil"/>
            </w:tcBorders>
          </w:tcPr>
          <w:p w14:paraId="1E053A7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7.13</w:t>
            </w:r>
          </w:p>
        </w:tc>
        <w:tc>
          <w:tcPr>
            <w:tcW w:w="993" w:type="dxa"/>
            <w:tcBorders>
              <w:top w:val="nil"/>
              <w:left w:val="nil"/>
              <w:bottom w:val="nil"/>
              <w:right w:val="nil"/>
            </w:tcBorders>
          </w:tcPr>
          <w:p w14:paraId="49A1E537" w14:textId="18CC1284"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E348F8" w14:textId="572C3134"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1.17e-05</w:t>
            </w:r>
          </w:p>
        </w:tc>
        <w:tc>
          <w:tcPr>
            <w:tcW w:w="1164" w:type="dxa"/>
            <w:gridSpan w:val="2"/>
            <w:tcBorders>
              <w:top w:val="nil"/>
              <w:left w:val="nil"/>
              <w:bottom w:val="nil"/>
              <w:right w:val="nil"/>
            </w:tcBorders>
          </w:tcPr>
          <w:p w14:paraId="447331B4" w14:textId="1BF5F785"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hint="eastAsia"/>
                <w:kern w:val="0"/>
                <w:szCs w:val="21"/>
              </w:rPr>
              <w:t>2</w:t>
            </w:r>
            <w:r>
              <w:rPr>
                <w:rFonts w:ascii="Times New Roman" w:hAnsi="Times New Roman" w:cs="Times New Roman"/>
                <w:kern w:val="0"/>
                <w:szCs w:val="21"/>
              </w:rPr>
              <w:t>.06e-05</w:t>
            </w:r>
          </w:p>
        </w:tc>
        <w:tc>
          <w:tcPr>
            <w:tcW w:w="992" w:type="dxa"/>
            <w:tcBorders>
              <w:top w:val="nil"/>
              <w:left w:val="nil"/>
              <w:bottom w:val="nil"/>
              <w:right w:val="nil"/>
            </w:tcBorders>
          </w:tcPr>
          <w:p w14:paraId="1246978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7276AF52" w14:textId="77777777" w:rsidTr="007722FD">
        <w:tc>
          <w:tcPr>
            <w:tcW w:w="1560" w:type="dxa"/>
            <w:tcBorders>
              <w:top w:val="nil"/>
              <w:left w:val="nil"/>
              <w:bottom w:val="nil"/>
              <w:right w:val="nil"/>
            </w:tcBorders>
          </w:tcPr>
          <w:p w14:paraId="0EB0EEE2"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age</w:t>
            </w:r>
          </w:p>
        </w:tc>
        <w:tc>
          <w:tcPr>
            <w:tcW w:w="992" w:type="dxa"/>
            <w:gridSpan w:val="2"/>
            <w:tcBorders>
              <w:top w:val="nil"/>
              <w:left w:val="nil"/>
              <w:bottom w:val="nil"/>
              <w:right w:val="nil"/>
            </w:tcBorders>
          </w:tcPr>
          <w:p w14:paraId="34C91D3C" w14:textId="37E0953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.006</w:t>
            </w:r>
          </w:p>
        </w:tc>
        <w:tc>
          <w:tcPr>
            <w:tcW w:w="992" w:type="dxa"/>
            <w:tcBorders>
              <w:top w:val="nil"/>
              <w:left w:val="nil"/>
              <w:bottom w:val="nil"/>
              <w:right w:val="nil"/>
            </w:tcBorders>
          </w:tcPr>
          <w:p w14:paraId="22734510" w14:textId="429B5576"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.008</w:t>
            </w:r>
          </w:p>
        </w:tc>
        <w:tc>
          <w:tcPr>
            <w:tcW w:w="992" w:type="dxa"/>
            <w:gridSpan w:val="2"/>
            <w:tcBorders>
              <w:top w:val="nil"/>
              <w:left w:val="nil"/>
              <w:bottom w:val="nil"/>
              <w:right w:val="nil"/>
            </w:tcBorders>
          </w:tcPr>
          <w:p w14:paraId="3B2D4E7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0.76</w:t>
            </w:r>
          </w:p>
        </w:tc>
        <w:tc>
          <w:tcPr>
            <w:tcW w:w="993" w:type="dxa"/>
            <w:tcBorders>
              <w:top w:val="nil"/>
              <w:left w:val="nil"/>
              <w:bottom w:val="nil"/>
              <w:right w:val="nil"/>
            </w:tcBorders>
          </w:tcPr>
          <w:p w14:paraId="54288C17" w14:textId="04E6636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.448</w:t>
            </w:r>
          </w:p>
        </w:tc>
        <w:tc>
          <w:tcPr>
            <w:tcW w:w="1529" w:type="dxa"/>
            <w:gridSpan w:val="2"/>
            <w:tcBorders>
              <w:top w:val="nil"/>
              <w:left w:val="nil"/>
              <w:bottom w:val="nil"/>
              <w:right w:val="nil"/>
            </w:tcBorders>
          </w:tcPr>
          <w:p w14:paraId="32932C2B" w14:textId="6ACB6139"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.01</w:t>
            </w:r>
            <w:r w:rsidR="001714C8">
              <w:rPr>
                <w:rFonts w:ascii="Times New Roman" w:hAnsi="Times New Roman" w:cs="Times New Roman"/>
                <w:kern w:val="0"/>
                <w:szCs w:val="21"/>
              </w:rPr>
              <w:t>0</w:t>
            </w:r>
          </w:p>
        </w:tc>
        <w:tc>
          <w:tcPr>
            <w:tcW w:w="1164" w:type="dxa"/>
            <w:gridSpan w:val="2"/>
            <w:tcBorders>
              <w:top w:val="nil"/>
              <w:left w:val="nil"/>
              <w:bottom w:val="nil"/>
              <w:right w:val="nil"/>
            </w:tcBorders>
          </w:tcPr>
          <w:p w14:paraId="531230FB" w14:textId="46255839"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.022</w:t>
            </w:r>
          </w:p>
        </w:tc>
        <w:tc>
          <w:tcPr>
            <w:tcW w:w="992" w:type="dxa"/>
            <w:tcBorders>
              <w:top w:val="nil"/>
              <w:left w:val="nil"/>
              <w:bottom w:val="nil"/>
              <w:right w:val="nil"/>
            </w:tcBorders>
          </w:tcPr>
          <w:p w14:paraId="7BEDF255"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1F5DC257" w14:textId="77777777" w:rsidTr="007722FD">
        <w:tc>
          <w:tcPr>
            <w:tcW w:w="1560" w:type="dxa"/>
            <w:tcBorders>
              <w:top w:val="nil"/>
              <w:left w:val="nil"/>
              <w:bottom w:val="nil"/>
              <w:right w:val="nil"/>
            </w:tcBorders>
          </w:tcPr>
          <w:p w14:paraId="4E30D426"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gender</w:t>
            </w:r>
          </w:p>
        </w:tc>
        <w:tc>
          <w:tcPr>
            <w:tcW w:w="992" w:type="dxa"/>
            <w:gridSpan w:val="2"/>
            <w:tcBorders>
              <w:top w:val="nil"/>
              <w:left w:val="nil"/>
              <w:bottom w:val="nil"/>
              <w:right w:val="nil"/>
            </w:tcBorders>
          </w:tcPr>
          <w:p w14:paraId="42479D4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-4.497</w:t>
            </w:r>
          </w:p>
        </w:tc>
        <w:tc>
          <w:tcPr>
            <w:tcW w:w="992" w:type="dxa"/>
            <w:tcBorders>
              <w:top w:val="nil"/>
              <w:left w:val="nil"/>
              <w:bottom w:val="nil"/>
              <w:right w:val="nil"/>
            </w:tcBorders>
          </w:tcPr>
          <w:p w14:paraId="5069A713" w14:textId="5C2A716C"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.207</w:t>
            </w:r>
          </w:p>
        </w:tc>
        <w:tc>
          <w:tcPr>
            <w:tcW w:w="992" w:type="dxa"/>
            <w:gridSpan w:val="2"/>
            <w:tcBorders>
              <w:top w:val="nil"/>
              <w:left w:val="nil"/>
              <w:bottom w:val="nil"/>
              <w:right w:val="nil"/>
            </w:tcBorders>
          </w:tcPr>
          <w:p w14:paraId="003B6E88"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-21.69</w:t>
            </w:r>
          </w:p>
        </w:tc>
        <w:tc>
          <w:tcPr>
            <w:tcW w:w="993" w:type="dxa"/>
            <w:tcBorders>
              <w:top w:val="nil"/>
              <w:left w:val="nil"/>
              <w:bottom w:val="nil"/>
              <w:right w:val="nil"/>
            </w:tcBorders>
          </w:tcPr>
          <w:p w14:paraId="030BF6BB" w14:textId="0190B963"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7D05148F"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-4.903</w:t>
            </w:r>
          </w:p>
        </w:tc>
        <w:tc>
          <w:tcPr>
            <w:tcW w:w="1164" w:type="dxa"/>
            <w:gridSpan w:val="2"/>
            <w:tcBorders>
              <w:top w:val="nil"/>
              <w:left w:val="nil"/>
              <w:bottom w:val="nil"/>
              <w:right w:val="nil"/>
            </w:tcBorders>
          </w:tcPr>
          <w:p w14:paraId="46F2BC1B"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-4.091</w:t>
            </w:r>
          </w:p>
        </w:tc>
        <w:tc>
          <w:tcPr>
            <w:tcW w:w="992" w:type="dxa"/>
            <w:tcBorders>
              <w:top w:val="nil"/>
              <w:left w:val="nil"/>
              <w:bottom w:val="nil"/>
              <w:right w:val="nil"/>
            </w:tcBorders>
          </w:tcPr>
          <w:p w14:paraId="69272FB3"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159B012" w14:textId="77777777" w:rsidTr="007722FD">
        <w:tc>
          <w:tcPr>
            <w:tcW w:w="1560" w:type="dxa"/>
            <w:tcBorders>
              <w:top w:val="nil"/>
              <w:left w:val="nil"/>
              <w:bottom w:val="nil"/>
              <w:right w:val="nil"/>
            </w:tcBorders>
          </w:tcPr>
          <w:p w14:paraId="6AF5550D"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night</w:t>
            </w:r>
          </w:p>
        </w:tc>
        <w:tc>
          <w:tcPr>
            <w:tcW w:w="992" w:type="dxa"/>
            <w:gridSpan w:val="2"/>
            <w:tcBorders>
              <w:top w:val="nil"/>
              <w:left w:val="nil"/>
              <w:bottom w:val="nil"/>
              <w:right w:val="nil"/>
            </w:tcBorders>
          </w:tcPr>
          <w:p w14:paraId="60CCBE9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1.179</w:t>
            </w:r>
          </w:p>
        </w:tc>
        <w:tc>
          <w:tcPr>
            <w:tcW w:w="992" w:type="dxa"/>
            <w:tcBorders>
              <w:top w:val="nil"/>
              <w:left w:val="nil"/>
              <w:bottom w:val="nil"/>
              <w:right w:val="nil"/>
            </w:tcBorders>
          </w:tcPr>
          <w:p w14:paraId="29B7C1C7" w14:textId="634E291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.143</w:t>
            </w:r>
          </w:p>
        </w:tc>
        <w:tc>
          <w:tcPr>
            <w:tcW w:w="992" w:type="dxa"/>
            <w:gridSpan w:val="2"/>
            <w:tcBorders>
              <w:top w:val="nil"/>
              <w:left w:val="nil"/>
              <w:bottom w:val="nil"/>
              <w:right w:val="nil"/>
            </w:tcBorders>
          </w:tcPr>
          <w:p w14:paraId="0991C7DD"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8.25</w:t>
            </w:r>
          </w:p>
        </w:tc>
        <w:tc>
          <w:tcPr>
            <w:tcW w:w="993" w:type="dxa"/>
            <w:tcBorders>
              <w:top w:val="nil"/>
              <w:left w:val="nil"/>
              <w:bottom w:val="nil"/>
              <w:right w:val="nil"/>
            </w:tcBorders>
          </w:tcPr>
          <w:p w14:paraId="38AD1139" w14:textId="67DC357C"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w:t>
            </w:r>
            <w:r w:rsidR="001714C8">
              <w:rPr>
                <w:rFonts w:ascii="Times New Roman" w:hAnsi="Times New Roman" w:cs="Times New Roman"/>
                <w:kern w:val="0"/>
                <w:szCs w:val="21"/>
              </w:rPr>
              <w:t>.000</w:t>
            </w:r>
          </w:p>
        </w:tc>
        <w:tc>
          <w:tcPr>
            <w:tcW w:w="1529" w:type="dxa"/>
            <w:gridSpan w:val="2"/>
            <w:tcBorders>
              <w:top w:val="nil"/>
              <w:left w:val="nil"/>
              <w:bottom w:val="nil"/>
              <w:right w:val="nil"/>
            </w:tcBorders>
          </w:tcPr>
          <w:p w14:paraId="627A8A6D" w14:textId="175DB48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.899</w:t>
            </w:r>
          </w:p>
        </w:tc>
        <w:tc>
          <w:tcPr>
            <w:tcW w:w="1164" w:type="dxa"/>
            <w:gridSpan w:val="2"/>
            <w:tcBorders>
              <w:top w:val="nil"/>
              <w:left w:val="nil"/>
              <w:bottom w:val="nil"/>
              <w:right w:val="nil"/>
            </w:tcBorders>
          </w:tcPr>
          <w:p w14:paraId="121D65D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1.459</w:t>
            </w:r>
          </w:p>
        </w:tc>
        <w:tc>
          <w:tcPr>
            <w:tcW w:w="992" w:type="dxa"/>
            <w:tcBorders>
              <w:top w:val="nil"/>
              <w:left w:val="nil"/>
              <w:bottom w:val="nil"/>
              <w:right w:val="nil"/>
            </w:tcBorders>
          </w:tcPr>
          <w:p w14:paraId="0CD7E430"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p>
        </w:tc>
      </w:tr>
      <w:tr w:rsidR="007722FD" w:rsidRPr="007722FD" w14:paraId="5C0B0EFD" w14:textId="77777777" w:rsidTr="007722FD">
        <w:tc>
          <w:tcPr>
            <w:tcW w:w="1560" w:type="dxa"/>
            <w:tcBorders>
              <w:top w:val="nil"/>
              <w:left w:val="nil"/>
              <w:bottom w:val="nil"/>
              <w:right w:val="nil"/>
            </w:tcBorders>
          </w:tcPr>
          <w:p w14:paraId="78C489F0" w14:textId="77777777" w:rsidR="007722FD" w:rsidRPr="007722FD" w:rsidRDefault="007722FD" w:rsidP="007722FD">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Constant</w:t>
            </w:r>
          </w:p>
        </w:tc>
        <w:tc>
          <w:tcPr>
            <w:tcW w:w="992" w:type="dxa"/>
            <w:gridSpan w:val="2"/>
            <w:tcBorders>
              <w:top w:val="nil"/>
              <w:left w:val="nil"/>
              <w:bottom w:val="nil"/>
              <w:right w:val="nil"/>
            </w:tcBorders>
          </w:tcPr>
          <w:p w14:paraId="26ECAF81" w14:textId="3DC8398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.306</w:t>
            </w:r>
          </w:p>
        </w:tc>
        <w:tc>
          <w:tcPr>
            <w:tcW w:w="992" w:type="dxa"/>
            <w:tcBorders>
              <w:top w:val="nil"/>
              <w:left w:val="nil"/>
              <w:bottom w:val="nil"/>
              <w:right w:val="nil"/>
            </w:tcBorders>
          </w:tcPr>
          <w:p w14:paraId="6115B051" w14:textId="488BC7BA"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.479</w:t>
            </w:r>
          </w:p>
        </w:tc>
        <w:tc>
          <w:tcPr>
            <w:tcW w:w="992" w:type="dxa"/>
            <w:gridSpan w:val="2"/>
            <w:tcBorders>
              <w:top w:val="nil"/>
              <w:left w:val="nil"/>
              <w:bottom w:val="nil"/>
              <w:right w:val="nil"/>
            </w:tcBorders>
          </w:tcPr>
          <w:p w14:paraId="181A0612"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0.64</w:t>
            </w:r>
          </w:p>
        </w:tc>
        <w:tc>
          <w:tcPr>
            <w:tcW w:w="993" w:type="dxa"/>
            <w:tcBorders>
              <w:top w:val="nil"/>
              <w:left w:val="nil"/>
              <w:bottom w:val="nil"/>
              <w:right w:val="nil"/>
            </w:tcBorders>
          </w:tcPr>
          <w:p w14:paraId="39679092" w14:textId="05FCB971" w:rsidR="007722FD" w:rsidRPr="007722FD" w:rsidRDefault="001714C8" w:rsidP="007722FD">
            <w:pPr>
              <w:autoSpaceDE w:val="0"/>
              <w:autoSpaceDN w:val="0"/>
              <w:adjustRightInd w:val="0"/>
              <w:jc w:val="right"/>
              <w:rPr>
                <w:rFonts w:ascii="Times New Roman" w:hAnsi="Times New Roman" w:cs="Times New Roman"/>
                <w:kern w:val="0"/>
                <w:szCs w:val="21"/>
              </w:rPr>
            </w:pPr>
            <w:r>
              <w:rPr>
                <w:rFonts w:ascii="Times New Roman" w:hAnsi="Times New Roman" w:cs="Times New Roman"/>
                <w:kern w:val="0"/>
                <w:szCs w:val="21"/>
              </w:rPr>
              <w:t>0</w:t>
            </w:r>
            <w:r w:rsidR="007722FD" w:rsidRPr="007722FD">
              <w:rPr>
                <w:rFonts w:ascii="Times New Roman" w:hAnsi="Times New Roman" w:cs="Times New Roman"/>
                <w:kern w:val="0"/>
                <w:szCs w:val="21"/>
              </w:rPr>
              <w:t>.523</w:t>
            </w:r>
          </w:p>
        </w:tc>
        <w:tc>
          <w:tcPr>
            <w:tcW w:w="1529" w:type="dxa"/>
            <w:gridSpan w:val="2"/>
            <w:tcBorders>
              <w:top w:val="nil"/>
              <w:left w:val="nil"/>
              <w:bottom w:val="nil"/>
              <w:right w:val="nil"/>
            </w:tcBorders>
          </w:tcPr>
          <w:p w14:paraId="5521F513" w14:textId="00E288D1"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w:t>
            </w:r>
            <w:r w:rsidR="001714C8">
              <w:rPr>
                <w:rFonts w:ascii="Times New Roman" w:hAnsi="Times New Roman" w:cs="Times New Roman"/>
                <w:kern w:val="0"/>
                <w:szCs w:val="21"/>
              </w:rPr>
              <w:t>0</w:t>
            </w:r>
            <w:r w:rsidRPr="007722FD">
              <w:rPr>
                <w:rFonts w:ascii="Times New Roman" w:hAnsi="Times New Roman" w:cs="Times New Roman"/>
                <w:kern w:val="0"/>
                <w:szCs w:val="21"/>
              </w:rPr>
              <w:t>.634</w:t>
            </w:r>
          </w:p>
        </w:tc>
        <w:tc>
          <w:tcPr>
            <w:tcW w:w="1164" w:type="dxa"/>
            <w:gridSpan w:val="2"/>
            <w:tcBorders>
              <w:top w:val="nil"/>
              <w:left w:val="nil"/>
              <w:bottom w:val="nil"/>
              <w:right w:val="nil"/>
            </w:tcBorders>
          </w:tcPr>
          <w:p w14:paraId="12C3B10C" w14:textId="77777777" w:rsidR="007722FD" w:rsidRPr="007722FD" w:rsidRDefault="007722FD" w:rsidP="007722FD">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1.245</w:t>
            </w:r>
          </w:p>
        </w:tc>
        <w:tc>
          <w:tcPr>
            <w:tcW w:w="992" w:type="dxa"/>
            <w:tcBorders>
              <w:top w:val="nil"/>
              <w:left w:val="nil"/>
              <w:bottom w:val="nil"/>
              <w:right w:val="nil"/>
            </w:tcBorders>
          </w:tcPr>
          <w:p w14:paraId="786BD659" w14:textId="77777777" w:rsidR="007722FD" w:rsidRPr="007722FD" w:rsidRDefault="007722FD" w:rsidP="007722FD">
            <w:pPr>
              <w:autoSpaceDE w:val="0"/>
              <w:autoSpaceDN w:val="0"/>
              <w:adjustRightInd w:val="0"/>
              <w:jc w:val="right"/>
              <w:rPr>
                <w:rFonts w:ascii="Times New Roman" w:hAnsi="Times New Roman" w:cs="Times New Roman"/>
                <w:kern w:val="0"/>
                <w:szCs w:val="21"/>
              </w:rPr>
            </w:pPr>
          </w:p>
        </w:tc>
      </w:tr>
      <w:tr w:rsidR="007722FD" w:rsidRPr="007722FD" w14:paraId="67901566" w14:textId="77777777" w:rsidTr="007722FD">
        <w:tc>
          <w:tcPr>
            <w:tcW w:w="9214" w:type="dxa"/>
            <w:gridSpan w:val="12"/>
            <w:tcBorders>
              <w:top w:val="nil"/>
              <w:left w:val="nil"/>
              <w:bottom w:val="single" w:sz="4" w:space="0" w:color="auto"/>
              <w:right w:val="nil"/>
            </w:tcBorders>
          </w:tcPr>
          <w:p w14:paraId="2F4AE716" w14:textId="77777777" w:rsidR="007722FD" w:rsidRPr="007722FD" w:rsidRDefault="007722FD" w:rsidP="008778A1">
            <w:pPr>
              <w:autoSpaceDE w:val="0"/>
              <w:autoSpaceDN w:val="0"/>
              <w:adjustRightInd w:val="0"/>
              <w:jc w:val="left"/>
              <w:rPr>
                <w:rFonts w:ascii="Times New Roman" w:hAnsi="Times New Roman" w:cs="Times New Roman"/>
                <w:kern w:val="0"/>
                <w:szCs w:val="21"/>
              </w:rPr>
            </w:pPr>
          </w:p>
        </w:tc>
      </w:tr>
      <w:tr w:rsidR="007722FD" w:rsidRPr="007722FD" w14:paraId="503BF2FD" w14:textId="77777777" w:rsidTr="007722FD">
        <w:trPr>
          <w:gridAfter w:val="2"/>
          <w:wAfter w:w="1006" w:type="dxa"/>
        </w:trPr>
        <w:tc>
          <w:tcPr>
            <w:tcW w:w="2408" w:type="dxa"/>
            <w:gridSpan w:val="2"/>
            <w:tcBorders>
              <w:top w:val="nil"/>
              <w:left w:val="nil"/>
              <w:bottom w:val="nil"/>
              <w:right w:val="nil"/>
            </w:tcBorders>
          </w:tcPr>
          <w:p w14:paraId="1D91E52A"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Mean dependent var</w:t>
            </w:r>
          </w:p>
        </w:tc>
        <w:tc>
          <w:tcPr>
            <w:tcW w:w="1750" w:type="dxa"/>
            <w:gridSpan w:val="3"/>
            <w:tcBorders>
              <w:top w:val="nil"/>
              <w:left w:val="nil"/>
              <w:bottom w:val="nil"/>
              <w:right w:val="nil"/>
            </w:tcBorders>
          </w:tcPr>
          <w:p w14:paraId="01114072"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28.681</w:t>
            </w:r>
          </w:p>
        </w:tc>
        <w:tc>
          <w:tcPr>
            <w:tcW w:w="2300" w:type="dxa"/>
            <w:gridSpan w:val="3"/>
            <w:tcBorders>
              <w:top w:val="nil"/>
              <w:left w:val="nil"/>
              <w:bottom w:val="nil"/>
              <w:right w:val="nil"/>
            </w:tcBorders>
          </w:tcPr>
          <w:p w14:paraId="0DE21422"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SD dependent var </w:t>
            </w:r>
          </w:p>
        </w:tc>
        <w:tc>
          <w:tcPr>
            <w:tcW w:w="1750" w:type="dxa"/>
            <w:gridSpan w:val="2"/>
            <w:tcBorders>
              <w:top w:val="nil"/>
              <w:left w:val="nil"/>
              <w:bottom w:val="nil"/>
              <w:right w:val="nil"/>
            </w:tcBorders>
          </w:tcPr>
          <w:p w14:paraId="352B111A"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20.721</w:t>
            </w:r>
          </w:p>
        </w:tc>
      </w:tr>
      <w:tr w:rsidR="007722FD" w:rsidRPr="007722FD" w14:paraId="57138C9C" w14:textId="77777777" w:rsidTr="007722FD">
        <w:trPr>
          <w:gridAfter w:val="2"/>
          <w:wAfter w:w="1006" w:type="dxa"/>
        </w:trPr>
        <w:tc>
          <w:tcPr>
            <w:tcW w:w="2408" w:type="dxa"/>
            <w:gridSpan w:val="2"/>
            <w:tcBorders>
              <w:top w:val="nil"/>
              <w:left w:val="nil"/>
              <w:bottom w:val="nil"/>
              <w:right w:val="nil"/>
            </w:tcBorders>
          </w:tcPr>
          <w:p w14:paraId="26E5C29E"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R-squared </w:t>
            </w:r>
          </w:p>
        </w:tc>
        <w:tc>
          <w:tcPr>
            <w:tcW w:w="1750" w:type="dxa"/>
            <w:gridSpan w:val="3"/>
            <w:tcBorders>
              <w:top w:val="nil"/>
              <w:left w:val="nil"/>
              <w:bottom w:val="nil"/>
              <w:right w:val="nil"/>
            </w:tcBorders>
          </w:tcPr>
          <w:p w14:paraId="5767FC5E"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0.930</w:t>
            </w:r>
          </w:p>
        </w:tc>
        <w:tc>
          <w:tcPr>
            <w:tcW w:w="2300" w:type="dxa"/>
            <w:gridSpan w:val="3"/>
            <w:tcBorders>
              <w:top w:val="nil"/>
              <w:left w:val="nil"/>
              <w:bottom w:val="nil"/>
              <w:right w:val="nil"/>
            </w:tcBorders>
          </w:tcPr>
          <w:p w14:paraId="4B497B3D"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Number of </w:t>
            </w:r>
            <w:proofErr w:type="spellStart"/>
            <w:r w:rsidRPr="007722FD">
              <w:rPr>
                <w:rFonts w:ascii="Times New Roman" w:hAnsi="Times New Roman" w:cs="Times New Roman"/>
                <w:kern w:val="0"/>
                <w:szCs w:val="21"/>
              </w:rPr>
              <w:t>obs</w:t>
            </w:r>
            <w:proofErr w:type="spellEnd"/>
            <w:r w:rsidRPr="007722FD">
              <w:rPr>
                <w:rFonts w:ascii="Times New Roman" w:hAnsi="Times New Roman" w:cs="Times New Roman"/>
                <w:kern w:val="0"/>
                <w:szCs w:val="21"/>
              </w:rPr>
              <w:t xml:space="preserve">  </w:t>
            </w:r>
          </w:p>
        </w:tc>
        <w:tc>
          <w:tcPr>
            <w:tcW w:w="1750" w:type="dxa"/>
            <w:gridSpan w:val="2"/>
            <w:tcBorders>
              <w:top w:val="nil"/>
              <w:left w:val="nil"/>
              <w:bottom w:val="nil"/>
              <w:right w:val="nil"/>
            </w:tcBorders>
          </w:tcPr>
          <w:p w14:paraId="5D09ABE0"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11187</w:t>
            </w:r>
          </w:p>
        </w:tc>
      </w:tr>
      <w:tr w:rsidR="007722FD" w:rsidRPr="007722FD" w14:paraId="491DAAEE" w14:textId="77777777" w:rsidTr="007722FD">
        <w:trPr>
          <w:gridAfter w:val="2"/>
          <w:wAfter w:w="1006" w:type="dxa"/>
        </w:trPr>
        <w:tc>
          <w:tcPr>
            <w:tcW w:w="2408" w:type="dxa"/>
            <w:gridSpan w:val="2"/>
            <w:tcBorders>
              <w:top w:val="nil"/>
              <w:left w:val="nil"/>
              <w:bottom w:val="nil"/>
              <w:right w:val="nil"/>
            </w:tcBorders>
          </w:tcPr>
          <w:p w14:paraId="24062D84"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F-test  </w:t>
            </w:r>
          </w:p>
        </w:tc>
        <w:tc>
          <w:tcPr>
            <w:tcW w:w="1750" w:type="dxa"/>
            <w:gridSpan w:val="3"/>
            <w:tcBorders>
              <w:top w:val="nil"/>
              <w:left w:val="nil"/>
              <w:bottom w:val="nil"/>
              <w:right w:val="nil"/>
            </w:tcBorders>
          </w:tcPr>
          <w:p w14:paraId="1C0CE990"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13422.983</w:t>
            </w:r>
          </w:p>
        </w:tc>
        <w:tc>
          <w:tcPr>
            <w:tcW w:w="2300" w:type="dxa"/>
            <w:gridSpan w:val="3"/>
            <w:tcBorders>
              <w:top w:val="nil"/>
              <w:left w:val="nil"/>
              <w:bottom w:val="nil"/>
              <w:right w:val="nil"/>
            </w:tcBorders>
          </w:tcPr>
          <w:p w14:paraId="3668ED2A"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 xml:space="preserve">Prob &gt; F </w:t>
            </w:r>
          </w:p>
        </w:tc>
        <w:tc>
          <w:tcPr>
            <w:tcW w:w="1750" w:type="dxa"/>
            <w:gridSpan w:val="2"/>
            <w:tcBorders>
              <w:top w:val="nil"/>
              <w:left w:val="nil"/>
              <w:bottom w:val="nil"/>
              <w:right w:val="nil"/>
            </w:tcBorders>
          </w:tcPr>
          <w:p w14:paraId="725F3268"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0.000</w:t>
            </w:r>
          </w:p>
        </w:tc>
      </w:tr>
      <w:tr w:rsidR="007722FD" w:rsidRPr="007722FD" w14:paraId="752DFF54" w14:textId="77777777" w:rsidTr="007722FD">
        <w:trPr>
          <w:gridAfter w:val="2"/>
          <w:wAfter w:w="1006" w:type="dxa"/>
        </w:trPr>
        <w:tc>
          <w:tcPr>
            <w:tcW w:w="2408" w:type="dxa"/>
            <w:gridSpan w:val="2"/>
            <w:tcBorders>
              <w:top w:val="nil"/>
              <w:left w:val="nil"/>
              <w:bottom w:val="nil"/>
              <w:right w:val="nil"/>
            </w:tcBorders>
          </w:tcPr>
          <w:p w14:paraId="12333CB6"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Akaike crit. (AIC)</w:t>
            </w:r>
          </w:p>
        </w:tc>
        <w:tc>
          <w:tcPr>
            <w:tcW w:w="1750" w:type="dxa"/>
            <w:gridSpan w:val="3"/>
            <w:tcBorders>
              <w:top w:val="nil"/>
              <w:left w:val="nil"/>
              <w:bottom w:val="nil"/>
              <w:right w:val="nil"/>
            </w:tcBorders>
          </w:tcPr>
          <w:p w14:paraId="52ACDA33"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69896.824</w:t>
            </w:r>
          </w:p>
        </w:tc>
        <w:tc>
          <w:tcPr>
            <w:tcW w:w="2300" w:type="dxa"/>
            <w:gridSpan w:val="3"/>
            <w:tcBorders>
              <w:top w:val="nil"/>
              <w:left w:val="nil"/>
              <w:bottom w:val="nil"/>
              <w:right w:val="nil"/>
            </w:tcBorders>
          </w:tcPr>
          <w:p w14:paraId="4C3BA653"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kern w:val="0"/>
                <w:szCs w:val="21"/>
              </w:rPr>
              <w:t>Bayesian crit. (BIC)</w:t>
            </w:r>
          </w:p>
        </w:tc>
        <w:tc>
          <w:tcPr>
            <w:tcW w:w="1750" w:type="dxa"/>
            <w:gridSpan w:val="2"/>
            <w:tcBorders>
              <w:top w:val="nil"/>
              <w:left w:val="nil"/>
              <w:bottom w:val="nil"/>
              <w:right w:val="nil"/>
            </w:tcBorders>
          </w:tcPr>
          <w:p w14:paraId="2768A927" w14:textId="77777777" w:rsidR="007722FD" w:rsidRPr="007722FD" w:rsidRDefault="007722FD" w:rsidP="008778A1">
            <w:pPr>
              <w:autoSpaceDE w:val="0"/>
              <w:autoSpaceDN w:val="0"/>
              <w:adjustRightInd w:val="0"/>
              <w:jc w:val="right"/>
              <w:rPr>
                <w:rFonts w:ascii="Times New Roman" w:hAnsi="Times New Roman" w:cs="Times New Roman"/>
                <w:kern w:val="0"/>
                <w:szCs w:val="21"/>
              </w:rPr>
            </w:pPr>
            <w:r w:rsidRPr="007722FD">
              <w:rPr>
                <w:rFonts w:ascii="Times New Roman" w:hAnsi="Times New Roman" w:cs="Times New Roman"/>
                <w:kern w:val="0"/>
                <w:szCs w:val="21"/>
              </w:rPr>
              <w:t>69984.694</w:t>
            </w:r>
          </w:p>
        </w:tc>
      </w:tr>
      <w:tr w:rsidR="007722FD" w:rsidRPr="007722FD" w14:paraId="73946224" w14:textId="77777777" w:rsidTr="007722FD">
        <w:tc>
          <w:tcPr>
            <w:tcW w:w="9214" w:type="dxa"/>
            <w:gridSpan w:val="12"/>
            <w:tcBorders>
              <w:top w:val="single" w:sz="6" w:space="0" w:color="auto"/>
              <w:left w:val="nil"/>
              <w:bottom w:val="nil"/>
              <w:right w:val="nil"/>
            </w:tcBorders>
          </w:tcPr>
          <w:p w14:paraId="00A92245" w14:textId="77777777" w:rsidR="007722FD" w:rsidRPr="007722FD" w:rsidRDefault="007722FD" w:rsidP="008778A1">
            <w:pPr>
              <w:autoSpaceDE w:val="0"/>
              <w:autoSpaceDN w:val="0"/>
              <w:adjustRightInd w:val="0"/>
              <w:jc w:val="left"/>
              <w:rPr>
                <w:rFonts w:ascii="Times New Roman" w:hAnsi="Times New Roman" w:cs="Times New Roman"/>
                <w:kern w:val="0"/>
                <w:szCs w:val="21"/>
              </w:rPr>
            </w:pPr>
            <w:r w:rsidRPr="007722FD">
              <w:rPr>
                <w:rFonts w:ascii="Times New Roman" w:hAnsi="Times New Roman" w:cs="Times New Roman"/>
                <w:i/>
                <w:iCs/>
                <w:kern w:val="0"/>
                <w:szCs w:val="21"/>
              </w:rPr>
              <w:t>*** p&lt;.01, ** p&lt;.05, * p&lt;.1</w:t>
            </w:r>
          </w:p>
        </w:tc>
      </w:tr>
      <w:tr w:rsidR="007722FD" w:rsidRPr="007722FD" w14:paraId="1579EC0D" w14:textId="77777777" w:rsidTr="007722FD">
        <w:tc>
          <w:tcPr>
            <w:tcW w:w="9214" w:type="dxa"/>
            <w:gridSpan w:val="12"/>
            <w:tcBorders>
              <w:top w:val="nil"/>
              <w:left w:val="nil"/>
              <w:bottom w:val="nil"/>
              <w:right w:val="nil"/>
            </w:tcBorders>
          </w:tcPr>
          <w:p w14:paraId="1E85FE4F" w14:textId="77777777" w:rsidR="007722FD" w:rsidRPr="007722FD" w:rsidRDefault="007722FD" w:rsidP="008778A1">
            <w:pPr>
              <w:autoSpaceDE w:val="0"/>
              <w:autoSpaceDN w:val="0"/>
              <w:adjustRightInd w:val="0"/>
              <w:jc w:val="left"/>
              <w:rPr>
                <w:rFonts w:ascii="Times New Roman" w:hAnsi="Times New Roman" w:cs="Times New Roman"/>
                <w:kern w:val="0"/>
                <w:szCs w:val="21"/>
              </w:rPr>
            </w:pPr>
          </w:p>
        </w:tc>
      </w:tr>
    </w:tbl>
    <w:p w14:paraId="02781AD5" w14:textId="6079801D" w:rsidR="00241181" w:rsidRDefault="00241181" w:rsidP="00BC4955">
      <w:pPr>
        <w:rPr>
          <w:rFonts w:ascii="Times New Roman" w:hAnsi="Times New Roman" w:cs="Times New Roman"/>
          <w:color w:val="FF0000"/>
          <w:sz w:val="22"/>
          <w:szCs w:val="24"/>
        </w:rPr>
      </w:pPr>
    </w:p>
    <w:p w14:paraId="3034B419" w14:textId="77777777" w:rsidR="009D33AB" w:rsidRDefault="009D33AB" w:rsidP="00BC4955">
      <w:pPr>
        <w:rPr>
          <w:rFonts w:ascii="Times New Roman" w:hAnsi="Times New Roman" w:cs="Times New Roman"/>
          <w:color w:val="FF0000"/>
          <w:sz w:val="22"/>
          <w:szCs w:val="24"/>
        </w:rPr>
      </w:pPr>
    </w:p>
    <w:p w14:paraId="3E130F79" w14:textId="6A455FC6" w:rsidR="00413067" w:rsidRPr="00A97496" w:rsidRDefault="00C34B01" w:rsidP="00BC4955">
      <w:pPr>
        <w:rPr>
          <w:rFonts w:ascii="Times New Roman" w:hAnsi="Times New Roman" w:cs="Times New Roman"/>
          <w:color w:val="AEAAAA" w:themeColor="background2" w:themeShade="BF"/>
          <w:sz w:val="28"/>
          <w:szCs w:val="32"/>
        </w:rPr>
      </w:pPr>
      <w:r>
        <w:rPr>
          <w:rFonts w:ascii="Times New Roman" w:hAnsi="Times New Roman" w:cs="Times New Roman"/>
          <w:color w:val="AEAAAA" w:themeColor="background2" w:themeShade="BF"/>
          <w:sz w:val="28"/>
          <w:szCs w:val="32"/>
        </w:rPr>
        <w:t xml:space="preserve">7 </w:t>
      </w:r>
      <w:r w:rsidR="00413067" w:rsidRPr="00A97496">
        <w:rPr>
          <w:rFonts w:ascii="Times New Roman" w:hAnsi="Times New Roman" w:cs="Times New Roman"/>
          <w:color w:val="AEAAAA" w:themeColor="background2" w:themeShade="BF"/>
          <w:sz w:val="28"/>
          <w:szCs w:val="32"/>
        </w:rPr>
        <w:t>Conclusion</w:t>
      </w:r>
      <w:r w:rsidR="00175214" w:rsidRPr="00A97496">
        <w:rPr>
          <w:rFonts w:ascii="Times New Roman" w:hAnsi="Times New Roman" w:cs="Times New Roman"/>
          <w:color w:val="AEAAAA" w:themeColor="background2" w:themeShade="BF"/>
          <w:sz w:val="28"/>
          <w:szCs w:val="32"/>
        </w:rPr>
        <w:t>（</w:t>
      </w:r>
      <w:r w:rsidR="00175214" w:rsidRPr="00A97496">
        <w:rPr>
          <w:rFonts w:ascii="Times New Roman" w:hAnsi="Times New Roman" w:cs="Times New Roman"/>
          <w:color w:val="AEAAAA" w:themeColor="background2" w:themeShade="BF"/>
          <w:sz w:val="28"/>
          <w:szCs w:val="32"/>
        </w:rPr>
        <w:t>future work</w:t>
      </w:r>
      <w:r w:rsidR="00175214" w:rsidRPr="00A97496">
        <w:rPr>
          <w:rFonts w:ascii="Times New Roman" w:hAnsi="Times New Roman" w:cs="Times New Roman"/>
          <w:color w:val="AEAAAA" w:themeColor="background2" w:themeShade="BF"/>
          <w:sz w:val="28"/>
          <w:szCs w:val="32"/>
        </w:rPr>
        <w:t>）</w:t>
      </w:r>
    </w:p>
    <w:p w14:paraId="3885ECB6" w14:textId="1649053F" w:rsidR="009E0000" w:rsidRPr="00A97496" w:rsidRDefault="00413067"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lastRenderedPageBreak/>
        <w:t xml:space="preserve">Driving </w:t>
      </w:r>
      <w:r w:rsidR="00C942F7">
        <w:rPr>
          <w:rFonts w:ascii="Times New Roman" w:hAnsi="Times New Roman" w:cs="Times New Roman"/>
          <w:color w:val="AEAAAA" w:themeColor="background2" w:themeShade="BF"/>
          <w:sz w:val="22"/>
          <w:szCs w:val="24"/>
        </w:rPr>
        <w:t>Speed</w:t>
      </w:r>
      <w:r w:rsidRPr="00A97496">
        <w:rPr>
          <w:rFonts w:ascii="Times New Roman" w:hAnsi="Times New Roman" w:cs="Times New Roman"/>
          <w:color w:val="AEAAAA" w:themeColor="background2" w:themeShade="BF"/>
          <w:sz w:val="22"/>
          <w:szCs w:val="24"/>
        </w:rPr>
        <w:t xml:space="preserve"> </w:t>
      </w:r>
      <w:r w:rsidR="00740BA2" w:rsidRPr="00A97496">
        <w:rPr>
          <w:rFonts w:ascii="Times New Roman" w:hAnsi="Times New Roman" w:cs="Times New Roman"/>
          <w:color w:val="AEAAAA" w:themeColor="background2" w:themeShade="BF"/>
          <w:sz w:val="22"/>
          <w:szCs w:val="24"/>
        </w:rPr>
        <w:t>作用及各主要变量作用</w:t>
      </w:r>
      <w:r w:rsidRPr="00A97496">
        <w:rPr>
          <w:rFonts w:ascii="Times New Roman" w:hAnsi="Times New Roman" w:cs="Times New Roman"/>
          <w:color w:val="AEAAAA" w:themeColor="background2" w:themeShade="BF"/>
          <w:sz w:val="22"/>
          <w:szCs w:val="24"/>
        </w:rPr>
        <w:t>的解释</w:t>
      </w:r>
    </w:p>
    <w:p w14:paraId="6C8997F6" w14:textId="7597B738" w:rsidR="00413067" w:rsidRPr="00A97496" w:rsidRDefault="00413067" w:rsidP="00BC4955">
      <w:pPr>
        <w:rPr>
          <w:rFonts w:ascii="Times New Roman" w:hAnsi="Times New Roman" w:cs="Times New Roman"/>
          <w:color w:val="AEAAAA" w:themeColor="background2" w:themeShade="BF"/>
          <w:sz w:val="22"/>
          <w:szCs w:val="24"/>
        </w:rPr>
      </w:pPr>
    </w:p>
    <w:p w14:paraId="585CCD1D" w14:textId="77777777" w:rsidR="00413067" w:rsidRPr="00A97496" w:rsidRDefault="00413067" w:rsidP="00BC4955">
      <w:pPr>
        <w:rPr>
          <w:rFonts w:ascii="Times New Roman" w:hAnsi="Times New Roman" w:cs="Times New Roman"/>
          <w:color w:val="AEAAAA" w:themeColor="background2" w:themeShade="BF"/>
          <w:sz w:val="22"/>
          <w:szCs w:val="24"/>
        </w:rPr>
      </w:pPr>
    </w:p>
    <w:p w14:paraId="3DEC1029" w14:textId="09AEEB44" w:rsidR="00D902AE" w:rsidRPr="00A97496" w:rsidRDefault="00D902AE" w:rsidP="00BC4955">
      <w:pPr>
        <w:rPr>
          <w:rFonts w:ascii="Times New Roman" w:hAnsi="Times New Roman" w:cs="Times New Roman"/>
          <w:color w:val="AEAAAA" w:themeColor="background2" w:themeShade="BF"/>
          <w:sz w:val="22"/>
          <w:szCs w:val="24"/>
        </w:rPr>
      </w:pPr>
      <w:r w:rsidRPr="00A97496">
        <w:rPr>
          <w:rFonts w:ascii="Times New Roman" w:hAnsi="Times New Roman" w:cs="Times New Roman"/>
          <w:color w:val="AEAAAA" w:themeColor="background2" w:themeShade="BF"/>
          <w:sz w:val="22"/>
          <w:szCs w:val="24"/>
        </w:rPr>
        <w:t>Future work</w:t>
      </w:r>
      <w:r w:rsidR="00B953A8" w:rsidRPr="00A97496">
        <w:rPr>
          <w:rFonts w:ascii="Times New Roman" w:hAnsi="Times New Roman" w:cs="Times New Roman"/>
          <w:color w:val="AEAAAA" w:themeColor="background2" w:themeShade="BF"/>
          <w:sz w:val="22"/>
          <w:szCs w:val="24"/>
        </w:rPr>
        <w:t>，我们目前把</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直接</w:t>
      </w:r>
      <w:proofErr w:type="gramStart"/>
      <w:r w:rsidR="00B953A8" w:rsidRPr="00A97496">
        <w:rPr>
          <w:rFonts w:ascii="Times New Roman" w:hAnsi="Times New Roman" w:cs="Times New Roman"/>
          <w:color w:val="AEAAAA" w:themeColor="background2" w:themeShade="BF"/>
          <w:sz w:val="22"/>
          <w:szCs w:val="24"/>
        </w:rPr>
        <w:t>当做</w:t>
      </w:r>
      <w:proofErr w:type="gramEnd"/>
      <w:r w:rsidR="00B953A8" w:rsidRPr="00A97496">
        <w:rPr>
          <w:rFonts w:ascii="Times New Roman" w:hAnsi="Times New Roman" w:cs="Times New Roman"/>
          <w:color w:val="AEAAAA" w:themeColor="background2" w:themeShade="BF"/>
          <w:sz w:val="22"/>
          <w:szCs w:val="24"/>
        </w:rPr>
        <w:t>一个整体（包含其警告、反馈、社交属性、主动使用意愿等等），</w:t>
      </w:r>
      <w:r w:rsidR="00B953A8" w:rsidRPr="00A97496">
        <w:rPr>
          <w:rFonts w:ascii="Times New Roman" w:hAnsi="Times New Roman" w:cs="Times New Roman"/>
          <w:color w:val="AEAAAA" w:themeColor="background2" w:themeShade="BF"/>
          <w:sz w:val="22"/>
          <w:szCs w:val="24"/>
        </w:rPr>
        <w:t>01</w:t>
      </w:r>
      <w:r w:rsidR="00B953A8" w:rsidRPr="00A97496">
        <w:rPr>
          <w:rFonts w:ascii="Times New Roman" w:hAnsi="Times New Roman" w:cs="Times New Roman"/>
          <w:color w:val="AEAAAA" w:themeColor="background2" w:themeShade="BF"/>
          <w:sz w:val="22"/>
          <w:szCs w:val="24"/>
        </w:rPr>
        <w:t>变量即我们有没有这个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。我们可以解释我们的</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当中有</w:t>
      </w:r>
      <w:r w:rsidR="00B953A8" w:rsidRPr="00A97496">
        <w:rPr>
          <w:rFonts w:ascii="Times New Roman" w:hAnsi="Times New Roman" w:cs="Times New Roman"/>
          <w:color w:val="AEAAAA" w:themeColor="background2" w:themeShade="BF"/>
          <w:sz w:val="22"/>
          <w:szCs w:val="24"/>
        </w:rPr>
        <w:t>alert</w:t>
      </w:r>
      <w:r w:rsidR="00B953A8" w:rsidRPr="00A97496">
        <w:rPr>
          <w:rFonts w:ascii="Times New Roman" w:hAnsi="Times New Roman" w:cs="Times New Roman"/>
          <w:color w:val="AEAAAA" w:themeColor="background2" w:themeShade="BF"/>
          <w:sz w:val="22"/>
          <w:szCs w:val="24"/>
        </w:rPr>
        <w:t>这种的警示提醒项，但是我们这次不单独看。未来我们可能会细化</w:t>
      </w:r>
      <w:r w:rsidR="002775AA" w:rsidRPr="00A97496">
        <w:rPr>
          <w:rFonts w:ascii="Times New Roman" w:hAnsi="Times New Roman" w:cs="Times New Roman"/>
          <w:color w:val="AEAAAA" w:themeColor="background2" w:themeShade="BF"/>
          <w:sz w:val="22"/>
          <w:szCs w:val="24"/>
        </w:rPr>
        <w:t>研究</w:t>
      </w:r>
      <w:r w:rsidR="00B953A8" w:rsidRPr="00A97496">
        <w:rPr>
          <w:rFonts w:ascii="Times New Roman" w:hAnsi="Times New Roman" w:cs="Times New Roman"/>
          <w:color w:val="AEAAAA" w:themeColor="background2" w:themeShade="BF"/>
          <w:sz w:val="22"/>
          <w:szCs w:val="24"/>
        </w:rPr>
        <w:t>这个</w:t>
      </w:r>
      <w:r w:rsidR="00B953A8" w:rsidRPr="00A97496">
        <w:rPr>
          <w:rFonts w:ascii="Times New Roman" w:hAnsi="Times New Roman" w:cs="Times New Roman"/>
          <w:color w:val="AEAAAA" w:themeColor="background2" w:themeShade="BF"/>
          <w:sz w:val="22"/>
          <w:szCs w:val="24"/>
        </w:rPr>
        <w:t>APP</w:t>
      </w:r>
      <w:r w:rsidR="00B953A8" w:rsidRPr="00A97496">
        <w:rPr>
          <w:rFonts w:ascii="Times New Roman" w:hAnsi="Times New Roman" w:cs="Times New Roman"/>
          <w:color w:val="AEAAAA" w:themeColor="background2" w:themeShade="BF"/>
          <w:sz w:val="22"/>
          <w:szCs w:val="24"/>
        </w:rPr>
        <w:t>的功能</w:t>
      </w:r>
      <w:r w:rsidR="004C1024" w:rsidRPr="00A97496">
        <w:rPr>
          <w:rFonts w:ascii="Times New Roman" w:hAnsi="Times New Roman" w:cs="Times New Roman"/>
          <w:color w:val="AEAAAA" w:themeColor="background2" w:themeShade="BF"/>
          <w:sz w:val="22"/>
          <w:szCs w:val="24"/>
        </w:rPr>
        <w:t>对应产生的效果。</w:t>
      </w:r>
      <w:r w:rsidR="001D5315">
        <w:rPr>
          <w:rFonts w:ascii="Times New Roman" w:hAnsi="Times New Roman" w:cs="Times New Roman"/>
          <w:sz w:val="22"/>
          <w:szCs w:val="24"/>
        </w:rPr>
        <w:t>contains various functions, such as risk warning, daily driving behavior feedbacks, driving records, even driver exchange groups</w:t>
      </w:r>
    </w:p>
    <w:p w14:paraId="15A55A47" w14:textId="17F879AC" w:rsidR="007E5138" w:rsidRPr="00A97496" w:rsidRDefault="007E5138">
      <w:pPr>
        <w:rPr>
          <w:rFonts w:ascii="Times New Roman" w:hAnsi="Times New Roman" w:cs="Times New Roman"/>
          <w:color w:val="FF0000"/>
          <w:sz w:val="22"/>
          <w:szCs w:val="24"/>
        </w:rPr>
      </w:pPr>
    </w:p>
    <w:p w14:paraId="326073C2" w14:textId="72B4FA74" w:rsidR="000D6F24" w:rsidRPr="00A97496" w:rsidRDefault="000D6F24">
      <w:pPr>
        <w:rPr>
          <w:rFonts w:ascii="Times New Roman" w:hAnsi="Times New Roman" w:cs="Times New Roman"/>
          <w:color w:val="FF0000"/>
          <w:sz w:val="22"/>
          <w:szCs w:val="24"/>
        </w:rPr>
      </w:pPr>
    </w:p>
    <w:p w14:paraId="23F92B47" w14:textId="77777777" w:rsidR="007346F5" w:rsidRPr="00A97496" w:rsidRDefault="007346F5">
      <w:pPr>
        <w:rPr>
          <w:rFonts w:ascii="Times New Roman" w:hAnsi="Times New Roman" w:cs="Times New Roman"/>
          <w:color w:val="FF0000"/>
          <w:sz w:val="22"/>
          <w:szCs w:val="24"/>
        </w:rPr>
      </w:pPr>
    </w:p>
    <w:p w14:paraId="3E9BC306" w14:textId="77777777" w:rsidR="000D6F24" w:rsidRPr="00A97496" w:rsidRDefault="000D6F24">
      <w:pPr>
        <w:rPr>
          <w:rFonts w:ascii="Times New Roman" w:hAnsi="Times New Roman" w:cs="Times New Roman"/>
        </w:rPr>
      </w:pPr>
    </w:p>
    <w:p w14:paraId="5EC92DF2" w14:textId="77777777" w:rsidR="001A5323" w:rsidRPr="001A5323" w:rsidRDefault="00CF6CEA" w:rsidP="001A5323">
      <w:pPr>
        <w:pStyle w:val="EndNoteBibliography"/>
        <w:ind w:left="720" w:hanging="720"/>
      </w:pPr>
      <w:r w:rsidRPr="00A97496">
        <w:rPr>
          <w:rFonts w:ascii="Times New Roman" w:hAnsi="Times New Roman" w:cs="Times New Roman"/>
        </w:rPr>
        <w:fldChar w:fldCharType="begin"/>
      </w:r>
      <w:r w:rsidRPr="00A97496">
        <w:rPr>
          <w:rFonts w:ascii="Times New Roman" w:hAnsi="Times New Roman" w:cs="Times New Roman"/>
        </w:rPr>
        <w:instrText xml:space="preserve"> ADDIN EN.REFLIST </w:instrText>
      </w:r>
      <w:r w:rsidRPr="00A97496">
        <w:rPr>
          <w:rFonts w:ascii="Times New Roman" w:hAnsi="Times New Roman" w:cs="Times New Roman"/>
        </w:rPr>
        <w:fldChar w:fldCharType="separate"/>
      </w:r>
      <w:r w:rsidR="001A5323" w:rsidRPr="001A5323">
        <w:t xml:space="preserve">Af Wåhlberg, A. 2006. "Short-Term Effects of Training in Economical Driving: Passenger Comfort and Driver Acceleration Behavior," </w:t>
      </w:r>
      <w:r w:rsidR="001A5323" w:rsidRPr="001A5323">
        <w:rPr>
          <w:i/>
        </w:rPr>
        <w:t>International Journal of Industrial Ergonomics</w:t>
      </w:r>
      <w:r w:rsidR="001A5323" w:rsidRPr="001A5323">
        <w:t xml:space="preserve"> (36:2), pp. 151-163.</w:t>
      </w:r>
    </w:p>
    <w:p w14:paraId="6A7A8E56" w14:textId="77777777" w:rsidR="001A5323" w:rsidRPr="001A5323" w:rsidRDefault="001A5323" w:rsidP="001A5323">
      <w:pPr>
        <w:pStyle w:val="EndNoteBibliography"/>
        <w:ind w:left="720" w:hanging="720"/>
      </w:pPr>
      <w:r w:rsidRPr="001A5323">
        <w:t xml:space="preserve">Alam, M. S., and McNabola, A. 2014. "A Critical Review and Assessment of Eco-Driving Policy &amp; Technology: Benefits &amp; Limitations," </w:t>
      </w:r>
      <w:r w:rsidRPr="001A5323">
        <w:rPr>
          <w:i/>
        </w:rPr>
        <w:t>Transport Policy</w:t>
      </w:r>
      <w:r w:rsidRPr="001A5323">
        <w:t xml:space="preserve"> (35), pp. 42-49.</w:t>
      </w:r>
    </w:p>
    <w:p w14:paraId="195AC718" w14:textId="77777777" w:rsidR="001A5323" w:rsidRPr="001A5323" w:rsidRDefault="001A5323" w:rsidP="001A5323">
      <w:pPr>
        <w:pStyle w:val="EndNoteBibliography"/>
        <w:ind w:left="720" w:hanging="720"/>
      </w:pPr>
      <w:r w:rsidRPr="001A5323">
        <w:t xml:space="preserve">Alavi, M., and Gallupe, R. B. 2003. "Using Information Technology in Learning: Case Studies in Business and Management Education Programs," </w:t>
      </w:r>
      <w:r w:rsidRPr="001A5323">
        <w:rPr>
          <w:i/>
        </w:rPr>
        <w:t>Academy of Management Learning &amp; Education</w:t>
      </w:r>
      <w:r w:rsidRPr="001A5323">
        <w:t xml:space="preserve"> (2:2), pp. 139-153.</w:t>
      </w:r>
    </w:p>
    <w:p w14:paraId="409BD4CB" w14:textId="77777777" w:rsidR="001A5323" w:rsidRPr="001A5323" w:rsidRDefault="001A5323" w:rsidP="001A5323">
      <w:pPr>
        <w:pStyle w:val="EndNoteBibliography"/>
        <w:ind w:left="720" w:hanging="720"/>
      </w:pPr>
      <w:r w:rsidRPr="001A5323">
        <w:t xml:space="preserve">Alavi, M., Yoo, Y., and Vogel, D. R. 1997. "Using Information Technology to Add Value to Management Education," </w:t>
      </w:r>
      <w:r w:rsidRPr="001A5323">
        <w:rPr>
          <w:i/>
        </w:rPr>
        <w:t>Academy of management Journal</w:t>
      </w:r>
      <w:r w:rsidRPr="001A5323">
        <w:t xml:space="preserve"> (40:6), pp. 1310-1333.</w:t>
      </w:r>
    </w:p>
    <w:p w14:paraId="7D58151A" w14:textId="77777777" w:rsidR="001A5323" w:rsidRPr="001A5323" w:rsidRDefault="001A5323" w:rsidP="001A5323">
      <w:pPr>
        <w:pStyle w:val="EndNoteBibliography"/>
        <w:ind w:left="720" w:hanging="720"/>
      </w:pPr>
      <w:r w:rsidRPr="001A5323">
        <w:t xml:space="preserve">Alessandrini, A., Cattivera, A., Filippi, F., and Ortenzi, F. 2012. "Driving Style Influence on Car Co2 Emissions," </w:t>
      </w:r>
      <w:r w:rsidRPr="001A5323">
        <w:rPr>
          <w:i/>
        </w:rPr>
        <w:t>2012 international emission inventory conference</w:t>
      </w:r>
      <w:r w:rsidRPr="001A5323">
        <w:t>.</w:t>
      </w:r>
    </w:p>
    <w:p w14:paraId="5A14DF4C" w14:textId="77777777" w:rsidR="001A5323" w:rsidRPr="001A5323" w:rsidRDefault="001A5323" w:rsidP="001A5323">
      <w:pPr>
        <w:pStyle w:val="EndNoteBibliography"/>
        <w:ind w:left="720" w:hanging="720"/>
      </w:pPr>
      <w:r w:rsidRPr="001A5323">
        <w:t xml:space="preserve">Allison, C., Stanton, N., Fleming, J., Yan, X., and Lot, R. 2022. "How Does Eco-Driving Make Us Feel?: Considering the Psychological Effects of Eco-Driving," </w:t>
      </w:r>
      <w:r w:rsidRPr="001A5323">
        <w:rPr>
          <w:i/>
        </w:rPr>
        <w:t>Applied Ergonomics</w:t>
      </w:r>
      <w:r w:rsidRPr="001A5323">
        <w:t>).</w:t>
      </w:r>
    </w:p>
    <w:p w14:paraId="1347A7B0" w14:textId="77777777" w:rsidR="001A5323" w:rsidRPr="001A5323" w:rsidRDefault="001A5323" w:rsidP="001A5323">
      <w:pPr>
        <w:pStyle w:val="EndNoteBibliography"/>
        <w:ind w:left="720" w:hanging="720"/>
      </w:pPr>
      <w:r w:rsidRPr="001A5323">
        <w:t>Andre, M. 1996. "Driving Cycles Development: Characterization of the Methods," 0148-7191, SAE Technical Paper.</w:t>
      </w:r>
    </w:p>
    <w:p w14:paraId="66D0AD1C" w14:textId="77777777" w:rsidR="001A5323" w:rsidRPr="001A5323" w:rsidRDefault="001A5323" w:rsidP="001A5323">
      <w:pPr>
        <w:pStyle w:val="EndNoteBibliography"/>
        <w:ind w:left="720" w:hanging="720"/>
      </w:pPr>
      <w:r w:rsidRPr="001A5323">
        <w:t xml:space="preserve">Andrieu, C., and Saint Pierre, G. 2012a. "Comparing Effects of Eco-Driving Training and Simple Advices on Driving Behavior," </w:t>
      </w:r>
      <w:r w:rsidRPr="001A5323">
        <w:rPr>
          <w:i/>
        </w:rPr>
        <w:t>Procedia-Social and Behavioral Sciences</w:t>
      </w:r>
      <w:r w:rsidRPr="001A5323">
        <w:t xml:space="preserve"> (54), pp. 211-220.</w:t>
      </w:r>
    </w:p>
    <w:p w14:paraId="19A02118" w14:textId="77777777" w:rsidR="001A5323" w:rsidRPr="001A5323" w:rsidRDefault="001A5323" w:rsidP="001A5323">
      <w:pPr>
        <w:pStyle w:val="EndNoteBibliography"/>
        <w:ind w:left="720" w:hanging="720"/>
      </w:pPr>
      <w:r w:rsidRPr="001A5323">
        <w:t xml:space="preserve">Andrieu, C., and Saint Pierre, G. 2012b. "Using Statistical Models to Characterize Eco-Driving Style with an Aggregated Indicator," </w:t>
      </w:r>
      <w:r w:rsidRPr="001A5323">
        <w:rPr>
          <w:i/>
        </w:rPr>
        <w:t>2012 IEEE Intelligent Vehicles Symposium</w:t>
      </w:r>
      <w:r w:rsidRPr="001A5323">
        <w:t>: IEEE, pp. 63-68.</w:t>
      </w:r>
    </w:p>
    <w:p w14:paraId="505380DD" w14:textId="77777777" w:rsidR="001A5323" w:rsidRPr="001A5323" w:rsidRDefault="001A5323" w:rsidP="001A5323">
      <w:pPr>
        <w:pStyle w:val="EndNoteBibliography"/>
        <w:ind w:left="720" w:hanging="720"/>
      </w:pPr>
      <w:r w:rsidRPr="001A5323">
        <w:t xml:space="preserve">Baller, S., Dutta, S., and Lanvin, B. 2016. </w:t>
      </w:r>
      <w:r w:rsidRPr="001A5323">
        <w:rPr>
          <w:i/>
        </w:rPr>
        <w:t>Global Information Technology Report 2016</w:t>
      </w:r>
      <w:r w:rsidRPr="001A5323">
        <w:t>. Ouranos Geneva.</w:t>
      </w:r>
    </w:p>
    <w:p w14:paraId="048496B9" w14:textId="77777777" w:rsidR="001A5323" w:rsidRPr="001A5323" w:rsidRDefault="001A5323" w:rsidP="001A5323">
      <w:pPr>
        <w:pStyle w:val="EndNoteBibliography"/>
        <w:ind w:left="720" w:hanging="720"/>
      </w:pPr>
      <w:r w:rsidRPr="001A5323">
        <w:t xml:space="preserve">Barkenbus, J. N. 2010. "Eco-Driving: An Overlooked Climate Change Initiative," </w:t>
      </w:r>
      <w:r w:rsidRPr="001A5323">
        <w:rPr>
          <w:i/>
        </w:rPr>
        <w:t>Energy policy</w:t>
      </w:r>
      <w:r w:rsidRPr="001A5323">
        <w:t xml:space="preserve"> (38:2), pp. 762-769.</w:t>
      </w:r>
    </w:p>
    <w:p w14:paraId="4A14FFD7" w14:textId="77777777" w:rsidR="001A5323" w:rsidRPr="001A5323" w:rsidRDefault="001A5323" w:rsidP="001A5323">
      <w:pPr>
        <w:pStyle w:val="EndNoteBibliography"/>
        <w:ind w:left="720" w:hanging="720"/>
      </w:pPr>
      <w:r w:rsidRPr="001A5323">
        <w:t xml:space="preserve">Barla, P., Gilbert-Gonthier, M., Castro, M. A. L., and Miranda-Moreno, L. 2017. "Eco-Driving Training and Fuel Consumption: Impact, Heterogeneity and Sustainability," </w:t>
      </w:r>
      <w:r w:rsidRPr="001A5323">
        <w:rPr>
          <w:i/>
        </w:rPr>
        <w:t>Energy Economics</w:t>
      </w:r>
      <w:r w:rsidRPr="001A5323">
        <w:t xml:space="preserve"> (62), pp. 187-194.</w:t>
      </w:r>
    </w:p>
    <w:p w14:paraId="366ACA15" w14:textId="77777777" w:rsidR="001A5323" w:rsidRPr="001A5323" w:rsidRDefault="001A5323" w:rsidP="001A5323">
      <w:pPr>
        <w:pStyle w:val="EndNoteBibliography"/>
        <w:ind w:left="720" w:hanging="720"/>
      </w:pPr>
      <w:r w:rsidRPr="001A5323">
        <w:t xml:space="preserve">Barth, M., and Boriboonsomsin, K. 2009. "Energy and Emissions Impacts of a Freeway-Based Dynamic Eco-Driving System," </w:t>
      </w:r>
      <w:r w:rsidRPr="001A5323">
        <w:rPr>
          <w:i/>
        </w:rPr>
        <w:t>Transportation Research Part D: Transport and Environment</w:t>
      </w:r>
      <w:r w:rsidRPr="001A5323">
        <w:t xml:space="preserve"> (14:6), pp. 400-410.</w:t>
      </w:r>
    </w:p>
    <w:p w14:paraId="3A75DD0D" w14:textId="77777777" w:rsidR="001A5323" w:rsidRPr="001A5323" w:rsidRDefault="001A5323" w:rsidP="001A5323">
      <w:pPr>
        <w:pStyle w:val="EndNoteBibliography"/>
        <w:ind w:left="720" w:hanging="720"/>
      </w:pPr>
      <w:r w:rsidRPr="001A5323">
        <w:t xml:space="preserve">Bates, D. W., Cohen, M., Leape, L. L., Overhage, J. M., Shabot, M. M., and Sheridan, T. 2001. "Reducing the Frequency of Errors in Medicine Using Information Technology," </w:t>
      </w:r>
      <w:r w:rsidRPr="001A5323">
        <w:rPr>
          <w:i/>
        </w:rPr>
        <w:t xml:space="preserve">Journal of </w:t>
      </w:r>
      <w:r w:rsidRPr="001A5323">
        <w:rPr>
          <w:i/>
        </w:rPr>
        <w:lastRenderedPageBreak/>
        <w:t>the American Medical Informatics Association</w:t>
      </w:r>
      <w:r w:rsidRPr="001A5323">
        <w:t xml:space="preserve"> (8:4), pp. 299-308.</w:t>
      </w:r>
    </w:p>
    <w:p w14:paraId="35E0FAB9" w14:textId="77777777" w:rsidR="001A5323" w:rsidRPr="001A5323" w:rsidRDefault="001A5323" w:rsidP="001A5323">
      <w:pPr>
        <w:pStyle w:val="EndNoteBibliography"/>
        <w:ind w:left="720" w:hanging="720"/>
      </w:pPr>
      <w:r w:rsidRPr="001A5323">
        <w:t xml:space="preserve">Bates, D. W., and Gawande, A. A. 2003. "Improving Safety with Information Technology," </w:t>
      </w:r>
      <w:r w:rsidRPr="001A5323">
        <w:rPr>
          <w:i/>
        </w:rPr>
        <w:t>New England journal of medicine</w:t>
      </w:r>
      <w:r w:rsidRPr="001A5323">
        <w:t xml:space="preserve"> (348:25), pp. 2526-2534.</w:t>
      </w:r>
    </w:p>
    <w:p w14:paraId="68FCE43D" w14:textId="77777777" w:rsidR="001A5323" w:rsidRPr="001A5323" w:rsidRDefault="001A5323" w:rsidP="001A5323">
      <w:pPr>
        <w:pStyle w:val="EndNoteBibliography"/>
        <w:ind w:left="720" w:hanging="720"/>
      </w:pPr>
      <w:r w:rsidRPr="001A5323">
        <w:t xml:space="preserve">Bian, Y., Yang, C., Zhao, J. L., and Liang, L. 2018. "Good Drivers Pay Less: A Study of Usage-Based Vehicle Insurance Models," </w:t>
      </w:r>
      <w:r w:rsidRPr="001A5323">
        <w:rPr>
          <w:i/>
        </w:rPr>
        <w:t>Transportation research part A: policy and practice</w:t>
      </w:r>
      <w:r w:rsidRPr="001A5323">
        <w:t xml:space="preserve"> (107), pp. 20-34.</w:t>
      </w:r>
    </w:p>
    <w:p w14:paraId="6CF3A8FA" w14:textId="77777777" w:rsidR="001A5323" w:rsidRPr="001A5323" w:rsidRDefault="001A5323" w:rsidP="001A5323">
      <w:pPr>
        <w:pStyle w:val="EndNoteBibliography"/>
        <w:ind w:left="720" w:hanging="720"/>
      </w:pPr>
      <w:r w:rsidRPr="001A5323">
        <w:t xml:space="preserve">Bone, S. A., and Mowen, J. C. 2006. "Identifying the Traits of Aggressive and Distracted Drivers: A Hierarchical Trait Model Approach," </w:t>
      </w:r>
      <w:r w:rsidRPr="001A5323">
        <w:rPr>
          <w:i/>
        </w:rPr>
        <w:t>Journal of Consumer Behaviour: an International Research Review</w:t>
      </w:r>
      <w:r w:rsidRPr="001A5323">
        <w:t xml:space="preserve"> (5:5), pp. 454-464.</w:t>
      </w:r>
    </w:p>
    <w:p w14:paraId="0350ADC4" w14:textId="77777777" w:rsidR="001A5323" w:rsidRPr="001A5323" w:rsidRDefault="001A5323" w:rsidP="001A5323">
      <w:pPr>
        <w:pStyle w:val="EndNoteBibliography"/>
        <w:ind w:left="720" w:hanging="720"/>
      </w:pPr>
      <w:r w:rsidRPr="001A5323">
        <w:t xml:space="preserve">Boswell, W. R., Boudreau, J. W., and Tichy, J. 2005. "The Relationship between Employee Job Change and Job Satisfaction: The Honeymoon-Hangover Effect," </w:t>
      </w:r>
      <w:r w:rsidRPr="001A5323">
        <w:rPr>
          <w:i/>
        </w:rPr>
        <w:t>Journal of applied psychology</w:t>
      </w:r>
      <w:r w:rsidRPr="001A5323">
        <w:t xml:space="preserve"> (90:5), p. 882.</w:t>
      </w:r>
    </w:p>
    <w:p w14:paraId="59904D07" w14:textId="77777777" w:rsidR="001A5323" w:rsidRPr="001A5323" w:rsidRDefault="001A5323" w:rsidP="001A5323">
      <w:pPr>
        <w:pStyle w:val="EndNoteBibliography"/>
        <w:ind w:left="720" w:hanging="720"/>
      </w:pPr>
      <w:r w:rsidRPr="001A5323">
        <w:t xml:space="preserve">Bowman, L. L., Levine, L. E., Waite, B. M., and Gendron, M. 2010. "Can Students Really Multitask? An Experimental Study of Instant Messaging While Reading," </w:t>
      </w:r>
      <w:r w:rsidRPr="001A5323">
        <w:rPr>
          <w:i/>
        </w:rPr>
        <w:t>Computers &amp; Education</w:t>
      </w:r>
      <w:r w:rsidRPr="001A5323">
        <w:t xml:space="preserve"> (54:4), pp. 927-931.</w:t>
      </w:r>
    </w:p>
    <w:p w14:paraId="50C45DFE" w14:textId="77777777" w:rsidR="001A5323" w:rsidRPr="001A5323" w:rsidRDefault="001A5323" w:rsidP="001A5323">
      <w:pPr>
        <w:pStyle w:val="EndNoteBibliography"/>
        <w:ind w:left="720" w:hanging="720"/>
      </w:pPr>
      <w:r w:rsidRPr="001A5323">
        <w:t>Brehm, J. W., and Cohen, A. R. 1962. "Explorations in Cognitive Dissonance,").</w:t>
      </w:r>
    </w:p>
    <w:p w14:paraId="5EBB20ED" w14:textId="77777777" w:rsidR="001A5323" w:rsidRPr="001A5323" w:rsidRDefault="001A5323" w:rsidP="001A5323">
      <w:pPr>
        <w:pStyle w:val="EndNoteBibliography"/>
        <w:ind w:left="720" w:hanging="720"/>
      </w:pPr>
      <w:r w:rsidRPr="001A5323">
        <w:t xml:space="preserve">Buhalis, D., and Law, R. 2008. "Progress in Information Technology and Tourism Management: 20 Years on and 10 Years after the Internet—the State of Etourism Research," </w:t>
      </w:r>
      <w:r w:rsidRPr="001A5323">
        <w:rPr>
          <w:i/>
        </w:rPr>
        <w:t>Tourism management</w:t>
      </w:r>
      <w:r w:rsidRPr="001A5323">
        <w:t xml:space="preserve"> (29:4), pp. 609-623.</w:t>
      </w:r>
    </w:p>
    <w:p w14:paraId="6304AFAF" w14:textId="77777777" w:rsidR="001A5323" w:rsidRPr="001A5323" w:rsidRDefault="001A5323" w:rsidP="001A5323">
      <w:pPr>
        <w:pStyle w:val="EndNoteBibliography"/>
        <w:ind w:left="720" w:hanging="720"/>
      </w:pPr>
      <w:r w:rsidRPr="001A5323">
        <w:t xml:space="preserve">Cai, X., Wang, C., Chen, S., and Lu, J. 2016. "Model Development for Risk Assessment of Driving on Freeway under Rainy Weather Conditions," </w:t>
      </w:r>
      <w:r w:rsidRPr="001A5323">
        <w:rPr>
          <w:i/>
        </w:rPr>
        <w:t>PLoS one</w:t>
      </w:r>
      <w:r w:rsidRPr="001A5323">
        <w:t xml:space="preserve"> (11:2), p. e0149442.</w:t>
      </w:r>
    </w:p>
    <w:p w14:paraId="09D30441" w14:textId="77777777" w:rsidR="001A5323" w:rsidRPr="001A5323" w:rsidRDefault="001A5323" w:rsidP="001A5323">
      <w:pPr>
        <w:pStyle w:val="EndNoteBibliography"/>
        <w:ind w:left="720" w:hanging="720"/>
      </w:pPr>
      <w:r w:rsidRPr="001A5323">
        <w:t xml:space="preserve">Carson, B. 1980. "Fuel Efficiency of Small Aircraft," </w:t>
      </w:r>
      <w:r w:rsidRPr="001A5323">
        <w:rPr>
          <w:i/>
        </w:rPr>
        <w:t>Aircraft Systems Meeting</w:t>
      </w:r>
      <w:r w:rsidRPr="001A5323">
        <w:t>, p. 1847.</w:t>
      </w:r>
    </w:p>
    <w:p w14:paraId="41F0486D" w14:textId="77777777" w:rsidR="001A5323" w:rsidRPr="001A5323" w:rsidRDefault="001A5323" w:rsidP="001A5323">
      <w:pPr>
        <w:pStyle w:val="EndNoteBibliography"/>
        <w:ind w:left="720" w:hanging="720"/>
      </w:pPr>
      <w:r w:rsidRPr="001A5323">
        <w:t xml:space="preserve">Chan, S. L. 2000. "Information Technology in Business Processes," </w:t>
      </w:r>
      <w:r w:rsidRPr="001A5323">
        <w:rPr>
          <w:i/>
        </w:rPr>
        <w:t>Business Process Management Journal</w:t>
      </w:r>
      <w:r w:rsidRPr="001A5323">
        <w:t>).</w:t>
      </w:r>
    </w:p>
    <w:p w14:paraId="00936621" w14:textId="77777777" w:rsidR="001A5323" w:rsidRPr="001A5323" w:rsidRDefault="001A5323" w:rsidP="001A5323">
      <w:pPr>
        <w:pStyle w:val="EndNoteBibliography"/>
        <w:ind w:left="720" w:hanging="720"/>
      </w:pPr>
      <w:r w:rsidRPr="001A5323">
        <w:t xml:space="preserve">Chen, C.-Y. 2020. "Smartphone Addiction: Psychological and Social Factors Predict the Use and Abuse of a Social Mobile Application," </w:t>
      </w:r>
      <w:r w:rsidRPr="001A5323">
        <w:rPr>
          <w:i/>
        </w:rPr>
        <w:t>Information, Communication &amp; Society</w:t>
      </w:r>
      <w:r w:rsidRPr="001A5323">
        <w:t xml:space="preserve"> (23:3), pp. 454-467.</w:t>
      </w:r>
    </w:p>
    <w:p w14:paraId="5C13CA54" w14:textId="77777777" w:rsidR="001A5323" w:rsidRPr="001A5323" w:rsidRDefault="001A5323" w:rsidP="001A5323">
      <w:pPr>
        <w:pStyle w:val="EndNoteBibliography"/>
        <w:ind w:left="720" w:hanging="720"/>
      </w:pPr>
      <w:r w:rsidRPr="001A5323">
        <w:t xml:space="preserve">Chen, S.-H., Pan, J.-S., and Lu, K. 2015. "Driving Behavior Analysis Based on Vehicle Obd Information and Adaboost Algorithms," </w:t>
      </w:r>
      <w:r w:rsidRPr="001A5323">
        <w:rPr>
          <w:i/>
        </w:rPr>
        <w:t>Proceedings of the international multiconference of engineers and computer scientists</w:t>
      </w:r>
      <w:r w:rsidRPr="001A5323">
        <w:t>, pp. 18-20.</w:t>
      </w:r>
    </w:p>
    <w:p w14:paraId="02B33B6C" w14:textId="77777777" w:rsidR="001A5323" w:rsidRPr="001A5323" w:rsidRDefault="001A5323" w:rsidP="001A5323">
      <w:pPr>
        <w:pStyle w:val="EndNoteBibliography"/>
        <w:ind w:left="720" w:hanging="720"/>
      </w:pPr>
      <w:r w:rsidRPr="001A5323">
        <w:t xml:space="preserve">Consolvo, S., Everitt, K., Smith, I., and Landay, J. A. 2006. "Design Requirements for Technologies That Encourage Physical Activity," </w:t>
      </w:r>
      <w:r w:rsidRPr="001A5323">
        <w:rPr>
          <w:i/>
        </w:rPr>
        <w:t>Proceedings of the SIGCHI conference on Human Factors in computing systems</w:t>
      </w:r>
      <w:r w:rsidRPr="001A5323">
        <w:t>, pp. 457-466.</w:t>
      </w:r>
    </w:p>
    <w:p w14:paraId="64E6BB33" w14:textId="77777777" w:rsidR="001A5323" w:rsidRPr="001A5323" w:rsidRDefault="001A5323" w:rsidP="001A5323">
      <w:pPr>
        <w:pStyle w:val="EndNoteBibliography"/>
        <w:ind w:left="720" w:hanging="720"/>
      </w:pPr>
      <w:r w:rsidRPr="001A5323">
        <w:t xml:space="preserve">Consolvo, S., McDonald, D. W., and Landay, J. A. 2009. "Theory-Driven Design Strategies for Technologies That Support Behavior Change in Everyday Life," </w:t>
      </w:r>
      <w:r w:rsidRPr="001A5323">
        <w:rPr>
          <w:i/>
        </w:rPr>
        <w:t>Proceedings of the SIGCHI conference on human factors in computing systems</w:t>
      </w:r>
      <w:r w:rsidRPr="001A5323">
        <w:t>, pp. 405-414.</w:t>
      </w:r>
    </w:p>
    <w:p w14:paraId="15D3FA28" w14:textId="77777777" w:rsidR="001A5323" w:rsidRPr="001A5323" w:rsidRDefault="001A5323" w:rsidP="001A5323">
      <w:pPr>
        <w:pStyle w:val="EndNoteBibliography"/>
        <w:ind w:left="720" w:hanging="720"/>
      </w:pPr>
      <w:r w:rsidRPr="001A5323">
        <w:t xml:space="preserve">Daniel, S., and Stewart, K. 2016. "Open Source Project Success: Resource Access, Flow, and Integration," </w:t>
      </w:r>
      <w:r w:rsidRPr="001A5323">
        <w:rPr>
          <w:i/>
        </w:rPr>
        <w:t>The Journal of strategic information systems</w:t>
      </w:r>
      <w:r w:rsidRPr="001A5323">
        <w:t xml:space="preserve"> (25:3), pp. 159-176.</w:t>
      </w:r>
    </w:p>
    <w:p w14:paraId="7BE46E11" w14:textId="77777777" w:rsidR="001A5323" w:rsidRPr="001A5323" w:rsidRDefault="001A5323" w:rsidP="001A5323">
      <w:pPr>
        <w:pStyle w:val="EndNoteBibliography"/>
        <w:ind w:left="720" w:hanging="720"/>
      </w:pPr>
      <w:r w:rsidRPr="001A5323">
        <w:t xml:space="preserve">Dede, C. 2000. "Emerging Influences of Information Technology on School Curriculum," </w:t>
      </w:r>
      <w:r w:rsidRPr="001A5323">
        <w:rPr>
          <w:i/>
        </w:rPr>
        <w:t>Journal of Curriculum Studies</w:t>
      </w:r>
      <w:r w:rsidRPr="001A5323">
        <w:t xml:space="preserve"> (32:2), pp. 281-303.</w:t>
      </w:r>
    </w:p>
    <w:p w14:paraId="1B81D16B" w14:textId="77777777" w:rsidR="001A5323" w:rsidRPr="001A5323" w:rsidRDefault="001A5323" w:rsidP="001A5323">
      <w:pPr>
        <w:pStyle w:val="EndNoteBibliography"/>
        <w:ind w:left="720" w:hanging="720"/>
      </w:pPr>
      <w:r w:rsidRPr="001A5323">
        <w:t xml:space="preserve">Drobot, S. D., Benight, C., and Gruntfest, E. 2007. "Risk Factors for Driving into Flooded Roads," </w:t>
      </w:r>
      <w:r w:rsidRPr="001A5323">
        <w:rPr>
          <w:i/>
        </w:rPr>
        <w:t>Environmental Hazards</w:t>
      </w:r>
      <w:r w:rsidRPr="001A5323">
        <w:t xml:space="preserve"> (7:3), pp. 227-234.</w:t>
      </w:r>
    </w:p>
    <w:p w14:paraId="171153FE" w14:textId="77777777" w:rsidR="001A5323" w:rsidRPr="001A5323" w:rsidRDefault="001A5323" w:rsidP="001A5323">
      <w:pPr>
        <w:pStyle w:val="EndNoteBibliography"/>
        <w:ind w:left="720" w:hanging="720"/>
      </w:pPr>
      <w:r w:rsidRPr="001A5323">
        <w:t xml:space="preserve">E. Ashforth, B., E. Kreiner, G., A. Clark, M., and Fugate, M. 2007. "Normalizing Dirty Work: Managerial Tactics for Countering Occupational Taint," </w:t>
      </w:r>
      <w:r w:rsidRPr="001A5323">
        <w:rPr>
          <w:i/>
        </w:rPr>
        <w:t>Academy of Management Journal</w:t>
      </w:r>
      <w:r w:rsidRPr="001A5323">
        <w:t xml:space="preserve"> </w:t>
      </w:r>
      <w:r w:rsidRPr="001A5323">
        <w:lastRenderedPageBreak/>
        <w:t>(50:1), pp. 149-174.</w:t>
      </w:r>
    </w:p>
    <w:p w14:paraId="56EEF16E" w14:textId="77777777" w:rsidR="001A5323" w:rsidRPr="001A5323" w:rsidRDefault="001A5323" w:rsidP="001A5323">
      <w:pPr>
        <w:pStyle w:val="EndNoteBibliography"/>
        <w:ind w:left="720" w:hanging="720"/>
      </w:pPr>
      <w:r w:rsidRPr="001A5323">
        <w:t>Eo, J. S., Kim, S. J., Oh, J., Chung, Y. K., and Chang, Y. J. 2018. "A Development of Fuel Saving Driving Technique for Parallel Hev," 0148-7191, SAE Technical Paper.</w:t>
      </w:r>
    </w:p>
    <w:p w14:paraId="07990EDD" w14:textId="77777777" w:rsidR="001A5323" w:rsidRPr="001A5323" w:rsidRDefault="001A5323" w:rsidP="001A5323">
      <w:pPr>
        <w:pStyle w:val="EndNoteBibliography"/>
        <w:ind w:left="720" w:hanging="720"/>
      </w:pPr>
      <w:r w:rsidRPr="001A5323">
        <w:t xml:space="preserve">Ericsson, E. 2001. "Independent Driving Pattern Factors and Their Influence on Fuel-Use and Exhaust Emission Factors," </w:t>
      </w:r>
      <w:r w:rsidRPr="001A5323">
        <w:rPr>
          <w:i/>
        </w:rPr>
        <w:t>Transportation Research Part D: Transport and Environment</w:t>
      </w:r>
      <w:r w:rsidRPr="001A5323">
        <w:t xml:space="preserve"> (6:5), pp. 325-345.</w:t>
      </w:r>
    </w:p>
    <w:p w14:paraId="2FD2BB76" w14:textId="77777777" w:rsidR="001A5323" w:rsidRPr="001A5323" w:rsidRDefault="001A5323" w:rsidP="001A5323">
      <w:pPr>
        <w:pStyle w:val="EndNoteBibliography"/>
        <w:ind w:left="720" w:hanging="720"/>
      </w:pPr>
      <w:r w:rsidRPr="001A5323">
        <w:t>Ewing, R., Bartholomew, K., Winkelman, S., Walters, J., Chen, D., McCann, B., and Goldberg, D. 1997. "Growing Cooler: The Evidence on Urban Development and Climate Change,").</w:t>
      </w:r>
    </w:p>
    <w:p w14:paraId="641546EC" w14:textId="77777777" w:rsidR="001A5323" w:rsidRPr="001A5323" w:rsidRDefault="001A5323" w:rsidP="001A5323">
      <w:pPr>
        <w:pStyle w:val="EndNoteBibliography"/>
        <w:ind w:left="720" w:hanging="720"/>
      </w:pPr>
      <w:r w:rsidRPr="001A5323">
        <w:t xml:space="preserve">Fafoutellis, P., Mantouka, E. G., and Vlahogianni, E. I. 2021. "Eco-Driving and Its Impacts on Fuel Efficiency: An Overview of Technologies and Data-Driven Methods," </w:t>
      </w:r>
      <w:r w:rsidRPr="001A5323">
        <w:rPr>
          <w:i/>
        </w:rPr>
        <w:t>Sustainability</w:t>
      </w:r>
      <w:r w:rsidRPr="001A5323">
        <w:t xml:space="preserve"> (13:1), p. 226.</w:t>
      </w:r>
    </w:p>
    <w:p w14:paraId="212E4AF1" w14:textId="77777777" w:rsidR="001A5323" w:rsidRPr="001A5323" w:rsidRDefault="001A5323" w:rsidP="001A5323">
      <w:pPr>
        <w:pStyle w:val="EndNoteBibliography"/>
        <w:ind w:left="720" w:hanging="720"/>
      </w:pPr>
      <w:r w:rsidRPr="001A5323">
        <w:t xml:space="preserve">Festinger, L. 1957. </w:t>
      </w:r>
      <w:r w:rsidRPr="001A5323">
        <w:rPr>
          <w:i/>
        </w:rPr>
        <w:t>A Theory of Cognitive Dissonance</w:t>
      </w:r>
      <w:r w:rsidRPr="001A5323">
        <w:t>. Stanford university press.</w:t>
      </w:r>
    </w:p>
    <w:p w14:paraId="2D3C8906" w14:textId="77777777" w:rsidR="001A5323" w:rsidRPr="001A5323" w:rsidRDefault="001A5323" w:rsidP="001A5323">
      <w:pPr>
        <w:pStyle w:val="EndNoteBibliography"/>
        <w:ind w:left="720" w:hanging="720"/>
      </w:pPr>
      <w:r w:rsidRPr="001A5323">
        <w:t xml:space="preserve">Fomunung, I., Washington, S., and Guensler, R. 1999. "A Statistical Model for Estimating Oxides of Nitrogen Emissions from Light Duty Motor Vehicles," </w:t>
      </w:r>
      <w:r w:rsidRPr="001A5323">
        <w:rPr>
          <w:i/>
        </w:rPr>
        <w:t>Transportation Research Part D: Transport and Environment</w:t>
      </w:r>
      <w:r w:rsidRPr="001A5323">
        <w:t xml:space="preserve"> (4:5), pp. 333-352.</w:t>
      </w:r>
    </w:p>
    <w:p w14:paraId="6AD2AEDA" w14:textId="77777777" w:rsidR="001A5323" w:rsidRPr="001A5323" w:rsidRDefault="001A5323" w:rsidP="001A5323">
      <w:pPr>
        <w:pStyle w:val="EndNoteBibliography"/>
        <w:ind w:left="720" w:hanging="720"/>
      </w:pPr>
      <w:r w:rsidRPr="001A5323">
        <w:t xml:space="preserve">Fried, C. B. 2008. "In-Class Laptop Use and Its Effects on Student Learning," </w:t>
      </w:r>
      <w:r w:rsidRPr="001A5323">
        <w:rPr>
          <w:i/>
        </w:rPr>
        <w:t>Computers &amp; Education</w:t>
      </w:r>
      <w:r w:rsidRPr="001A5323">
        <w:t xml:space="preserve"> (50:3), pp. 906-914.</w:t>
      </w:r>
    </w:p>
    <w:p w14:paraId="59D84737" w14:textId="77777777" w:rsidR="001A5323" w:rsidRPr="001A5323" w:rsidRDefault="001A5323" w:rsidP="001A5323">
      <w:pPr>
        <w:pStyle w:val="EndNoteBibliography"/>
        <w:ind w:left="720" w:hanging="720"/>
      </w:pPr>
      <w:r w:rsidRPr="001A5323">
        <w:t xml:space="preserve">Gao, J., Chen, H., Liu, Y., Li, Y., Li, T., Tu, R., Liang, B., and Ma, C. 2021. "The Effect of after-Treatment Techniques on the Correlations between Driving Behaviours and Nox Emissions of Passenger Cars," </w:t>
      </w:r>
      <w:r w:rsidRPr="001A5323">
        <w:rPr>
          <w:i/>
        </w:rPr>
        <w:t>Journal of Cleaner Production</w:t>
      </w:r>
      <w:r w:rsidRPr="001A5323">
        <w:t xml:space="preserve"> (288), p. 125647.</w:t>
      </w:r>
    </w:p>
    <w:p w14:paraId="4609C679" w14:textId="77777777" w:rsidR="001A5323" w:rsidRPr="001A5323" w:rsidRDefault="001A5323" w:rsidP="001A5323">
      <w:pPr>
        <w:pStyle w:val="EndNoteBibliography"/>
        <w:ind w:left="720" w:hanging="720"/>
      </w:pPr>
      <w:r w:rsidRPr="001A5323">
        <w:t xml:space="preserve">Gelenbe, E., and Caseau, Y. 2015. "The Impact of Information Technology on Energy Consumption and Carbon Emissions," </w:t>
      </w:r>
      <w:r w:rsidRPr="001A5323">
        <w:rPr>
          <w:i/>
        </w:rPr>
        <w:t>Ubiquity</w:t>
      </w:r>
      <w:r w:rsidRPr="001A5323">
        <w:t xml:space="preserve"> (2015:June), pp. 1-15.</w:t>
      </w:r>
    </w:p>
    <w:p w14:paraId="4DFFCDBE" w14:textId="77777777" w:rsidR="001A5323" w:rsidRPr="001A5323" w:rsidRDefault="001A5323" w:rsidP="001A5323">
      <w:pPr>
        <w:pStyle w:val="EndNoteBibliography"/>
        <w:ind w:left="720" w:hanging="720"/>
      </w:pPr>
      <w:r w:rsidRPr="001A5323">
        <w:t xml:space="preserve">Gorham, R. 2002. "Air Pollution from Ground Transportation," </w:t>
      </w:r>
      <w:r w:rsidRPr="001A5323">
        <w:rPr>
          <w:i/>
        </w:rPr>
        <w:t>An Assessment of Causes, Strategies and Tactics, and Proposed Actions for the International Community. New York: United Nations, Division of Sustainable Development, Department of Economic and Social Affairs</w:t>
      </w:r>
      <w:r w:rsidRPr="001A5323">
        <w:t>).</w:t>
      </w:r>
    </w:p>
    <w:p w14:paraId="271D687E" w14:textId="77777777" w:rsidR="001A5323" w:rsidRPr="001A5323" w:rsidRDefault="001A5323" w:rsidP="001A5323">
      <w:pPr>
        <w:pStyle w:val="EndNoteBibliography"/>
        <w:ind w:left="720" w:hanging="720"/>
      </w:pPr>
      <w:r w:rsidRPr="001A5323">
        <w:t xml:space="preserve">Gunasekaran, A., and Nath, B. 1997. "The Role of Information Technology in Business Process Reengineering," </w:t>
      </w:r>
      <w:r w:rsidRPr="001A5323">
        <w:rPr>
          <w:i/>
        </w:rPr>
        <w:t>International journal of production economics</w:t>
      </w:r>
      <w:r w:rsidRPr="001A5323">
        <w:t xml:space="preserve"> (50:2-3), pp. 91-104.</w:t>
      </w:r>
    </w:p>
    <w:p w14:paraId="214EB993" w14:textId="77777777" w:rsidR="001A5323" w:rsidRPr="001A5323" w:rsidRDefault="001A5323" w:rsidP="001A5323">
      <w:pPr>
        <w:pStyle w:val="EndNoteBibliography"/>
        <w:ind w:left="720" w:hanging="720"/>
      </w:pPr>
      <w:r w:rsidRPr="001A5323">
        <w:t xml:space="preserve">Guo, L., Dong, M., Ota, K., Li, Q., Ye, T., Wu, J., and Li, J. 2017. "A Secure Mechanism for Big Data Collection in Large Scale Internet of Vehicle," </w:t>
      </w:r>
      <w:r w:rsidRPr="001A5323">
        <w:rPr>
          <w:i/>
        </w:rPr>
        <w:t>IEEE Internet of Things Journal</w:t>
      </w:r>
      <w:r w:rsidRPr="001A5323">
        <w:t xml:space="preserve"> (4:2), pp. 601-610.</w:t>
      </w:r>
    </w:p>
    <w:p w14:paraId="3B8B5474" w14:textId="77777777" w:rsidR="001A5323" w:rsidRPr="001A5323" w:rsidRDefault="001A5323" w:rsidP="001A5323">
      <w:pPr>
        <w:pStyle w:val="EndNoteBibliography"/>
        <w:ind w:left="720" w:hanging="720"/>
      </w:pPr>
      <w:r w:rsidRPr="001A5323">
        <w:t xml:space="preserve">Harmon-Jones, E., and Harmon-Jones, C. 2007. "Cognitive Dissonance Theory after 50 Years of Development," </w:t>
      </w:r>
      <w:r w:rsidRPr="001A5323">
        <w:rPr>
          <w:i/>
        </w:rPr>
        <w:t>Zeitschrift f</w:t>
      </w:r>
      <w:r w:rsidRPr="001A5323">
        <w:rPr>
          <w:rFonts w:hint="eastAsia"/>
          <w:i/>
        </w:rPr>
        <w:t>ü</w:t>
      </w:r>
      <w:r w:rsidRPr="001A5323">
        <w:rPr>
          <w:i/>
        </w:rPr>
        <w:t>r Sozialpsychologie</w:t>
      </w:r>
      <w:r w:rsidRPr="001A5323">
        <w:t xml:space="preserve"> (38:1), pp. 7-16.</w:t>
      </w:r>
    </w:p>
    <w:p w14:paraId="3C6CC571" w14:textId="77777777" w:rsidR="001A5323" w:rsidRPr="001A5323" w:rsidRDefault="001A5323" w:rsidP="001A5323">
      <w:pPr>
        <w:pStyle w:val="EndNoteBibliography"/>
        <w:ind w:left="720" w:hanging="720"/>
      </w:pPr>
      <w:r w:rsidRPr="001A5323">
        <w:t xml:space="preserve">Haworth, N., and Symmons, M. 2001a. "Driving to Reduce Fuel Consumption and Improve Road Safety," </w:t>
      </w:r>
      <w:r w:rsidRPr="001A5323">
        <w:rPr>
          <w:i/>
        </w:rPr>
        <w:t>Proceedings of the Australasian road safety research, policing and education conference</w:t>
      </w:r>
      <w:r w:rsidRPr="001A5323">
        <w:t>: Monash University.</w:t>
      </w:r>
    </w:p>
    <w:p w14:paraId="558F9ED2" w14:textId="77777777" w:rsidR="001A5323" w:rsidRPr="001A5323" w:rsidRDefault="001A5323" w:rsidP="001A5323">
      <w:pPr>
        <w:pStyle w:val="EndNoteBibliography"/>
        <w:ind w:left="720" w:hanging="720"/>
      </w:pPr>
      <w:r w:rsidRPr="001A5323">
        <w:t>Haworth, N., and Symmons, M. 2001b. "The Relationship between Fuel Economy and Safety Outcomes,").</w:t>
      </w:r>
    </w:p>
    <w:p w14:paraId="049AC06F" w14:textId="77777777" w:rsidR="001A5323" w:rsidRPr="001A5323" w:rsidRDefault="001A5323" w:rsidP="001A5323">
      <w:pPr>
        <w:pStyle w:val="EndNoteBibliography"/>
        <w:ind w:left="720" w:hanging="720"/>
      </w:pPr>
      <w:r w:rsidRPr="001A5323">
        <w:t xml:space="preserve">Hebden, L., Cook, A., Van Der Ploeg, H. P., and Allman-Farinelli, M. 2012. "Development of Smartphone Applications for Nutrition and Physical Activity Behavior Change," </w:t>
      </w:r>
      <w:r w:rsidRPr="001A5323">
        <w:rPr>
          <w:i/>
        </w:rPr>
        <w:t>JMIR research protocols</w:t>
      </w:r>
      <w:r w:rsidRPr="001A5323">
        <w:t xml:space="preserve"> (1:2), p. e9.</w:t>
      </w:r>
    </w:p>
    <w:p w14:paraId="6B679A04" w14:textId="77777777" w:rsidR="001A5323" w:rsidRPr="001A5323" w:rsidRDefault="001A5323" w:rsidP="001A5323">
      <w:pPr>
        <w:pStyle w:val="EndNoteBibliography"/>
        <w:ind w:left="720" w:hanging="720"/>
      </w:pPr>
      <w:r w:rsidRPr="001A5323">
        <w:t xml:space="preserve">Hua, Y., Sevegnani, M., Yi, D., Birnie, A., and Mcaslan, S. 2022. "Fine-Grained Rnn with Transfer Learning for Energy Consumption Estimation on Evs," </w:t>
      </w:r>
      <w:r w:rsidRPr="001A5323">
        <w:rPr>
          <w:i/>
        </w:rPr>
        <w:t>IEEE Transactions on Industrial Informatics</w:t>
      </w:r>
      <w:r w:rsidRPr="001A5323">
        <w:t>).</w:t>
      </w:r>
    </w:p>
    <w:p w14:paraId="56F5965E" w14:textId="77777777" w:rsidR="001A5323" w:rsidRPr="001A5323" w:rsidRDefault="001A5323" w:rsidP="001A5323">
      <w:pPr>
        <w:pStyle w:val="EndNoteBibliography"/>
        <w:ind w:left="720" w:hanging="720"/>
      </w:pPr>
      <w:r w:rsidRPr="001A5323">
        <w:lastRenderedPageBreak/>
        <w:t xml:space="preserve">Huang, Y., Ng, E. C., Zhou, J. L., Surawski, N. C., Chan, E. F., and Hong, G. 2018. "Eco-Driving Technology for Sustainable Road Transport: A Review," </w:t>
      </w:r>
      <w:r w:rsidRPr="001A5323">
        <w:rPr>
          <w:i/>
        </w:rPr>
        <w:t>Renewable and Sustainable Energy Reviews</w:t>
      </w:r>
      <w:r w:rsidRPr="001A5323">
        <w:t xml:space="preserve"> (93), pp. 596-609.</w:t>
      </w:r>
    </w:p>
    <w:p w14:paraId="552E098E" w14:textId="77777777" w:rsidR="001A5323" w:rsidRPr="001A5323" w:rsidRDefault="001A5323" w:rsidP="001A5323">
      <w:pPr>
        <w:pStyle w:val="EndNoteBibliography"/>
        <w:ind w:left="720" w:hanging="720"/>
      </w:pPr>
      <w:r w:rsidRPr="001A5323">
        <w:t xml:space="preserve">Hughes, D. C., Andrew, A., Denning, T., Hurvitz, P., Lester, J., Beresford, S., Borriello, G., Bruemmer, B., Moudon, A. V., and Duncan, G. E. 2010. "Balance (Bioengineering Approaches for Lifestyle Activity and Nutrition Continuous Engagement): Developing New Technology for Monitoring Energy Balance in Real Time," </w:t>
      </w:r>
      <w:r w:rsidRPr="001A5323">
        <w:rPr>
          <w:i/>
        </w:rPr>
        <w:t>Journal of diabetes science and technology</w:t>
      </w:r>
      <w:r w:rsidRPr="001A5323">
        <w:t xml:space="preserve"> (4:2), pp. 429-434.</w:t>
      </w:r>
    </w:p>
    <w:p w14:paraId="206924C6" w14:textId="77777777" w:rsidR="001A5323" w:rsidRPr="001A5323" w:rsidRDefault="001A5323" w:rsidP="001A5323">
      <w:pPr>
        <w:pStyle w:val="EndNoteBibliography"/>
        <w:ind w:left="720" w:hanging="720"/>
      </w:pPr>
      <w:r w:rsidRPr="001A5323">
        <w:t xml:space="preserve">Imasiku, K., Thomas, V., and Ntagwirumugara, E. 2019. "Unraveling Green Information Technology Systems as a Global Greenhouse Gas Emission Game-Changer," </w:t>
      </w:r>
      <w:r w:rsidRPr="001A5323">
        <w:rPr>
          <w:i/>
        </w:rPr>
        <w:t>Administrative Sciences</w:t>
      </w:r>
      <w:r w:rsidRPr="001A5323">
        <w:t xml:space="preserve"> (9:2), p. 43.</w:t>
      </w:r>
    </w:p>
    <w:p w14:paraId="1C9A4423" w14:textId="77777777" w:rsidR="001A5323" w:rsidRPr="001A5323" w:rsidRDefault="001A5323" w:rsidP="001A5323">
      <w:pPr>
        <w:pStyle w:val="EndNoteBibliography"/>
        <w:ind w:left="720" w:hanging="720"/>
      </w:pPr>
      <w:r w:rsidRPr="001A5323">
        <w:t xml:space="preserve">Jazairy, A., Pohjosenperä, T., Sassali, J., Juga, J., and von Haartman, R. "Truck Drivers’ Motivations to Eco-Drive and Observed Eco-Driving Behavior: A Case Study," </w:t>
      </w:r>
      <w:r w:rsidRPr="001A5323">
        <w:rPr>
          <w:i/>
        </w:rPr>
        <w:t>Available at SSRN 3996757</w:t>
      </w:r>
      <w:r w:rsidRPr="001A5323">
        <w:t>).</w:t>
      </w:r>
    </w:p>
    <w:p w14:paraId="495BD5B7" w14:textId="77777777" w:rsidR="001A5323" w:rsidRPr="001A5323" w:rsidRDefault="001A5323" w:rsidP="001A5323">
      <w:pPr>
        <w:pStyle w:val="EndNoteBibliography"/>
        <w:ind w:left="720" w:hanging="720"/>
      </w:pPr>
      <w:r w:rsidRPr="001A5323">
        <w:t xml:space="preserve">Kadhim, A. J., and Seno, S. A. H. 2018. "Maximizing the Utilization of Fog Computing in Internet of Vehicle Using Sdn," </w:t>
      </w:r>
      <w:r w:rsidRPr="001A5323">
        <w:rPr>
          <w:i/>
        </w:rPr>
        <w:t>IEEE Communications Letters</w:t>
      </w:r>
      <w:r w:rsidRPr="001A5323">
        <w:t xml:space="preserve"> (23:1), pp. 140-143.</w:t>
      </w:r>
    </w:p>
    <w:p w14:paraId="2A23E601" w14:textId="77777777" w:rsidR="001A5323" w:rsidRPr="001A5323" w:rsidRDefault="001A5323" w:rsidP="001A5323">
      <w:pPr>
        <w:pStyle w:val="EndNoteBibliography"/>
        <w:ind w:left="720" w:hanging="720"/>
      </w:pPr>
      <w:r w:rsidRPr="001A5323">
        <w:t xml:space="preserve">Kamal, A. K., Muqeet, A., Farhat, K., Khalid, W., Jamil, A., Gowani, A., Muhammad, A. A., Zaidi, F., Khan, D., and Elahi, T. 2016. "Using a Tailored Health Information Technology-Driven Intervention to Improve Health Literacy and Medication Adherence in a Pakistani Population with Vascular Disease (Talking Rx)–Study Protocol for a Randomized Controlled Trial," </w:t>
      </w:r>
      <w:r w:rsidRPr="001A5323">
        <w:rPr>
          <w:i/>
        </w:rPr>
        <w:t>Trials</w:t>
      </w:r>
      <w:r w:rsidRPr="001A5323">
        <w:t xml:space="preserve"> (17:1), pp. 1-13.</w:t>
      </w:r>
    </w:p>
    <w:p w14:paraId="69877164" w14:textId="77777777" w:rsidR="001A5323" w:rsidRPr="001A5323" w:rsidRDefault="001A5323" w:rsidP="001A5323">
      <w:pPr>
        <w:pStyle w:val="EndNoteBibliography"/>
        <w:ind w:left="720" w:hanging="720"/>
      </w:pPr>
      <w:r w:rsidRPr="001A5323">
        <w:t xml:space="preserve">Kepsu, D., Jastrzebski, R. P., and Pyrhönen, O. 2021. "Modeling of a 30 000 Rpm Bearingless Spm Drive with Loss and Thermal Analyses for a 0.5 Mw High-Temperature Heat Pump," </w:t>
      </w:r>
      <w:r w:rsidRPr="001A5323">
        <w:rPr>
          <w:i/>
        </w:rPr>
        <w:t>IEEE Transactions on Industry Applications</w:t>
      </w:r>
      <w:r w:rsidRPr="001A5323">
        <w:t xml:space="preserve"> (57:6), pp. 6965-6976.</w:t>
      </w:r>
    </w:p>
    <w:p w14:paraId="6943EC1B" w14:textId="77777777" w:rsidR="001A5323" w:rsidRPr="001A5323" w:rsidRDefault="001A5323" w:rsidP="001A5323">
      <w:pPr>
        <w:pStyle w:val="EndNoteBibliography"/>
        <w:ind w:left="720" w:hanging="720"/>
      </w:pPr>
      <w:r w:rsidRPr="001A5323">
        <w:t>Kuhler, M., and Karstens, D. 1978. "Improved Driving Cycle for Testing Automotive Exhaust Emissions," 0148-7191, SAE Technical Paper.</w:t>
      </w:r>
    </w:p>
    <w:p w14:paraId="547AB096" w14:textId="77777777" w:rsidR="001A5323" w:rsidRPr="001A5323" w:rsidRDefault="001A5323" w:rsidP="001A5323">
      <w:pPr>
        <w:pStyle w:val="EndNoteBibliography"/>
        <w:ind w:left="720" w:hanging="720"/>
      </w:pPr>
      <w:r w:rsidRPr="001A5323">
        <w:t xml:space="preserve">Lakshminarayan, K., Harp, S. A., and Samad, T. 1999. "Imputation of Missing Data in Industrial Databases," </w:t>
      </w:r>
      <w:r w:rsidRPr="001A5323">
        <w:rPr>
          <w:i/>
        </w:rPr>
        <w:t>Applied intelligence</w:t>
      </w:r>
      <w:r w:rsidRPr="001A5323">
        <w:t xml:space="preserve"> (11:3), pp. 259-275.</w:t>
      </w:r>
    </w:p>
    <w:p w14:paraId="5E632ED4" w14:textId="77777777" w:rsidR="001A5323" w:rsidRPr="001A5323" w:rsidRDefault="001A5323" w:rsidP="001A5323">
      <w:pPr>
        <w:pStyle w:val="EndNoteBibliography"/>
        <w:ind w:left="720" w:hanging="720"/>
      </w:pPr>
      <w:r w:rsidRPr="001A5323">
        <w:t xml:space="preserve">Larsson, H., and Ericsson, E. 2009. "The Effects of an Acceleration Advisory Tool in Vehicles for Reduced Fuel Consumption and Emissions," </w:t>
      </w:r>
      <w:r w:rsidRPr="001A5323">
        <w:rPr>
          <w:i/>
        </w:rPr>
        <w:t>Transportation Research Part D: Transport and Environment</w:t>
      </w:r>
      <w:r w:rsidRPr="001A5323">
        <w:t xml:space="preserve"> (14:2), pp. 141-146.</w:t>
      </w:r>
    </w:p>
    <w:p w14:paraId="2F43A64B" w14:textId="77777777" w:rsidR="001A5323" w:rsidRPr="001A5323" w:rsidRDefault="001A5323" w:rsidP="001A5323">
      <w:pPr>
        <w:pStyle w:val="EndNoteBibliography"/>
        <w:ind w:left="720" w:hanging="720"/>
      </w:pPr>
      <w:r w:rsidRPr="001A5323">
        <w:t xml:space="preserve">Lee, M. K., Cheung, C. M., and Chen, Z. 2005. "Acceptance of Internet-Based Learning Medium: The Role of Extrinsic and Intrinsic Motivation," </w:t>
      </w:r>
      <w:r w:rsidRPr="001A5323">
        <w:rPr>
          <w:i/>
        </w:rPr>
        <w:t>Information &amp; management</w:t>
      </w:r>
      <w:r w:rsidRPr="001A5323">
        <w:t xml:space="preserve"> (42:8), pp. 1095-1104.</w:t>
      </w:r>
    </w:p>
    <w:p w14:paraId="6CF179A8" w14:textId="77777777" w:rsidR="001A5323" w:rsidRPr="001A5323" w:rsidRDefault="001A5323" w:rsidP="001A5323">
      <w:pPr>
        <w:pStyle w:val="EndNoteBibliography"/>
        <w:ind w:left="720" w:hanging="720"/>
      </w:pPr>
      <w:r w:rsidRPr="001A5323">
        <w:t xml:space="preserve">Letcher, T. M. 2019. "Why Do We Have Global Warming?," in </w:t>
      </w:r>
      <w:r w:rsidRPr="001A5323">
        <w:rPr>
          <w:i/>
        </w:rPr>
        <w:t>Managing Global Warming</w:t>
      </w:r>
      <w:r w:rsidRPr="001A5323">
        <w:t>. Elsevier, pp. 3-15.</w:t>
      </w:r>
    </w:p>
    <w:p w14:paraId="347EC3CC" w14:textId="77777777" w:rsidR="001A5323" w:rsidRPr="001A5323" w:rsidRDefault="001A5323" w:rsidP="001A5323">
      <w:pPr>
        <w:pStyle w:val="EndNoteBibliography"/>
        <w:ind w:left="720" w:hanging="720"/>
      </w:pPr>
      <w:r w:rsidRPr="001A5323">
        <w:t xml:space="preserve">Leung, L., and Lee, P. S. 2012. "The Influences of Information Literacy, Internet Addiction and Parenting Styles on Internet Risks," </w:t>
      </w:r>
      <w:r w:rsidRPr="001A5323">
        <w:rPr>
          <w:i/>
        </w:rPr>
        <w:t>New media &amp; society</w:t>
      </w:r>
      <w:r w:rsidRPr="001A5323">
        <w:t xml:space="preserve"> (14:1), pp. 117-136.</w:t>
      </w:r>
    </w:p>
    <w:p w14:paraId="4D3FFA57" w14:textId="77777777" w:rsidR="001A5323" w:rsidRPr="001A5323" w:rsidRDefault="001A5323" w:rsidP="001A5323">
      <w:pPr>
        <w:pStyle w:val="EndNoteBibliography"/>
        <w:ind w:left="720" w:hanging="720"/>
      </w:pPr>
      <w:r w:rsidRPr="001A5323">
        <w:t xml:space="preserve">Lin, J. J., Mamykina, L., Lindtner, S., Delajoux, G., and Strub, H. B. 2006. "Fish’n’steps: Encouraging Physical Activity with an Interactive Computer Game," </w:t>
      </w:r>
      <w:r w:rsidRPr="001A5323">
        <w:rPr>
          <w:i/>
        </w:rPr>
        <w:t>International conference on ubiquitous computing</w:t>
      </w:r>
      <w:r w:rsidRPr="001A5323">
        <w:t>: Springer, pp. 261-278.</w:t>
      </w:r>
    </w:p>
    <w:p w14:paraId="2FAB2C36" w14:textId="77777777" w:rsidR="001A5323" w:rsidRPr="001A5323" w:rsidRDefault="001A5323" w:rsidP="001A5323">
      <w:pPr>
        <w:pStyle w:val="EndNoteBibliography"/>
        <w:ind w:left="720" w:hanging="720"/>
      </w:pPr>
      <w:r w:rsidRPr="001A5323">
        <w:t xml:space="preserve">Liu, G., Chen, R., Xu, P., Fu, Y., Mao, C., and Hong, J. 2020a. "Real-Time Carbon Emission Monitoring in Prefabricated Construction," </w:t>
      </w:r>
      <w:r w:rsidRPr="001A5323">
        <w:rPr>
          <w:i/>
        </w:rPr>
        <w:t>Automation in Construction</w:t>
      </w:r>
      <w:r w:rsidRPr="001A5323">
        <w:t xml:space="preserve"> (110), p. 102945.</w:t>
      </w:r>
    </w:p>
    <w:p w14:paraId="1CCC3BD5" w14:textId="77777777" w:rsidR="001A5323" w:rsidRPr="001A5323" w:rsidRDefault="001A5323" w:rsidP="001A5323">
      <w:pPr>
        <w:pStyle w:val="EndNoteBibliography"/>
        <w:ind w:left="720" w:hanging="720"/>
      </w:pPr>
      <w:r w:rsidRPr="001A5323">
        <w:t xml:space="preserve">Liu, M., Teng, Y., Yu, F. R., Leung, V. C., and Song, M. 2019. "Deep Reinforcement Learning Based </w:t>
      </w:r>
      <w:r w:rsidRPr="001A5323">
        <w:lastRenderedPageBreak/>
        <w:t xml:space="preserve">Performance Optimization in Blockchain-Enabled Internet of Vehicle," </w:t>
      </w:r>
      <w:r w:rsidRPr="001A5323">
        <w:rPr>
          <w:i/>
        </w:rPr>
        <w:t>ICC 2019-2019 IEEE International Conference on Communications (ICC)</w:t>
      </w:r>
      <w:r w:rsidRPr="001A5323">
        <w:t>: IEEE, pp. 1-6.</w:t>
      </w:r>
    </w:p>
    <w:p w14:paraId="67101941" w14:textId="77777777" w:rsidR="001A5323" w:rsidRPr="001A5323" w:rsidRDefault="001A5323" w:rsidP="001A5323">
      <w:pPr>
        <w:pStyle w:val="EndNoteBibliography"/>
        <w:ind w:left="720" w:hanging="720"/>
      </w:pPr>
      <w:r w:rsidRPr="001A5323">
        <w:t xml:space="preserve">Liu, Y., Dai, H.-N., Wang, Q., Shukla, M. K., and Imran, M. 2020b. "Unmanned Aerial Vehicle for Internet of Everything: Opportunities and Challenges," </w:t>
      </w:r>
      <w:r w:rsidRPr="001A5323">
        <w:rPr>
          <w:i/>
        </w:rPr>
        <w:t>Computer communications</w:t>
      </w:r>
      <w:r w:rsidRPr="001A5323">
        <w:t xml:space="preserve"> (155), pp. 66-83.</w:t>
      </w:r>
    </w:p>
    <w:p w14:paraId="17B1D92E" w14:textId="77777777" w:rsidR="001A5323" w:rsidRPr="001A5323" w:rsidRDefault="001A5323" w:rsidP="001A5323">
      <w:pPr>
        <w:pStyle w:val="EndNoteBibliography"/>
        <w:ind w:left="720" w:hanging="720"/>
      </w:pPr>
      <w:r w:rsidRPr="001A5323">
        <w:t xml:space="preserve">Luo, X., Dong, L., Dou, Y., Zhang, N., Ren, J., Li, Y., Sun, L., and Yao, S. 2017. "Analysis on Spatial-Temporal Features of Taxis' Emissions from Big Data Informed Travel Patterns: A Case of Shanghai, China," </w:t>
      </w:r>
      <w:r w:rsidRPr="001A5323">
        <w:rPr>
          <w:i/>
        </w:rPr>
        <w:t>Journal of cleaner production</w:t>
      </w:r>
      <w:r w:rsidRPr="001A5323">
        <w:t xml:space="preserve"> (142), pp. 926-935.</w:t>
      </w:r>
    </w:p>
    <w:p w14:paraId="2BB1188C" w14:textId="77777777" w:rsidR="001A5323" w:rsidRPr="001A5323" w:rsidRDefault="001A5323" w:rsidP="001A5323">
      <w:pPr>
        <w:pStyle w:val="EndNoteBibliography"/>
        <w:ind w:left="720" w:hanging="720"/>
      </w:pPr>
      <w:r w:rsidRPr="001A5323">
        <w:t xml:space="preserve">Ma, Y., Qi, S., Fan, L., Lu, W., Chan, C.-Y., and Zhang, Y. 2019. "Dynamic Bayesian Network Approach to Evaluate Vehicle Driving Risk Based on on-Road Experiment Driving Data," </w:t>
      </w:r>
      <w:r w:rsidRPr="001A5323">
        <w:rPr>
          <w:i/>
        </w:rPr>
        <w:t>IEEE Access</w:t>
      </w:r>
      <w:r w:rsidRPr="001A5323">
        <w:t xml:space="preserve"> (7), pp. 135050-135062.</w:t>
      </w:r>
    </w:p>
    <w:p w14:paraId="63581D5B" w14:textId="77777777" w:rsidR="001A5323" w:rsidRPr="001A5323" w:rsidRDefault="001A5323" w:rsidP="001A5323">
      <w:pPr>
        <w:pStyle w:val="EndNoteBibliography"/>
        <w:ind w:left="720" w:hanging="720"/>
      </w:pPr>
      <w:r w:rsidRPr="001A5323">
        <w:t xml:space="preserve">Magaña, V. C., and Muñoz-Organero, M. 2014. "Discovering Regions Where Users Drive Inefficiently on Regular Journeys," </w:t>
      </w:r>
      <w:r w:rsidRPr="001A5323">
        <w:rPr>
          <w:i/>
        </w:rPr>
        <w:t>IEEE Transactions on Intelligent Transportation Systems</w:t>
      </w:r>
      <w:r w:rsidRPr="001A5323">
        <w:t xml:space="preserve"> (16:1), pp. 221-234.</w:t>
      </w:r>
    </w:p>
    <w:p w14:paraId="4BD787FA" w14:textId="77777777" w:rsidR="001A5323" w:rsidRPr="001A5323" w:rsidRDefault="001A5323" w:rsidP="001A5323">
      <w:pPr>
        <w:pStyle w:val="EndNoteBibliography"/>
        <w:ind w:left="720" w:hanging="720"/>
      </w:pPr>
      <w:r w:rsidRPr="001A5323">
        <w:t xml:space="preserve">McCarthy, P. S., and Tay, R. S. 1998. "New Vehicle Consumption and Fuel Efficiency: A Nested Logit Approach," </w:t>
      </w:r>
      <w:r w:rsidRPr="001A5323">
        <w:rPr>
          <w:i/>
        </w:rPr>
        <w:t>Transportation Research Part E: Logistics and Transportation Review</w:t>
      </w:r>
      <w:r w:rsidRPr="001A5323">
        <w:t xml:space="preserve"> (34:1), pp. 39-51.</w:t>
      </w:r>
    </w:p>
    <w:p w14:paraId="5A677A96" w14:textId="77777777" w:rsidR="001A5323" w:rsidRPr="001A5323" w:rsidRDefault="001A5323" w:rsidP="001A5323">
      <w:pPr>
        <w:pStyle w:val="EndNoteBibliography"/>
        <w:ind w:left="720" w:hanging="720"/>
      </w:pPr>
      <w:r w:rsidRPr="001A5323">
        <w:t xml:space="preserve">Miller, M. K., and Jehle, A. 2007. "Cognitive Dissonance Theory (Fessinger)," </w:t>
      </w:r>
      <w:r w:rsidRPr="001A5323">
        <w:rPr>
          <w:i/>
        </w:rPr>
        <w:t>The Blackwell encyclopedia of sociology</w:t>
      </w:r>
      <w:r w:rsidRPr="001A5323">
        <w:t>).</w:t>
      </w:r>
    </w:p>
    <w:p w14:paraId="2DEDDE5D" w14:textId="77777777" w:rsidR="001A5323" w:rsidRPr="001A5323" w:rsidRDefault="001A5323" w:rsidP="001A5323">
      <w:pPr>
        <w:pStyle w:val="EndNoteBibliography"/>
        <w:ind w:left="720" w:hanging="720"/>
      </w:pPr>
      <w:r w:rsidRPr="001A5323">
        <w:t xml:space="preserve">Moon, J.-W., and Kim, Y.-G. 2001. "Extending the Tam for a World-Wide-Web Context," </w:t>
      </w:r>
      <w:r w:rsidRPr="001A5323">
        <w:rPr>
          <w:i/>
        </w:rPr>
        <w:t>Information &amp; management</w:t>
      </w:r>
      <w:r w:rsidRPr="001A5323">
        <w:t xml:space="preserve"> (38:4), pp. 217-230.</w:t>
      </w:r>
    </w:p>
    <w:p w14:paraId="3B622A2E" w14:textId="77777777" w:rsidR="001A5323" w:rsidRPr="001A5323" w:rsidRDefault="001A5323" w:rsidP="001A5323">
      <w:pPr>
        <w:pStyle w:val="EndNoteBibliography"/>
        <w:ind w:left="720" w:hanging="720"/>
      </w:pPr>
      <w:r w:rsidRPr="001A5323">
        <w:t xml:space="preserve">Ng, B. D., and Wiemer-Hastings, P. 2005. "Addiction to the Internet and Online Gaming," </w:t>
      </w:r>
      <w:r w:rsidRPr="001A5323">
        <w:rPr>
          <w:i/>
        </w:rPr>
        <w:t>Cyberpsychology &amp; behavior</w:t>
      </w:r>
      <w:r w:rsidRPr="001A5323">
        <w:t xml:space="preserve"> (8:2), pp. 110-113.</w:t>
      </w:r>
    </w:p>
    <w:p w14:paraId="5D46C7DA" w14:textId="77777777" w:rsidR="001A5323" w:rsidRPr="001A5323" w:rsidRDefault="001A5323" w:rsidP="001A5323">
      <w:pPr>
        <w:pStyle w:val="EndNoteBibliography"/>
        <w:ind w:left="720" w:hanging="720"/>
      </w:pPr>
      <w:r w:rsidRPr="001A5323">
        <w:t xml:space="preserve">OReilly, M. 1996. "Internet Addiction: A New Disorder Enters the Medical Lexicon," </w:t>
      </w:r>
      <w:r w:rsidRPr="001A5323">
        <w:rPr>
          <w:i/>
        </w:rPr>
        <w:t>CMAJ: Canadian Medical Association journal</w:t>
      </w:r>
      <w:r w:rsidRPr="001A5323">
        <w:t xml:space="preserve"> (154:12), p. 1882.</w:t>
      </w:r>
    </w:p>
    <w:p w14:paraId="3245E148" w14:textId="77777777" w:rsidR="001A5323" w:rsidRPr="001A5323" w:rsidRDefault="001A5323" w:rsidP="001A5323">
      <w:pPr>
        <w:pStyle w:val="EndNoteBibliography"/>
        <w:ind w:left="720" w:hanging="720"/>
      </w:pPr>
      <w:r w:rsidRPr="001A5323">
        <w:t>Pulkrabek, W. W. 2004. "Engineering Fundamentals of the Internal Combustion Engine."</w:t>
      </w:r>
    </w:p>
    <w:p w14:paraId="5ECBF5DB" w14:textId="77777777" w:rsidR="001A5323" w:rsidRPr="001A5323" w:rsidRDefault="001A5323" w:rsidP="001A5323">
      <w:pPr>
        <w:pStyle w:val="EndNoteBibliography"/>
        <w:ind w:left="720" w:hanging="720"/>
      </w:pPr>
      <w:r w:rsidRPr="001A5323">
        <w:t>Ritchie, H., and Roser, M. 2020. "Co</w:t>
      </w:r>
      <w:r w:rsidRPr="001A5323">
        <w:rPr>
          <w:rFonts w:ascii="Times New Roman" w:hAnsi="Times New Roman" w:cs="Times New Roman"/>
        </w:rPr>
        <w:t>₂</w:t>
      </w:r>
      <w:r w:rsidRPr="001A5323">
        <w:t xml:space="preserve"> and Greenhouse Gas Emissions," </w:t>
      </w:r>
      <w:r w:rsidRPr="001A5323">
        <w:rPr>
          <w:i/>
        </w:rPr>
        <w:t>Our world in data</w:t>
      </w:r>
      <w:r w:rsidRPr="001A5323">
        <w:t>).</w:t>
      </w:r>
    </w:p>
    <w:p w14:paraId="0EE8B8EE" w14:textId="77777777" w:rsidR="001A5323" w:rsidRPr="001A5323" w:rsidRDefault="001A5323" w:rsidP="001A5323">
      <w:pPr>
        <w:pStyle w:val="EndNoteBibliography"/>
        <w:ind w:left="720" w:hanging="720"/>
      </w:pPr>
      <w:r w:rsidRPr="001A5323">
        <w:t xml:space="preserve">Saber, A. Y., and Venayagamoorthy, G. K. 2010. "Plug-in Vehicles and Renewable Energy Sources for Cost and Emission Reductions," </w:t>
      </w:r>
      <w:r w:rsidRPr="001A5323">
        <w:rPr>
          <w:i/>
        </w:rPr>
        <w:t>IEEE Transactions on Industrial electronics</w:t>
      </w:r>
      <w:r w:rsidRPr="001A5323">
        <w:t xml:space="preserve"> (58:4), pp. 1229-1238.</w:t>
      </w:r>
    </w:p>
    <w:p w14:paraId="0062CAB4" w14:textId="77777777" w:rsidR="001A5323" w:rsidRPr="001A5323" w:rsidRDefault="001A5323" w:rsidP="001A5323">
      <w:pPr>
        <w:pStyle w:val="EndNoteBibliography"/>
        <w:ind w:left="720" w:hanging="720"/>
      </w:pPr>
      <w:r w:rsidRPr="001A5323">
        <w:t xml:space="preserve">Saerens, B., and Van den Bulck, E. 2013. "Calculation of the Minimum-Fuel Driving Control Based on Pontryagin’s Maximum Principle," </w:t>
      </w:r>
      <w:r w:rsidRPr="001A5323">
        <w:rPr>
          <w:i/>
        </w:rPr>
        <w:t>Transportation Research Part D: Transport and Environment</w:t>
      </w:r>
      <w:r w:rsidRPr="001A5323">
        <w:t xml:space="preserve"> (24), pp. 89-97.</w:t>
      </w:r>
    </w:p>
    <w:p w14:paraId="7813323F" w14:textId="77777777" w:rsidR="001A5323" w:rsidRPr="001A5323" w:rsidRDefault="001A5323" w:rsidP="001A5323">
      <w:pPr>
        <w:pStyle w:val="EndNoteBibliography"/>
        <w:ind w:left="720" w:hanging="720"/>
      </w:pPr>
      <w:r w:rsidRPr="001A5323">
        <w:t xml:space="preserve">Sanguinetti, A., Kurani, K., and Davies, J. 2017. "The Many Reasons Your Mileage May Vary: Toward a Unifying Typology of Eco-Driving Behaviors," </w:t>
      </w:r>
      <w:r w:rsidRPr="001A5323">
        <w:rPr>
          <w:i/>
        </w:rPr>
        <w:t>Transportation Research Part D: Transport and Environment</w:t>
      </w:r>
      <w:r w:rsidRPr="001A5323">
        <w:t xml:space="preserve"> (52), pp. 73-84.</w:t>
      </w:r>
    </w:p>
    <w:p w14:paraId="6B99964F" w14:textId="77777777" w:rsidR="001A5323" w:rsidRPr="001A5323" w:rsidRDefault="001A5323" w:rsidP="001A5323">
      <w:pPr>
        <w:pStyle w:val="EndNoteBibliography"/>
        <w:ind w:left="720" w:hanging="720"/>
      </w:pPr>
      <w:r w:rsidRPr="001A5323">
        <w:t xml:space="preserve">Shi, X., Wong, Y. D., Li, M. Z.-F., Palanisamy, C., and Chai, C. 2019. "A Feature Learning Approach Based on Xgboost for Driving Assessment and Risk Prediction," </w:t>
      </w:r>
      <w:r w:rsidRPr="001A5323">
        <w:rPr>
          <w:i/>
        </w:rPr>
        <w:t>Accident Analysis &amp; Prevention</w:t>
      </w:r>
      <w:r w:rsidRPr="001A5323">
        <w:t xml:space="preserve"> (129), pp. 170-179.</w:t>
      </w:r>
    </w:p>
    <w:p w14:paraId="42AF4B18" w14:textId="77777777" w:rsidR="001A5323" w:rsidRPr="001A5323" w:rsidRDefault="001A5323" w:rsidP="001A5323">
      <w:pPr>
        <w:pStyle w:val="EndNoteBibliography"/>
        <w:ind w:left="720" w:hanging="720"/>
      </w:pPr>
      <w:r w:rsidRPr="001A5323">
        <w:t xml:space="preserve">Short, C. E., Vandelanotte, C., Dixon, M. W., Rosenkranz, R., Caperchione, C., Hooker, C., Karunanithi, M., Kolt, G. S., Maeder, A., and Ding, H. 2014. "Examining Participant Engagement in an Information Technology-Based Physical Activity and Nutrition Intervention for Men: The Manup Randomized Controlled Trial," </w:t>
      </w:r>
      <w:r w:rsidRPr="001A5323">
        <w:rPr>
          <w:i/>
        </w:rPr>
        <w:t>JMIR research protocols</w:t>
      </w:r>
      <w:r w:rsidRPr="001A5323">
        <w:t xml:space="preserve"> (3:1), p. e2776.</w:t>
      </w:r>
    </w:p>
    <w:p w14:paraId="55AFA760" w14:textId="77777777" w:rsidR="001A5323" w:rsidRPr="001A5323" w:rsidRDefault="001A5323" w:rsidP="001A5323">
      <w:pPr>
        <w:pStyle w:val="EndNoteBibliography"/>
        <w:ind w:left="720" w:hanging="720"/>
      </w:pPr>
      <w:r w:rsidRPr="001A5323">
        <w:t xml:space="preserve">Sivak, M., and Schoettle, B. 2012. "Eco-Driving: Strategic, Tactical, and Operational Decisions of </w:t>
      </w:r>
      <w:r w:rsidRPr="001A5323">
        <w:lastRenderedPageBreak/>
        <w:t xml:space="preserve">the Driver That Influence Vehicle Fuel Economy," </w:t>
      </w:r>
      <w:r w:rsidRPr="001A5323">
        <w:rPr>
          <w:i/>
        </w:rPr>
        <w:t>Transport Policy</w:t>
      </w:r>
      <w:r w:rsidRPr="001A5323">
        <w:t xml:space="preserve"> (22), pp. 96-99.</w:t>
      </w:r>
    </w:p>
    <w:p w14:paraId="354C489B" w14:textId="77777777" w:rsidR="001A5323" w:rsidRPr="001A5323" w:rsidRDefault="001A5323" w:rsidP="001A5323">
      <w:pPr>
        <w:pStyle w:val="EndNoteBibliography"/>
        <w:ind w:left="720" w:hanging="720"/>
      </w:pPr>
      <w:r w:rsidRPr="001A5323">
        <w:t xml:space="preserve">Sivak, M., and Tsimhoni, O. 2009. "Fuel Efficiency of Vehicles on Us Roads: 1923–2006," </w:t>
      </w:r>
      <w:r w:rsidRPr="001A5323">
        <w:rPr>
          <w:i/>
        </w:rPr>
        <w:t>Energy Policy</w:t>
      </w:r>
      <w:r w:rsidRPr="001A5323">
        <w:t xml:space="preserve"> (37:8), pp. 3168-3170.</w:t>
      </w:r>
    </w:p>
    <w:p w14:paraId="3060FB73" w14:textId="77777777" w:rsidR="001A5323" w:rsidRPr="001A5323" w:rsidRDefault="001A5323" w:rsidP="001A5323">
      <w:pPr>
        <w:pStyle w:val="EndNoteBibliography"/>
        <w:ind w:left="720" w:hanging="720"/>
      </w:pPr>
      <w:r w:rsidRPr="001A5323">
        <w:t xml:space="preserve">Soytas, U., Sari, R., and Ewing, B. T. 2007. "Energy Consumption, Income, and Carbon Emissions in the United States," </w:t>
      </w:r>
      <w:r w:rsidRPr="001A5323">
        <w:rPr>
          <w:i/>
        </w:rPr>
        <w:t>Ecological Economics</w:t>
      </w:r>
      <w:r w:rsidRPr="001A5323">
        <w:t xml:space="preserve"> (62:3-4), pp. 482-489.</w:t>
      </w:r>
    </w:p>
    <w:p w14:paraId="7384AA43" w14:textId="77777777" w:rsidR="001A5323" w:rsidRPr="001A5323" w:rsidRDefault="001A5323" w:rsidP="001A5323">
      <w:pPr>
        <w:pStyle w:val="EndNoteBibliography"/>
        <w:ind w:left="720" w:hanging="720"/>
      </w:pPr>
      <w:r w:rsidRPr="001A5323">
        <w:t xml:space="preserve">Spitzer, M. 2014. "Information Technology in Education: Risks and Side Effects," </w:t>
      </w:r>
      <w:r w:rsidRPr="001A5323">
        <w:rPr>
          <w:i/>
        </w:rPr>
        <w:t>Trends in Neuroscience and Education</w:t>
      </w:r>
      <w:r w:rsidRPr="001A5323">
        <w:t xml:space="preserve"> (3:3-4), pp. 81-85.</w:t>
      </w:r>
    </w:p>
    <w:p w14:paraId="180AEC69" w14:textId="77777777" w:rsidR="001A5323" w:rsidRPr="001A5323" w:rsidRDefault="001A5323" w:rsidP="001A5323">
      <w:pPr>
        <w:pStyle w:val="EndNoteBibliography"/>
        <w:ind w:left="720" w:hanging="720"/>
      </w:pPr>
      <w:r w:rsidRPr="001A5323">
        <w:t xml:space="preserve">Stillwater, T., Kurani, K. S., and Mokhtarian, P. L. 2017. "The Combined Effects of Driver Attitudes and in-Vehicle Feedback on Fuel Economy," </w:t>
      </w:r>
      <w:r w:rsidRPr="001A5323">
        <w:rPr>
          <w:i/>
        </w:rPr>
        <w:t>Transportation Research Part D: Transport and Environment</w:t>
      </w:r>
      <w:r w:rsidRPr="001A5323">
        <w:t xml:space="preserve"> (52), pp. 277-288.</w:t>
      </w:r>
    </w:p>
    <w:p w14:paraId="362351FF" w14:textId="77777777" w:rsidR="001A5323" w:rsidRPr="001A5323" w:rsidRDefault="001A5323" w:rsidP="001A5323">
      <w:pPr>
        <w:pStyle w:val="EndNoteBibliography"/>
        <w:ind w:left="720" w:hanging="720"/>
      </w:pPr>
      <w:r w:rsidRPr="001A5323">
        <w:t xml:space="preserve">Stolterman, E., and Fors, A. C. 2004. "Information Technology and the Good Life," in </w:t>
      </w:r>
      <w:r w:rsidRPr="001A5323">
        <w:rPr>
          <w:i/>
        </w:rPr>
        <w:t>Information Systems Research</w:t>
      </w:r>
      <w:r w:rsidRPr="001A5323">
        <w:t>. Springer, pp. 687-692.</w:t>
      </w:r>
    </w:p>
    <w:p w14:paraId="2748FE6B" w14:textId="77777777" w:rsidR="001A5323" w:rsidRPr="001A5323" w:rsidRDefault="001A5323" w:rsidP="001A5323">
      <w:pPr>
        <w:pStyle w:val="EndNoteBibliography"/>
        <w:ind w:left="720" w:hanging="720"/>
      </w:pPr>
      <w:r w:rsidRPr="001A5323">
        <w:t xml:space="preserve">Su, X., Yan, X., and Tsai, C. L. 2012. "Linear Regression," </w:t>
      </w:r>
      <w:r w:rsidRPr="001A5323">
        <w:rPr>
          <w:i/>
        </w:rPr>
        <w:t>Wiley Interdisciplinary Reviews: Computational Statistics</w:t>
      </w:r>
      <w:r w:rsidRPr="001A5323">
        <w:t xml:space="preserve"> (4:3), pp. 275-294.</w:t>
      </w:r>
    </w:p>
    <w:p w14:paraId="5C174275" w14:textId="77777777" w:rsidR="001A5323" w:rsidRPr="001A5323" w:rsidRDefault="001A5323" w:rsidP="001A5323">
      <w:pPr>
        <w:pStyle w:val="EndNoteBibliography"/>
        <w:ind w:left="720" w:hanging="720"/>
      </w:pPr>
      <w:r w:rsidRPr="001A5323">
        <w:t xml:space="preserve">Sun, M., and Zhang, J. 2020. "Research on the Application of Block Chain Big Data Platform in the Construction of New Smart City for Low Carbon Emission and Green Environment," </w:t>
      </w:r>
      <w:r w:rsidRPr="001A5323">
        <w:rPr>
          <w:i/>
        </w:rPr>
        <w:t>Computer Communications</w:t>
      </w:r>
      <w:r w:rsidRPr="001A5323">
        <w:t xml:space="preserve"> (149), pp. 332-342.</w:t>
      </w:r>
    </w:p>
    <w:p w14:paraId="32BA4A77" w14:textId="77777777" w:rsidR="001A5323" w:rsidRPr="001A5323" w:rsidRDefault="001A5323" w:rsidP="001A5323">
      <w:pPr>
        <w:pStyle w:val="EndNoteBibliography"/>
        <w:ind w:left="720" w:hanging="720"/>
      </w:pPr>
      <w:r w:rsidRPr="001A5323">
        <w:t xml:space="preserve">Sundaram, S., Schwarz, A., Jones, E., and Chin, W. W. 2007. "Technology Use on the Front Line: How Information Technology Enhances Individual Performance," </w:t>
      </w:r>
      <w:r w:rsidRPr="001A5323">
        <w:rPr>
          <w:i/>
        </w:rPr>
        <w:t>Journal of the Academy of Marketing Science</w:t>
      </w:r>
      <w:r w:rsidRPr="001A5323">
        <w:t xml:space="preserve"> (35:1), pp. 101-112.</w:t>
      </w:r>
    </w:p>
    <w:p w14:paraId="7198EEE8" w14:textId="77777777" w:rsidR="001A5323" w:rsidRPr="001A5323" w:rsidRDefault="001A5323" w:rsidP="001A5323">
      <w:pPr>
        <w:pStyle w:val="EndNoteBibliography"/>
        <w:ind w:left="720" w:hanging="720"/>
      </w:pPr>
      <w:r w:rsidRPr="001A5323">
        <w:t xml:space="preserve">Taylor, D. G., and Levin, M. 2014. "Predicting Mobile App Usage for Purchasing and Information-Sharing," </w:t>
      </w:r>
      <w:r w:rsidRPr="001A5323">
        <w:rPr>
          <w:i/>
        </w:rPr>
        <w:t>International Journal of Retail &amp; Distribution Management</w:t>
      </w:r>
      <w:r w:rsidRPr="001A5323">
        <w:t>).</w:t>
      </w:r>
    </w:p>
    <w:p w14:paraId="3ABCB701" w14:textId="77777777" w:rsidR="001A5323" w:rsidRPr="001A5323" w:rsidRDefault="001A5323" w:rsidP="001A5323">
      <w:pPr>
        <w:pStyle w:val="EndNoteBibliography"/>
        <w:ind w:left="720" w:hanging="720"/>
      </w:pPr>
      <w:r w:rsidRPr="001A5323">
        <w:t xml:space="preserve">Tukey, J. W. 1962. "The Future of Data Analysis," </w:t>
      </w:r>
      <w:r w:rsidRPr="001A5323">
        <w:rPr>
          <w:i/>
        </w:rPr>
        <w:t>The annals of mathematical statistics</w:t>
      </w:r>
      <w:r w:rsidRPr="001A5323">
        <w:t xml:space="preserve"> (33:1), pp. 1-67.</w:t>
      </w:r>
    </w:p>
    <w:p w14:paraId="33728D70" w14:textId="77777777" w:rsidR="001A5323" w:rsidRPr="001A5323" w:rsidRDefault="001A5323" w:rsidP="001A5323">
      <w:pPr>
        <w:pStyle w:val="EndNoteBibliography"/>
        <w:ind w:left="720" w:hanging="720"/>
      </w:pPr>
      <w:r w:rsidRPr="001A5323">
        <w:t>Vaezipour, A. 2018. "Design and Development of an in-Vehicle Human Machine Interface for Eco-Safe Driving." Queensland University of Technology.</w:t>
      </w:r>
    </w:p>
    <w:p w14:paraId="4CACAB02" w14:textId="77777777" w:rsidR="001A5323" w:rsidRPr="001A5323" w:rsidRDefault="001A5323" w:rsidP="001A5323">
      <w:pPr>
        <w:pStyle w:val="EndNoteBibliography"/>
        <w:ind w:left="720" w:hanging="720"/>
      </w:pPr>
      <w:r w:rsidRPr="001A5323">
        <w:t xml:space="preserve">Vaezipour, A., Rakotonirainy, A., and Haworth, N. 2015. "Reviewing in-Vehicle Systems to Improve Fuel Efficiency and Road Safety," </w:t>
      </w:r>
      <w:r w:rsidRPr="001A5323">
        <w:rPr>
          <w:i/>
        </w:rPr>
        <w:t>Procedia Manufacturing</w:t>
      </w:r>
      <w:r w:rsidRPr="001A5323">
        <w:t xml:space="preserve"> (3), pp. 3192-3199.</w:t>
      </w:r>
    </w:p>
    <w:p w14:paraId="232576F5" w14:textId="77777777" w:rsidR="001A5323" w:rsidRPr="001A5323" w:rsidRDefault="001A5323" w:rsidP="001A5323">
      <w:pPr>
        <w:pStyle w:val="EndNoteBibliography"/>
        <w:ind w:left="720" w:hanging="720"/>
      </w:pPr>
      <w:r w:rsidRPr="001A5323">
        <w:t xml:space="preserve">Vaghefi, I., and Lapointe, L. 2014. "When Too Much Usage Is Too Much: Exploring the Process of It Addiction," </w:t>
      </w:r>
      <w:r w:rsidRPr="001A5323">
        <w:rPr>
          <w:i/>
        </w:rPr>
        <w:t>2014 47th Hawaii International Conference on System Sciences</w:t>
      </w:r>
      <w:r w:rsidRPr="001A5323">
        <w:t>: IEEE, pp. 4494-4503.</w:t>
      </w:r>
    </w:p>
    <w:p w14:paraId="163CDE2B" w14:textId="77777777" w:rsidR="001A5323" w:rsidRPr="001A5323" w:rsidRDefault="001A5323" w:rsidP="001A5323">
      <w:pPr>
        <w:pStyle w:val="EndNoteBibliography"/>
        <w:ind w:left="720" w:hanging="720"/>
      </w:pPr>
      <w:r w:rsidRPr="001A5323">
        <w:t xml:space="preserve">Wang, H., Fu, L., Zhou, Y., and Li, H. 2008. "Modelling of the Fuel Consumption for Passenger Cars Regarding Driving Characteristics," </w:t>
      </w:r>
      <w:r w:rsidRPr="001A5323">
        <w:rPr>
          <w:i/>
        </w:rPr>
        <w:t>Transportation Research Part D: Transport and Environment</w:t>
      </w:r>
      <w:r w:rsidRPr="001A5323">
        <w:t xml:space="preserve"> (13:7), pp. 479-482.</w:t>
      </w:r>
    </w:p>
    <w:p w14:paraId="76C382EE" w14:textId="77777777" w:rsidR="001A5323" w:rsidRPr="001A5323" w:rsidRDefault="001A5323" w:rsidP="001A5323">
      <w:pPr>
        <w:pStyle w:val="EndNoteBibliography"/>
        <w:ind w:left="720" w:hanging="720"/>
      </w:pPr>
      <w:r w:rsidRPr="001A5323">
        <w:t xml:space="preserve">Wang, J., Zheng, Y., Li, X., Yu, C., Kodaka, K., and Li, K. 2015a. "Driving Risk Assessment Using near-Crash Database through Data Mining of Tree-Based Model," </w:t>
      </w:r>
      <w:r w:rsidRPr="001A5323">
        <w:rPr>
          <w:i/>
        </w:rPr>
        <w:t>Accident Analysis &amp; Prevention</w:t>
      </w:r>
      <w:r w:rsidRPr="001A5323">
        <w:t xml:space="preserve"> (84), pp. 54-64.</w:t>
      </w:r>
    </w:p>
    <w:p w14:paraId="2326FF46" w14:textId="77777777" w:rsidR="001A5323" w:rsidRPr="001A5323" w:rsidRDefault="001A5323" w:rsidP="001A5323">
      <w:pPr>
        <w:pStyle w:val="EndNoteBibliography"/>
        <w:ind w:left="720" w:hanging="720"/>
      </w:pPr>
      <w:r w:rsidRPr="001A5323">
        <w:t xml:space="preserve">Wang, X., Liu, C., Kostyniuk, L., Shen, Q., and Bao, S. 2014. "The Influence of Street Environments on Fuel Efficiency: Insights from Naturalistic Driving," </w:t>
      </w:r>
      <w:r w:rsidRPr="001A5323">
        <w:rPr>
          <w:i/>
        </w:rPr>
        <w:t>International Journal of Environmental Science and Technology</w:t>
      </w:r>
      <w:r w:rsidRPr="001A5323">
        <w:t xml:space="preserve"> (11:8), pp. 2291-2306.</w:t>
      </w:r>
    </w:p>
    <w:p w14:paraId="22311C54" w14:textId="77777777" w:rsidR="001A5323" w:rsidRPr="001A5323" w:rsidRDefault="001A5323" w:rsidP="001A5323">
      <w:pPr>
        <w:pStyle w:val="EndNoteBibliography"/>
        <w:ind w:left="720" w:hanging="720"/>
      </w:pPr>
      <w:r w:rsidRPr="001A5323">
        <w:t xml:space="preserve">Wang, Y., Chen, Y., and Benitez-Amado, J. 2015b. "How Information Technology Influences Environmental Performance: Empirical Evidence from China," </w:t>
      </w:r>
      <w:r w:rsidRPr="001A5323">
        <w:rPr>
          <w:i/>
        </w:rPr>
        <w:t>International Journal of Information Management</w:t>
      </w:r>
      <w:r w:rsidRPr="001A5323">
        <w:t xml:space="preserve"> (35:2), pp. 160-170.</w:t>
      </w:r>
    </w:p>
    <w:p w14:paraId="36EE4F58" w14:textId="77777777" w:rsidR="001A5323" w:rsidRPr="001A5323" w:rsidRDefault="001A5323" w:rsidP="001A5323">
      <w:pPr>
        <w:pStyle w:val="EndNoteBibliography"/>
        <w:ind w:left="720" w:hanging="720"/>
      </w:pPr>
      <w:r w:rsidRPr="001A5323">
        <w:t xml:space="preserve">Werthner, H., and Klein, S. 1999. </w:t>
      </w:r>
      <w:r w:rsidRPr="001A5323">
        <w:rPr>
          <w:i/>
        </w:rPr>
        <w:t>Information Technology and Tourism: A Challenging Ralationship</w:t>
      </w:r>
      <w:r w:rsidRPr="001A5323">
        <w:t xml:space="preserve">. </w:t>
      </w:r>
      <w:r w:rsidRPr="001A5323">
        <w:lastRenderedPageBreak/>
        <w:t>Springer-Verlag Wien.</w:t>
      </w:r>
    </w:p>
    <w:p w14:paraId="1035815F" w14:textId="77777777" w:rsidR="001A5323" w:rsidRPr="001A5323" w:rsidRDefault="001A5323" w:rsidP="001A5323">
      <w:pPr>
        <w:pStyle w:val="EndNoteBibliography"/>
        <w:ind w:left="720" w:hanging="720"/>
      </w:pPr>
      <w:r w:rsidRPr="001A5323">
        <w:t xml:space="preserve">Westphal, J. D., and Bednar, M. K. 2008. "The Pacification of Institutional Investors," </w:t>
      </w:r>
      <w:r w:rsidRPr="001A5323">
        <w:rPr>
          <w:i/>
        </w:rPr>
        <w:t>Administrative Science Quarterly</w:t>
      </w:r>
      <w:r w:rsidRPr="001A5323">
        <w:t xml:space="preserve"> (53:1), pp. 29-72.</w:t>
      </w:r>
    </w:p>
    <w:p w14:paraId="3B1611D7" w14:textId="77777777" w:rsidR="001A5323" w:rsidRPr="001A5323" w:rsidRDefault="001A5323" w:rsidP="001A5323">
      <w:pPr>
        <w:pStyle w:val="EndNoteBibliography"/>
        <w:ind w:left="720" w:hanging="720"/>
      </w:pPr>
      <w:r w:rsidRPr="001A5323">
        <w:t xml:space="preserve">Westphal, J. D., and Deephouse, D. L. 2011. "Avoiding Bad Press: Interpersonal Influence in Relations between Ceos and Journalists and the Consequences for Press Reporting About Firms and Their Leadership," </w:t>
      </w:r>
      <w:r w:rsidRPr="001A5323">
        <w:rPr>
          <w:i/>
        </w:rPr>
        <w:t>Organization Science</w:t>
      </w:r>
      <w:r w:rsidRPr="001A5323">
        <w:t xml:space="preserve"> (22:4), pp. 1061-1086.</w:t>
      </w:r>
    </w:p>
    <w:p w14:paraId="7E2AFDB6" w14:textId="77777777" w:rsidR="001A5323" w:rsidRPr="001A5323" w:rsidRDefault="001A5323" w:rsidP="001A5323">
      <w:pPr>
        <w:pStyle w:val="EndNoteBibliography"/>
        <w:ind w:left="720" w:hanging="720"/>
      </w:pPr>
      <w:r w:rsidRPr="001A5323">
        <w:t xml:space="preserve">Wu, H.-T., and Horng, G.-J. 2017. "Establishing an Intelligent Transportation System with a Network Security Mechanism in an Internet of Vehicle Environment," </w:t>
      </w:r>
      <w:r w:rsidRPr="001A5323">
        <w:rPr>
          <w:i/>
        </w:rPr>
        <w:t>Ieee Access</w:t>
      </w:r>
      <w:r w:rsidRPr="001A5323">
        <w:t xml:space="preserve"> (5), pp. 19239-19247.</w:t>
      </w:r>
    </w:p>
    <w:p w14:paraId="0254D25E" w14:textId="77777777" w:rsidR="001A5323" w:rsidRPr="001A5323" w:rsidRDefault="001A5323" w:rsidP="001A5323">
      <w:pPr>
        <w:pStyle w:val="EndNoteBibliography"/>
        <w:ind w:left="720" w:hanging="720"/>
      </w:pPr>
      <w:r w:rsidRPr="001A5323">
        <w:t xml:space="preserve">Xi-Liu, Y., and Qing-Xian, G. 2018. "Contributions of Natural Systems and Human Activity to Greenhouse Gas Emissions," </w:t>
      </w:r>
      <w:r w:rsidRPr="001A5323">
        <w:rPr>
          <w:i/>
        </w:rPr>
        <w:t>Advances in Climate Change Research</w:t>
      </w:r>
      <w:r w:rsidRPr="001A5323">
        <w:t xml:space="preserve"> (9:4), pp. 243-252.</w:t>
      </w:r>
    </w:p>
    <w:p w14:paraId="3FB94057" w14:textId="77777777" w:rsidR="001A5323" w:rsidRPr="001A5323" w:rsidRDefault="001A5323" w:rsidP="001A5323">
      <w:pPr>
        <w:pStyle w:val="EndNoteBibliography"/>
        <w:ind w:left="720" w:hanging="720"/>
      </w:pPr>
      <w:r w:rsidRPr="001A5323">
        <w:t xml:space="preserve">Xia, H., Boriboonsomsin, K., and Barth, M. 2013. "Dynamic Eco-Driving for Signalized Arterial Corridors and Its Indirect Network-Wide Energy/Emissions Benefits," </w:t>
      </w:r>
      <w:r w:rsidRPr="001A5323">
        <w:rPr>
          <w:i/>
        </w:rPr>
        <w:t>Journal of Intelligent Transportation Systems</w:t>
      </w:r>
      <w:r w:rsidRPr="001A5323">
        <w:t xml:space="preserve"> (17:1), pp. 31-41.</w:t>
      </w:r>
    </w:p>
    <w:p w14:paraId="79F046E0" w14:textId="77777777" w:rsidR="001A5323" w:rsidRPr="001A5323" w:rsidRDefault="001A5323" w:rsidP="001A5323">
      <w:pPr>
        <w:pStyle w:val="EndNoteBibliography"/>
        <w:ind w:left="720" w:hanging="720"/>
      </w:pPr>
      <w:r w:rsidRPr="001A5323">
        <w:t xml:space="preserve">Xu, L., Zhou, X., Khan, M. A., Li, X., Menon, V. G., and Yu, X. 2021. "Communication Quality Prediction for Internet of Vehicle (Iov) Networks: An Elman Approach," </w:t>
      </w:r>
      <w:r w:rsidRPr="001A5323">
        <w:rPr>
          <w:i/>
        </w:rPr>
        <w:t>IEEE Transactions on Intelligent Transportation Systems</w:t>
      </w:r>
      <w:r w:rsidRPr="001A5323">
        <w:t>).</w:t>
      </w:r>
    </w:p>
    <w:p w14:paraId="4305BF4E" w14:textId="77777777" w:rsidR="001A5323" w:rsidRPr="001A5323" w:rsidRDefault="001A5323" w:rsidP="001A5323">
      <w:pPr>
        <w:pStyle w:val="EndNoteBibliography"/>
        <w:ind w:left="720" w:hanging="720"/>
        <w:rPr>
          <w:rFonts w:hint="eastAsia"/>
        </w:rPr>
      </w:pPr>
      <w:r w:rsidRPr="001A5323">
        <w:t>Xu, Z., Wei, T., Easa, S., Zhao, X., and Qu, X. 2018. "Modeling Relationship between Truc</w:t>
      </w:r>
      <w:r w:rsidRPr="001A5323">
        <w:rPr>
          <w:rFonts w:hint="eastAsia"/>
        </w:rPr>
        <w:t xml:space="preserve">k Fuel Consumption and Driving Behavior Using Data from Internet of Vehicles," </w:t>
      </w:r>
      <w:r w:rsidRPr="001A5323">
        <w:rPr>
          <w:rFonts w:hint="eastAsia"/>
          <w:i/>
        </w:rPr>
        <w:t>Computer‐Aided Civil and Infrastructure Engineering</w:t>
      </w:r>
      <w:r w:rsidRPr="001A5323">
        <w:rPr>
          <w:rFonts w:hint="eastAsia"/>
        </w:rPr>
        <w:t xml:space="preserve"> (33:3), pp. 209-219.</w:t>
      </w:r>
    </w:p>
    <w:p w14:paraId="4EC1F29B" w14:textId="77777777" w:rsidR="001A5323" w:rsidRPr="001A5323" w:rsidRDefault="001A5323" w:rsidP="001A5323">
      <w:pPr>
        <w:pStyle w:val="EndNoteBibliography"/>
        <w:ind w:left="720" w:hanging="720"/>
      </w:pPr>
      <w:r w:rsidRPr="001A5323">
        <w:t xml:space="preserve">Yang, L., Zhang, S., Wu, Y., Chen, Q., Niu, T., Huang, X., Zhang, S., Zhang, L., Zhou, Y., and Hao, J. 2016. "Evaluating Real-World Co2 and Nox Emissions for Public Transit Buses Using a Remote Wireless on-Board Diagnostic (Obd) Approach," </w:t>
      </w:r>
      <w:r w:rsidRPr="001A5323">
        <w:rPr>
          <w:i/>
        </w:rPr>
        <w:t>Environmental pollution</w:t>
      </w:r>
      <w:r w:rsidRPr="001A5323">
        <w:t xml:space="preserve"> (218), pp. 453-462.</w:t>
      </w:r>
    </w:p>
    <w:p w14:paraId="443DC997" w14:textId="77777777" w:rsidR="001A5323" w:rsidRPr="001A5323" w:rsidRDefault="001A5323" w:rsidP="001A5323">
      <w:pPr>
        <w:pStyle w:val="EndNoteBibliography"/>
        <w:ind w:left="720" w:hanging="720"/>
      </w:pPr>
      <w:r w:rsidRPr="001A5323">
        <w:t xml:space="preserve">Yao, Y., Zhao, X., Zhang, Y., Chen, C., and Rong, J. 2020. "Modeling of Individual Vehicle Safety and Fuel Consumption under Comprehensive External Conditions," </w:t>
      </w:r>
      <w:r w:rsidRPr="001A5323">
        <w:rPr>
          <w:i/>
        </w:rPr>
        <w:t>Transportation research part D: transport and environment</w:t>
      </w:r>
      <w:r w:rsidRPr="001A5323">
        <w:t xml:space="preserve"> (79), p. 102224.</w:t>
      </w:r>
    </w:p>
    <w:p w14:paraId="2BF7CC3B" w14:textId="77777777" w:rsidR="001A5323" w:rsidRPr="001A5323" w:rsidRDefault="001A5323" w:rsidP="001A5323">
      <w:pPr>
        <w:pStyle w:val="EndNoteBibliography"/>
        <w:ind w:left="720" w:hanging="720"/>
      </w:pPr>
      <w:r w:rsidRPr="001A5323">
        <w:t xml:space="preserve">Young, M. S., Birrell, S. A., and Stanton, N. A. 2011. "Safe Driving in a Green World: A Review of Driver Performance Benchmarks and Technologies to Support ‘Smart’driving," </w:t>
      </w:r>
      <w:r w:rsidRPr="001A5323">
        <w:rPr>
          <w:i/>
        </w:rPr>
        <w:t>Applied ergonomics</w:t>
      </w:r>
      <w:r w:rsidRPr="001A5323">
        <w:t xml:space="preserve"> (42:4), pp. 533-539.</w:t>
      </w:r>
    </w:p>
    <w:p w14:paraId="3EFE5EBF" w14:textId="77777777" w:rsidR="001A5323" w:rsidRPr="001A5323" w:rsidRDefault="001A5323" w:rsidP="001A5323">
      <w:pPr>
        <w:pStyle w:val="EndNoteBibliography"/>
        <w:ind w:left="720" w:hanging="720"/>
      </w:pPr>
      <w:r w:rsidRPr="001A5323">
        <w:t xml:space="preserve">Yu, C., Lin, B., Guo, P., Zhang, W., Li, S., and He, R. 2018. "Deployment and Dimensioning of Fog Computing-Based Internet of Vehicle Infrastructure for Autonomous Driving," </w:t>
      </w:r>
      <w:r w:rsidRPr="001A5323">
        <w:rPr>
          <w:i/>
        </w:rPr>
        <w:t>IEEE Internet of Things Journal</w:t>
      </w:r>
      <w:r w:rsidRPr="001A5323">
        <w:t xml:space="preserve"> (6:1), pp. 149-160.</w:t>
      </w:r>
    </w:p>
    <w:p w14:paraId="387B75FC" w14:textId="77777777" w:rsidR="001A5323" w:rsidRPr="001A5323" w:rsidRDefault="001A5323" w:rsidP="001A5323">
      <w:pPr>
        <w:pStyle w:val="EndNoteBibliography"/>
        <w:ind w:left="720" w:hanging="720"/>
      </w:pPr>
      <w:r w:rsidRPr="001A5323">
        <w:t xml:space="preserve">Zheng, Y., Wang, J., Li, X., Yu, C., Kodaka, K., and Li, K. 2014. "Driving Risk Assessment Using Cluster Analysis Based on Naturalistic Driving Data," </w:t>
      </w:r>
      <w:r w:rsidRPr="001A5323">
        <w:rPr>
          <w:i/>
        </w:rPr>
        <w:t>17th International IEEE Conference on Intelligent Transportation Systems (ITSC)</w:t>
      </w:r>
      <w:r w:rsidRPr="001A5323">
        <w:t>: IEEE, pp. 2584-2589.</w:t>
      </w:r>
    </w:p>
    <w:p w14:paraId="2EB62F70" w14:textId="77777777" w:rsidR="001A5323" w:rsidRPr="001A5323" w:rsidRDefault="001A5323" w:rsidP="001A5323">
      <w:pPr>
        <w:pStyle w:val="EndNoteBibliography"/>
        <w:ind w:left="720" w:hanging="720"/>
      </w:pPr>
      <w:r w:rsidRPr="001A5323">
        <w:t xml:space="preserve">Zhou, M., Jin, H., and Wang, W. 2016. "A Review of Vehicle Fuel Consumption Models to Evaluate Eco-Driving and Eco-Routing," </w:t>
      </w:r>
      <w:r w:rsidRPr="001A5323">
        <w:rPr>
          <w:i/>
        </w:rPr>
        <w:t>Transportation Research Part D: Transport and Environment</w:t>
      </w:r>
      <w:r w:rsidRPr="001A5323">
        <w:t xml:space="preserve"> (49), pp. 203-218.</w:t>
      </w:r>
    </w:p>
    <w:p w14:paraId="194FF1FC" w14:textId="77777777" w:rsidR="001A5323" w:rsidRPr="001A5323" w:rsidRDefault="001A5323" w:rsidP="001A5323">
      <w:pPr>
        <w:pStyle w:val="EndNoteBibliography"/>
        <w:ind w:left="720" w:hanging="720"/>
      </w:pPr>
      <w:r w:rsidRPr="001A5323">
        <w:t xml:space="preserve">Zhou, X., Zhou, D., Wang, Q., and Su, B. 2019. "How Information and Communication Technology Drives Carbon Emissions: A Sector-Level Analysis for China," </w:t>
      </w:r>
      <w:r w:rsidRPr="001A5323">
        <w:rPr>
          <w:i/>
        </w:rPr>
        <w:t>Energy Economics</w:t>
      </w:r>
      <w:r w:rsidRPr="001A5323">
        <w:t xml:space="preserve"> (81), pp. 380-392.</w:t>
      </w:r>
    </w:p>
    <w:p w14:paraId="251EB51D" w14:textId="1E46B30E" w:rsidR="00195DCC" w:rsidRPr="00A97496" w:rsidRDefault="00CF6CEA">
      <w:pPr>
        <w:rPr>
          <w:rFonts w:ascii="Times New Roman" w:hAnsi="Times New Roman" w:cs="Times New Roman"/>
        </w:rPr>
      </w:pPr>
      <w:r w:rsidRPr="00A97496">
        <w:rPr>
          <w:rFonts w:ascii="Times New Roman" w:hAnsi="Times New Roman" w:cs="Times New Roman"/>
        </w:rPr>
        <w:fldChar w:fldCharType="end"/>
      </w:r>
    </w:p>
    <w:sectPr w:rsidR="00195DCC" w:rsidRPr="00A97496">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tan xinyu" w:date="2021-12-03T00:13:00Z" w:initials="tx">
    <w:p w14:paraId="5E0C8F41" w14:textId="2B842594" w:rsidR="00C94BD3" w:rsidRPr="00373CB8" w:rsidRDefault="00C94BD3" w:rsidP="00373CB8">
      <w:pPr>
        <w:pStyle w:val="HTML"/>
        <w:spacing w:line="225" w:lineRule="atLeast"/>
        <w:rPr>
          <w:rFonts w:ascii="Courier New" w:hAnsi="Courier New" w:cs="Courier New"/>
          <w:color w:val="969696"/>
          <w:sz w:val="17"/>
          <w:szCs w:val="17"/>
        </w:rPr>
      </w:pPr>
      <w:r>
        <w:rPr>
          <w:rStyle w:val="a4"/>
        </w:rPr>
        <w:annotationRef/>
      </w:r>
      <w:r w:rsidRPr="00891ED8">
        <w:rPr>
          <w:rFonts w:ascii="Courier New" w:hAnsi="Courier New" w:cs="Courier New"/>
          <w:color w:val="969696"/>
          <w:sz w:val="17"/>
          <w:szCs w:val="17"/>
        </w:rPr>
        <w:t>Hannah Ritchie and Max Roser (2020) - "CO</w:t>
      </w:r>
      <w:r w:rsidRPr="00891ED8">
        <w:rPr>
          <w:rFonts w:ascii="Times New Roman" w:hAnsi="Times New Roman" w:cs="Times New Roman"/>
          <w:color w:val="969696"/>
          <w:sz w:val="17"/>
          <w:szCs w:val="17"/>
        </w:rPr>
        <w:t>₂</w:t>
      </w:r>
      <w:r w:rsidRPr="00891ED8">
        <w:rPr>
          <w:rFonts w:ascii="Courier New" w:hAnsi="Courier New" w:cs="Courier New"/>
          <w:color w:val="969696"/>
          <w:sz w:val="17"/>
          <w:szCs w:val="17"/>
        </w:rPr>
        <w:t xml:space="preserve"> and Greenhouse Gas Emissions". </w:t>
      </w:r>
      <w:r w:rsidRPr="00891ED8">
        <w:rPr>
          <w:rFonts w:ascii="Courier New" w:hAnsi="Courier New" w:cs="Courier New"/>
          <w:i/>
          <w:iCs/>
          <w:color w:val="969696"/>
          <w:sz w:val="17"/>
          <w:szCs w:val="17"/>
        </w:rPr>
        <w:t>Published online at OurWorldInData.org.</w:t>
      </w:r>
      <w:r w:rsidRPr="00891ED8">
        <w:rPr>
          <w:rFonts w:ascii="Courier New" w:hAnsi="Courier New" w:cs="Courier New"/>
          <w:color w:val="969696"/>
          <w:sz w:val="17"/>
          <w:szCs w:val="17"/>
        </w:rPr>
        <w:t xml:space="preserve"> Retrieved from: 'https://ourworldindata.org/co2-and-other-greenhouse-gas-emissions' [Online Resource]</w:t>
      </w:r>
    </w:p>
  </w:comment>
  <w:comment w:id="1" w:author="tan xinyu" w:date="2021-12-14T18:14:00Z" w:initials="tx">
    <w:p w14:paraId="24C41E5C" w14:textId="483BF596" w:rsidR="00C94BD3" w:rsidRDefault="00C94BD3">
      <w:pPr>
        <w:pStyle w:val="a5"/>
      </w:pPr>
      <w:r>
        <w:rPr>
          <w:rStyle w:val="a4"/>
        </w:rPr>
        <w:annotationRef/>
      </w:r>
      <w:r>
        <w:rPr>
          <w:rFonts w:hint="eastAsia"/>
        </w:rPr>
        <w:t>也许这段话会要改一改，我是改写了两篇文献里的一些话。不知道查重会不会还有问题</w:t>
      </w:r>
    </w:p>
  </w:comment>
  <w:comment w:id="3" w:author="tan xinyu" w:date="2021-12-16T18:20:00Z" w:initials="tx">
    <w:p w14:paraId="5F2E5B5C" w14:textId="31E264B7" w:rsidR="00C94BD3" w:rsidRDefault="00C94BD3">
      <w:pPr>
        <w:pStyle w:val="a5"/>
      </w:pPr>
      <w:r>
        <w:rPr>
          <w:rStyle w:val="a4"/>
        </w:rPr>
        <w:annotationRef/>
      </w:r>
      <w:r w:rsidRPr="00A7377D">
        <w:rPr>
          <w:rFonts w:ascii="Arial" w:hAnsi="Arial" w:cs="Arial"/>
          <w:color w:val="333333"/>
          <w:szCs w:val="21"/>
          <w:highlight w:val="yellow"/>
          <w:shd w:val="clear" w:color="auto" w:fill="FFFFFF"/>
        </w:rPr>
        <w:t>Brehm, J. W., &amp; Cohen, A. R. (1962). </w:t>
      </w:r>
      <w:r w:rsidRPr="00A7377D">
        <w:rPr>
          <w:rStyle w:val="a9"/>
          <w:rFonts w:ascii="Arial" w:hAnsi="Arial" w:cs="Arial"/>
          <w:color w:val="333333"/>
          <w:szCs w:val="21"/>
          <w:highlight w:val="yellow"/>
          <w:shd w:val="clear" w:color="auto" w:fill="FFFFFF"/>
        </w:rPr>
        <w:t>Explorations in cognitive dissonance.</w:t>
      </w:r>
      <w:r w:rsidRPr="00A7377D">
        <w:rPr>
          <w:rFonts w:ascii="Arial" w:hAnsi="Arial" w:cs="Arial"/>
          <w:color w:val="333333"/>
          <w:szCs w:val="21"/>
          <w:highlight w:val="yellow"/>
          <w:shd w:val="clear" w:color="auto" w:fill="FFFFFF"/>
        </w:rPr>
        <w:t> John Wiley &amp; Sons Inc.</w:t>
      </w:r>
    </w:p>
  </w:comment>
  <w:comment w:id="4" w:author="tan xinyu" w:date="2022-01-26T14:49:00Z" w:initials="tx">
    <w:p w14:paraId="252EFE00" w14:textId="7FF12913" w:rsidR="00C94BD3" w:rsidRDefault="00C94BD3">
      <w:pPr>
        <w:pStyle w:val="a5"/>
      </w:pPr>
      <w:r>
        <w:rPr>
          <w:rStyle w:val="a4"/>
        </w:rPr>
        <w:annotationRef/>
      </w:r>
      <w:r>
        <w:rPr>
          <w:rFonts w:hint="eastAsia"/>
        </w:rPr>
        <w:t>直接用的原文</w:t>
      </w:r>
    </w:p>
  </w:comment>
  <w:comment w:id="5" w:author="tan xinyu" w:date="2021-12-17T11:40:00Z" w:initials="tx">
    <w:p w14:paraId="37222219" w14:textId="5FA4FB65" w:rsidR="00C94BD3" w:rsidRDefault="00C94BD3">
      <w:pPr>
        <w:pStyle w:val="a5"/>
      </w:pPr>
      <w:r>
        <w:rPr>
          <w:rStyle w:val="a4"/>
        </w:rPr>
        <w:annotationRef/>
      </w:r>
      <w:r>
        <w:rPr>
          <w:rFonts w:hint="eastAsia"/>
        </w:rPr>
        <w:t>改写一下</w:t>
      </w:r>
    </w:p>
  </w:comment>
  <w:comment w:id="18" w:author="Yiyang Bian" w:date="2022-03-02T16:45:00Z" w:initials="MOU">
    <w:p w14:paraId="42771BAA" w14:textId="14E71641" w:rsidR="00C94BD3" w:rsidRDefault="00C94BD3">
      <w:pPr>
        <w:pStyle w:val="a5"/>
      </w:pPr>
      <w:r>
        <w:rPr>
          <w:rStyle w:val="a4"/>
        </w:rPr>
        <w:annotationRef/>
      </w:r>
      <w:r>
        <w:t>X</w:t>
      </w:r>
      <w:r>
        <w:rPr>
          <w:rFonts w:hint="eastAsia"/>
        </w:rPr>
        <w:t>这个是方便你看的，写完假设直接删</w:t>
      </w:r>
    </w:p>
  </w:comment>
  <w:comment w:id="264" w:author="tan xinyu" w:date="2022-01-26T10:59:00Z" w:initials="tx">
    <w:p w14:paraId="50657C20" w14:textId="02A97E8E" w:rsidR="00C94BD3" w:rsidRDefault="00C94BD3">
      <w:pPr>
        <w:pStyle w:val="a5"/>
      </w:pPr>
      <w:r>
        <w:rPr>
          <w:rStyle w:val="a4"/>
        </w:rPr>
        <w:annotationRef/>
      </w:r>
      <w:r>
        <w:rPr>
          <w:rFonts w:hint="eastAsia"/>
        </w:rPr>
        <w:t>常住地址</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0C8F41" w15:done="0"/>
  <w15:commentEx w15:paraId="24C41E5C" w15:done="0"/>
  <w15:commentEx w15:paraId="5F2E5B5C" w15:done="0"/>
  <w15:commentEx w15:paraId="252EFE00" w15:done="0"/>
  <w15:commentEx w15:paraId="37222219" w15:done="0"/>
  <w15:commentEx w15:paraId="42771BAA" w15:done="0"/>
  <w15:commentEx w15:paraId="50657C2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E5BC7" w16cex:dateUtc="2021-12-02T16:13:00Z"/>
  <w16cex:commentExtensible w16cex:durableId="25635D70" w16cex:dateUtc="2021-12-14T10:14:00Z"/>
  <w16cex:commentExtensible w16cex:durableId="256601FE" w16cex:dateUtc="2021-12-16T10:20:00Z"/>
  <w16cex:commentExtensible w16cex:durableId="259BDDFE" w16cex:dateUtc="2022-01-26T06:49:00Z"/>
  <w16cex:commentExtensible w16cex:durableId="2566F5B3" w16cex:dateUtc="2021-12-17T03:40:00Z"/>
  <w16cex:commentExtensible w16cex:durableId="25CA1D9B" w16cex:dateUtc="2022-03-02T08:45:00Z"/>
  <w16cex:commentExtensible w16cex:durableId="259BA810" w16cex:dateUtc="2022-01-26T0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0C8F41" w16cid:durableId="255E5BC7"/>
  <w16cid:commentId w16cid:paraId="24C41E5C" w16cid:durableId="25635D70"/>
  <w16cid:commentId w16cid:paraId="5F2E5B5C" w16cid:durableId="256601FE"/>
  <w16cid:commentId w16cid:paraId="252EFE00" w16cid:durableId="259BDDFE"/>
  <w16cid:commentId w16cid:paraId="37222219" w16cid:durableId="2566F5B3"/>
  <w16cid:commentId w16cid:paraId="42771BAA" w16cid:durableId="25CA1D9B"/>
  <w16cid:commentId w16cid:paraId="50657C20" w16cid:durableId="259BA81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6397B" w14:textId="77777777" w:rsidR="00085F38" w:rsidRDefault="00085F38" w:rsidP="008C5A06">
      <w:r>
        <w:separator/>
      </w:r>
    </w:p>
  </w:endnote>
  <w:endnote w:type="continuationSeparator" w:id="0">
    <w:p w14:paraId="7D257854" w14:textId="77777777" w:rsidR="00085F38" w:rsidRDefault="00085F38" w:rsidP="008C5A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384E2" w14:textId="77777777" w:rsidR="00085F38" w:rsidRDefault="00085F38" w:rsidP="008C5A06">
      <w:r>
        <w:separator/>
      </w:r>
    </w:p>
  </w:footnote>
  <w:footnote w:type="continuationSeparator" w:id="0">
    <w:p w14:paraId="27D67C10" w14:textId="77777777" w:rsidR="00085F38" w:rsidRDefault="00085F38" w:rsidP="008C5A06">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tan xinyu">
    <w15:presenceInfo w15:providerId="Windows Live" w15:userId="21913592512dd232"/>
  </w15:person>
  <w15:person w15:author="Yiyang Bian">
    <w15:presenceInfo w15:providerId="None" w15:userId="Yiyang Bi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hideSpellingErrors/>
  <w:hideGrammaticalErrors/>
  <w:proofState w:spelling="clean" w:grammar="clean"/>
  <w:trackRevision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MIS Quarterly&lt;/Style&gt;&lt;LeftDelim&gt;{&lt;/LeftDelim&gt;&lt;RightDelim&gt;}&lt;/RightDelim&gt;&lt;FontName&gt;等线&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x2sdxzxyppx5jedtfkvpvsn9sve2252dadz&quot;&gt;My EndNote Library&lt;record-ids&gt;&lt;item&gt;4&lt;/item&gt;&lt;item&gt;5&lt;/item&gt;&lt;item&gt;38&lt;/item&gt;&lt;item&gt;49&lt;/item&gt;&lt;item&gt;56&lt;/item&gt;&lt;item&gt;77&lt;/item&gt;&lt;item&gt;115&lt;/item&gt;&lt;item&gt;118&lt;/item&gt;&lt;item&gt;127&lt;/item&gt;&lt;item&gt;136&lt;/item&gt;&lt;item&gt;141&lt;/item&gt;&lt;item&gt;145&lt;/item&gt;&lt;item&gt;149&lt;/item&gt;&lt;item&gt;177&lt;/item&gt;&lt;item&gt;183&lt;/item&gt;&lt;item&gt;205&lt;/item&gt;&lt;item&gt;211&lt;/item&gt;&lt;item&gt;217&lt;/item&gt;&lt;item&gt;218&lt;/item&gt;&lt;item&gt;219&lt;/item&gt;&lt;item&gt;220&lt;/item&gt;&lt;item&gt;221&lt;/item&gt;&lt;item&gt;222&lt;/item&gt;&lt;item&gt;224&lt;/item&gt;&lt;item&gt;225&lt;/item&gt;&lt;item&gt;226&lt;/item&gt;&lt;item&gt;227&lt;/item&gt;&lt;item&gt;228&lt;/item&gt;&lt;item&gt;229&lt;/item&gt;&lt;item&gt;230&lt;/item&gt;&lt;item&gt;232&lt;/item&gt;&lt;item&gt;233&lt;/item&gt;&lt;item&gt;234&lt;/item&gt;&lt;item&gt;236&lt;/item&gt;&lt;item&gt;237&lt;/item&gt;&lt;item&gt;238&lt;/item&gt;&lt;item&gt;239&lt;/item&gt;&lt;item&gt;240&lt;/item&gt;&lt;item&gt;241&lt;/item&gt;&lt;item&gt;243&lt;/item&gt;&lt;item&gt;244&lt;/item&gt;&lt;item&gt;245&lt;/item&gt;&lt;item&gt;246&lt;/item&gt;&lt;item&gt;247&lt;/item&gt;&lt;item&gt;248&lt;/item&gt;&lt;item&gt;249&lt;/item&gt;&lt;item&gt;250&lt;/item&gt;&lt;item&gt;251&lt;/item&gt;&lt;item&gt;254&lt;/item&gt;&lt;item&gt;255&lt;/item&gt;&lt;item&gt;256&lt;/item&gt;&lt;item&gt;263&lt;/item&gt;&lt;item&gt;266&lt;/item&gt;&lt;item&gt;267&lt;/item&gt;&lt;item&gt;268&lt;/item&gt;&lt;item&gt;269&lt;/item&gt;&lt;item&gt;272&lt;/item&gt;&lt;item&gt;273&lt;/item&gt;&lt;item&gt;274&lt;/item&gt;&lt;item&gt;275&lt;/item&gt;&lt;item&gt;276&lt;/item&gt;&lt;item&gt;277&lt;/item&gt;&lt;item&gt;278&lt;/item&gt;&lt;item&gt;279&lt;/item&gt;&lt;item&gt;280&lt;/item&gt;&lt;item&gt;281&lt;/item&gt;&lt;item&gt;282&lt;/item&gt;&lt;item&gt;283&lt;/item&gt;&lt;item&gt;284&lt;/item&gt;&lt;item&gt;285&lt;/item&gt;&lt;item&gt;286&lt;/item&gt;&lt;item&gt;287&lt;/item&gt;&lt;item&gt;288&lt;/item&gt;&lt;item&gt;289&lt;/item&gt;&lt;item&gt;290&lt;/item&gt;&lt;item&gt;291&lt;/item&gt;&lt;item&gt;292&lt;/item&gt;&lt;item&gt;293&lt;/item&gt;&lt;item&gt;294&lt;/item&gt;&lt;item&gt;296&lt;/item&gt;&lt;item&gt;297&lt;/item&gt;&lt;item&gt;298&lt;/item&gt;&lt;item&gt;299&lt;/item&gt;&lt;item&gt;300&lt;/item&gt;&lt;item&gt;380&lt;/item&gt;&lt;item&gt;382&lt;/item&gt;&lt;item&gt;383&lt;/item&gt;&lt;item&gt;384&lt;/item&gt;&lt;item&gt;385&lt;/item&gt;&lt;item&gt;386&lt;/item&gt;&lt;item&gt;387&lt;/item&gt;&lt;item&gt;388&lt;/item&gt;&lt;item&gt;389&lt;/item&gt;&lt;item&gt;390&lt;/item&gt;&lt;item&gt;392&lt;/item&gt;&lt;item&gt;394&lt;/item&gt;&lt;item&gt;395&lt;/item&gt;&lt;item&gt;396&lt;/item&gt;&lt;item&gt;397&lt;/item&gt;&lt;item&gt;398&lt;/item&gt;&lt;item&gt;403&lt;/item&gt;&lt;item&gt;404&lt;/item&gt;&lt;item&gt;405&lt;/item&gt;&lt;item&gt;406&lt;/item&gt;&lt;item&gt;407&lt;/item&gt;&lt;item&gt;408&lt;/item&gt;&lt;item&gt;409&lt;/item&gt;&lt;item&gt;410&lt;/item&gt;&lt;item&gt;411&lt;/item&gt;&lt;item&gt;414&lt;/item&gt;&lt;item&gt;415&lt;/item&gt;&lt;item&gt;416&lt;/item&gt;&lt;item&gt;417&lt;/item&gt;&lt;item&gt;418&lt;/item&gt;&lt;item&gt;419&lt;/item&gt;&lt;item&gt;421&lt;/item&gt;&lt;item&gt;422&lt;/item&gt;&lt;item&gt;423&lt;/item&gt;&lt;item&gt;424&lt;/item&gt;&lt;item&gt;425&lt;/item&gt;&lt;item&gt;426&lt;/item&gt;&lt;item&gt;427&lt;/item&gt;&lt;item&gt;432&lt;/item&gt;&lt;/record-ids&gt;&lt;/item&gt;&lt;/Libraries&gt;"/>
  </w:docVars>
  <w:rsids>
    <w:rsidRoot w:val="00D87E03"/>
    <w:rsid w:val="000002C3"/>
    <w:rsid w:val="00000910"/>
    <w:rsid w:val="000012F4"/>
    <w:rsid w:val="00001B16"/>
    <w:rsid w:val="00002E7A"/>
    <w:rsid w:val="000036F2"/>
    <w:rsid w:val="00003E27"/>
    <w:rsid w:val="0000493C"/>
    <w:rsid w:val="00004B24"/>
    <w:rsid w:val="00005950"/>
    <w:rsid w:val="00006201"/>
    <w:rsid w:val="0000686F"/>
    <w:rsid w:val="000079AC"/>
    <w:rsid w:val="000105DC"/>
    <w:rsid w:val="000108CC"/>
    <w:rsid w:val="00010D5A"/>
    <w:rsid w:val="00011CC9"/>
    <w:rsid w:val="00012841"/>
    <w:rsid w:val="00012F00"/>
    <w:rsid w:val="00012F53"/>
    <w:rsid w:val="000137FA"/>
    <w:rsid w:val="00014AB0"/>
    <w:rsid w:val="00015A5A"/>
    <w:rsid w:val="00015E29"/>
    <w:rsid w:val="000164FE"/>
    <w:rsid w:val="0001680D"/>
    <w:rsid w:val="00016C38"/>
    <w:rsid w:val="00016CD8"/>
    <w:rsid w:val="00017B1C"/>
    <w:rsid w:val="00020A5F"/>
    <w:rsid w:val="00021E00"/>
    <w:rsid w:val="0002239F"/>
    <w:rsid w:val="000236DD"/>
    <w:rsid w:val="00023AF6"/>
    <w:rsid w:val="00023EB3"/>
    <w:rsid w:val="00024CEE"/>
    <w:rsid w:val="00025A70"/>
    <w:rsid w:val="000267F9"/>
    <w:rsid w:val="000270A3"/>
    <w:rsid w:val="0002751D"/>
    <w:rsid w:val="0003011D"/>
    <w:rsid w:val="0003032B"/>
    <w:rsid w:val="00031B54"/>
    <w:rsid w:val="0003239E"/>
    <w:rsid w:val="00032930"/>
    <w:rsid w:val="00032C67"/>
    <w:rsid w:val="000332CA"/>
    <w:rsid w:val="00034728"/>
    <w:rsid w:val="00034DB0"/>
    <w:rsid w:val="0003531E"/>
    <w:rsid w:val="00035744"/>
    <w:rsid w:val="00035EDF"/>
    <w:rsid w:val="00036DA6"/>
    <w:rsid w:val="00040489"/>
    <w:rsid w:val="00040BE1"/>
    <w:rsid w:val="00041ACF"/>
    <w:rsid w:val="00041FC9"/>
    <w:rsid w:val="00042562"/>
    <w:rsid w:val="00042DD5"/>
    <w:rsid w:val="00043AD8"/>
    <w:rsid w:val="00053D8D"/>
    <w:rsid w:val="0005646C"/>
    <w:rsid w:val="00056B27"/>
    <w:rsid w:val="00056C01"/>
    <w:rsid w:val="0005762E"/>
    <w:rsid w:val="0005766A"/>
    <w:rsid w:val="00060A4D"/>
    <w:rsid w:val="00060ED5"/>
    <w:rsid w:val="000616C2"/>
    <w:rsid w:val="00061FDD"/>
    <w:rsid w:val="00062B0D"/>
    <w:rsid w:val="00062EF8"/>
    <w:rsid w:val="000630D4"/>
    <w:rsid w:val="00063B9C"/>
    <w:rsid w:val="00064077"/>
    <w:rsid w:val="0006417D"/>
    <w:rsid w:val="00064468"/>
    <w:rsid w:val="00064BBC"/>
    <w:rsid w:val="0006504B"/>
    <w:rsid w:val="00065D65"/>
    <w:rsid w:val="00066143"/>
    <w:rsid w:val="000669B0"/>
    <w:rsid w:val="000700AB"/>
    <w:rsid w:val="0007022D"/>
    <w:rsid w:val="00070C46"/>
    <w:rsid w:val="00070D45"/>
    <w:rsid w:val="00072E44"/>
    <w:rsid w:val="000735AF"/>
    <w:rsid w:val="0007441E"/>
    <w:rsid w:val="00075B40"/>
    <w:rsid w:val="00075CD4"/>
    <w:rsid w:val="000762C5"/>
    <w:rsid w:val="00082300"/>
    <w:rsid w:val="0008250B"/>
    <w:rsid w:val="000828CF"/>
    <w:rsid w:val="00082EC7"/>
    <w:rsid w:val="00085E23"/>
    <w:rsid w:val="00085F38"/>
    <w:rsid w:val="00086966"/>
    <w:rsid w:val="00087027"/>
    <w:rsid w:val="00087DFD"/>
    <w:rsid w:val="0009001A"/>
    <w:rsid w:val="0009046D"/>
    <w:rsid w:val="0009090E"/>
    <w:rsid w:val="00090ED6"/>
    <w:rsid w:val="000919F2"/>
    <w:rsid w:val="00093726"/>
    <w:rsid w:val="00095EE3"/>
    <w:rsid w:val="00096041"/>
    <w:rsid w:val="00096DE4"/>
    <w:rsid w:val="00097A3D"/>
    <w:rsid w:val="000A238F"/>
    <w:rsid w:val="000A2931"/>
    <w:rsid w:val="000A37AF"/>
    <w:rsid w:val="000A4A56"/>
    <w:rsid w:val="000A4E25"/>
    <w:rsid w:val="000A50B3"/>
    <w:rsid w:val="000A5B51"/>
    <w:rsid w:val="000A74B4"/>
    <w:rsid w:val="000B14AF"/>
    <w:rsid w:val="000B1D6A"/>
    <w:rsid w:val="000B25F9"/>
    <w:rsid w:val="000B2608"/>
    <w:rsid w:val="000B29E0"/>
    <w:rsid w:val="000B3E5F"/>
    <w:rsid w:val="000B4137"/>
    <w:rsid w:val="000B53C7"/>
    <w:rsid w:val="000B5F8D"/>
    <w:rsid w:val="000B6383"/>
    <w:rsid w:val="000B7D6D"/>
    <w:rsid w:val="000C04D4"/>
    <w:rsid w:val="000C10B6"/>
    <w:rsid w:val="000C2CD9"/>
    <w:rsid w:val="000C351D"/>
    <w:rsid w:val="000C4022"/>
    <w:rsid w:val="000C466A"/>
    <w:rsid w:val="000C4E1E"/>
    <w:rsid w:val="000C6577"/>
    <w:rsid w:val="000C685F"/>
    <w:rsid w:val="000C6FEB"/>
    <w:rsid w:val="000C7E93"/>
    <w:rsid w:val="000D03C1"/>
    <w:rsid w:val="000D042C"/>
    <w:rsid w:val="000D15F3"/>
    <w:rsid w:val="000D303E"/>
    <w:rsid w:val="000D37DD"/>
    <w:rsid w:val="000D4C0F"/>
    <w:rsid w:val="000D5357"/>
    <w:rsid w:val="000D53FB"/>
    <w:rsid w:val="000D5F8F"/>
    <w:rsid w:val="000D6F24"/>
    <w:rsid w:val="000D746E"/>
    <w:rsid w:val="000D7B09"/>
    <w:rsid w:val="000E049C"/>
    <w:rsid w:val="000E076B"/>
    <w:rsid w:val="000E0BFB"/>
    <w:rsid w:val="000E0C01"/>
    <w:rsid w:val="000E11E1"/>
    <w:rsid w:val="000E1C26"/>
    <w:rsid w:val="000E1E60"/>
    <w:rsid w:val="000E203F"/>
    <w:rsid w:val="000E2577"/>
    <w:rsid w:val="000E26BB"/>
    <w:rsid w:val="000E2B6D"/>
    <w:rsid w:val="000E3A67"/>
    <w:rsid w:val="000E3D9C"/>
    <w:rsid w:val="000E5711"/>
    <w:rsid w:val="000E7DAA"/>
    <w:rsid w:val="000F1176"/>
    <w:rsid w:val="000F1762"/>
    <w:rsid w:val="000F187B"/>
    <w:rsid w:val="000F3A1C"/>
    <w:rsid w:val="000F3F6F"/>
    <w:rsid w:val="000F4B53"/>
    <w:rsid w:val="000F60A6"/>
    <w:rsid w:val="000F6BC3"/>
    <w:rsid w:val="000F6D5E"/>
    <w:rsid w:val="000F7298"/>
    <w:rsid w:val="000F7624"/>
    <w:rsid w:val="00101A91"/>
    <w:rsid w:val="00102053"/>
    <w:rsid w:val="001034EB"/>
    <w:rsid w:val="00103BF5"/>
    <w:rsid w:val="00106789"/>
    <w:rsid w:val="00112637"/>
    <w:rsid w:val="00112CED"/>
    <w:rsid w:val="00112DBD"/>
    <w:rsid w:val="001133D3"/>
    <w:rsid w:val="00113FEC"/>
    <w:rsid w:val="0011435E"/>
    <w:rsid w:val="00116AB8"/>
    <w:rsid w:val="001178DE"/>
    <w:rsid w:val="001204E1"/>
    <w:rsid w:val="00122528"/>
    <w:rsid w:val="00122808"/>
    <w:rsid w:val="00122A79"/>
    <w:rsid w:val="00122E43"/>
    <w:rsid w:val="00122E88"/>
    <w:rsid w:val="0012303F"/>
    <w:rsid w:val="0012322E"/>
    <w:rsid w:val="001235E4"/>
    <w:rsid w:val="001236A5"/>
    <w:rsid w:val="00123E2F"/>
    <w:rsid w:val="0012438D"/>
    <w:rsid w:val="0012680E"/>
    <w:rsid w:val="001273D8"/>
    <w:rsid w:val="0013168E"/>
    <w:rsid w:val="00132B90"/>
    <w:rsid w:val="00140CBC"/>
    <w:rsid w:val="001417C5"/>
    <w:rsid w:val="001433A9"/>
    <w:rsid w:val="001446AF"/>
    <w:rsid w:val="00144703"/>
    <w:rsid w:val="00144D40"/>
    <w:rsid w:val="00144D6C"/>
    <w:rsid w:val="00145A14"/>
    <w:rsid w:val="00145C16"/>
    <w:rsid w:val="00146082"/>
    <w:rsid w:val="00146F1F"/>
    <w:rsid w:val="00147792"/>
    <w:rsid w:val="00150F14"/>
    <w:rsid w:val="001516AF"/>
    <w:rsid w:val="00153B26"/>
    <w:rsid w:val="001544C2"/>
    <w:rsid w:val="001546DB"/>
    <w:rsid w:val="0015474F"/>
    <w:rsid w:val="001553A0"/>
    <w:rsid w:val="00155684"/>
    <w:rsid w:val="00161521"/>
    <w:rsid w:val="00161A2D"/>
    <w:rsid w:val="001628DE"/>
    <w:rsid w:val="00162C4F"/>
    <w:rsid w:val="00163738"/>
    <w:rsid w:val="0016433B"/>
    <w:rsid w:val="00164487"/>
    <w:rsid w:val="001651CC"/>
    <w:rsid w:val="001658BE"/>
    <w:rsid w:val="001662DC"/>
    <w:rsid w:val="00167244"/>
    <w:rsid w:val="001700B3"/>
    <w:rsid w:val="001714C8"/>
    <w:rsid w:val="001729F1"/>
    <w:rsid w:val="001734E0"/>
    <w:rsid w:val="001735FF"/>
    <w:rsid w:val="00174E34"/>
    <w:rsid w:val="00175214"/>
    <w:rsid w:val="001757EB"/>
    <w:rsid w:val="0018161A"/>
    <w:rsid w:val="00182F5E"/>
    <w:rsid w:val="00183031"/>
    <w:rsid w:val="00183469"/>
    <w:rsid w:val="00184F4B"/>
    <w:rsid w:val="001850DD"/>
    <w:rsid w:val="00185168"/>
    <w:rsid w:val="00185A4B"/>
    <w:rsid w:val="00185D6D"/>
    <w:rsid w:val="00186D7D"/>
    <w:rsid w:val="00190B80"/>
    <w:rsid w:val="00191AA6"/>
    <w:rsid w:val="00192CC1"/>
    <w:rsid w:val="001936B0"/>
    <w:rsid w:val="001939A6"/>
    <w:rsid w:val="00194191"/>
    <w:rsid w:val="001959DB"/>
    <w:rsid w:val="00195DCC"/>
    <w:rsid w:val="001969F6"/>
    <w:rsid w:val="001969FB"/>
    <w:rsid w:val="00197562"/>
    <w:rsid w:val="0019758E"/>
    <w:rsid w:val="001A0849"/>
    <w:rsid w:val="001A1BFC"/>
    <w:rsid w:val="001A1C19"/>
    <w:rsid w:val="001A1DFD"/>
    <w:rsid w:val="001A21D1"/>
    <w:rsid w:val="001A2B88"/>
    <w:rsid w:val="001A2F98"/>
    <w:rsid w:val="001A3A76"/>
    <w:rsid w:val="001A414A"/>
    <w:rsid w:val="001A5323"/>
    <w:rsid w:val="001A5862"/>
    <w:rsid w:val="001B07D8"/>
    <w:rsid w:val="001B12D3"/>
    <w:rsid w:val="001B27A4"/>
    <w:rsid w:val="001B2C2C"/>
    <w:rsid w:val="001B42FD"/>
    <w:rsid w:val="001B51E6"/>
    <w:rsid w:val="001B5734"/>
    <w:rsid w:val="001B61AD"/>
    <w:rsid w:val="001C19FD"/>
    <w:rsid w:val="001C2A42"/>
    <w:rsid w:val="001C2AB2"/>
    <w:rsid w:val="001C2CB7"/>
    <w:rsid w:val="001C4613"/>
    <w:rsid w:val="001C52A7"/>
    <w:rsid w:val="001C5ADA"/>
    <w:rsid w:val="001C6208"/>
    <w:rsid w:val="001C63D2"/>
    <w:rsid w:val="001C6DA7"/>
    <w:rsid w:val="001C6F2F"/>
    <w:rsid w:val="001C7F54"/>
    <w:rsid w:val="001D15E0"/>
    <w:rsid w:val="001D18B4"/>
    <w:rsid w:val="001D22FB"/>
    <w:rsid w:val="001D311A"/>
    <w:rsid w:val="001D5028"/>
    <w:rsid w:val="001D5315"/>
    <w:rsid w:val="001D6197"/>
    <w:rsid w:val="001D64BB"/>
    <w:rsid w:val="001D65EE"/>
    <w:rsid w:val="001D66D4"/>
    <w:rsid w:val="001D6ADA"/>
    <w:rsid w:val="001D78A1"/>
    <w:rsid w:val="001D7DB7"/>
    <w:rsid w:val="001D7E1E"/>
    <w:rsid w:val="001E0299"/>
    <w:rsid w:val="001E17A6"/>
    <w:rsid w:val="001E202F"/>
    <w:rsid w:val="001E4183"/>
    <w:rsid w:val="001E66CD"/>
    <w:rsid w:val="001E73BD"/>
    <w:rsid w:val="001F0510"/>
    <w:rsid w:val="001F0862"/>
    <w:rsid w:val="001F1825"/>
    <w:rsid w:val="001F2A8C"/>
    <w:rsid w:val="001F3463"/>
    <w:rsid w:val="001F3629"/>
    <w:rsid w:val="001F38EB"/>
    <w:rsid w:val="001F3E8E"/>
    <w:rsid w:val="001F4EF4"/>
    <w:rsid w:val="001F59FB"/>
    <w:rsid w:val="001F7526"/>
    <w:rsid w:val="001F7618"/>
    <w:rsid w:val="001F7658"/>
    <w:rsid w:val="00202DB4"/>
    <w:rsid w:val="00203659"/>
    <w:rsid w:val="00203705"/>
    <w:rsid w:val="002038A3"/>
    <w:rsid w:val="00204167"/>
    <w:rsid w:val="002049FF"/>
    <w:rsid w:val="00204DDA"/>
    <w:rsid w:val="00204FE0"/>
    <w:rsid w:val="002055E6"/>
    <w:rsid w:val="00205EAA"/>
    <w:rsid w:val="00206183"/>
    <w:rsid w:val="00207116"/>
    <w:rsid w:val="00210883"/>
    <w:rsid w:val="00210D84"/>
    <w:rsid w:val="002112DA"/>
    <w:rsid w:val="0021287F"/>
    <w:rsid w:val="002149C7"/>
    <w:rsid w:val="002152ED"/>
    <w:rsid w:val="002153A2"/>
    <w:rsid w:val="00215777"/>
    <w:rsid w:val="00216571"/>
    <w:rsid w:val="00216C27"/>
    <w:rsid w:val="0022019C"/>
    <w:rsid w:val="00220CA7"/>
    <w:rsid w:val="0022123A"/>
    <w:rsid w:val="00221FE5"/>
    <w:rsid w:val="00223E71"/>
    <w:rsid w:val="00224558"/>
    <w:rsid w:val="002262D8"/>
    <w:rsid w:val="0022695D"/>
    <w:rsid w:val="00226ACC"/>
    <w:rsid w:val="00227DE3"/>
    <w:rsid w:val="00227DE9"/>
    <w:rsid w:val="0023030F"/>
    <w:rsid w:val="00231B72"/>
    <w:rsid w:val="00232A22"/>
    <w:rsid w:val="00234DE3"/>
    <w:rsid w:val="00235668"/>
    <w:rsid w:val="00236259"/>
    <w:rsid w:val="00240390"/>
    <w:rsid w:val="002406F5"/>
    <w:rsid w:val="00241181"/>
    <w:rsid w:val="00241894"/>
    <w:rsid w:val="00242087"/>
    <w:rsid w:val="002421F7"/>
    <w:rsid w:val="002422C2"/>
    <w:rsid w:val="002424E3"/>
    <w:rsid w:val="00242D68"/>
    <w:rsid w:val="00243C9D"/>
    <w:rsid w:val="00244192"/>
    <w:rsid w:val="00250129"/>
    <w:rsid w:val="0025018A"/>
    <w:rsid w:val="00250227"/>
    <w:rsid w:val="0025171D"/>
    <w:rsid w:val="00251A3D"/>
    <w:rsid w:val="00252E68"/>
    <w:rsid w:val="002533A2"/>
    <w:rsid w:val="002549CD"/>
    <w:rsid w:val="00255288"/>
    <w:rsid w:val="00262157"/>
    <w:rsid w:val="0026394D"/>
    <w:rsid w:val="00264528"/>
    <w:rsid w:val="00267916"/>
    <w:rsid w:val="00271AA0"/>
    <w:rsid w:val="0027247E"/>
    <w:rsid w:val="0027292D"/>
    <w:rsid w:val="00272979"/>
    <w:rsid w:val="00273041"/>
    <w:rsid w:val="0027306F"/>
    <w:rsid w:val="00273AD9"/>
    <w:rsid w:val="00274214"/>
    <w:rsid w:val="002744D3"/>
    <w:rsid w:val="0027482B"/>
    <w:rsid w:val="0027490E"/>
    <w:rsid w:val="00274C24"/>
    <w:rsid w:val="002759C0"/>
    <w:rsid w:val="00276797"/>
    <w:rsid w:val="0027740E"/>
    <w:rsid w:val="002775AA"/>
    <w:rsid w:val="00277773"/>
    <w:rsid w:val="0028118F"/>
    <w:rsid w:val="0028257A"/>
    <w:rsid w:val="00282F07"/>
    <w:rsid w:val="00283EF9"/>
    <w:rsid w:val="002846E4"/>
    <w:rsid w:val="002872BE"/>
    <w:rsid w:val="00287D97"/>
    <w:rsid w:val="00290C1B"/>
    <w:rsid w:val="00291211"/>
    <w:rsid w:val="00292CD3"/>
    <w:rsid w:val="0029324D"/>
    <w:rsid w:val="0029419A"/>
    <w:rsid w:val="00295285"/>
    <w:rsid w:val="002953E2"/>
    <w:rsid w:val="0029598C"/>
    <w:rsid w:val="0029782B"/>
    <w:rsid w:val="00297CBF"/>
    <w:rsid w:val="002A0368"/>
    <w:rsid w:val="002A100C"/>
    <w:rsid w:val="002A13AD"/>
    <w:rsid w:val="002A1FA4"/>
    <w:rsid w:val="002A299B"/>
    <w:rsid w:val="002A33C8"/>
    <w:rsid w:val="002A3B67"/>
    <w:rsid w:val="002A5693"/>
    <w:rsid w:val="002A608D"/>
    <w:rsid w:val="002A60FC"/>
    <w:rsid w:val="002A7123"/>
    <w:rsid w:val="002A7698"/>
    <w:rsid w:val="002B02A7"/>
    <w:rsid w:val="002B0F25"/>
    <w:rsid w:val="002B11EA"/>
    <w:rsid w:val="002B14CF"/>
    <w:rsid w:val="002B1DDB"/>
    <w:rsid w:val="002B3018"/>
    <w:rsid w:val="002B3354"/>
    <w:rsid w:val="002B46B7"/>
    <w:rsid w:val="002B524B"/>
    <w:rsid w:val="002B6BA2"/>
    <w:rsid w:val="002B7A80"/>
    <w:rsid w:val="002B7C4B"/>
    <w:rsid w:val="002B7CFE"/>
    <w:rsid w:val="002C0E4C"/>
    <w:rsid w:val="002C12A4"/>
    <w:rsid w:val="002C16EF"/>
    <w:rsid w:val="002C5473"/>
    <w:rsid w:val="002C5958"/>
    <w:rsid w:val="002C5E3C"/>
    <w:rsid w:val="002C746A"/>
    <w:rsid w:val="002C7A85"/>
    <w:rsid w:val="002D0142"/>
    <w:rsid w:val="002D0268"/>
    <w:rsid w:val="002D0921"/>
    <w:rsid w:val="002D180F"/>
    <w:rsid w:val="002D2119"/>
    <w:rsid w:val="002D245B"/>
    <w:rsid w:val="002D27AF"/>
    <w:rsid w:val="002D2C67"/>
    <w:rsid w:val="002D3292"/>
    <w:rsid w:val="002D3C49"/>
    <w:rsid w:val="002D4756"/>
    <w:rsid w:val="002D553B"/>
    <w:rsid w:val="002D5E62"/>
    <w:rsid w:val="002D65B0"/>
    <w:rsid w:val="002D6CFB"/>
    <w:rsid w:val="002D7C92"/>
    <w:rsid w:val="002E04F7"/>
    <w:rsid w:val="002E2329"/>
    <w:rsid w:val="002E24A2"/>
    <w:rsid w:val="002E2B7B"/>
    <w:rsid w:val="002E3668"/>
    <w:rsid w:val="002E4B25"/>
    <w:rsid w:val="002E6EA8"/>
    <w:rsid w:val="002E70FF"/>
    <w:rsid w:val="002E755E"/>
    <w:rsid w:val="002F168D"/>
    <w:rsid w:val="002F2464"/>
    <w:rsid w:val="002F24E8"/>
    <w:rsid w:val="002F3C30"/>
    <w:rsid w:val="002F494D"/>
    <w:rsid w:val="002F4A16"/>
    <w:rsid w:val="002F4C79"/>
    <w:rsid w:val="002F4CE3"/>
    <w:rsid w:val="002F5BB7"/>
    <w:rsid w:val="002F5CD0"/>
    <w:rsid w:val="002F7143"/>
    <w:rsid w:val="00300883"/>
    <w:rsid w:val="003009DE"/>
    <w:rsid w:val="00300A6F"/>
    <w:rsid w:val="00300A9D"/>
    <w:rsid w:val="00300BAA"/>
    <w:rsid w:val="00300DBE"/>
    <w:rsid w:val="00302AC6"/>
    <w:rsid w:val="00303FBC"/>
    <w:rsid w:val="00305FA1"/>
    <w:rsid w:val="00310ACA"/>
    <w:rsid w:val="00310FB3"/>
    <w:rsid w:val="0031204E"/>
    <w:rsid w:val="00313A7A"/>
    <w:rsid w:val="00314594"/>
    <w:rsid w:val="003173AF"/>
    <w:rsid w:val="00321058"/>
    <w:rsid w:val="0032243D"/>
    <w:rsid w:val="00322644"/>
    <w:rsid w:val="0032292F"/>
    <w:rsid w:val="003234A1"/>
    <w:rsid w:val="003248C7"/>
    <w:rsid w:val="00325744"/>
    <w:rsid w:val="003259AB"/>
    <w:rsid w:val="0032789D"/>
    <w:rsid w:val="00330070"/>
    <w:rsid w:val="003308B6"/>
    <w:rsid w:val="00330B4D"/>
    <w:rsid w:val="00330BF8"/>
    <w:rsid w:val="00330FD0"/>
    <w:rsid w:val="00332866"/>
    <w:rsid w:val="00332A02"/>
    <w:rsid w:val="00333FB8"/>
    <w:rsid w:val="003343DB"/>
    <w:rsid w:val="00340131"/>
    <w:rsid w:val="00343504"/>
    <w:rsid w:val="0034372E"/>
    <w:rsid w:val="00343B3A"/>
    <w:rsid w:val="003447EB"/>
    <w:rsid w:val="00344E34"/>
    <w:rsid w:val="003454AE"/>
    <w:rsid w:val="00345959"/>
    <w:rsid w:val="003460F2"/>
    <w:rsid w:val="003467EB"/>
    <w:rsid w:val="00347987"/>
    <w:rsid w:val="003479A4"/>
    <w:rsid w:val="00350BA0"/>
    <w:rsid w:val="00351F0F"/>
    <w:rsid w:val="00353602"/>
    <w:rsid w:val="00353916"/>
    <w:rsid w:val="003541F8"/>
    <w:rsid w:val="00355579"/>
    <w:rsid w:val="00355B40"/>
    <w:rsid w:val="0035605C"/>
    <w:rsid w:val="003572FF"/>
    <w:rsid w:val="0035740E"/>
    <w:rsid w:val="003578EE"/>
    <w:rsid w:val="003605FC"/>
    <w:rsid w:val="0036093E"/>
    <w:rsid w:val="003623AD"/>
    <w:rsid w:val="003631AF"/>
    <w:rsid w:val="00363D33"/>
    <w:rsid w:val="00364439"/>
    <w:rsid w:val="00365985"/>
    <w:rsid w:val="0036702E"/>
    <w:rsid w:val="003707F6"/>
    <w:rsid w:val="00370BC0"/>
    <w:rsid w:val="00371973"/>
    <w:rsid w:val="00373CB8"/>
    <w:rsid w:val="00377312"/>
    <w:rsid w:val="00381150"/>
    <w:rsid w:val="00381409"/>
    <w:rsid w:val="00381645"/>
    <w:rsid w:val="00381770"/>
    <w:rsid w:val="00383670"/>
    <w:rsid w:val="00383690"/>
    <w:rsid w:val="00383A24"/>
    <w:rsid w:val="0038646C"/>
    <w:rsid w:val="003875EE"/>
    <w:rsid w:val="00387E02"/>
    <w:rsid w:val="00390F19"/>
    <w:rsid w:val="00391169"/>
    <w:rsid w:val="00391E57"/>
    <w:rsid w:val="00392D6F"/>
    <w:rsid w:val="00393020"/>
    <w:rsid w:val="003957B5"/>
    <w:rsid w:val="00396D68"/>
    <w:rsid w:val="003A116C"/>
    <w:rsid w:val="003A1713"/>
    <w:rsid w:val="003A250F"/>
    <w:rsid w:val="003A25E4"/>
    <w:rsid w:val="003A4782"/>
    <w:rsid w:val="003A4837"/>
    <w:rsid w:val="003A490C"/>
    <w:rsid w:val="003A5273"/>
    <w:rsid w:val="003A555C"/>
    <w:rsid w:val="003A5561"/>
    <w:rsid w:val="003A5B2C"/>
    <w:rsid w:val="003A676C"/>
    <w:rsid w:val="003B02E1"/>
    <w:rsid w:val="003B2171"/>
    <w:rsid w:val="003B2367"/>
    <w:rsid w:val="003B2D41"/>
    <w:rsid w:val="003B45D4"/>
    <w:rsid w:val="003B57E4"/>
    <w:rsid w:val="003B5A5D"/>
    <w:rsid w:val="003B6CB7"/>
    <w:rsid w:val="003B6EF2"/>
    <w:rsid w:val="003C08B7"/>
    <w:rsid w:val="003C0F10"/>
    <w:rsid w:val="003C101B"/>
    <w:rsid w:val="003C1262"/>
    <w:rsid w:val="003C182B"/>
    <w:rsid w:val="003C1E2A"/>
    <w:rsid w:val="003C1F4E"/>
    <w:rsid w:val="003C334E"/>
    <w:rsid w:val="003C361D"/>
    <w:rsid w:val="003C3621"/>
    <w:rsid w:val="003C36F4"/>
    <w:rsid w:val="003C391A"/>
    <w:rsid w:val="003C415E"/>
    <w:rsid w:val="003C444E"/>
    <w:rsid w:val="003C44B9"/>
    <w:rsid w:val="003C470F"/>
    <w:rsid w:val="003C547C"/>
    <w:rsid w:val="003C5B69"/>
    <w:rsid w:val="003C653B"/>
    <w:rsid w:val="003C6B82"/>
    <w:rsid w:val="003C7C53"/>
    <w:rsid w:val="003D13BA"/>
    <w:rsid w:val="003D1D85"/>
    <w:rsid w:val="003D30CF"/>
    <w:rsid w:val="003D5C10"/>
    <w:rsid w:val="003D5EB8"/>
    <w:rsid w:val="003D6202"/>
    <w:rsid w:val="003D6ECE"/>
    <w:rsid w:val="003E129C"/>
    <w:rsid w:val="003E1D7A"/>
    <w:rsid w:val="003E21D6"/>
    <w:rsid w:val="003E26C7"/>
    <w:rsid w:val="003E29BE"/>
    <w:rsid w:val="003E32D4"/>
    <w:rsid w:val="003E34C4"/>
    <w:rsid w:val="003E4CA7"/>
    <w:rsid w:val="003E5155"/>
    <w:rsid w:val="003E5342"/>
    <w:rsid w:val="003E537A"/>
    <w:rsid w:val="003E57FA"/>
    <w:rsid w:val="003F1CFE"/>
    <w:rsid w:val="003F3943"/>
    <w:rsid w:val="003F4222"/>
    <w:rsid w:val="003F4C37"/>
    <w:rsid w:val="003F51E4"/>
    <w:rsid w:val="003F5808"/>
    <w:rsid w:val="003F614C"/>
    <w:rsid w:val="003F6C52"/>
    <w:rsid w:val="003F6D07"/>
    <w:rsid w:val="003F759E"/>
    <w:rsid w:val="004010F1"/>
    <w:rsid w:val="00401334"/>
    <w:rsid w:val="004017AF"/>
    <w:rsid w:val="00402AE7"/>
    <w:rsid w:val="0040422B"/>
    <w:rsid w:val="00404A61"/>
    <w:rsid w:val="00404CDA"/>
    <w:rsid w:val="00406F6A"/>
    <w:rsid w:val="004070C3"/>
    <w:rsid w:val="004071BD"/>
    <w:rsid w:val="004078DC"/>
    <w:rsid w:val="00407D27"/>
    <w:rsid w:val="00411AE8"/>
    <w:rsid w:val="00411B75"/>
    <w:rsid w:val="004128A0"/>
    <w:rsid w:val="00412BA5"/>
    <w:rsid w:val="00413067"/>
    <w:rsid w:val="0041336C"/>
    <w:rsid w:val="00413541"/>
    <w:rsid w:val="00413585"/>
    <w:rsid w:val="00417327"/>
    <w:rsid w:val="00420A71"/>
    <w:rsid w:val="00421BEB"/>
    <w:rsid w:val="00422D32"/>
    <w:rsid w:val="00423FFC"/>
    <w:rsid w:val="00425015"/>
    <w:rsid w:val="004255D9"/>
    <w:rsid w:val="00426DCA"/>
    <w:rsid w:val="004271DA"/>
    <w:rsid w:val="00427818"/>
    <w:rsid w:val="00427C0B"/>
    <w:rsid w:val="0043062E"/>
    <w:rsid w:val="00430C1D"/>
    <w:rsid w:val="004321FE"/>
    <w:rsid w:val="004330BE"/>
    <w:rsid w:val="0043396A"/>
    <w:rsid w:val="00433EDA"/>
    <w:rsid w:val="00434C4B"/>
    <w:rsid w:val="00434EA6"/>
    <w:rsid w:val="0043600D"/>
    <w:rsid w:val="00436CB9"/>
    <w:rsid w:val="00440EA8"/>
    <w:rsid w:val="00441F9C"/>
    <w:rsid w:val="0044227E"/>
    <w:rsid w:val="004436F2"/>
    <w:rsid w:val="0044435C"/>
    <w:rsid w:val="0044541C"/>
    <w:rsid w:val="00445A20"/>
    <w:rsid w:val="00445F51"/>
    <w:rsid w:val="004463BC"/>
    <w:rsid w:val="004465B3"/>
    <w:rsid w:val="004469DD"/>
    <w:rsid w:val="0044741E"/>
    <w:rsid w:val="00450726"/>
    <w:rsid w:val="00450B44"/>
    <w:rsid w:val="00451006"/>
    <w:rsid w:val="00451EBC"/>
    <w:rsid w:val="00452236"/>
    <w:rsid w:val="004549B7"/>
    <w:rsid w:val="004552A3"/>
    <w:rsid w:val="0045553C"/>
    <w:rsid w:val="00455E3E"/>
    <w:rsid w:val="0045652D"/>
    <w:rsid w:val="00456AE0"/>
    <w:rsid w:val="00460D3D"/>
    <w:rsid w:val="00460EEF"/>
    <w:rsid w:val="00461055"/>
    <w:rsid w:val="004611B8"/>
    <w:rsid w:val="00462F6A"/>
    <w:rsid w:val="00465C61"/>
    <w:rsid w:val="00465CB3"/>
    <w:rsid w:val="00466014"/>
    <w:rsid w:val="0046794C"/>
    <w:rsid w:val="00470C5A"/>
    <w:rsid w:val="00471368"/>
    <w:rsid w:val="00471743"/>
    <w:rsid w:val="00471899"/>
    <w:rsid w:val="00472285"/>
    <w:rsid w:val="004727E7"/>
    <w:rsid w:val="004732A9"/>
    <w:rsid w:val="00473560"/>
    <w:rsid w:val="004745E1"/>
    <w:rsid w:val="0047463E"/>
    <w:rsid w:val="004748C1"/>
    <w:rsid w:val="00475903"/>
    <w:rsid w:val="00475B83"/>
    <w:rsid w:val="00476CE0"/>
    <w:rsid w:val="0048091D"/>
    <w:rsid w:val="00480F72"/>
    <w:rsid w:val="0048332C"/>
    <w:rsid w:val="00483917"/>
    <w:rsid w:val="004846B4"/>
    <w:rsid w:val="00484857"/>
    <w:rsid w:val="00485E0D"/>
    <w:rsid w:val="0048751F"/>
    <w:rsid w:val="0049067F"/>
    <w:rsid w:val="004906F0"/>
    <w:rsid w:val="0049141B"/>
    <w:rsid w:val="00494946"/>
    <w:rsid w:val="00494BE1"/>
    <w:rsid w:val="00495BF2"/>
    <w:rsid w:val="00497E39"/>
    <w:rsid w:val="004A03CC"/>
    <w:rsid w:val="004A121B"/>
    <w:rsid w:val="004A14D3"/>
    <w:rsid w:val="004A1BD9"/>
    <w:rsid w:val="004A2CD5"/>
    <w:rsid w:val="004A3710"/>
    <w:rsid w:val="004A5725"/>
    <w:rsid w:val="004A57E5"/>
    <w:rsid w:val="004A5EA5"/>
    <w:rsid w:val="004A6183"/>
    <w:rsid w:val="004A7597"/>
    <w:rsid w:val="004B12F6"/>
    <w:rsid w:val="004B14B4"/>
    <w:rsid w:val="004B29DB"/>
    <w:rsid w:val="004B2CE8"/>
    <w:rsid w:val="004B389A"/>
    <w:rsid w:val="004B3B1D"/>
    <w:rsid w:val="004B461C"/>
    <w:rsid w:val="004B4BBC"/>
    <w:rsid w:val="004B4DDC"/>
    <w:rsid w:val="004B53F2"/>
    <w:rsid w:val="004C1024"/>
    <w:rsid w:val="004C11F3"/>
    <w:rsid w:val="004C160F"/>
    <w:rsid w:val="004C27D6"/>
    <w:rsid w:val="004C3072"/>
    <w:rsid w:val="004C449E"/>
    <w:rsid w:val="004C56B5"/>
    <w:rsid w:val="004C5EBF"/>
    <w:rsid w:val="004C60F5"/>
    <w:rsid w:val="004C7349"/>
    <w:rsid w:val="004C744D"/>
    <w:rsid w:val="004C79DF"/>
    <w:rsid w:val="004D071E"/>
    <w:rsid w:val="004D0785"/>
    <w:rsid w:val="004D0942"/>
    <w:rsid w:val="004D1628"/>
    <w:rsid w:val="004D1630"/>
    <w:rsid w:val="004D253C"/>
    <w:rsid w:val="004D2F41"/>
    <w:rsid w:val="004D334E"/>
    <w:rsid w:val="004D468D"/>
    <w:rsid w:val="004D4A80"/>
    <w:rsid w:val="004D53F6"/>
    <w:rsid w:val="004D73C7"/>
    <w:rsid w:val="004D788D"/>
    <w:rsid w:val="004E16DF"/>
    <w:rsid w:val="004E1915"/>
    <w:rsid w:val="004E229D"/>
    <w:rsid w:val="004E3217"/>
    <w:rsid w:val="004E38AB"/>
    <w:rsid w:val="004E3FFD"/>
    <w:rsid w:val="004E4994"/>
    <w:rsid w:val="004E4A9E"/>
    <w:rsid w:val="004E65EE"/>
    <w:rsid w:val="004E73E6"/>
    <w:rsid w:val="004F02DB"/>
    <w:rsid w:val="004F2159"/>
    <w:rsid w:val="004F3E47"/>
    <w:rsid w:val="004F4E3F"/>
    <w:rsid w:val="004F54A0"/>
    <w:rsid w:val="004F5B2D"/>
    <w:rsid w:val="004F5EC2"/>
    <w:rsid w:val="004F60F5"/>
    <w:rsid w:val="004F772B"/>
    <w:rsid w:val="00502294"/>
    <w:rsid w:val="00502C67"/>
    <w:rsid w:val="00503005"/>
    <w:rsid w:val="00503C8B"/>
    <w:rsid w:val="00505563"/>
    <w:rsid w:val="00506853"/>
    <w:rsid w:val="005070FB"/>
    <w:rsid w:val="005077EF"/>
    <w:rsid w:val="00510171"/>
    <w:rsid w:val="005132EA"/>
    <w:rsid w:val="00515191"/>
    <w:rsid w:val="00515C5A"/>
    <w:rsid w:val="005167C0"/>
    <w:rsid w:val="0051708E"/>
    <w:rsid w:val="00520914"/>
    <w:rsid w:val="00522480"/>
    <w:rsid w:val="00523860"/>
    <w:rsid w:val="00523DCA"/>
    <w:rsid w:val="00524395"/>
    <w:rsid w:val="00524609"/>
    <w:rsid w:val="00524BD9"/>
    <w:rsid w:val="00524D1C"/>
    <w:rsid w:val="00525F9B"/>
    <w:rsid w:val="005264D8"/>
    <w:rsid w:val="005269CB"/>
    <w:rsid w:val="00530189"/>
    <w:rsid w:val="005304D9"/>
    <w:rsid w:val="00530C3A"/>
    <w:rsid w:val="00531A2E"/>
    <w:rsid w:val="00532E21"/>
    <w:rsid w:val="0053308C"/>
    <w:rsid w:val="005333B7"/>
    <w:rsid w:val="00533519"/>
    <w:rsid w:val="00533D02"/>
    <w:rsid w:val="005340C0"/>
    <w:rsid w:val="005346AD"/>
    <w:rsid w:val="0053484F"/>
    <w:rsid w:val="00534B6A"/>
    <w:rsid w:val="00536052"/>
    <w:rsid w:val="005371F0"/>
    <w:rsid w:val="00537500"/>
    <w:rsid w:val="00537865"/>
    <w:rsid w:val="00537D2A"/>
    <w:rsid w:val="00537DCA"/>
    <w:rsid w:val="005403F2"/>
    <w:rsid w:val="005407FC"/>
    <w:rsid w:val="00541252"/>
    <w:rsid w:val="00541BF4"/>
    <w:rsid w:val="00542061"/>
    <w:rsid w:val="0054381C"/>
    <w:rsid w:val="00543C45"/>
    <w:rsid w:val="00544DCC"/>
    <w:rsid w:val="005465BE"/>
    <w:rsid w:val="005468E0"/>
    <w:rsid w:val="00547F40"/>
    <w:rsid w:val="00547F82"/>
    <w:rsid w:val="00550912"/>
    <w:rsid w:val="005509CB"/>
    <w:rsid w:val="0055150B"/>
    <w:rsid w:val="0055374D"/>
    <w:rsid w:val="005547B6"/>
    <w:rsid w:val="00554C05"/>
    <w:rsid w:val="00554C98"/>
    <w:rsid w:val="00555B2F"/>
    <w:rsid w:val="00556B1C"/>
    <w:rsid w:val="00556B86"/>
    <w:rsid w:val="00556D50"/>
    <w:rsid w:val="00560F40"/>
    <w:rsid w:val="00561258"/>
    <w:rsid w:val="005616AB"/>
    <w:rsid w:val="005616F6"/>
    <w:rsid w:val="005617A5"/>
    <w:rsid w:val="00562BD0"/>
    <w:rsid w:val="005630E0"/>
    <w:rsid w:val="00563105"/>
    <w:rsid w:val="005631EF"/>
    <w:rsid w:val="0056332E"/>
    <w:rsid w:val="005642B9"/>
    <w:rsid w:val="00566878"/>
    <w:rsid w:val="00567461"/>
    <w:rsid w:val="00570002"/>
    <w:rsid w:val="005706D4"/>
    <w:rsid w:val="005709D6"/>
    <w:rsid w:val="00574930"/>
    <w:rsid w:val="00574B1C"/>
    <w:rsid w:val="005755C9"/>
    <w:rsid w:val="00580517"/>
    <w:rsid w:val="00581081"/>
    <w:rsid w:val="005812BE"/>
    <w:rsid w:val="00581BAE"/>
    <w:rsid w:val="00583F05"/>
    <w:rsid w:val="005843BC"/>
    <w:rsid w:val="005844EF"/>
    <w:rsid w:val="00584B63"/>
    <w:rsid w:val="00584D40"/>
    <w:rsid w:val="00584E0A"/>
    <w:rsid w:val="0058666B"/>
    <w:rsid w:val="00586B4D"/>
    <w:rsid w:val="00586C62"/>
    <w:rsid w:val="00590F8F"/>
    <w:rsid w:val="00590FA4"/>
    <w:rsid w:val="005929F1"/>
    <w:rsid w:val="00592EEC"/>
    <w:rsid w:val="005938BD"/>
    <w:rsid w:val="0059496C"/>
    <w:rsid w:val="00594E05"/>
    <w:rsid w:val="00595C8B"/>
    <w:rsid w:val="00596349"/>
    <w:rsid w:val="0059691D"/>
    <w:rsid w:val="00596A34"/>
    <w:rsid w:val="005A1B6A"/>
    <w:rsid w:val="005A3171"/>
    <w:rsid w:val="005A5911"/>
    <w:rsid w:val="005A5C80"/>
    <w:rsid w:val="005A5E2F"/>
    <w:rsid w:val="005A74C5"/>
    <w:rsid w:val="005A78CA"/>
    <w:rsid w:val="005B04F4"/>
    <w:rsid w:val="005B079E"/>
    <w:rsid w:val="005B31F0"/>
    <w:rsid w:val="005B3B99"/>
    <w:rsid w:val="005B4A12"/>
    <w:rsid w:val="005B50C0"/>
    <w:rsid w:val="005B59B8"/>
    <w:rsid w:val="005B5D98"/>
    <w:rsid w:val="005B62C7"/>
    <w:rsid w:val="005B679E"/>
    <w:rsid w:val="005B7689"/>
    <w:rsid w:val="005B7D38"/>
    <w:rsid w:val="005C39EC"/>
    <w:rsid w:val="005C42A5"/>
    <w:rsid w:val="005C4F00"/>
    <w:rsid w:val="005C6053"/>
    <w:rsid w:val="005C6700"/>
    <w:rsid w:val="005C69E4"/>
    <w:rsid w:val="005C7A45"/>
    <w:rsid w:val="005C7C0E"/>
    <w:rsid w:val="005D08D1"/>
    <w:rsid w:val="005D0C8B"/>
    <w:rsid w:val="005D0E11"/>
    <w:rsid w:val="005D0F41"/>
    <w:rsid w:val="005D0FDA"/>
    <w:rsid w:val="005D4590"/>
    <w:rsid w:val="005D4DC4"/>
    <w:rsid w:val="005D5746"/>
    <w:rsid w:val="005D634C"/>
    <w:rsid w:val="005D66DF"/>
    <w:rsid w:val="005D76B4"/>
    <w:rsid w:val="005E0CFA"/>
    <w:rsid w:val="005E1ADB"/>
    <w:rsid w:val="005E1E46"/>
    <w:rsid w:val="005E31CB"/>
    <w:rsid w:val="005E330E"/>
    <w:rsid w:val="005E4914"/>
    <w:rsid w:val="005E577A"/>
    <w:rsid w:val="005F0FEE"/>
    <w:rsid w:val="005F226D"/>
    <w:rsid w:val="005F25CE"/>
    <w:rsid w:val="005F28FD"/>
    <w:rsid w:val="005F2B6B"/>
    <w:rsid w:val="005F3C43"/>
    <w:rsid w:val="005F42EC"/>
    <w:rsid w:val="005F4500"/>
    <w:rsid w:val="005F48FE"/>
    <w:rsid w:val="005F4FEB"/>
    <w:rsid w:val="005F56BF"/>
    <w:rsid w:val="005F5717"/>
    <w:rsid w:val="005F5A90"/>
    <w:rsid w:val="005F5D06"/>
    <w:rsid w:val="005F5F52"/>
    <w:rsid w:val="005F60E8"/>
    <w:rsid w:val="005F67B4"/>
    <w:rsid w:val="005F78D9"/>
    <w:rsid w:val="00600512"/>
    <w:rsid w:val="00601682"/>
    <w:rsid w:val="006022F8"/>
    <w:rsid w:val="00603045"/>
    <w:rsid w:val="00604BD6"/>
    <w:rsid w:val="00605297"/>
    <w:rsid w:val="00605C7E"/>
    <w:rsid w:val="00605DDF"/>
    <w:rsid w:val="006068BD"/>
    <w:rsid w:val="00606E06"/>
    <w:rsid w:val="00606E0F"/>
    <w:rsid w:val="00607768"/>
    <w:rsid w:val="00607E7E"/>
    <w:rsid w:val="00612117"/>
    <w:rsid w:val="00612753"/>
    <w:rsid w:val="00612C20"/>
    <w:rsid w:val="00612DE6"/>
    <w:rsid w:val="00612E61"/>
    <w:rsid w:val="00612EB4"/>
    <w:rsid w:val="006139A5"/>
    <w:rsid w:val="00614A42"/>
    <w:rsid w:val="006159E2"/>
    <w:rsid w:val="00616840"/>
    <w:rsid w:val="00616D2B"/>
    <w:rsid w:val="00617496"/>
    <w:rsid w:val="00617BED"/>
    <w:rsid w:val="0062248C"/>
    <w:rsid w:val="00622804"/>
    <w:rsid w:val="00623589"/>
    <w:rsid w:val="00623C4B"/>
    <w:rsid w:val="00624AB9"/>
    <w:rsid w:val="00624F7F"/>
    <w:rsid w:val="006263A7"/>
    <w:rsid w:val="006277E1"/>
    <w:rsid w:val="00627F47"/>
    <w:rsid w:val="00630782"/>
    <w:rsid w:val="0063214E"/>
    <w:rsid w:val="006327DC"/>
    <w:rsid w:val="00633736"/>
    <w:rsid w:val="00633D31"/>
    <w:rsid w:val="00633FD7"/>
    <w:rsid w:val="00634156"/>
    <w:rsid w:val="006357B3"/>
    <w:rsid w:val="00635B68"/>
    <w:rsid w:val="0063601C"/>
    <w:rsid w:val="0063791E"/>
    <w:rsid w:val="00637B28"/>
    <w:rsid w:val="006406AD"/>
    <w:rsid w:val="00641271"/>
    <w:rsid w:val="006416B7"/>
    <w:rsid w:val="00642748"/>
    <w:rsid w:val="0064278C"/>
    <w:rsid w:val="006433B8"/>
    <w:rsid w:val="00643831"/>
    <w:rsid w:val="00644ACF"/>
    <w:rsid w:val="00645ED8"/>
    <w:rsid w:val="00645F70"/>
    <w:rsid w:val="00646558"/>
    <w:rsid w:val="00647EC0"/>
    <w:rsid w:val="00650A05"/>
    <w:rsid w:val="00651AC2"/>
    <w:rsid w:val="00652F28"/>
    <w:rsid w:val="00654970"/>
    <w:rsid w:val="00654B29"/>
    <w:rsid w:val="00655B0E"/>
    <w:rsid w:val="00656EE4"/>
    <w:rsid w:val="00657BFA"/>
    <w:rsid w:val="006600D7"/>
    <w:rsid w:val="0066010E"/>
    <w:rsid w:val="00661CEA"/>
    <w:rsid w:val="00662350"/>
    <w:rsid w:val="0066235F"/>
    <w:rsid w:val="0066285F"/>
    <w:rsid w:val="006630D7"/>
    <w:rsid w:val="00663979"/>
    <w:rsid w:val="0066480A"/>
    <w:rsid w:val="0066494E"/>
    <w:rsid w:val="00664BF3"/>
    <w:rsid w:val="00665768"/>
    <w:rsid w:val="00665FBC"/>
    <w:rsid w:val="00666224"/>
    <w:rsid w:val="00666C50"/>
    <w:rsid w:val="006679E8"/>
    <w:rsid w:val="006701A3"/>
    <w:rsid w:val="006704B1"/>
    <w:rsid w:val="00670886"/>
    <w:rsid w:val="0067150A"/>
    <w:rsid w:val="0067423D"/>
    <w:rsid w:val="00674670"/>
    <w:rsid w:val="00677BF3"/>
    <w:rsid w:val="00680CAF"/>
    <w:rsid w:val="00680E70"/>
    <w:rsid w:val="00681826"/>
    <w:rsid w:val="00681A73"/>
    <w:rsid w:val="00683CBD"/>
    <w:rsid w:val="006856B4"/>
    <w:rsid w:val="00686932"/>
    <w:rsid w:val="00686ACD"/>
    <w:rsid w:val="00686BB0"/>
    <w:rsid w:val="00687054"/>
    <w:rsid w:val="006872EC"/>
    <w:rsid w:val="006911F3"/>
    <w:rsid w:val="00691A4D"/>
    <w:rsid w:val="0069279D"/>
    <w:rsid w:val="0069295E"/>
    <w:rsid w:val="00692B09"/>
    <w:rsid w:val="006946B0"/>
    <w:rsid w:val="006947A1"/>
    <w:rsid w:val="006958A4"/>
    <w:rsid w:val="00695E75"/>
    <w:rsid w:val="00696BF1"/>
    <w:rsid w:val="00697595"/>
    <w:rsid w:val="00697687"/>
    <w:rsid w:val="006A1B88"/>
    <w:rsid w:val="006A2D6C"/>
    <w:rsid w:val="006A36C2"/>
    <w:rsid w:val="006A49CB"/>
    <w:rsid w:val="006A4CD8"/>
    <w:rsid w:val="006A4E93"/>
    <w:rsid w:val="006A5695"/>
    <w:rsid w:val="006A6CCA"/>
    <w:rsid w:val="006A7704"/>
    <w:rsid w:val="006B08C2"/>
    <w:rsid w:val="006B08D8"/>
    <w:rsid w:val="006B0B2B"/>
    <w:rsid w:val="006B0DBF"/>
    <w:rsid w:val="006B0EAC"/>
    <w:rsid w:val="006B15EA"/>
    <w:rsid w:val="006B6FBD"/>
    <w:rsid w:val="006C20FF"/>
    <w:rsid w:val="006C2ED2"/>
    <w:rsid w:val="006C376B"/>
    <w:rsid w:val="006C40B9"/>
    <w:rsid w:val="006C4244"/>
    <w:rsid w:val="006C5867"/>
    <w:rsid w:val="006C5ABC"/>
    <w:rsid w:val="006C64C9"/>
    <w:rsid w:val="006C7691"/>
    <w:rsid w:val="006C7738"/>
    <w:rsid w:val="006C7B1A"/>
    <w:rsid w:val="006C7FEA"/>
    <w:rsid w:val="006D18BB"/>
    <w:rsid w:val="006D26E9"/>
    <w:rsid w:val="006D5242"/>
    <w:rsid w:val="006D53ED"/>
    <w:rsid w:val="006D5503"/>
    <w:rsid w:val="006D60CD"/>
    <w:rsid w:val="006D6100"/>
    <w:rsid w:val="006D706B"/>
    <w:rsid w:val="006E06B6"/>
    <w:rsid w:val="006E2090"/>
    <w:rsid w:val="006E266B"/>
    <w:rsid w:val="006E29D0"/>
    <w:rsid w:val="006E3836"/>
    <w:rsid w:val="006E5783"/>
    <w:rsid w:val="006E63DA"/>
    <w:rsid w:val="006E7544"/>
    <w:rsid w:val="006F06F0"/>
    <w:rsid w:val="006F0779"/>
    <w:rsid w:val="006F0F88"/>
    <w:rsid w:val="006F28FF"/>
    <w:rsid w:val="006F2AD8"/>
    <w:rsid w:val="006F443C"/>
    <w:rsid w:val="006F4496"/>
    <w:rsid w:val="006F4811"/>
    <w:rsid w:val="006F48A6"/>
    <w:rsid w:val="006F4C90"/>
    <w:rsid w:val="006F51C5"/>
    <w:rsid w:val="006F5517"/>
    <w:rsid w:val="006F5BDD"/>
    <w:rsid w:val="006F5C45"/>
    <w:rsid w:val="006F6F23"/>
    <w:rsid w:val="006F702F"/>
    <w:rsid w:val="006F7692"/>
    <w:rsid w:val="00701106"/>
    <w:rsid w:val="007019DE"/>
    <w:rsid w:val="00702ED6"/>
    <w:rsid w:val="0070424D"/>
    <w:rsid w:val="0070688B"/>
    <w:rsid w:val="00707A92"/>
    <w:rsid w:val="00707ACD"/>
    <w:rsid w:val="007103C9"/>
    <w:rsid w:val="007110FC"/>
    <w:rsid w:val="00711C70"/>
    <w:rsid w:val="00712299"/>
    <w:rsid w:val="0071249A"/>
    <w:rsid w:val="00712544"/>
    <w:rsid w:val="00713871"/>
    <w:rsid w:val="007138AF"/>
    <w:rsid w:val="00714B74"/>
    <w:rsid w:val="00715764"/>
    <w:rsid w:val="007206ED"/>
    <w:rsid w:val="00720A18"/>
    <w:rsid w:val="00722E79"/>
    <w:rsid w:val="007231C5"/>
    <w:rsid w:val="0072335B"/>
    <w:rsid w:val="00724F09"/>
    <w:rsid w:val="0072622A"/>
    <w:rsid w:val="007267ED"/>
    <w:rsid w:val="00726E6E"/>
    <w:rsid w:val="007308F2"/>
    <w:rsid w:val="00730A9F"/>
    <w:rsid w:val="00731752"/>
    <w:rsid w:val="007323B8"/>
    <w:rsid w:val="0073380B"/>
    <w:rsid w:val="007339A6"/>
    <w:rsid w:val="007345D5"/>
    <w:rsid w:val="007346F5"/>
    <w:rsid w:val="007348FD"/>
    <w:rsid w:val="0073549A"/>
    <w:rsid w:val="007356CC"/>
    <w:rsid w:val="00735732"/>
    <w:rsid w:val="007366C7"/>
    <w:rsid w:val="007368AB"/>
    <w:rsid w:val="007368FD"/>
    <w:rsid w:val="00736E0E"/>
    <w:rsid w:val="0074086C"/>
    <w:rsid w:val="00740B96"/>
    <w:rsid w:val="00740BA2"/>
    <w:rsid w:val="00743989"/>
    <w:rsid w:val="00744312"/>
    <w:rsid w:val="0074439E"/>
    <w:rsid w:val="0074539F"/>
    <w:rsid w:val="00746B0E"/>
    <w:rsid w:val="00746BE8"/>
    <w:rsid w:val="00747E67"/>
    <w:rsid w:val="0075035C"/>
    <w:rsid w:val="00750ECD"/>
    <w:rsid w:val="0075157D"/>
    <w:rsid w:val="00753D2A"/>
    <w:rsid w:val="00754C36"/>
    <w:rsid w:val="007551FE"/>
    <w:rsid w:val="007560C1"/>
    <w:rsid w:val="007577C4"/>
    <w:rsid w:val="0076012C"/>
    <w:rsid w:val="007611E4"/>
    <w:rsid w:val="0076379F"/>
    <w:rsid w:val="00765E82"/>
    <w:rsid w:val="00767811"/>
    <w:rsid w:val="0076791E"/>
    <w:rsid w:val="00770691"/>
    <w:rsid w:val="00771EBE"/>
    <w:rsid w:val="007722FD"/>
    <w:rsid w:val="0077437C"/>
    <w:rsid w:val="00776E8B"/>
    <w:rsid w:val="00780368"/>
    <w:rsid w:val="00782457"/>
    <w:rsid w:val="00782B73"/>
    <w:rsid w:val="00784809"/>
    <w:rsid w:val="00784B07"/>
    <w:rsid w:val="00784B85"/>
    <w:rsid w:val="00785D0B"/>
    <w:rsid w:val="00785F81"/>
    <w:rsid w:val="0078682A"/>
    <w:rsid w:val="00787944"/>
    <w:rsid w:val="00791E3B"/>
    <w:rsid w:val="00791EB4"/>
    <w:rsid w:val="00792737"/>
    <w:rsid w:val="007931CC"/>
    <w:rsid w:val="00793E99"/>
    <w:rsid w:val="00793FB1"/>
    <w:rsid w:val="00793FD9"/>
    <w:rsid w:val="007941B4"/>
    <w:rsid w:val="00794733"/>
    <w:rsid w:val="00794865"/>
    <w:rsid w:val="00794E7C"/>
    <w:rsid w:val="00796131"/>
    <w:rsid w:val="00796A95"/>
    <w:rsid w:val="00797313"/>
    <w:rsid w:val="00797765"/>
    <w:rsid w:val="007A0B97"/>
    <w:rsid w:val="007A0C63"/>
    <w:rsid w:val="007A0E4F"/>
    <w:rsid w:val="007A20C3"/>
    <w:rsid w:val="007A2CA5"/>
    <w:rsid w:val="007A2CB7"/>
    <w:rsid w:val="007A3B2A"/>
    <w:rsid w:val="007A3F90"/>
    <w:rsid w:val="007A41F4"/>
    <w:rsid w:val="007A464D"/>
    <w:rsid w:val="007A6113"/>
    <w:rsid w:val="007A6756"/>
    <w:rsid w:val="007A7472"/>
    <w:rsid w:val="007A763B"/>
    <w:rsid w:val="007A7708"/>
    <w:rsid w:val="007B0CB5"/>
    <w:rsid w:val="007B1509"/>
    <w:rsid w:val="007B219B"/>
    <w:rsid w:val="007B4166"/>
    <w:rsid w:val="007B7CC8"/>
    <w:rsid w:val="007C3783"/>
    <w:rsid w:val="007C46B3"/>
    <w:rsid w:val="007C4CCA"/>
    <w:rsid w:val="007C4FF7"/>
    <w:rsid w:val="007C5CEF"/>
    <w:rsid w:val="007C65F3"/>
    <w:rsid w:val="007C6915"/>
    <w:rsid w:val="007C7004"/>
    <w:rsid w:val="007C705E"/>
    <w:rsid w:val="007C73AC"/>
    <w:rsid w:val="007C7F95"/>
    <w:rsid w:val="007D05EC"/>
    <w:rsid w:val="007D090D"/>
    <w:rsid w:val="007D0B8A"/>
    <w:rsid w:val="007D0CE1"/>
    <w:rsid w:val="007D11ED"/>
    <w:rsid w:val="007D1834"/>
    <w:rsid w:val="007D1EEB"/>
    <w:rsid w:val="007D285D"/>
    <w:rsid w:val="007D3B01"/>
    <w:rsid w:val="007D5B14"/>
    <w:rsid w:val="007D74B7"/>
    <w:rsid w:val="007E00B7"/>
    <w:rsid w:val="007E184E"/>
    <w:rsid w:val="007E1DC7"/>
    <w:rsid w:val="007E1E6E"/>
    <w:rsid w:val="007E35B1"/>
    <w:rsid w:val="007E5138"/>
    <w:rsid w:val="007E67B2"/>
    <w:rsid w:val="007E746C"/>
    <w:rsid w:val="007E7509"/>
    <w:rsid w:val="007F0C4A"/>
    <w:rsid w:val="007F0D86"/>
    <w:rsid w:val="007F276F"/>
    <w:rsid w:val="007F3070"/>
    <w:rsid w:val="007F36F5"/>
    <w:rsid w:val="007F392C"/>
    <w:rsid w:val="007F3A00"/>
    <w:rsid w:val="007F4DAB"/>
    <w:rsid w:val="007F6384"/>
    <w:rsid w:val="007F7219"/>
    <w:rsid w:val="007F7316"/>
    <w:rsid w:val="00800CCA"/>
    <w:rsid w:val="008019F3"/>
    <w:rsid w:val="008022D4"/>
    <w:rsid w:val="00802B67"/>
    <w:rsid w:val="00802E4E"/>
    <w:rsid w:val="00805AAA"/>
    <w:rsid w:val="00806077"/>
    <w:rsid w:val="00806B72"/>
    <w:rsid w:val="00806C98"/>
    <w:rsid w:val="00806F68"/>
    <w:rsid w:val="00807CBC"/>
    <w:rsid w:val="0081017A"/>
    <w:rsid w:val="00810AD9"/>
    <w:rsid w:val="00810B38"/>
    <w:rsid w:val="00810ECE"/>
    <w:rsid w:val="00811BB9"/>
    <w:rsid w:val="008133BF"/>
    <w:rsid w:val="00814293"/>
    <w:rsid w:val="00814B42"/>
    <w:rsid w:val="008155E2"/>
    <w:rsid w:val="00815655"/>
    <w:rsid w:val="00815A19"/>
    <w:rsid w:val="00815D22"/>
    <w:rsid w:val="00816C2B"/>
    <w:rsid w:val="008171E1"/>
    <w:rsid w:val="00817273"/>
    <w:rsid w:val="008179F8"/>
    <w:rsid w:val="00820A71"/>
    <w:rsid w:val="008214B2"/>
    <w:rsid w:val="00823432"/>
    <w:rsid w:val="008235ED"/>
    <w:rsid w:val="00823F64"/>
    <w:rsid w:val="0082445B"/>
    <w:rsid w:val="008244C6"/>
    <w:rsid w:val="00826A0A"/>
    <w:rsid w:val="0082718A"/>
    <w:rsid w:val="00830900"/>
    <w:rsid w:val="00830DD4"/>
    <w:rsid w:val="00831290"/>
    <w:rsid w:val="0083182C"/>
    <w:rsid w:val="00831D30"/>
    <w:rsid w:val="008331E7"/>
    <w:rsid w:val="008335B6"/>
    <w:rsid w:val="00834136"/>
    <w:rsid w:val="0083432F"/>
    <w:rsid w:val="00835882"/>
    <w:rsid w:val="0084045F"/>
    <w:rsid w:val="00840503"/>
    <w:rsid w:val="00840516"/>
    <w:rsid w:val="00840E56"/>
    <w:rsid w:val="00841A55"/>
    <w:rsid w:val="00843A56"/>
    <w:rsid w:val="008446D3"/>
    <w:rsid w:val="00844D82"/>
    <w:rsid w:val="0084516D"/>
    <w:rsid w:val="008504CD"/>
    <w:rsid w:val="0085121D"/>
    <w:rsid w:val="00851274"/>
    <w:rsid w:val="00852FC4"/>
    <w:rsid w:val="00853539"/>
    <w:rsid w:val="008537A3"/>
    <w:rsid w:val="00853A07"/>
    <w:rsid w:val="00854386"/>
    <w:rsid w:val="00854B22"/>
    <w:rsid w:val="008556B6"/>
    <w:rsid w:val="00856856"/>
    <w:rsid w:val="00857676"/>
    <w:rsid w:val="00857924"/>
    <w:rsid w:val="00857A7B"/>
    <w:rsid w:val="0086054C"/>
    <w:rsid w:val="008608C1"/>
    <w:rsid w:val="00861237"/>
    <w:rsid w:val="00861437"/>
    <w:rsid w:val="008617BB"/>
    <w:rsid w:val="008617C5"/>
    <w:rsid w:val="008621E7"/>
    <w:rsid w:val="008621FB"/>
    <w:rsid w:val="00862378"/>
    <w:rsid w:val="00863DCC"/>
    <w:rsid w:val="00864F1A"/>
    <w:rsid w:val="008650BE"/>
    <w:rsid w:val="00865837"/>
    <w:rsid w:val="00865C12"/>
    <w:rsid w:val="00867936"/>
    <w:rsid w:val="00867B7B"/>
    <w:rsid w:val="0087347E"/>
    <w:rsid w:val="00873767"/>
    <w:rsid w:val="00875107"/>
    <w:rsid w:val="0087588A"/>
    <w:rsid w:val="00875AEF"/>
    <w:rsid w:val="00876BC0"/>
    <w:rsid w:val="008778A1"/>
    <w:rsid w:val="0088043B"/>
    <w:rsid w:val="00880D02"/>
    <w:rsid w:val="008813B1"/>
    <w:rsid w:val="00881EE7"/>
    <w:rsid w:val="008839C7"/>
    <w:rsid w:val="0088457E"/>
    <w:rsid w:val="00884EF7"/>
    <w:rsid w:val="008863DD"/>
    <w:rsid w:val="00886F71"/>
    <w:rsid w:val="0088735E"/>
    <w:rsid w:val="008919FD"/>
    <w:rsid w:val="00891ED8"/>
    <w:rsid w:val="008920C6"/>
    <w:rsid w:val="00892832"/>
    <w:rsid w:val="00893E86"/>
    <w:rsid w:val="00895DB7"/>
    <w:rsid w:val="00896C23"/>
    <w:rsid w:val="0089703D"/>
    <w:rsid w:val="0089771F"/>
    <w:rsid w:val="00897962"/>
    <w:rsid w:val="00897C51"/>
    <w:rsid w:val="008A134B"/>
    <w:rsid w:val="008A1443"/>
    <w:rsid w:val="008A176B"/>
    <w:rsid w:val="008A22AE"/>
    <w:rsid w:val="008A2564"/>
    <w:rsid w:val="008A2FF2"/>
    <w:rsid w:val="008A3440"/>
    <w:rsid w:val="008A3F78"/>
    <w:rsid w:val="008A421B"/>
    <w:rsid w:val="008A467F"/>
    <w:rsid w:val="008A6745"/>
    <w:rsid w:val="008B1E46"/>
    <w:rsid w:val="008B22A7"/>
    <w:rsid w:val="008B4AC9"/>
    <w:rsid w:val="008B4EB6"/>
    <w:rsid w:val="008B601A"/>
    <w:rsid w:val="008B65F7"/>
    <w:rsid w:val="008B7926"/>
    <w:rsid w:val="008B7D18"/>
    <w:rsid w:val="008C0846"/>
    <w:rsid w:val="008C0AE2"/>
    <w:rsid w:val="008C1C4A"/>
    <w:rsid w:val="008C247B"/>
    <w:rsid w:val="008C3122"/>
    <w:rsid w:val="008C4F43"/>
    <w:rsid w:val="008C4F4A"/>
    <w:rsid w:val="008C51B0"/>
    <w:rsid w:val="008C5979"/>
    <w:rsid w:val="008C5A06"/>
    <w:rsid w:val="008C71CE"/>
    <w:rsid w:val="008C756D"/>
    <w:rsid w:val="008C7ECA"/>
    <w:rsid w:val="008D09D7"/>
    <w:rsid w:val="008D0CD4"/>
    <w:rsid w:val="008D16CA"/>
    <w:rsid w:val="008D19AB"/>
    <w:rsid w:val="008D24D9"/>
    <w:rsid w:val="008D2BED"/>
    <w:rsid w:val="008D2D52"/>
    <w:rsid w:val="008D34F8"/>
    <w:rsid w:val="008D37F2"/>
    <w:rsid w:val="008D3C8E"/>
    <w:rsid w:val="008D4634"/>
    <w:rsid w:val="008D4FF7"/>
    <w:rsid w:val="008D7534"/>
    <w:rsid w:val="008E1D37"/>
    <w:rsid w:val="008E224D"/>
    <w:rsid w:val="008E28CE"/>
    <w:rsid w:val="008E2BD0"/>
    <w:rsid w:val="008E39BA"/>
    <w:rsid w:val="008E3E85"/>
    <w:rsid w:val="008E4F30"/>
    <w:rsid w:val="008E5DA7"/>
    <w:rsid w:val="008E62BE"/>
    <w:rsid w:val="008E6814"/>
    <w:rsid w:val="008E69F4"/>
    <w:rsid w:val="008E6FA6"/>
    <w:rsid w:val="008F0D31"/>
    <w:rsid w:val="008F1477"/>
    <w:rsid w:val="008F46BC"/>
    <w:rsid w:val="008F5242"/>
    <w:rsid w:val="008F539F"/>
    <w:rsid w:val="008F571E"/>
    <w:rsid w:val="008F5E3C"/>
    <w:rsid w:val="008F68AF"/>
    <w:rsid w:val="008F72C7"/>
    <w:rsid w:val="008F7606"/>
    <w:rsid w:val="008F7E7F"/>
    <w:rsid w:val="009068A9"/>
    <w:rsid w:val="0090711C"/>
    <w:rsid w:val="009076FE"/>
    <w:rsid w:val="00910A02"/>
    <w:rsid w:val="00910A7E"/>
    <w:rsid w:val="0091224E"/>
    <w:rsid w:val="00912662"/>
    <w:rsid w:val="009151A7"/>
    <w:rsid w:val="009158BE"/>
    <w:rsid w:val="009178F9"/>
    <w:rsid w:val="00920AAB"/>
    <w:rsid w:val="00920F72"/>
    <w:rsid w:val="00922FB4"/>
    <w:rsid w:val="00924554"/>
    <w:rsid w:val="00924BB4"/>
    <w:rsid w:val="00924FBA"/>
    <w:rsid w:val="00927662"/>
    <w:rsid w:val="009279C2"/>
    <w:rsid w:val="00927BBD"/>
    <w:rsid w:val="009318E7"/>
    <w:rsid w:val="00931AF7"/>
    <w:rsid w:val="0093287C"/>
    <w:rsid w:val="009345A1"/>
    <w:rsid w:val="00935F37"/>
    <w:rsid w:val="00936031"/>
    <w:rsid w:val="00936648"/>
    <w:rsid w:val="00940616"/>
    <w:rsid w:val="00940820"/>
    <w:rsid w:val="009409CA"/>
    <w:rsid w:val="00940F4A"/>
    <w:rsid w:val="0094161B"/>
    <w:rsid w:val="00941911"/>
    <w:rsid w:val="00941B5F"/>
    <w:rsid w:val="00941C21"/>
    <w:rsid w:val="009425C9"/>
    <w:rsid w:val="00942656"/>
    <w:rsid w:val="00942FE0"/>
    <w:rsid w:val="00944116"/>
    <w:rsid w:val="00944333"/>
    <w:rsid w:val="00944ACC"/>
    <w:rsid w:val="00945185"/>
    <w:rsid w:val="0094728D"/>
    <w:rsid w:val="00950715"/>
    <w:rsid w:val="00950895"/>
    <w:rsid w:val="00950E13"/>
    <w:rsid w:val="009524C4"/>
    <w:rsid w:val="00953C7E"/>
    <w:rsid w:val="009543CA"/>
    <w:rsid w:val="00954487"/>
    <w:rsid w:val="0095481D"/>
    <w:rsid w:val="00955C1F"/>
    <w:rsid w:val="009561F5"/>
    <w:rsid w:val="00956459"/>
    <w:rsid w:val="00956C6C"/>
    <w:rsid w:val="00957260"/>
    <w:rsid w:val="009574B1"/>
    <w:rsid w:val="009575F2"/>
    <w:rsid w:val="00957734"/>
    <w:rsid w:val="00957E4B"/>
    <w:rsid w:val="0096072F"/>
    <w:rsid w:val="00961D47"/>
    <w:rsid w:val="009624A7"/>
    <w:rsid w:val="00962538"/>
    <w:rsid w:val="00963303"/>
    <w:rsid w:val="009639C6"/>
    <w:rsid w:val="00964E80"/>
    <w:rsid w:val="00965D83"/>
    <w:rsid w:val="00965E63"/>
    <w:rsid w:val="0097276F"/>
    <w:rsid w:val="00972ACF"/>
    <w:rsid w:val="009739B9"/>
    <w:rsid w:val="009746B3"/>
    <w:rsid w:val="0097479E"/>
    <w:rsid w:val="00974D34"/>
    <w:rsid w:val="0097596C"/>
    <w:rsid w:val="00977077"/>
    <w:rsid w:val="009779CF"/>
    <w:rsid w:val="00980FB2"/>
    <w:rsid w:val="009826A2"/>
    <w:rsid w:val="00983B5C"/>
    <w:rsid w:val="00983C7C"/>
    <w:rsid w:val="00984BF6"/>
    <w:rsid w:val="00985592"/>
    <w:rsid w:val="009857CE"/>
    <w:rsid w:val="00986688"/>
    <w:rsid w:val="00986B58"/>
    <w:rsid w:val="00987A8A"/>
    <w:rsid w:val="009908DC"/>
    <w:rsid w:val="00991056"/>
    <w:rsid w:val="009922A0"/>
    <w:rsid w:val="009933C1"/>
    <w:rsid w:val="00993454"/>
    <w:rsid w:val="009957E8"/>
    <w:rsid w:val="009972CC"/>
    <w:rsid w:val="00997822"/>
    <w:rsid w:val="009A0039"/>
    <w:rsid w:val="009A2105"/>
    <w:rsid w:val="009A237E"/>
    <w:rsid w:val="009A3A2D"/>
    <w:rsid w:val="009A3B13"/>
    <w:rsid w:val="009A55F9"/>
    <w:rsid w:val="009A615D"/>
    <w:rsid w:val="009A6901"/>
    <w:rsid w:val="009A6A52"/>
    <w:rsid w:val="009A79BE"/>
    <w:rsid w:val="009A7FCB"/>
    <w:rsid w:val="009B1E9E"/>
    <w:rsid w:val="009B1EEE"/>
    <w:rsid w:val="009B2CA8"/>
    <w:rsid w:val="009B61A1"/>
    <w:rsid w:val="009B6885"/>
    <w:rsid w:val="009B6FE6"/>
    <w:rsid w:val="009B72A1"/>
    <w:rsid w:val="009C0240"/>
    <w:rsid w:val="009C0C05"/>
    <w:rsid w:val="009C1321"/>
    <w:rsid w:val="009C155B"/>
    <w:rsid w:val="009C2459"/>
    <w:rsid w:val="009C303D"/>
    <w:rsid w:val="009C33FB"/>
    <w:rsid w:val="009C364D"/>
    <w:rsid w:val="009C3A99"/>
    <w:rsid w:val="009C45D1"/>
    <w:rsid w:val="009C5284"/>
    <w:rsid w:val="009C5433"/>
    <w:rsid w:val="009C59E6"/>
    <w:rsid w:val="009D0741"/>
    <w:rsid w:val="009D0D28"/>
    <w:rsid w:val="009D10D4"/>
    <w:rsid w:val="009D1FA3"/>
    <w:rsid w:val="009D2267"/>
    <w:rsid w:val="009D3375"/>
    <w:rsid w:val="009D33AB"/>
    <w:rsid w:val="009D49AE"/>
    <w:rsid w:val="009D6E1B"/>
    <w:rsid w:val="009E0000"/>
    <w:rsid w:val="009E02F8"/>
    <w:rsid w:val="009E056E"/>
    <w:rsid w:val="009E2450"/>
    <w:rsid w:val="009E29E3"/>
    <w:rsid w:val="009E368F"/>
    <w:rsid w:val="009E3B06"/>
    <w:rsid w:val="009E3B31"/>
    <w:rsid w:val="009E3EC8"/>
    <w:rsid w:val="009E4D54"/>
    <w:rsid w:val="009E5158"/>
    <w:rsid w:val="009E5A2E"/>
    <w:rsid w:val="009E6420"/>
    <w:rsid w:val="009E66AD"/>
    <w:rsid w:val="009E68CD"/>
    <w:rsid w:val="009E6C2B"/>
    <w:rsid w:val="009E7056"/>
    <w:rsid w:val="009F18A4"/>
    <w:rsid w:val="009F1B3E"/>
    <w:rsid w:val="009F2032"/>
    <w:rsid w:val="009F2070"/>
    <w:rsid w:val="009F231C"/>
    <w:rsid w:val="009F2AA7"/>
    <w:rsid w:val="009F2D47"/>
    <w:rsid w:val="009F4CBE"/>
    <w:rsid w:val="009F4EDB"/>
    <w:rsid w:val="009F6868"/>
    <w:rsid w:val="009F7E82"/>
    <w:rsid w:val="00A0004A"/>
    <w:rsid w:val="00A00F90"/>
    <w:rsid w:val="00A01021"/>
    <w:rsid w:val="00A015F7"/>
    <w:rsid w:val="00A01743"/>
    <w:rsid w:val="00A01830"/>
    <w:rsid w:val="00A01E3F"/>
    <w:rsid w:val="00A03547"/>
    <w:rsid w:val="00A0355A"/>
    <w:rsid w:val="00A0418D"/>
    <w:rsid w:val="00A05A7E"/>
    <w:rsid w:val="00A062C2"/>
    <w:rsid w:val="00A065C1"/>
    <w:rsid w:val="00A06C46"/>
    <w:rsid w:val="00A06DD1"/>
    <w:rsid w:val="00A10A0F"/>
    <w:rsid w:val="00A10BEF"/>
    <w:rsid w:val="00A11A7B"/>
    <w:rsid w:val="00A11C2E"/>
    <w:rsid w:val="00A13771"/>
    <w:rsid w:val="00A13E13"/>
    <w:rsid w:val="00A14882"/>
    <w:rsid w:val="00A14BC3"/>
    <w:rsid w:val="00A14D66"/>
    <w:rsid w:val="00A15DDB"/>
    <w:rsid w:val="00A16AEA"/>
    <w:rsid w:val="00A171EC"/>
    <w:rsid w:val="00A179D1"/>
    <w:rsid w:val="00A201B7"/>
    <w:rsid w:val="00A21566"/>
    <w:rsid w:val="00A222F7"/>
    <w:rsid w:val="00A2347F"/>
    <w:rsid w:val="00A243C8"/>
    <w:rsid w:val="00A24E79"/>
    <w:rsid w:val="00A2549C"/>
    <w:rsid w:val="00A2574B"/>
    <w:rsid w:val="00A25E69"/>
    <w:rsid w:val="00A276E5"/>
    <w:rsid w:val="00A27B8D"/>
    <w:rsid w:val="00A3202E"/>
    <w:rsid w:val="00A32C23"/>
    <w:rsid w:val="00A32DB6"/>
    <w:rsid w:val="00A33A61"/>
    <w:rsid w:val="00A33CB3"/>
    <w:rsid w:val="00A341BB"/>
    <w:rsid w:val="00A34B4D"/>
    <w:rsid w:val="00A35112"/>
    <w:rsid w:val="00A352B6"/>
    <w:rsid w:val="00A37A18"/>
    <w:rsid w:val="00A4015F"/>
    <w:rsid w:val="00A406BC"/>
    <w:rsid w:val="00A41598"/>
    <w:rsid w:val="00A416BD"/>
    <w:rsid w:val="00A41889"/>
    <w:rsid w:val="00A42441"/>
    <w:rsid w:val="00A43F17"/>
    <w:rsid w:val="00A43F77"/>
    <w:rsid w:val="00A44A6C"/>
    <w:rsid w:val="00A45476"/>
    <w:rsid w:val="00A46938"/>
    <w:rsid w:val="00A475A9"/>
    <w:rsid w:val="00A50949"/>
    <w:rsid w:val="00A50EAF"/>
    <w:rsid w:val="00A50EB7"/>
    <w:rsid w:val="00A52FC3"/>
    <w:rsid w:val="00A53ADF"/>
    <w:rsid w:val="00A542F0"/>
    <w:rsid w:val="00A549B9"/>
    <w:rsid w:val="00A553EB"/>
    <w:rsid w:val="00A55641"/>
    <w:rsid w:val="00A56A64"/>
    <w:rsid w:val="00A57773"/>
    <w:rsid w:val="00A57EE2"/>
    <w:rsid w:val="00A6001E"/>
    <w:rsid w:val="00A60124"/>
    <w:rsid w:val="00A61849"/>
    <w:rsid w:val="00A620C5"/>
    <w:rsid w:val="00A62931"/>
    <w:rsid w:val="00A64252"/>
    <w:rsid w:val="00A66467"/>
    <w:rsid w:val="00A668E8"/>
    <w:rsid w:val="00A70889"/>
    <w:rsid w:val="00A709C0"/>
    <w:rsid w:val="00A70C1B"/>
    <w:rsid w:val="00A72A01"/>
    <w:rsid w:val="00A7322D"/>
    <w:rsid w:val="00A7377D"/>
    <w:rsid w:val="00A756D4"/>
    <w:rsid w:val="00A7681F"/>
    <w:rsid w:val="00A770DB"/>
    <w:rsid w:val="00A7754A"/>
    <w:rsid w:val="00A77DB6"/>
    <w:rsid w:val="00A8205A"/>
    <w:rsid w:val="00A8268D"/>
    <w:rsid w:val="00A827F4"/>
    <w:rsid w:val="00A82938"/>
    <w:rsid w:val="00A82CF3"/>
    <w:rsid w:val="00A835AE"/>
    <w:rsid w:val="00A83975"/>
    <w:rsid w:val="00A84D0B"/>
    <w:rsid w:val="00A8536A"/>
    <w:rsid w:val="00A85685"/>
    <w:rsid w:val="00A861C5"/>
    <w:rsid w:val="00A879F6"/>
    <w:rsid w:val="00A90A05"/>
    <w:rsid w:val="00A91019"/>
    <w:rsid w:val="00A917F4"/>
    <w:rsid w:val="00A91F34"/>
    <w:rsid w:val="00A92A02"/>
    <w:rsid w:val="00A93128"/>
    <w:rsid w:val="00A95D22"/>
    <w:rsid w:val="00A96A2A"/>
    <w:rsid w:val="00A97496"/>
    <w:rsid w:val="00A977E0"/>
    <w:rsid w:val="00A979AB"/>
    <w:rsid w:val="00AA1C01"/>
    <w:rsid w:val="00AA4109"/>
    <w:rsid w:val="00AA5F73"/>
    <w:rsid w:val="00AA6756"/>
    <w:rsid w:val="00AA6F04"/>
    <w:rsid w:val="00AA6F94"/>
    <w:rsid w:val="00AA7336"/>
    <w:rsid w:val="00AA78A8"/>
    <w:rsid w:val="00AA7927"/>
    <w:rsid w:val="00AA7B35"/>
    <w:rsid w:val="00AB16C3"/>
    <w:rsid w:val="00AB3BCA"/>
    <w:rsid w:val="00AB3C1D"/>
    <w:rsid w:val="00AB4052"/>
    <w:rsid w:val="00AB499B"/>
    <w:rsid w:val="00AB5A45"/>
    <w:rsid w:val="00AB5B2B"/>
    <w:rsid w:val="00AB5C20"/>
    <w:rsid w:val="00AB5FF0"/>
    <w:rsid w:val="00AB6269"/>
    <w:rsid w:val="00AB67E2"/>
    <w:rsid w:val="00AB6949"/>
    <w:rsid w:val="00AC1596"/>
    <w:rsid w:val="00AC1A80"/>
    <w:rsid w:val="00AC33CE"/>
    <w:rsid w:val="00AC5E59"/>
    <w:rsid w:val="00AC5F26"/>
    <w:rsid w:val="00AC6972"/>
    <w:rsid w:val="00AC78D2"/>
    <w:rsid w:val="00AD05B2"/>
    <w:rsid w:val="00AD0A41"/>
    <w:rsid w:val="00AD1AF4"/>
    <w:rsid w:val="00AD2899"/>
    <w:rsid w:val="00AD304B"/>
    <w:rsid w:val="00AD360E"/>
    <w:rsid w:val="00AD50F7"/>
    <w:rsid w:val="00AD5FA1"/>
    <w:rsid w:val="00AD698C"/>
    <w:rsid w:val="00AD6A35"/>
    <w:rsid w:val="00AE07CB"/>
    <w:rsid w:val="00AE137C"/>
    <w:rsid w:val="00AE18EF"/>
    <w:rsid w:val="00AE1A77"/>
    <w:rsid w:val="00AE2A1D"/>
    <w:rsid w:val="00AE4120"/>
    <w:rsid w:val="00AE427E"/>
    <w:rsid w:val="00AE44FB"/>
    <w:rsid w:val="00AE53AB"/>
    <w:rsid w:val="00AE5A5C"/>
    <w:rsid w:val="00AE5CD0"/>
    <w:rsid w:val="00AE7044"/>
    <w:rsid w:val="00AE779F"/>
    <w:rsid w:val="00AE7998"/>
    <w:rsid w:val="00AE7A11"/>
    <w:rsid w:val="00AF0F95"/>
    <w:rsid w:val="00AF25EA"/>
    <w:rsid w:val="00AF3294"/>
    <w:rsid w:val="00AF47FD"/>
    <w:rsid w:val="00AF514A"/>
    <w:rsid w:val="00AF530E"/>
    <w:rsid w:val="00AF5693"/>
    <w:rsid w:val="00AF7F03"/>
    <w:rsid w:val="00B0045A"/>
    <w:rsid w:val="00B0122B"/>
    <w:rsid w:val="00B02225"/>
    <w:rsid w:val="00B02B5C"/>
    <w:rsid w:val="00B02B82"/>
    <w:rsid w:val="00B03500"/>
    <w:rsid w:val="00B0507B"/>
    <w:rsid w:val="00B053FF"/>
    <w:rsid w:val="00B05B11"/>
    <w:rsid w:val="00B05FC6"/>
    <w:rsid w:val="00B072F0"/>
    <w:rsid w:val="00B10E87"/>
    <w:rsid w:val="00B1121F"/>
    <w:rsid w:val="00B123EC"/>
    <w:rsid w:val="00B133E9"/>
    <w:rsid w:val="00B13BE8"/>
    <w:rsid w:val="00B143C2"/>
    <w:rsid w:val="00B14902"/>
    <w:rsid w:val="00B151D2"/>
    <w:rsid w:val="00B15542"/>
    <w:rsid w:val="00B15C93"/>
    <w:rsid w:val="00B1636B"/>
    <w:rsid w:val="00B16941"/>
    <w:rsid w:val="00B16B0D"/>
    <w:rsid w:val="00B16E58"/>
    <w:rsid w:val="00B17AD4"/>
    <w:rsid w:val="00B17F91"/>
    <w:rsid w:val="00B20CDF"/>
    <w:rsid w:val="00B20DF4"/>
    <w:rsid w:val="00B214E0"/>
    <w:rsid w:val="00B21CD6"/>
    <w:rsid w:val="00B21FD3"/>
    <w:rsid w:val="00B222BD"/>
    <w:rsid w:val="00B23325"/>
    <w:rsid w:val="00B235EB"/>
    <w:rsid w:val="00B23922"/>
    <w:rsid w:val="00B24319"/>
    <w:rsid w:val="00B24ADD"/>
    <w:rsid w:val="00B24BF8"/>
    <w:rsid w:val="00B24C09"/>
    <w:rsid w:val="00B27488"/>
    <w:rsid w:val="00B2786B"/>
    <w:rsid w:val="00B3007C"/>
    <w:rsid w:val="00B3094F"/>
    <w:rsid w:val="00B31BB9"/>
    <w:rsid w:val="00B335E6"/>
    <w:rsid w:val="00B3362C"/>
    <w:rsid w:val="00B34223"/>
    <w:rsid w:val="00B353BE"/>
    <w:rsid w:val="00B36F42"/>
    <w:rsid w:val="00B37026"/>
    <w:rsid w:val="00B37A6B"/>
    <w:rsid w:val="00B4153D"/>
    <w:rsid w:val="00B43214"/>
    <w:rsid w:val="00B44C87"/>
    <w:rsid w:val="00B475CE"/>
    <w:rsid w:val="00B504EF"/>
    <w:rsid w:val="00B51615"/>
    <w:rsid w:val="00B558EE"/>
    <w:rsid w:val="00B562A4"/>
    <w:rsid w:val="00B56673"/>
    <w:rsid w:val="00B56A28"/>
    <w:rsid w:val="00B6029F"/>
    <w:rsid w:val="00B63C42"/>
    <w:rsid w:val="00B6439D"/>
    <w:rsid w:val="00B672E1"/>
    <w:rsid w:val="00B673B9"/>
    <w:rsid w:val="00B74F36"/>
    <w:rsid w:val="00B80332"/>
    <w:rsid w:val="00B81411"/>
    <w:rsid w:val="00B81E52"/>
    <w:rsid w:val="00B83BD3"/>
    <w:rsid w:val="00B84306"/>
    <w:rsid w:val="00B84A39"/>
    <w:rsid w:val="00B86CB4"/>
    <w:rsid w:val="00B87250"/>
    <w:rsid w:val="00B87959"/>
    <w:rsid w:val="00B90BDE"/>
    <w:rsid w:val="00B9109D"/>
    <w:rsid w:val="00B91D79"/>
    <w:rsid w:val="00B93A81"/>
    <w:rsid w:val="00B94922"/>
    <w:rsid w:val="00B9497D"/>
    <w:rsid w:val="00B953A8"/>
    <w:rsid w:val="00B96FB5"/>
    <w:rsid w:val="00BA03DE"/>
    <w:rsid w:val="00BA051E"/>
    <w:rsid w:val="00BA0AA4"/>
    <w:rsid w:val="00BA108E"/>
    <w:rsid w:val="00BA1D92"/>
    <w:rsid w:val="00BA30FB"/>
    <w:rsid w:val="00BA3C7C"/>
    <w:rsid w:val="00BA5250"/>
    <w:rsid w:val="00BB023A"/>
    <w:rsid w:val="00BB1E3B"/>
    <w:rsid w:val="00BB4010"/>
    <w:rsid w:val="00BB415E"/>
    <w:rsid w:val="00BB4542"/>
    <w:rsid w:val="00BB4861"/>
    <w:rsid w:val="00BB7212"/>
    <w:rsid w:val="00BC036A"/>
    <w:rsid w:val="00BC0E84"/>
    <w:rsid w:val="00BC1D45"/>
    <w:rsid w:val="00BC3900"/>
    <w:rsid w:val="00BC477C"/>
    <w:rsid w:val="00BC4955"/>
    <w:rsid w:val="00BC544D"/>
    <w:rsid w:val="00BC5D3B"/>
    <w:rsid w:val="00BC5FB0"/>
    <w:rsid w:val="00BC7187"/>
    <w:rsid w:val="00BD0909"/>
    <w:rsid w:val="00BD33B5"/>
    <w:rsid w:val="00BD3B0A"/>
    <w:rsid w:val="00BD3FAE"/>
    <w:rsid w:val="00BD4B61"/>
    <w:rsid w:val="00BD4F4E"/>
    <w:rsid w:val="00BD5319"/>
    <w:rsid w:val="00BD65B1"/>
    <w:rsid w:val="00BD6ABF"/>
    <w:rsid w:val="00BD6CC5"/>
    <w:rsid w:val="00BD7B82"/>
    <w:rsid w:val="00BE05B3"/>
    <w:rsid w:val="00BE1E73"/>
    <w:rsid w:val="00BE3569"/>
    <w:rsid w:val="00BE3667"/>
    <w:rsid w:val="00BE395E"/>
    <w:rsid w:val="00BE43FD"/>
    <w:rsid w:val="00BE6571"/>
    <w:rsid w:val="00BE6AB0"/>
    <w:rsid w:val="00BE6DA9"/>
    <w:rsid w:val="00BF071B"/>
    <w:rsid w:val="00BF0CF2"/>
    <w:rsid w:val="00BF0E55"/>
    <w:rsid w:val="00BF2A53"/>
    <w:rsid w:val="00BF3081"/>
    <w:rsid w:val="00BF3901"/>
    <w:rsid w:val="00BF391B"/>
    <w:rsid w:val="00BF4130"/>
    <w:rsid w:val="00BF65D8"/>
    <w:rsid w:val="00BF66BB"/>
    <w:rsid w:val="00C00151"/>
    <w:rsid w:val="00C007A2"/>
    <w:rsid w:val="00C022AB"/>
    <w:rsid w:val="00C04C53"/>
    <w:rsid w:val="00C05F11"/>
    <w:rsid w:val="00C076E9"/>
    <w:rsid w:val="00C07BAB"/>
    <w:rsid w:val="00C109C4"/>
    <w:rsid w:val="00C10A3F"/>
    <w:rsid w:val="00C10EF9"/>
    <w:rsid w:val="00C122F7"/>
    <w:rsid w:val="00C1255F"/>
    <w:rsid w:val="00C1281E"/>
    <w:rsid w:val="00C13161"/>
    <w:rsid w:val="00C1318D"/>
    <w:rsid w:val="00C13B45"/>
    <w:rsid w:val="00C13E81"/>
    <w:rsid w:val="00C148AA"/>
    <w:rsid w:val="00C15337"/>
    <w:rsid w:val="00C15F00"/>
    <w:rsid w:val="00C1637B"/>
    <w:rsid w:val="00C20680"/>
    <w:rsid w:val="00C23BBC"/>
    <w:rsid w:val="00C23C01"/>
    <w:rsid w:val="00C23D61"/>
    <w:rsid w:val="00C25265"/>
    <w:rsid w:val="00C256BC"/>
    <w:rsid w:val="00C25F8B"/>
    <w:rsid w:val="00C260EA"/>
    <w:rsid w:val="00C26110"/>
    <w:rsid w:val="00C30D41"/>
    <w:rsid w:val="00C31617"/>
    <w:rsid w:val="00C3176D"/>
    <w:rsid w:val="00C33096"/>
    <w:rsid w:val="00C33141"/>
    <w:rsid w:val="00C3402E"/>
    <w:rsid w:val="00C3436B"/>
    <w:rsid w:val="00C345A2"/>
    <w:rsid w:val="00C34B01"/>
    <w:rsid w:val="00C35AAD"/>
    <w:rsid w:val="00C35E0D"/>
    <w:rsid w:val="00C35ED1"/>
    <w:rsid w:val="00C35FDB"/>
    <w:rsid w:val="00C36C2D"/>
    <w:rsid w:val="00C36CBC"/>
    <w:rsid w:val="00C403ED"/>
    <w:rsid w:val="00C40616"/>
    <w:rsid w:val="00C42854"/>
    <w:rsid w:val="00C42A7F"/>
    <w:rsid w:val="00C42AFF"/>
    <w:rsid w:val="00C43BCC"/>
    <w:rsid w:val="00C45894"/>
    <w:rsid w:val="00C45CD4"/>
    <w:rsid w:val="00C47603"/>
    <w:rsid w:val="00C50B62"/>
    <w:rsid w:val="00C51176"/>
    <w:rsid w:val="00C519AE"/>
    <w:rsid w:val="00C52A1B"/>
    <w:rsid w:val="00C52BD6"/>
    <w:rsid w:val="00C52CA1"/>
    <w:rsid w:val="00C52F23"/>
    <w:rsid w:val="00C5518F"/>
    <w:rsid w:val="00C56319"/>
    <w:rsid w:val="00C57A1D"/>
    <w:rsid w:val="00C60118"/>
    <w:rsid w:val="00C60CED"/>
    <w:rsid w:val="00C60DBD"/>
    <w:rsid w:val="00C61968"/>
    <w:rsid w:val="00C61EDE"/>
    <w:rsid w:val="00C62032"/>
    <w:rsid w:val="00C62076"/>
    <w:rsid w:val="00C629D9"/>
    <w:rsid w:val="00C62E2D"/>
    <w:rsid w:val="00C62FDD"/>
    <w:rsid w:val="00C6508E"/>
    <w:rsid w:val="00C6735C"/>
    <w:rsid w:val="00C71E80"/>
    <w:rsid w:val="00C72009"/>
    <w:rsid w:val="00C72592"/>
    <w:rsid w:val="00C728E1"/>
    <w:rsid w:val="00C72F47"/>
    <w:rsid w:val="00C73C6E"/>
    <w:rsid w:val="00C742C1"/>
    <w:rsid w:val="00C74454"/>
    <w:rsid w:val="00C74B43"/>
    <w:rsid w:val="00C75E9E"/>
    <w:rsid w:val="00C8029F"/>
    <w:rsid w:val="00C81063"/>
    <w:rsid w:val="00C81241"/>
    <w:rsid w:val="00C81657"/>
    <w:rsid w:val="00C81C06"/>
    <w:rsid w:val="00C81DC7"/>
    <w:rsid w:val="00C83649"/>
    <w:rsid w:val="00C8402D"/>
    <w:rsid w:val="00C8430F"/>
    <w:rsid w:val="00C92620"/>
    <w:rsid w:val="00C942F7"/>
    <w:rsid w:val="00C94BD3"/>
    <w:rsid w:val="00C950F4"/>
    <w:rsid w:val="00C954B4"/>
    <w:rsid w:val="00C95966"/>
    <w:rsid w:val="00C95AF0"/>
    <w:rsid w:val="00C9624D"/>
    <w:rsid w:val="00C968B5"/>
    <w:rsid w:val="00CA064D"/>
    <w:rsid w:val="00CA091B"/>
    <w:rsid w:val="00CA153C"/>
    <w:rsid w:val="00CA1937"/>
    <w:rsid w:val="00CA1FC2"/>
    <w:rsid w:val="00CA21A1"/>
    <w:rsid w:val="00CA2385"/>
    <w:rsid w:val="00CA2464"/>
    <w:rsid w:val="00CA2FA9"/>
    <w:rsid w:val="00CA3548"/>
    <w:rsid w:val="00CA5516"/>
    <w:rsid w:val="00CA6AB6"/>
    <w:rsid w:val="00CB0394"/>
    <w:rsid w:val="00CB0578"/>
    <w:rsid w:val="00CB13DB"/>
    <w:rsid w:val="00CB1437"/>
    <w:rsid w:val="00CB1674"/>
    <w:rsid w:val="00CB2074"/>
    <w:rsid w:val="00CB24C7"/>
    <w:rsid w:val="00CB3FAD"/>
    <w:rsid w:val="00CB45DB"/>
    <w:rsid w:val="00CB5B68"/>
    <w:rsid w:val="00CB5D2A"/>
    <w:rsid w:val="00CB5D5A"/>
    <w:rsid w:val="00CB5E36"/>
    <w:rsid w:val="00CB6574"/>
    <w:rsid w:val="00CB6939"/>
    <w:rsid w:val="00CB6A82"/>
    <w:rsid w:val="00CB7B57"/>
    <w:rsid w:val="00CC0C65"/>
    <w:rsid w:val="00CC1BAF"/>
    <w:rsid w:val="00CC294E"/>
    <w:rsid w:val="00CC320F"/>
    <w:rsid w:val="00CC4860"/>
    <w:rsid w:val="00CC5004"/>
    <w:rsid w:val="00CC5254"/>
    <w:rsid w:val="00CD1519"/>
    <w:rsid w:val="00CD3804"/>
    <w:rsid w:val="00CD3890"/>
    <w:rsid w:val="00CD57AE"/>
    <w:rsid w:val="00CD5A5F"/>
    <w:rsid w:val="00CD5BA6"/>
    <w:rsid w:val="00CD735B"/>
    <w:rsid w:val="00CD75D3"/>
    <w:rsid w:val="00CE05FC"/>
    <w:rsid w:val="00CE06E9"/>
    <w:rsid w:val="00CE234B"/>
    <w:rsid w:val="00CE248C"/>
    <w:rsid w:val="00CE2EBB"/>
    <w:rsid w:val="00CE565F"/>
    <w:rsid w:val="00CE60D8"/>
    <w:rsid w:val="00CE6556"/>
    <w:rsid w:val="00CE7294"/>
    <w:rsid w:val="00CF0A5B"/>
    <w:rsid w:val="00CF0FAC"/>
    <w:rsid w:val="00CF1111"/>
    <w:rsid w:val="00CF111C"/>
    <w:rsid w:val="00CF1199"/>
    <w:rsid w:val="00CF2BAF"/>
    <w:rsid w:val="00CF2CA0"/>
    <w:rsid w:val="00CF3110"/>
    <w:rsid w:val="00CF3A80"/>
    <w:rsid w:val="00CF3C0E"/>
    <w:rsid w:val="00CF3FE5"/>
    <w:rsid w:val="00CF42D5"/>
    <w:rsid w:val="00CF4E64"/>
    <w:rsid w:val="00CF502D"/>
    <w:rsid w:val="00CF507D"/>
    <w:rsid w:val="00CF5C78"/>
    <w:rsid w:val="00CF617D"/>
    <w:rsid w:val="00CF6C26"/>
    <w:rsid w:val="00CF6CEA"/>
    <w:rsid w:val="00D00149"/>
    <w:rsid w:val="00D014FE"/>
    <w:rsid w:val="00D03512"/>
    <w:rsid w:val="00D056C7"/>
    <w:rsid w:val="00D05AB4"/>
    <w:rsid w:val="00D060EB"/>
    <w:rsid w:val="00D07F2A"/>
    <w:rsid w:val="00D1043F"/>
    <w:rsid w:val="00D10897"/>
    <w:rsid w:val="00D10BA2"/>
    <w:rsid w:val="00D11BD2"/>
    <w:rsid w:val="00D11EF8"/>
    <w:rsid w:val="00D12271"/>
    <w:rsid w:val="00D12413"/>
    <w:rsid w:val="00D12A67"/>
    <w:rsid w:val="00D12CE8"/>
    <w:rsid w:val="00D13179"/>
    <w:rsid w:val="00D1480B"/>
    <w:rsid w:val="00D14EC2"/>
    <w:rsid w:val="00D1672D"/>
    <w:rsid w:val="00D170D4"/>
    <w:rsid w:val="00D212E9"/>
    <w:rsid w:val="00D21739"/>
    <w:rsid w:val="00D222A6"/>
    <w:rsid w:val="00D22DC9"/>
    <w:rsid w:val="00D2331A"/>
    <w:rsid w:val="00D23540"/>
    <w:rsid w:val="00D24FF6"/>
    <w:rsid w:val="00D253B7"/>
    <w:rsid w:val="00D2664A"/>
    <w:rsid w:val="00D30F55"/>
    <w:rsid w:val="00D310C4"/>
    <w:rsid w:val="00D31210"/>
    <w:rsid w:val="00D312D2"/>
    <w:rsid w:val="00D3159E"/>
    <w:rsid w:val="00D3281E"/>
    <w:rsid w:val="00D3334D"/>
    <w:rsid w:val="00D34A55"/>
    <w:rsid w:val="00D34D81"/>
    <w:rsid w:val="00D37648"/>
    <w:rsid w:val="00D377C0"/>
    <w:rsid w:val="00D4078E"/>
    <w:rsid w:val="00D41176"/>
    <w:rsid w:val="00D41446"/>
    <w:rsid w:val="00D42840"/>
    <w:rsid w:val="00D42A1E"/>
    <w:rsid w:val="00D43132"/>
    <w:rsid w:val="00D43951"/>
    <w:rsid w:val="00D43DA1"/>
    <w:rsid w:val="00D45685"/>
    <w:rsid w:val="00D45B68"/>
    <w:rsid w:val="00D4603E"/>
    <w:rsid w:val="00D50629"/>
    <w:rsid w:val="00D53636"/>
    <w:rsid w:val="00D56279"/>
    <w:rsid w:val="00D57F9C"/>
    <w:rsid w:val="00D60164"/>
    <w:rsid w:val="00D60549"/>
    <w:rsid w:val="00D626E8"/>
    <w:rsid w:val="00D62A72"/>
    <w:rsid w:val="00D63479"/>
    <w:rsid w:val="00D648BB"/>
    <w:rsid w:val="00D67372"/>
    <w:rsid w:val="00D67BBC"/>
    <w:rsid w:val="00D67F0F"/>
    <w:rsid w:val="00D700C1"/>
    <w:rsid w:val="00D70FDF"/>
    <w:rsid w:val="00D71CBF"/>
    <w:rsid w:val="00D71E96"/>
    <w:rsid w:val="00D7320C"/>
    <w:rsid w:val="00D73810"/>
    <w:rsid w:val="00D73F10"/>
    <w:rsid w:val="00D7498B"/>
    <w:rsid w:val="00D75339"/>
    <w:rsid w:val="00D75A68"/>
    <w:rsid w:val="00D76802"/>
    <w:rsid w:val="00D76E5D"/>
    <w:rsid w:val="00D80278"/>
    <w:rsid w:val="00D802FC"/>
    <w:rsid w:val="00D80E4A"/>
    <w:rsid w:val="00D816E7"/>
    <w:rsid w:val="00D81E87"/>
    <w:rsid w:val="00D830FE"/>
    <w:rsid w:val="00D835BD"/>
    <w:rsid w:val="00D83D5A"/>
    <w:rsid w:val="00D83FBA"/>
    <w:rsid w:val="00D841F2"/>
    <w:rsid w:val="00D84B25"/>
    <w:rsid w:val="00D857A5"/>
    <w:rsid w:val="00D85AE0"/>
    <w:rsid w:val="00D85B4F"/>
    <w:rsid w:val="00D86472"/>
    <w:rsid w:val="00D876F1"/>
    <w:rsid w:val="00D87E03"/>
    <w:rsid w:val="00D902AE"/>
    <w:rsid w:val="00D906A4"/>
    <w:rsid w:val="00D908DF"/>
    <w:rsid w:val="00D9103A"/>
    <w:rsid w:val="00D915DF"/>
    <w:rsid w:val="00D91F2B"/>
    <w:rsid w:val="00D921EA"/>
    <w:rsid w:val="00D94905"/>
    <w:rsid w:val="00D94B19"/>
    <w:rsid w:val="00D95236"/>
    <w:rsid w:val="00D95779"/>
    <w:rsid w:val="00D96D4E"/>
    <w:rsid w:val="00D97237"/>
    <w:rsid w:val="00D97D7E"/>
    <w:rsid w:val="00D97F72"/>
    <w:rsid w:val="00DA175D"/>
    <w:rsid w:val="00DA2CD2"/>
    <w:rsid w:val="00DA4098"/>
    <w:rsid w:val="00DA44B4"/>
    <w:rsid w:val="00DA460E"/>
    <w:rsid w:val="00DA4C23"/>
    <w:rsid w:val="00DA502C"/>
    <w:rsid w:val="00DA5085"/>
    <w:rsid w:val="00DA5193"/>
    <w:rsid w:val="00DA57D8"/>
    <w:rsid w:val="00DA59B3"/>
    <w:rsid w:val="00DA7B51"/>
    <w:rsid w:val="00DB0A06"/>
    <w:rsid w:val="00DB2335"/>
    <w:rsid w:val="00DB4227"/>
    <w:rsid w:val="00DB481D"/>
    <w:rsid w:val="00DB5AC7"/>
    <w:rsid w:val="00DB5C3C"/>
    <w:rsid w:val="00DB6766"/>
    <w:rsid w:val="00DB679F"/>
    <w:rsid w:val="00DC036F"/>
    <w:rsid w:val="00DC0D32"/>
    <w:rsid w:val="00DC14D7"/>
    <w:rsid w:val="00DC366B"/>
    <w:rsid w:val="00DC4726"/>
    <w:rsid w:val="00DC55EA"/>
    <w:rsid w:val="00DC645F"/>
    <w:rsid w:val="00DC64AF"/>
    <w:rsid w:val="00DC67D0"/>
    <w:rsid w:val="00DC6A17"/>
    <w:rsid w:val="00DC765F"/>
    <w:rsid w:val="00DD3BFA"/>
    <w:rsid w:val="00DD4EFE"/>
    <w:rsid w:val="00DD6923"/>
    <w:rsid w:val="00DE0601"/>
    <w:rsid w:val="00DE18D1"/>
    <w:rsid w:val="00DE3965"/>
    <w:rsid w:val="00DE4A90"/>
    <w:rsid w:val="00DE5671"/>
    <w:rsid w:val="00DE6474"/>
    <w:rsid w:val="00DE65E8"/>
    <w:rsid w:val="00DE7474"/>
    <w:rsid w:val="00DF0598"/>
    <w:rsid w:val="00DF0E4B"/>
    <w:rsid w:val="00DF1A06"/>
    <w:rsid w:val="00DF1C58"/>
    <w:rsid w:val="00DF2AFF"/>
    <w:rsid w:val="00DF3D15"/>
    <w:rsid w:val="00DF4AC0"/>
    <w:rsid w:val="00DF5A4D"/>
    <w:rsid w:val="00DF6C39"/>
    <w:rsid w:val="00E01232"/>
    <w:rsid w:val="00E01546"/>
    <w:rsid w:val="00E017F4"/>
    <w:rsid w:val="00E04F67"/>
    <w:rsid w:val="00E067E0"/>
    <w:rsid w:val="00E0686B"/>
    <w:rsid w:val="00E07CCF"/>
    <w:rsid w:val="00E10DA5"/>
    <w:rsid w:val="00E12BE9"/>
    <w:rsid w:val="00E1359A"/>
    <w:rsid w:val="00E157F9"/>
    <w:rsid w:val="00E1715A"/>
    <w:rsid w:val="00E17C72"/>
    <w:rsid w:val="00E202C4"/>
    <w:rsid w:val="00E21F59"/>
    <w:rsid w:val="00E226DF"/>
    <w:rsid w:val="00E22E97"/>
    <w:rsid w:val="00E23033"/>
    <w:rsid w:val="00E23DE9"/>
    <w:rsid w:val="00E25C02"/>
    <w:rsid w:val="00E267F0"/>
    <w:rsid w:val="00E26EA2"/>
    <w:rsid w:val="00E27ED5"/>
    <w:rsid w:val="00E3022A"/>
    <w:rsid w:val="00E30DD6"/>
    <w:rsid w:val="00E319A1"/>
    <w:rsid w:val="00E32FAC"/>
    <w:rsid w:val="00E34C1B"/>
    <w:rsid w:val="00E3547C"/>
    <w:rsid w:val="00E36D8E"/>
    <w:rsid w:val="00E371E4"/>
    <w:rsid w:val="00E4055B"/>
    <w:rsid w:val="00E40584"/>
    <w:rsid w:val="00E413F7"/>
    <w:rsid w:val="00E4184B"/>
    <w:rsid w:val="00E4188B"/>
    <w:rsid w:val="00E42233"/>
    <w:rsid w:val="00E42B73"/>
    <w:rsid w:val="00E43441"/>
    <w:rsid w:val="00E44816"/>
    <w:rsid w:val="00E45164"/>
    <w:rsid w:val="00E45ED7"/>
    <w:rsid w:val="00E47C46"/>
    <w:rsid w:val="00E50259"/>
    <w:rsid w:val="00E51839"/>
    <w:rsid w:val="00E5327F"/>
    <w:rsid w:val="00E53F7C"/>
    <w:rsid w:val="00E550A6"/>
    <w:rsid w:val="00E55224"/>
    <w:rsid w:val="00E559CB"/>
    <w:rsid w:val="00E55F01"/>
    <w:rsid w:val="00E561AA"/>
    <w:rsid w:val="00E565A3"/>
    <w:rsid w:val="00E56BCA"/>
    <w:rsid w:val="00E56C41"/>
    <w:rsid w:val="00E57233"/>
    <w:rsid w:val="00E606AE"/>
    <w:rsid w:val="00E6072F"/>
    <w:rsid w:val="00E60BE3"/>
    <w:rsid w:val="00E62E50"/>
    <w:rsid w:val="00E6333D"/>
    <w:rsid w:val="00E63B5E"/>
    <w:rsid w:val="00E63CBB"/>
    <w:rsid w:val="00E63F23"/>
    <w:rsid w:val="00E6406F"/>
    <w:rsid w:val="00E64C46"/>
    <w:rsid w:val="00E65D21"/>
    <w:rsid w:val="00E660F7"/>
    <w:rsid w:val="00E66DD6"/>
    <w:rsid w:val="00E66EF0"/>
    <w:rsid w:val="00E672AD"/>
    <w:rsid w:val="00E70FCF"/>
    <w:rsid w:val="00E72350"/>
    <w:rsid w:val="00E72883"/>
    <w:rsid w:val="00E73320"/>
    <w:rsid w:val="00E73D4E"/>
    <w:rsid w:val="00E75BA2"/>
    <w:rsid w:val="00E76BB0"/>
    <w:rsid w:val="00E80865"/>
    <w:rsid w:val="00E82268"/>
    <w:rsid w:val="00E830A3"/>
    <w:rsid w:val="00E83642"/>
    <w:rsid w:val="00E83CEC"/>
    <w:rsid w:val="00E8430C"/>
    <w:rsid w:val="00E862A6"/>
    <w:rsid w:val="00E86E4C"/>
    <w:rsid w:val="00E878F5"/>
    <w:rsid w:val="00E91DCD"/>
    <w:rsid w:val="00E93231"/>
    <w:rsid w:val="00E937AB"/>
    <w:rsid w:val="00E9598E"/>
    <w:rsid w:val="00E95A9F"/>
    <w:rsid w:val="00E9640F"/>
    <w:rsid w:val="00E96489"/>
    <w:rsid w:val="00E97CE7"/>
    <w:rsid w:val="00E97EE9"/>
    <w:rsid w:val="00EA06AB"/>
    <w:rsid w:val="00EA0A3C"/>
    <w:rsid w:val="00EA16D9"/>
    <w:rsid w:val="00EA2157"/>
    <w:rsid w:val="00EA27B1"/>
    <w:rsid w:val="00EA31D7"/>
    <w:rsid w:val="00EA4B09"/>
    <w:rsid w:val="00EA5F3A"/>
    <w:rsid w:val="00EA5F7A"/>
    <w:rsid w:val="00EA5FCB"/>
    <w:rsid w:val="00EA6A97"/>
    <w:rsid w:val="00EB0A38"/>
    <w:rsid w:val="00EB0B2B"/>
    <w:rsid w:val="00EB2056"/>
    <w:rsid w:val="00EB45ED"/>
    <w:rsid w:val="00EB469C"/>
    <w:rsid w:val="00EB5626"/>
    <w:rsid w:val="00EB6C61"/>
    <w:rsid w:val="00EC0E85"/>
    <w:rsid w:val="00EC1E4E"/>
    <w:rsid w:val="00EC4BF5"/>
    <w:rsid w:val="00ED11F8"/>
    <w:rsid w:val="00ED1911"/>
    <w:rsid w:val="00ED3787"/>
    <w:rsid w:val="00ED5648"/>
    <w:rsid w:val="00ED582E"/>
    <w:rsid w:val="00ED7D7D"/>
    <w:rsid w:val="00ED7E11"/>
    <w:rsid w:val="00EE082D"/>
    <w:rsid w:val="00EE12CA"/>
    <w:rsid w:val="00EE17D3"/>
    <w:rsid w:val="00EE1BFB"/>
    <w:rsid w:val="00EE1FDD"/>
    <w:rsid w:val="00EE2D3B"/>
    <w:rsid w:val="00EE2F9A"/>
    <w:rsid w:val="00EE30E5"/>
    <w:rsid w:val="00EE3475"/>
    <w:rsid w:val="00EE44D0"/>
    <w:rsid w:val="00EE498B"/>
    <w:rsid w:val="00EE532C"/>
    <w:rsid w:val="00EE66B7"/>
    <w:rsid w:val="00EE6EF3"/>
    <w:rsid w:val="00EE7680"/>
    <w:rsid w:val="00EE79B6"/>
    <w:rsid w:val="00EF1395"/>
    <w:rsid w:val="00EF248B"/>
    <w:rsid w:val="00EF3C62"/>
    <w:rsid w:val="00EF498B"/>
    <w:rsid w:val="00EF7576"/>
    <w:rsid w:val="00EF7DDB"/>
    <w:rsid w:val="00F0029A"/>
    <w:rsid w:val="00F00336"/>
    <w:rsid w:val="00F00814"/>
    <w:rsid w:val="00F00B34"/>
    <w:rsid w:val="00F0139C"/>
    <w:rsid w:val="00F01DE3"/>
    <w:rsid w:val="00F028F2"/>
    <w:rsid w:val="00F04268"/>
    <w:rsid w:val="00F0491C"/>
    <w:rsid w:val="00F05B14"/>
    <w:rsid w:val="00F07549"/>
    <w:rsid w:val="00F07AEA"/>
    <w:rsid w:val="00F07D36"/>
    <w:rsid w:val="00F10213"/>
    <w:rsid w:val="00F11080"/>
    <w:rsid w:val="00F11E38"/>
    <w:rsid w:val="00F121C1"/>
    <w:rsid w:val="00F12A40"/>
    <w:rsid w:val="00F145AF"/>
    <w:rsid w:val="00F15853"/>
    <w:rsid w:val="00F16042"/>
    <w:rsid w:val="00F164E9"/>
    <w:rsid w:val="00F16A84"/>
    <w:rsid w:val="00F16CE6"/>
    <w:rsid w:val="00F17370"/>
    <w:rsid w:val="00F17434"/>
    <w:rsid w:val="00F1771B"/>
    <w:rsid w:val="00F20A42"/>
    <w:rsid w:val="00F20E42"/>
    <w:rsid w:val="00F22DD8"/>
    <w:rsid w:val="00F234F9"/>
    <w:rsid w:val="00F23AC5"/>
    <w:rsid w:val="00F26FEA"/>
    <w:rsid w:val="00F27B32"/>
    <w:rsid w:val="00F301D4"/>
    <w:rsid w:val="00F303FD"/>
    <w:rsid w:val="00F30403"/>
    <w:rsid w:val="00F3097A"/>
    <w:rsid w:val="00F30BA0"/>
    <w:rsid w:val="00F324E2"/>
    <w:rsid w:val="00F32A79"/>
    <w:rsid w:val="00F32CE7"/>
    <w:rsid w:val="00F32D42"/>
    <w:rsid w:val="00F32E50"/>
    <w:rsid w:val="00F33341"/>
    <w:rsid w:val="00F40A7E"/>
    <w:rsid w:val="00F40A84"/>
    <w:rsid w:val="00F4206C"/>
    <w:rsid w:val="00F424AF"/>
    <w:rsid w:val="00F42714"/>
    <w:rsid w:val="00F43013"/>
    <w:rsid w:val="00F4557E"/>
    <w:rsid w:val="00F4558B"/>
    <w:rsid w:val="00F514AB"/>
    <w:rsid w:val="00F517B3"/>
    <w:rsid w:val="00F522DC"/>
    <w:rsid w:val="00F53DF6"/>
    <w:rsid w:val="00F53E40"/>
    <w:rsid w:val="00F542FE"/>
    <w:rsid w:val="00F54DC6"/>
    <w:rsid w:val="00F54E94"/>
    <w:rsid w:val="00F55BDB"/>
    <w:rsid w:val="00F56B1F"/>
    <w:rsid w:val="00F56EA5"/>
    <w:rsid w:val="00F5714C"/>
    <w:rsid w:val="00F57359"/>
    <w:rsid w:val="00F57D18"/>
    <w:rsid w:val="00F57EA9"/>
    <w:rsid w:val="00F60AA0"/>
    <w:rsid w:val="00F61106"/>
    <w:rsid w:val="00F6173E"/>
    <w:rsid w:val="00F628E7"/>
    <w:rsid w:val="00F62E31"/>
    <w:rsid w:val="00F63F7E"/>
    <w:rsid w:val="00F65770"/>
    <w:rsid w:val="00F67482"/>
    <w:rsid w:val="00F67A5D"/>
    <w:rsid w:val="00F67C33"/>
    <w:rsid w:val="00F70624"/>
    <w:rsid w:val="00F71DA7"/>
    <w:rsid w:val="00F74792"/>
    <w:rsid w:val="00F762C7"/>
    <w:rsid w:val="00F76753"/>
    <w:rsid w:val="00F805C8"/>
    <w:rsid w:val="00F8070E"/>
    <w:rsid w:val="00F80FBC"/>
    <w:rsid w:val="00F816DF"/>
    <w:rsid w:val="00F81AB8"/>
    <w:rsid w:val="00F82EE2"/>
    <w:rsid w:val="00F83012"/>
    <w:rsid w:val="00F831CB"/>
    <w:rsid w:val="00F83928"/>
    <w:rsid w:val="00F83CA0"/>
    <w:rsid w:val="00F846DC"/>
    <w:rsid w:val="00F8485B"/>
    <w:rsid w:val="00F85AE9"/>
    <w:rsid w:val="00F85F7F"/>
    <w:rsid w:val="00F868BC"/>
    <w:rsid w:val="00F86C59"/>
    <w:rsid w:val="00F91570"/>
    <w:rsid w:val="00F915EC"/>
    <w:rsid w:val="00F92090"/>
    <w:rsid w:val="00F9365B"/>
    <w:rsid w:val="00F95675"/>
    <w:rsid w:val="00F95AD2"/>
    <w:rsid w:val="00F96A27"/>
    <w:rsid w:val="00F96A3D"/>
    <w:rsid w:val="00F97271"/>
    <w:rsid w:val="00F97ACE"/>
    <w:rsid w:val="00FA0374"/>
    <w:rsid w:val="00FA1DEB"/>
    <w:rsid w:val="00FA1E6B"/>
    <w:rsid w:val="00FA2057"/>
    <w:rsid w:val="00FA21D9"/>
    <w:rsid w:val="00FA22F4"/>
    <w:rsid w:val="00FA2478"/>
    <w:rsid w:val="00FA51E2"/>
    <w:rsid w:val="00FA61F6"/>
    <w:rsid w:val="00FA69BF"/>
    <w:rsid w:val="00FB1A32"/>
    <w:rsid w:val="00FB2A9D"/>
    <w:rsid w:val="00FB2DCC"/>
    <w:rsid w:val="00FB3D9B"/>
    <w:rsid w:val="00FB5EA1"/>
    <w:rsid w:val="00FB76AA"/>
    <w:rsid w:val="00FB7DDC"/>
    <w:rsid w:val="00FC3258"/>
    <w:rsid w:val="00FC36FB"/>
    <w:rsid w:val="00FC37C5"/>
    <w:rsid w:val="00FC3FB2"/>
    <w:rsid w:val="00FC51FE"/>
    <w:rsid w:val="00FC64D4"/>
    <w:rsid w:val="00FD08F8"/>
    <w:rsid w:val="00FD0E0C"/>
    <w:rsid w:val="00FD3638"/>
    <w:rsid w:val="00FD527C"/>
    <w:rsid w:val="00FD5543"/>
    <w:rsid w:val="00FD5AC9"/>
    <w:rsid w:val="00FD5C75"/>
    <w:rsid w:val="00FD61B2"/>
    <w:rsid w:val="00FD6D05"/>
    <w:rsid w:val="00FD7721"/>
    <w:rsid w:val="00FD7E4E"/>
    <w:rsid w:val="00FE1277"/>
    <w:rsid w:val="00FE1348"/>
    <w:rsid w:val="00FE14F8"/>
    <w:rsid w:val="00FE1EA8"/>
    <w:rsid w:val="00FE1F73"/>
    <w:rsid w:val="00FE29B7"/>
    <w:rsid w:val="00FE3495"/>
    <w:rsid w:val="00FE3F77"/>
    <w:rsid w:val="00FE4472"/>
    <w:rsid w:val="00FE4C35"/>
    <w:rsid w:val="00FE4CD9"/>
    <w:rsid w:val="00FE565F"/>
    <w:rsid w:val="00FE5B47"/>
    <w:rsid w:val="00FE5B93"/>
    <w:rsid w:val="00FE6A9E"/>
    <w:rsid w:val="00FE71D3"/>
    <w:rsid w:val="00FE72CF"/>
    <w:rsid w:val="00FE7534"/>
    <w:rsid w:val="00FF016D"/>
    <w:rsid w:val="00FF028A"/>
    <w:rsid w:val="00FF0EBD"/>
    <w:rsid w:val="00FF102E"/>
    <w:rsid w:val="00FF1469"/>
    <w:rsid w:val="00FF3DD6"/>
    <w:rsid w:val="00FF4CDC"/>
    <w:rsid w:val="00FF4DA9"/>
    <w:rsid w:val="00FF4E8B"/>
    <w:rsid w:val="00FF51AE"/>
    <w:rsid w:val="00FF5A6B"/>
    <w:rsid w:val="00FF64A2"/>
    <w:rsid w:val="00FF6E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1FD4D8"/>
  <w15:chartTrackingRefBased/>
  <w15:docId w15:val="{B64036CB-74D7-4571-81EA-267C3CE8F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ndNoteBibliographyTitle">
    <w:name w:val="EndNote Bibliography Title"/>
    <w:basedOn w:val="a"/>
    <w:link w:val="EndNoteBibliographyTitle0"/>
    <w:rsid w:val="00CF6CEA"/>
    <w:pPr>
      <w:jc w:val="center"/>
    </w:pPr>
    <w:rPr>
      <w:rFonts w:ascii="等线" w:eastAsia="等线" w:hAnsi="等线"/>
      <w:noProof/>
      <w:sz w:val="20"/>
    </w:rPr>
  </w:style>
  <w:style w:type="character" w:customStyle="1" w:styleId="EndNoteBibliographyTitle0">
    <w:name w:val="EndNote Bibliography Title 字符"/>
    <w:basedOn w:val="a0"/>
    <w:link w:val="EndNoteBibliographyTitle"/>
    <w:rsid w:val="00CF6CEA"/>
    <w:rPr>
      <w:rFonts w:ascii="等线" w:eastAsia="等线" w:hAnsi="等线"/>
      <w:noProof/>
      <w:sz w:val="20"/>
    </w:rPr>
  </w:style>
  <w:style w:type="paragraph" w:customStyle="1" w:styleId="EndNoteBibliography">
    <w:name w:val="EndNote Bibliography"/>
    <w:basedOn w:val="a"/>
    <w:link w:val="EndNoteBibliography0"/>
    <w:rsid w:val="00CF6CEA"/>
    <w:rPr>
      <w:rFonts w:ascii="等线" w:eastAsia="等线" w:hAnsi="等线"/>
      <w:noProof/>
      <w:sz w:val="20"/>
    </w:rPr>
  </w:style>
  <w:style w:type="character" w:customStyle="1" w:styleId="EndNoteBibliography0">
    <w:name w:val="EndNote Bibliography 字符"/>
    <w:basedOn w:val="a0"/>
    <w:link w:val="EndNoteBibliography"/>
    <w:rsid w:val="00CF6CEA"/>
    <w:rPr>
      <w:rFonts w:ascii="等线" w:eastAsia="等线" w:hAnsi="等线"/>
      <w:noProof/>
      <w:sz w:val="20"/>
    </w:rPr>
  </w:style>
  <w:style w:type="character" w:styleId="a3">
    <w:name w:val="Hyperlink"/>
    <w:basedOn w:val="a0"/>
    <w:uiPriority w:val="99"/>
    <w:unhideWhenUsed/>
    <w:rsid w:val="00D86472"/>
    <w:rPr>
      <w:color w:val="0000FF"/>
      <w:u w:val="single"/>
    </w:rPr>
  </w:style>
  <w:style w:type="character" w:styleId="a4">
    <w:name w:val="annotation reference"/>
    <w:basedOn w:val="a0"/>
    <w:uiPriority w:val="99"/>
    <w:semiHidden/>
    <w:unhideWhenUsed/>
    <w:rsid w:val="00CB1674"/>
    <w:rPr>
      <w:sz w:val="21"/>
      <w:szCs w:val="21"/>
    </w:rPr>
  </w:style>
  <w:style w:type="paragraph" w:styleId="a5">
    <w:name w:val="annotation text"/>
    <w:basedOn w:val="a"/>
    <w:link w:val="a6"/>
    <w:uiPriority w:val="99"/>
    <w:semiHidden/>
    <w:unhideWhenUsed/>
    <w:rsid w:val="00CB1674"/>
    <w:pPr>
      <w:jc w:val="left"/>
    </w:pPr>
  </w:style>
  <w:style w:type="character" w:customStyle="1" w:styleId="a6">
    <w:name w:val="批注文字 字符"/>
    <w:basedOn w:val="a0"/>
    <w:link w:val="a5"/>
    <w:uiPriority w:val="99"/>
    <w:semiHidden/>
    <w:rsid w:val="00CB1674"/>
  </w:style>
  <w:style w:type="paragraph" w:styleId="a7">
    <w:name w:val="annotation subject"/>
    <w:basedOn w:val="a5"/>
    <w:next w:val="a5"/>
    <w:link w:val="a8"/>
    <w:uiPriority w:val="99"/>
    <w:semiHidden/>
    <w:unhideWhenUsed/>
    <w:rsid w:val="00CB1674"/>
    <w:rPr>
      <w:b/>
      <w:bCs/>
    </w:rPr>
  </w:style>
  <w:style w:type="character" w:customStyle="1" w:styleId="a8">
    <w:name w:val="批注主题 字符"/>
    <w:basedOn w:val="a6"/>
    <w:link w:val="a7"/>
    <w:uiPriority w:val="99"/>
    <w:semiHidden/>
    <w:rsid w:val="00CB1674"/>
    <w:rPr>
      <w:b/>
      <w:bCs/>
    </w:rPr>
  </w:style>
  <w:style w:type="paragraph" w:styleId="HTML">
    <w:name w:val="HTML Preformatted"/>
    <w:basedOn w:val="a"/>
    <w:link w:val="HTML0"/>
    <w:uiPriority w:val="99"/>
    <w:unhideWhenUsed/>
    <w:rsid w:val="00891ED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891ED8"/>
    <w:rPr>
      <w:rFonts w:ascii="宋体" w:eastAsia="宋体" w:hAnsi="宋体" w:cs="宋体"/>
      <w:kern w:val="0"/>
      <w:sz w:val="24"/>
      <w:szCs w:val="24"/>
    </w:rPr>
  </w:style>
  <w:style w:type="character" w:styleId="a9">
    <w:name w:val="Emphasis"/>
    <w:basedOn w:val="a0"/>
    <w:uiPriority w:val="20"/>
    <w:qFormat/>
    <w:rsid w:val="00891ED8"/>
    <w:rPr>
      <w:i/>
      <w:iCs/>
    </w:rPr>
  </w:style>
  <w:style w:type="character" w:styleId="aa">
    <w:name w:val="Unresolved Mention"/>
    <w:basedOn w:val="a0"/>
    <w:uiPriority w:val="99"/>
    <w:semiHidden/>
    <w:unhideWhenUsed/>
    <w:rsid w:val="00853539"/>
    <w:rPr>
      <w:color w:val="605E5C"/>
      <w:shd w:val="clear" w:color="auto" w:fill="E1DFDD"/>
    </w:rPr>
  </w:style>
  <w:style w:type="paragraph" w:styleId="ab">
    <w:name w:val="header"/>
    <w:basedOn w:val="a"/>
    <w:link w:val="ac"/>
    <w:uiPriority w:val="99"/>
    <w:unhideWhenUsed/>
    <w:rsid w:val="008C5A06"/>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8C5A06"/>
    <w:rPr>
      <w:sz w:val="18"/>
      <w:szCs w:val="18"/>
    </w:rPr>
  </w:style>
  <w:style w:type="paragraph" w:styleId="ad">
    <w:name w:val="footer"/>
    <w:basedOn w:val="a"/>
    <w:link w:val="ae"/>
    <w:uiPriority w:val="99"/>
    <w:unhideWhenUsed/>
    <w:rsid w:val="008C5A06"/>
    <w:pPr>
      <w:tabs>
        <w:tab w:val="center" w:pos="4153"/>
        <w:tab w:val="right" w:pos="8306"/>
      </w:tabs>
      <w:snapToGrid w:val="0"/>
      <w:jc w:val="left"/>
    </w:pPr>
    <w:rPr>
      <w:sz w:val="18"/>
      <w:szCs w:val="18"/>
    </w:rPr>
  </w:style>
  <w:style w:type="character" w:customStyle="1" w:styleId="ae">
    <w:name w:val="页脚 字符"/>
    <w:basedOn w:val="a0"/>
    <w:link w:val="ad"/>
    <w:uiPriority w:val="99"/>
    <w:rsid w:val="008C5A06"/>
    <w:rPr>
      <w:sz w:val="18"/>
      <w:szCs w:val="18"/>
    </w:rPr>
  </w:style>
  <w:style w:type="paragraph" w:styleId="af">
    <w:name w:val="Revision"/>
    <w:hidden/>
    <w:uiPriority w:val="99"/>
    <w:semiHidden/>
    <w:rsid w:val="00666224"/>
  </w:style>
  <w:style w:type="paragraph" w:styleId="af0">
    <w:name w:val="Balloon Text"/>
    <w:basedOn w:val="a"/>
    <w:link w:val="af1"/>
    <w:uiPriority w:val="99"/>
    <w:semiHidden/>
    <w:unhideWhenUsed/>
    <w:rsid w:val="002D3C49"/>
    <w:rPr>
      <w:rFonts w:ascii="宋体" w:eastAsia="宋体"/>
      <w:sz w:val="18"/>
      <w:szCs w:val="18"/>
    </w:rPr>
  </w:style>
  <w:style w:type="character" w:customStyle="1" w:styleId="af1">
    <w:name w:val="批注框文本 字符"/>
    <w:basedOn w:val="a0"/>
    <w:link w:val="af0"/>
    <w:uiPriority w:val="99"/>
    <w:semiHidden/>
    <w:rsid w:val="002D3C49"/>
    <w:rPr>
      <w:rFonts w:ascii="宋体" w:eastAsia="宋体"/>
      <w:sz w:val="18"/>
      <w:szCs w:val="18"/>
    </w:rPr>
  </w:style>
  <w:style w:type="table" w:styleId="af2">
    <w:name w:val="Table Grid"/>
    <w:basedOn w:val="a1"/>
    <w:uiPriority w:val="39"/>
    <w:rsid w:val="00A179D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6">
    <w:name w:val="List Table 6 Colorful"/>
    <w:basedOn w:val="a1"/>
    <w:uiPriority w:val="51"/>
    <w:rsid w:val="00DB5C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
    <w:name w:val="List Table 2"/>
    <w:basedOn w:val="a1"/>
    <w:uiPriority w:val="47"/>
    <w:rsid w:val="00A222F7"/>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17285">
      <w:bodyDiv w:val="1"/>
      <w:marLeft w:val="0"/>
      <w:marRight w:val="0"/>
      <w:marTop w:val="0"/>
      <w:marBottom w:val="0"/>
      <w:divBdr>
        <w:top w:val="none" w:sz="0" w:space="0" w:color="auto"/>
        <w:left w:val="none" w:sz="0" w:space="0" w:color="auto"/>
        <w:bottom w:val="none" w:sz="0" w:space="0" w:color="auto"/>
        <w:right w:val="none" w:sz="0" w:space="0" w:color="auto"/>
      </w:divBdr>
    </w:div>
    <w:div w:id="26836893">
      <w:bodyDiv w:val="1"/>
      <w:marLeft w:val="0"/>
      <w:marRight w:val="0"/>
      <w:marTop w:val="0"/>
      <w:marBottom w:val="0"/>
      <w:divBdr>
        <w:top w:val="none" w:sz="0" w:space="0" w:color="auto"/>
        <w:left w:val="none" w:sz="0" w:space="0" w:color="auto"/>
        <w:bottom w:val="none" w:sz="0" w:space="0" w:color="auto"/>
        <w:right w:val="none" w:sz="0" w:space="0" w:color="auto"/>
      </w:divBdr>
    </w:div>
    <w:div w:id="43914900">
      <w:bodyDiv w:val="1"/>
      <w:marLeft w:val="0"/>
      <w:marRight w:val="0"/>
      <w:marTop w:val="0"/>
      <w:marBottom w:val="0"/>
      <w:divBdr>
        <w:top w:val="none" w:sz="0" w:space="0" w:color="auto"/>
        <w:left w:val="none" w:sz="0" w:space="0" w:color="auto"/>
        <w:bottom w:val="none" w:sz="0" w:space="0" w:color="auto"/>
        <w:right w:val="none" w:sz="0" w:space="0" w:color="auto"/>
      </w:divBdr>
    </w:div>
    <w:div w:id="133106537">
      <w:bodyDiv w:val="1"/>
      <w:marLeft w:val="0"/>
      <w:marRight w:val="0"/>
      <w:marTop w:val="0"/>
      <w:marBottom w:val="0"/>
      <w:divBdr>
        <w:top w:val="none" w:sz="0" w:space="0" w:color="auto"/>
        <w:left w:val="none" w:sz="0" w:space="0" w:color="auto"/>
        <w:bottom w:val="none" w:sz="0" w:space="0" w:color="auto"/>
        <w:right w:val="none" w:sz="0" w:space="0" w:color="auto"/>
      </w:divBdr>
    </w:div>
    <w:div w:id="193160164">
      <w:bodyDiv w:val="1"/>
      <w:marLeft w:val="0"/>
      <w:marRight w:val="0"/>
      <w:marTop w:val="0"/>
      <w:marBottom w:val="0"/>
      <w:divBdr>
        <w:top w:val="none" w:sz="0" w:space="0" w:color="auto"/>
        <w:left w:val="none" w:sz="0" w:space="0" w:color="auto"/>
        <w:bottom w:val="none" w:sz="0" w:space="0" w:color="auto"/>
        <w:right w:val="none" w:sz="0" w:space="0" w:color="auto"/>
      </w:divBdr>
    </w:div>
    <w:div w:id="226846614">
      <w:bodyDiv w:val="1"/>
      <w:marLeft w:val="0"/>
      <w:marRight w:val="0"/>
      <w:marTop w:val="0"/>
      <w:marBottom w:val="0"/>
      <w:divBdr>
        <w:top w:val="none" w:sz="0" w:space="0" w:color="auto"/>
        <w:left w:val="none" w:sz="0" w:space="0" w:color="auto"/>
        <w:bottom w:val="none" w:sz="0" w:space="0" w:color="auto"/>
        <w:right w:val="none" w:sz="0" w:space="0" w:color="auto"/>
      </w:divBdr>
    </w:div>
    <w:div w:id="276183737">
      <w:bodyDiv w:val="1"/>
      <w:marLeft w:val="0"/>
      <w:marRight w:val="0"/>
      <w:marTop w:val="0"/>
      <w:marBottom w:val="0"/>
      <w:divBdr>
        <w:top w:val="none" w:sz="0" w:space="0" w:color="auto"/>
        <w:left w:val="none" w:sz="0" w:space="0" w:color="auto"/>
        <w:bottom w:val="none" w:sz="0" w:space="0" w:color="auto"/>
        <w:right w:val="none" w:sz="0" w:space="0" w:color="auto"/>
      </w:divBdr>
    </w:div>
    <w:div w:id="388917120">
      <w:bodyDiv w:val="1"/>
      <w:marLeft w:val="0"/>
      <w:marRight w:val="0"/>
      <w:marTop w:val="0"/>
      <w:marBottom w:val="0"/>
      <w:divBdr>
        <w:top w:val="none" w:sz="0" w:space="0" w:color="auto"/>
        <w:left w:val="none" w:sz="0" w:space="0" w:color="auto"/>
        <w:bottom w:val="none" w:sz="0" w:space="0" w:color="auto"/>
        <w:right w:val="none" w:sz="0" w:space="0" w:color="auto"/>
      </w:divBdr>
    </w:div>
    <w:div w:id="400759181">
      <w:bodyDiv w:val="1"/>
      <w:marLeft w:val="0"/>
      <w:marRight w:val="0"/>
      <w:marTop w:val="0"/>
      <w:marBottom w:val="0"/>
      <w:divBdr>
        <w:top w:val="none" w:sz="0" w:space="0" w:color="auto"/>
        <w:left w:val="none" w:sz="0" w:space="0" w:color="auto"/>
        <w:bottom w:val="none" w:sz="0" w:space="0" w:color="auto"/>
        <w:right w:val="none" w:sz="0" w:space="0" w:color="auto"/>
      </w:divBdr>
    </w:div>
    <w:div w:id="479154815">
      <w:bodyDiv w:val="1"/>
      <w:marLeft w:val="0"/>
      <w:marRight w:val="0"/>
      <w:marTop w:val="0"/>
      <w:marBottom w:val="0"/>
      <w:divBdr>
        <w:top w:val="none" w:sz="0" w:space="0" w:color="auto"/>
        <w:left w:val="none" w:sz="0" w:space="0" w:color="auto"/>
        <w:bottom w:val="none" w:sz="0" w:space="0" w:color="auto"/>
        <w:right w:val="none" w:sz="0" w:space="0" w:color="auto"/>
      </w:divBdr>
    </w:div>
    <w:div w:id="512767403">
      <w:bodyDiv w:val="1"/>
      <w:marLeft w:val="0"/>
      <w:marRight w:val="0"/>
      <w:marTop w:val="0"/>
      <w:marBottom w:val="0"/>
      <w:divBdr>
        <w:top w:val="none" w:sz="0" w:space="0" w:color="auto"/>
        <w:left w:val="none" w:sz="0" w:space="0" w:color="auto"/>
        <w:bottom w:val="none" w:sz="0" w:space="0" w:color="auto"/>
        <w:right w:val="none" w:sz="0" w:space="0" w:color="auto"/>
      </w:divBdr>
    </w:div>
    <w:div w:id="628584674">
      <w:bodyDiv w:val="1"/>
      <w:marLeft w:val="0"/>
      <w:marRight w:val="0"/>
      <w:marTop w:val="0"/>
      <w:marBottom w:val="0"/>
      <w:divBdr>
        <w:top w:val="none" w:sz="0" w:space="0" w:color="auto"/>
        <w:left w:val="none" w:sz="0" w:space="0" w:color="auto"/>
        <w:bottom w:val="none" w:sz="0" w:space="0" w:color="auto"/>
        <w:right w:val="none" w:sz="0" w:space="0" w:color="auto"/>
      </w:divBdr>
    </w:div>
    <w:div w:id="721438565">
      <w:bodyDiv w:val="1"/>
      <w:marLeft w:val="0"/>
      <w:marRight w:val="0"/>
      <w:marTop w:val="0"/>
      <w:marBottom w:val="0"/>
      <w:divBdr>
        <w:top w:val="none" w:sz="0" w:space="0" w:color="auto"/>
        <w:left w:val="none" w:sz="0" w:space="0" w:color="auto"/>
        <w:bottom w:val="none" w:sz="0" w:space="0" w:color="auto"/>
        <w:right w:val="none" w:sz="0" w:space="0" w:color="auto"/>
      </w:divBdr>
    </w:div>
    <w:div w:id="733505002">
      <w:bodyDiv w:val="1"/>
      <w:marLeft w:val="0"/>
      <w:marRight w:val="0"/>
      <w:marTop w:val="0"/>
      <w:marBottom w:val="0"/>
      <w:divBdr>
        <w:top w:val="none" w:sz="0" w:space="0" w:color="auto"/>
        <w:left w:val="none" w:sz="0" w:space="0" w:color="auto"/>
        <w:bottom w:val="none" w:sz="0" w:space="0" w:color="auto"/>
        <w:right w:val="none" w:sz="0" w:space="0" w:color="auto"/>
      </w:divBdr>
    </w:div>
    <w:div w:id="808522863">
      <w:bodyDiv w:val="1"/>
      <w:marLeft w:val="0"/>
      <w:marRight w:val="0"/>
      <w:marTop w:val="0"/>
      <w:marBottom w:val="0"/>
      <w:divBdr>
        <w:top w:val="none" w:sz="0" w:space="0" w:color="auto"/>
        <w:left w:val="none" w:sz="0" w:space="0" w:color="auto"/>
        <w:bottom w:val="none" w:sz="0" w:space="0" w:color="auto"/>
        <w:right w:val="none" w:sz="0" w:space="0" w:color="auto"/>
      </w:divBdr>
    </w:div>
    <w:div w:id="956453601">
      <w:bodyDiv w:val="1"/>
      <w:marLeft w:val="0"/>
      <w:marRight w:val="0"/>
      <w:marTop w:val="0"/>
      <w:marBottom w:val="0"/>
      <w:divBdr>
        <w:top w:val="none" w:sz="0" w:space="0" w:color="auto"/>
        <w:left w:val="none" w:sz="0" w:space="0" w:color="auto"/>
        <w:bottom w:val="none" w:sz="0" w:space="0" w:color="auto"/>
        <w:right w:val="none" w:sz="0" w:space="0" w:color="auto"/>
      </w:divBdr>
    </w:div>
    <w:div w:id="1029406452">
      <w:bodyDiv w:val="1"/>
      <w:marLeft w:val="0"/>
      <w:marRight w:val="0"/>
      <w:marTop w:val="0"/>
      <w:marBottom w:val="0"/>
      <w:divBdr>
        <w:top w:val="none" w:sz="0" w:space="0" w:color="auto"/>
        <w:left w:val="none" w:sz="0" w:space="0" w:color="auto"/>
        <w:bottom w:val="none" w:sz="0" w:space="0" w:color="auto"/>
        <w:right w:val="none" w:sz="0" w:space="0" w:color="auto"/>
      </w:divBdr>
    </w:div>
    <w:div w:id="1234007429">
      <w:bodyDiv w:val="1"/>
      <w:marLeft w:val="0"/>
      <w:marRight w:val="0"/>
      <w:marTop w:val="0"/>
      <w:marBottom w:val="0"/>
      <w:divBdr>
        <w:top w:val="none" w:sz="0" w:space="0" w:color="auto"/>
        <w:left w:val="none" w:sz="0" w:space="0" w:color="auto"/>
        <w:bottom w:val="none" w:sz="0" w:space="0" w:color="auto"/>
        <w:right w:val="none" w:sz="0" w:space="0" w:color="auto"/>
      </w:divBdr>
    </w:div>
    <w:div w:id="1273826060">
      <w:bodyDiv w:val="1"/>
      <w:marLeft w:val="0"/>
      <w:marRight w:val="0"/>
      <w:marTop w:val="0"/>
      <w:marBottom w:val="0"/>
      <w:divBdr>
        <w:top w:val="none" w:sz="0" w:space="0" w:color="auto"/>
        <w:left w:val="none" w:sz="0" w:space="0" w:color="auto"/>
        <w:bottom w:val="none" w:sz="0" w:space="0" w:color="auto"/>
        <w:right w:val="none" w:sz="0" w:space="0" w:color="auto"/>
      </w:divBdr>
    </w:div>
    <w:div w:id="1380668083">
      <w:bodyDiv w:val="1"/>
      <w:marLeft w:val="0"/>
      <w:marRight w:val="0"/>
      <w:marTop w:val="0"/>
      <w:marBottom w:val="0"/>
      <w:divBdr>
        <w:top w:val="none" w:sz="0" w:space="0" w:color="auto"/>
        <w:left w:val="none" w:sz="0" w:space="0" w:color="auto"/>
        <w:bottom w:val="none" w:sz="0" w:space="0" w:color="auto"/>
        <w:right w:val="none" w:sz="0" w:space="0" w:color="auto"/>
      </w:divBdr>
    </w:div>
    <w:div w:id="1631209292">
      <w:bodyDiv w:val="1"/>
      <w:marLeft w:val="0"/>
      <w:marRight w:val="0"/>
      <w:marTop w:val="0"/>
      <w:marBottom w:val="0"/>
      <w:divBdr>
        <w:top w:val="none" w:sz="0" w:space="0" w:color="auto"/>
        <w:left w:val="none" w:sz="0" w:space="0" w:color="auto"/>
        <w:bottom w:val="none" w:sz="0" w:space="0" w:color="auto"/>
        <w:right w:val="none" w:sz="0" w:space="0" w:color="auto"/>
      </w:divBdr>
    </w:div>
    <w:div w:id="1709062732">
      <w:bodyDiv w:val="1"/>
      <w:marLeft w:val="0"/>
      <w:marRight w:val="0"/>
      <w:marTop w:val="0"/>
      <w:marBottom w:val="0"/>
      <w:divBdr>
        <w:top w:val="none" w:sz="0" w:space="0" w:color="auto"/>
        <w:left w:val="none" w:sz="0" w:space="0" w:color="auto"/>
        <w:bottom w:val="none" w:sz="0" w:space="0" w:color="auto"/>
        <w:right w:val="none" w:sz="0" w:space="0" w:color="auto"/>
      </w:divBdr>
    </w:div>
    <w:div w:id="1730231181">
      <w:bodyDiv w:val="1"/>
      <w:marLeft w:val="0"/>
      <w:marRight w:val="0"/>
      <w:marTop w:val="0"/>
      <w:marBottom w:val="0"/>
      <w:divBdr>
        <w:top w:val="none" w:sz="0" w:space="0" w:color="auto"/>
        <w:left w:val="none" w:sz="0" w:space="0" w:color="auto"/>
        <w:bottom w:val="none" w:sz="0" w:space="0" w:color="auto"/>
        <w:right w:val="none" w:sz="0" w:space="0" w:color="auto"/>
      </w:divBdr>
    </w:div>
    <w:div w:id="1878201810">
      <w:bodyDiv w:val="1"/>
      <w:marLeft w:val="0"/>
      <w:marRight w:val="0"/>
      <w:marTop w:val="0"/>
      <w:marBottom w:val="0"/>
      <w:divBdr>
        <w:top w:val="none" w:sz="0" w:space="0" w:color="auto"/>
        <w:left w:val="none" w:sz="0" w:space="0" w:color="auto"/>
        <w:bottom w:val="none" w:sz="0" w:space="0" w:color="auto"/>
        <w:right w:val="none" w:sz="0" w:space="0" w:color="auto"/>
      </w:divBdr>
    </w:div>
    <w:div w:id="1984920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microsoft.com/office/2018/08/relationships/commentsExtensible" Target="commentsExtensib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FDB35D-C3B2-CB4B-9266-A668BB5770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10813</TotalTime>
  <Pages>19</Pages>
  <Words>19828</Words>
  <Characters>113025</Characters>
  <Application>Microsoft Office Word</Application>
  <DocSecurity>0</DocSecurity>
  <Lines>941</Lines>
  <Paragraphs>265</Paragraphs>
  <ScaleCrop>false</ScaleCrop>
  <Company/>
  <LinksUpToDate>false</LinksUpToDate>
  <CharactersWithSpaces>132588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xinyu</dc:creator>
  <cp:keywords/>
  <dc:description/>
  <cp:lastModifiedBy>tan xinyu</cp:lastModifiedBy>
  <cp:revision>1488</cp:revision>
  <dcterms:created xsi:type="dcterms:W3CDTF">2021-12-19T02:37:00Z</dcterms:created>
  <dcterms:modified xsi:type="dcterms:W3CDTF">2022-03-04T12:24:00Z</dcterms:modified>
</cp:coreProperties>
</file>