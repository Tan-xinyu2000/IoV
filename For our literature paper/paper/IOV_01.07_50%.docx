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096A" w14:textId="1FE28680" w:rsidR="004F5B2D" w:rsidRPr="00A97496" w:rsidRDefault="00EE082D" w:rsidP="00531A2E">
      <w:pPr>
        <w:jc w:val="center"/>
        <w:rPr>
          <w:rFonts w:ascii="Times New Roman" w:hAnsi="Times New Roman" w:cs="Times New Roman"/>
          <w:sz w:val="28"/>
          <w:szCs w:val="32"/>
        </w:rPr>
      </w:pPr>
      <w:ins w:id="0" w:author="Yiyang Bian" w:date="2022-01-07T15:29:00Z">
        <w:r>
          <w:rPr>
            <w:rFonts w:ascii="Times New Roman" w:hAnsi="Times New Roman" w:cs="Times New Roman"/>
            <w:sz w:val="28"/>
            <w:szCs w:val="32"/>
          </w:rPr>
          <w:t xml:space="preserve">IT </w:t>
        </w:r>
      </w:ins>
      <w:ins w:id="1" w:author="Yiyang Bian" w:date="2022-01-07T15:36:00Z">
        <w:r>
          <w:rPr>
            <w:rFonts w:ascii="Times New Roman" w:hAnsi="Times New Roman" w:cs="Times New Roman"/>
            <w:sz w:val="28"/>
            <w:szCs w:val="32"/>
          </w:rPr>
          <w:t>and</w:t>
        </w:r>
      </w:ins>
      <w:ins w:id="2" w:author="Yiyang Bian" w:date="2022-01-07T15:29:00Z">
        <w:r>
          <w:rPr>
            <w:rFonts w:ascii="Times New Roman" w:hAnsi="Times New Roman" w:cs="Times New Roman"/>
            <w:sz w:val="28"/>
            <w:szCs w:val="32"/>
          </w:rPr>
          <w:t xml:space="preserve"> Eco-driving</w:t>
        </w:r>
      </w:ins>
      <w:ins w:id="3" w:author="Yiyang Bian" w:date="2022-01-07T15:30:00Z">
        <w:r>
          <w:rPr>
            <w:rFonts w:ascii="Times New Roman" w:hAnsi="Times New Roman" w:cs="Times New Roman"/>
            <w:sz w:val="28"/>
            <w:szCs w:val="32"/>
          </w:rPr>
          <w:t>:</w:t>
        </w:r>
      </w:ins>
      <w:ins w:id="4" w:author="Yiyang Bian" w:date="2022-01-07T15:29:00Z">
        <w:r>
          <w:rPr>
            <w:rFonts w:ascii="Times New Roman" w:hAnsi="Times New Roman" w:cs="Times New Roman"/>
            <w:sz w:val="28"/>
            <w:szCs w:val="32"/>
          </w:rPr>
          <w:t xml:space="preserve"> </w:t>
        </w:r>
      </w:ins>
      <w:r w:rsidR="004F5B2D" w:rsidRPr="00A97496">
        <w:rPr>
          <w:rFonts w:ascii="Times New Roman" w:hAnsi="Times New Roman" w:cs="Times New Roman"/>
          <w:sz w:val="28"/>
          <w:szCs w:val="32"/>
        </w:rPr>
        <w:t xml:space="preserve">The </w:t>
      </w:r>
      <w:ins w:id="5" w:author="Yiyang Bian" w:date="2022-01-07T15:36:00Z">
        <w:r>
          <w:rPr>
            <w:rFonts w:ascii="Times New Roman" w:hAnsi="Times New Roman" w:cs="Times New Roman"/>
            <w:sz w:val="28"/>
            <w:szCs w:val="32"/>
          </w:rPr>
          <w:t>M</w:t>
        </w:r>
      </w:ins>
      <w:del w:id="6" w:author="Yiyang Bian" w:date="2022-01-07T15:36:00Z">
        <w:r w:rsidR="004F5B2D" w:rsidRPr="00A97496" w:rsidDel="00EE082D">
          <w:rPr>
            <w:rFonts w:ascii="Times New Roman" w:hAnsi="Times New Roman" w:cs="Times New Roman"/>
            <w:sz w:val="28"/>
            <w:szCs w:val="32"/>
          </w:rPr>
          <w:delText>M</w:delText>
        </w:r>
      </w:del>
      <w:r w:rsidR="004F5B2D" w:rsidRPr="00A97496">
        <w:rPr>
          <w:rFonts w:ascii="Times New Roman" w:hAnsi="Times New Roman" w:cs="Times New Roman"/>
          <w:sz w:val="28"/>
          <w:szCs w:val="32"/>
        </w:rPr>
        <w:t xml:space="preserve">oderating Effect </w:t>
      </w:r>
      <w:r w:rsidR="00B15C93">
        <w:rPr>
          <w:rFonts w:ascii="Times New Roman" w:hAnsi="Times New Roman" w:cs="Times New Roman"/>
          <w:sz w:val="28"/>
          <w:szCs w:val="32"/>
        </w:rPr>
        <w:t xml:space="preserve">of </w:t>
      </w:r>
      <w:del w:id="7" w:author="Yiyang Bian" w:date="2022-01-07T15:30:00Z">
        <w:r w:rsidR="00893E86" w:rsidRPr="00893E86" w:rsidDel="00EE082D">
          <w:rPr>
            <w:rFonts w:ascii="Times New Roman" w:hAnsi="Times New Roman" w:cs="Times New Roman"/>
            <w:sz w:val="28"/>
            <w:szCs w:val="32"/>
          </w:rPr>
          <w:delText>IT</w:delText>
        </w:r>
        <w:r w:rsidR="004F5B2D" w:rsidRPr="00A97496" w:rsidDel="00EE082D">
          <w:rPr>
            <w:rFonts w:ascii="Times New Roman" w:hAnsi="Times New Roman" w:cs="Times New Roman"/>
            <w:sz w:val="28"/>
            <w:szCs w:val="32"/>
          </w:rPr>
          <w:delText xml:space="preserve"> </w:delText>
        </w:r>
      </w:del>
      <w:ins w:id="8" w:author="Yiyang Bian" w:date="2022-01-07T15:30:00Z">
        <w:r>
          <w:rPr>
            <w:rFonts w:ascii="Times New Roman" w:hAnsi="Times New Roman" w:cs="Times New Roman"/>
            <w:sz w:val="28"/>
            <w:szCs w:val="32"/>
          </w:rPr>
          <w:t>App usage</w:t>
        </w:r>
        <w:r w:rsidRPr="00A97496">
          <w:rPr>
            <w:rFonts w:ascii="Times New Roman" w:hAnsi="Times New Roman" w:cs="Times New Roman"/>
            <w:sz w:val="28"/>
            <w:szCs w:val="32"/>
          </w:rPr>
          <w:t xml:space="preserve"> </w:t>
        </w:r>
      </w:ins>
      <w:r w:rsidR="00893E86">
        <w:rPr>
          <w:rFonts w:ascii="Times New Roman" w:hAnsi="Times New Roman" w:cs="Times New Roman"/>
          <w:sz w:val="28"/>
          <w:szCs w:val="32"/>
        </w:rPr>
        <w:t>on</w:t>
      </w:r>
      <w:r w:rsidR="004F5B2D" w:rsidRPr="00A97496">
        <w:rPr>
          <w:rFonts w:ascii="Times New Roman" w:hAnsi="Times New Roman" w:cs="Times New Roman"/>
          <w:sz w:val="28"/>
          <w:szCs w:val="32"/>
        </w:rPr>
        <w:t xml:space="preserve"> </w:t>
      </w:r>
      <w:del w:id="9" w:author="Yiyang Bian" w:date="2022-01-07T15:34:00Z">
        <w:r w:rsidR="004F5B2D" w:rsidRPr="00A97496" w:rsidDel="00EE082D">
          <w:rPr>
            <w:rFonts w:ascii="Times New Roman" w:hAnsi="Times New Roman" w:cs="Times New Roman"/>
            <w:sz w:val="28"/>
            <w:szCs w:val="32"/>
          </w:rPr>
          <w:delText>Driving</w:delText>
        </w:r>
        <w:r w:rsidR="00893E86" w:rsidRPr="00893E86" w:rsidDel="00EE082D">
          <w:rPr>
            <w:rFonts w:ascii="Times New Roman" w:hAnsi="Times New Roman" w:cs="Times New Roman"/>
            <w:sz w:val="28"/>
            <w:szCs w:val="32"/>
            <w:highlight w:val="yellow"/>
          </w:rPr>
          <w:delText xml:space="preserve"> </w:delText>
        </w:r>
        <w:r w:rsidR="00893E86" w:rsidRPr="00A97496" w:rsidDel="00EE082D">
          <w:rPr>
            <w:rFonts w:ascii="Times New Roman" w:hAnsi="Times New Roman" w:cs="Times New Roman"/>
            <w:sz w:val="28"/>
            <w:szCs w:val="32"/>
            <w:highlight w:val="yellow"/>
          </w:rPr>
          <w:delText>Fuel Efficiency</w:delText>
        </w:r>
      </w:del>
      <w:ins w:id="10" w:author="Yiyang Bian" w:date="2022-01-07T15:36:00Z">
        <w:r>
          <w:rPr>
            <w:rFonts w:ascii="Times New Roman" w:hAnsi="Times New Roman" w:cs="Times New Roman"/>
            <w:sz w:val="28"/>
            <w:szCs w:val="32"/>
          </w:rPr>
          <w:t>B</w:t>
        </w:r>
      </w:ins>
      <w:ins w:id="11" w:author="Yiyang Bian" w:date="2022-01-07T15:34:00Z">
        <w:r>
          <w:rPr>
            <w:rFonts w:ascii="Times New Roman" w:hAnsi="Times New Roman" w:cs="Times New Roman"/>
            <w:sz w:val="28"/>
            <w:szCs w:val="32"/>
          </w:rPr>
          <w:t xml:space="preserve">ehavior </w:t>
        </w:r>
      </w:ins>
      <w:ins w:id="12" w:author="Yiyang Bian" w:date="2022-01-07T15:36:00Z">
        <w:r>
          <w:rPr>
            <w:rFonts w:ascii="Times New Roman" w:hAnsi="Times New Roman" w:cs="Times New Roman"/>
            <w:sz w:val="28"/>
            <w:szCs w:val="32"/>
          </w:rPr>
          <w:t>C</w:t>
        </w:r>
      </w:ins>
      <w:ins w:id="13" w:author="Yiyang Bian" w:date="2022-01-07T15:34:00Z">
        <w:r>
          <w:rPr>
            <w:rFonts w:ascii="Times New Roman" w:hAnsi="Times New Roman" w:cs="Times New Roman"/>
            <w:sz w:val="28"/>
            <w:szCs w:val="32"/>
          </w:rPr>
          <w:t>hanging</w:t>
        </w:r>
      </w:ins>
    </w:p>
    <w:p w14:paraId="1E4BBEF3" w14:textId="578CF025" w:rsidR="004F5B2D" w:rsidRPr="00A97496" w:rsidRDefault="00A70C1B">
      <w:pPr>
        <w:rPr>
          <w:rFonts w:ascii="Times New Roman" w:hAnsi="Times New Roman" w:cs="Times New Roman"/>
          <w:sz w:val="28"/>
          <w:szCs w:val="32"/>
        </w:rPr>
      </w:pPr>
      <w:r w:rsidRPr="00A97496">
        <w:rPr>
          <w:rFonts w:ascii="Times New Roman" w:hAnsi="Times New Roman" w:cs="Times New Roman"/>
          <w:sz w:val="28"/>
          <w:szCs w:val="32"/>
        </w:rPr>
        <w:t>Abstract</w:t>
      </w:r>
    </w:p>
    <w:p w14:paraId="3DECE5B9" w14:textId="7546C3CA" w:rsidR="00A70C1B" w:rsidRDefault="00BC3900">
      <w:pPr>
        <w:rPr>
          <w:rFonts w:ascii="Times New Roman" w:hAnsi="Times New Roman" w:cs="Times New Roman"/>
          <w:szCs w:val="21"/>
        </w:rPr>
      </w:pPr>
      <w:r w:rsidRPr="00A97496">
        <w:rPr>
          <w:rFonts w:ascii="Times New Roman" w:hAnsi="Times New Roman" w:cs="Times New Roman"/>
          <w:szCs w:val="21"/>
        </w:rPr>
        <w:t>Information technology</w:t>
      </w:r>
      <w:r w:rsidR="004748C1" w:rsidRPr="00A97496">
        <w:rPr>
          <w:rFonts w:ascii="Times New Roman" w:hAnsi="Times New Roman" w:cs="Times New Roman"/>
          <w:szCs w:val="21"/>
        </w:rPr>
        <w:t xml:space="preserve"> (IT)</w:t>
      </w:r>
      <w:r w:rsidRPr="00A97496">
        <w:rPr>
          <w:rFonts w:ascii="Times New Roman" w:hAnsi="Times New Roman" w:cs="Times New Roman"/>
          <w:szCs w:val="21"/>
        </w:rPr>
        <w:t xml:space="preserve"> is playing an increasingly important role in</w:t>
      </w:r>
      <w:r w:rsidR="00A977E0" w:rsidRPr="00A97496">
        <w:rPr>
          <w:rFonts w:ascii="Times New Roman" w:hAnsi="Times New Roman" w:cs="Times New Roman"/>
          <w:szCs w:val="21"/>
        </w:rPr>
        <w:t xml:space="preserve"> the Internet of Vehicle.</w:t>
      </w:r>
      <w:r w:rsidRPr="00A97496">
        <w:rPr>
          <w:rFonts w:ascii="Times New Roman" w:hAnsi="Times New Roman" w:cs="Times New Roman"/>
          <w:szCs w:val="21"/>
        </w:rPr>
        <w:t xml:space="preserve"> </w:t>
      </w:r>
      <w:r w:rsidR="00F62E31" w:rsidRPr="00A97496">
        <w:rPr>
          <w:rFonts w:ascii="Times New Roman" w:hAnsi="Times New Roman" w:cs="Times New Roman"/>
          <w:szCs w:val="21"/>
        </w:rPr>
        <w:t xml:space="preserve">While there is a substantial body of literature that examines </w:t>
      </w:r>
      <w:r w:rsidR="00B3362C" w:rsidRPr="00A97496">
        <w:rPr>
          <w:rFonts w:ascii="Times New Roman" w:hAnsi="Times New Roman" w:cs="Times New Roman"/>
          <w:szCs w:val="21"/>
        </w:rPr>
        <w:t>factors</w:t>
      </w:r>
      <w:r w:rsidR="00CF111C" w:rsidRPr="00A97496">
        <w:rPr>
          <w:rFonts w:ascii="Times New Roman" w:hAnsi="Times New Roman" w:cs="Times New Roman"/>
          <w:szCs w:val="21"/>
        </w:rPr>
        <w:t xml:space="preserve"> resulting </w:t>
      </w:r>
      <w:r w:rsidR="00D12413" w:rsidRPr="00A97496">
        <w:rPr>
          <w:rFonts w:ascii="Times New Roman" w:hAnsi="Times New Roman" w:cs="Times New Roman"/>
          <w:szCs w:val="21"/>
        </w:rPr>
        <w:t>in</w:t>
      </w:r>
      <w:r w:rsidR="00F62E31" w:rsidRPr="00A97496">
        <w:rPr>
          <w:rFonts w:ascii="Times New Roman" w:hAnsi="Times New Roman" w:cs="Times New Roman"/>
          <w:szCs w:val="21"/>
        </w:rPr>
        <w:t xml:space="preserve"> </w:t>
      </w:r>
      <w:r w:rsidR="00F62E31" w:rsidRPr="00A97496">
        <w:rPr>
          <w:rFonts w:ascii="Times New Roman" w:hAnsi="Times New Roman" w:cs="Times New Roman"/>
          <w:szCs w:val="21"/>
          <w:highlight w:val="yellow"/>
        </w:rPr>
        <w:t xml:space="preserve">fuel consumption and </w:t>
      </w:r>
      <w:r w:rsidR="00CF111C" w:rsidRPr="00A97496">
        <w:rPr>
          <w:rFonts w:ascii="Times New Roman" w:hAnsi="Times New Roman" w:cs="Times New Roman"/>
          <w:szCs w:val="21"/>
          <w:highlight w:val="yellow"/>
        </w:rPr>
        <w:t>greenhouse gas emissions</w:t>
      </w:r>
      <w:r w:rsidR="00F62E31" w:rsidRPr="00A97496">
        <w:rPr>
          <w:rFonts w:ascii="Times New Roman" w:hAnsi="Times New Roman" w:cs="Times New Roman"/>
          <w:szCs w:val="21"/>
        </w:rPr>
        <w:t>,</w:t>
      </w:r>
      <w:r w:rsidR="007D0CE1" w:rsidRPr="00A97496">
        <w:rPr>
          <w:rFonts w:ascii="Times New Roman" w:hAnsi="Times New Roman" w:cs="Times New Roman"/>
          <w:szCs w:val="21"/>
        </w:rPr>
        <w:t xml:space="preserve"> including driving behavior,</w:t>
      </w:r>
      <w:r w:rsidR="00F62E31" w:rsidRPr="00A97496">
        <w:rPr>
          <w:rFonts w:ascii="Times New Roman" w:hAnsi="Times New Roman" w:cs="Times New Roman"/>
          <w:szCs w:val="21"/>
        </w:rPr>
        <w:t xml:space="preserve"> few studies have focused on the impacts of IT on </w:t>
      </w:r>
      <w:r w:rsidR="00F62E31" w:rsidRPr="00A97496">
        <w:rPr>
          <w:rFonts w:ascii="Times New Roman" w:hAnsi="Times New Roman" w:cs="Times New Roman"/>
          <w:szCs w:val="21"/>
          <w:highlight w:val="yellow"/>
        </w:rPr>
        <w:t xml:space="preserve">fuel </w:t>
      </w:r>
      <w:r w:rsidR="00D12413" w:rsidRPr="00A97496">
        <w:rPr>
          <w:rFonts w:ascii="Times New Roman" w:hAnsi="Times New Roman" w:cs="Times New Roman"/>
          <w:szCs w:val="21"/>
          <w:highlight w:val="yellow"/>
        </w:rPr>
        <w:t>efficiency</w:t>
      </w:r>
      <w:r w:rsidR="00F62E31" w:rsidRPr="00A97496">
        <w:rPr>
          <w:rFonts w:ascii="Times New Roman" w:hAnsi="Times New Roman" w:cs="Times New Roman"/>
          <w:szCs w:val="21"/>
        </w:rPr>
        <w:t xml:space="preserve">. </w:t>
      </w:r>
      <w:r w:rsidRPr="00A97496">
        <w:rPr>
          <w:rFonts w:ascii="Times New Roman" w:hAnsi="Times New Roman" w:cs="Times New Roman"/>
          <w:szCs w:val="21"/>
        </w:rPr>
        <w:t xml:space="preserve">The purpose of this study is to examine </w:t>
      </w:r>
      <w:r w:rsidR="00683CBD" w:rsidRPr="00A97496">
        <w:rPr>
          <w:rFonts w:ascii="Times New Roman" w:hAnsi="Times New Roman" w:cs="Times New Roman"/>
          <w:szCs w:val="21"/>
        </w:rPr>
        <w:t xml:space="preserve">whether and </w:t>
      </w:r>
      <w:r w:rsidRPr="00A97496">
        <w:rPr>
          <w:rFonts w:ascii="Times New Roman" w:hAnsi="Times New Roman" w:cs="Times New Roman"/>
          <w:szCs w:val="21"/>
        </w:rPr>
        <w:t xml:space="preserve">how </w:t>
      </w:r>
      <w:r w:rsidR="00683CBD" w:rsidRPr="00A97496">
        <w:rPr>
          <w:rFonts w:ascii="Times New Roman" w:hAnsi="Times New Roman" w:cs="Times New Roman"/>
          <w:szCs w:val="21"/>
        </w:rPr>
        <w:t xml:space="preserve">much </w:t>
      </w:r>
      <w:r w:rsidRPr="00A97496">
        <w:rPr>
          <w:rFonts w:ascii="Times New Roman" w:hAnsi="Times New Roman" w:cs="Times New Roman"/>
          <w:szCs w:val="21"/>
        </w:rPr>
        <w:t xml:space="preserve">the use of </w:t>
      </w:r>
      <w:r w:rsidR="007D0CE1" w:rsidRPr="00A97496">
        <w:rPr>
          <w:rFonts w:ascii="Times New Roman" w:hAnsi="Times New Roman" w:cs="Times New Roman"/>
          <w:szCs w:val="21"/>
        </w:rPr>
        <w:t>IT</w:t>
      </w:r>
      <w:r w:rsidRPr="00A97496">
        <w:rPr>
          <w:rFonts w:ascii="Times New Roman" w:hAnsi="Times New Roman" w:cs="Times New Roman"/>
          <w:szCs w:val="21"/>
        </w:rPr>
        <w:t xml:space="preserve"> could influence the </w:t>
      </w:r>
      <w:r w:rsidRPr="00A97496">
        <w:rPr>
          <w:rFonts w:ascii="Times New Roman" w:hAnsi="Times New Roman" w:cs="Times New Roman"/>
          <w:szCs w:val="21"/>
          <w:highlight w:val="yellow"/>
        </w:rPr>
        <w:t>fuel efficiency and fuel consumption</w:t>
      </w:r>
      <w:r w:rsidRPr="00A97496">
        <w:rPr>
          <w:rFonts w:ascii="Times New Roman" w:hAnsi="Times New Roman" w:cs="Times New Roman"/>
          <w:szCs w:val="21"/>
        </w:rPr>
        <w:t xml:space="preserve"> </w:t>
      </w:r>
      <w:r w:rsidR="007D0CE1" w:rsidRPr="00A97496">
        <w:rPr>
          <w:rFonts w:ascii="Times New Roman" w:hAnsi="Times New Roman" w:cs="Times New Roman"/>
          <w:szCs w:val="21"/>
        </w:rPr>
        <w:t xml:space="preserve">through </w:t>
      </w:r>
      <w:r w:rsidR="0023030F" w:rsidRPr="00A97496">
        <w:rPr>
          <w:rFonts w:ascii="Times New Roman" w:hAnsi="Times New Roman" w:cs="Times New Roman"/>
          <w:szCs w:val="21"/>
        </w:rPr>
        <w:t>impacting</w:t>
      </w:r>
      <w:r w:rsidR="0025018A" w:rsidRPr="00A97496">
        <w:rPr>
          <w:rFonts w:ascii="Times New Roman" w:hAnsi="Times New Roman" w:cs="Times New Roman"/>
          <w:szCs w:val="21"/>
        </w:rPr>
        <w:t xml:space="preserve"> individual</w:t>
      </w:r>
      <w:r w:rsidR="0023030F" w:rsidRPr="00A97496">
        <w:rPr>
          <w:rFonts w:ascii="Times New Roman" w:hAnsi="Times New Roman" w:cs="Times New Roman"/>
          <w:szCs w:val="21"/>
        </w:rPr>
        <w:t xml:space="preserve"> driving behavior</w:t>
      </w:r>
      <w:r w:rsidRPr="00A97496">
        <w:rPr>
          <w:rFonts w:ascii="Times New Roman" w:hAnsi="Times New Roman" w:cs="Times New Roman"/>
          <w:szCs w:val="21"/>
        </w:rPr>
        <w:t xml:space="preserve">. Based on </w:t>
      </w:r>
      <w:r w:rsidR="004D1628" w:rsidRPr="00A97496">
        <w:rPr>
          <w:rFonts w:ascii="Times New Roman" w:hAnsi="Times New Roman" w:cs="Times New Roman"/>
          <w:color w:val="FF0000"/>
          <w:sz w:val="24"/>
          <w:szCs w:val="28"/>
        </w:rPr>
        <w:t>Cognitive Dissonance Theory</w:t>
      </w:r>
      <w:r w:rsidRPr="00A97496">
        <w:rPr>
          <w:rFonts w:ascii="Times New Roman" w:hAnsi="Times New Roman" w:cs="Times New Roman"/>
          <w:szCs w:val="21"/>
        </w:rPr>
        <w:t xml:space="preserve">, this study investigates whether </w:t>
      </w:r>
      <w:r w:rsidR="00A977E0" w:rsidRPr="00A97496">
        <w:rPr>
          <w:rFonts w:ascii="Times New Roman" w:hAnsi="Times New Roman" w:cs="Times New Roman"/>
          <w:szCs w:val="21"/>
        </w:rPr>
        <w:t xml:space="preserve">a </w:t>
      </w:r>
      <w:r w:rsidR="00531A2E">
        <w:rPr>
          <w:rFonts w:ascii="Times New Roman" w:hAnsi="Times New Roman" w:cs="Times New Roman"/>
          <w:szCs w:val="21"/>
        </w:rPr>
        <w:t>mobile</w:t>
      </w:r>
      <w:r w:rsidRPr="00A97496">
        <w:rPr>
          <w:rFonts w:ascii="Times New Roman" w:hAnsi="Times New Roman" w:cs="Times New Roman"/>
          <w:szCs w:val="21"/>
        </w:rPr>
        <w:t xml:space="preserve"> </w:t>
      </w:r>
      <w:r w:rsidR="00A977E0" w:rsidRPr="00A97496">
        <w:rPr>
          <w:rFonts w:ascii="Times New Roman" w:hAnsi="Times New Roman" w:cs="Times New Roman"/>
          <w:szCs w:val="21"/>
        </w:rPr>
        <w:t>app</w:t>
      </w:r>
      <w:r w:rsidRPr="00A97496">
        <w:rPr>
          <w:rFonts w:ascii="Times New Roman" w:hAnsi="Times New Roman" w:cs="Times New Roman"/>
          <w:szCs w:val="21"/>
        </w:rPr>
        <w:t xml:space="preserve"> </w:t>
      </w:r>
      <w:r w:rsidR="00A977E0" w:rsidRPr="00A97496">
        <w:rPr>
          <w:rFonts w:ascii="Times New Roman" w:hAnsi="Times New Roman" w:cs="Times New Roman"/>
          <w:szCs w:val="21"/>
        </w:rPr>
        <w:t xml:space="preserve">help improve fuel efficiency by helping individuals to improve their </w:t>
      </w:r>
      <w:r w:rsidR="00A977E0" w:rsidRPr="00A97496">
        <w:rPr>
          <w:rFonts w:ascii="Times New Roman" w:hAnsi="Times New Roman" w:cs="Times New Roman"/>
          <w:szCs w:val="21"/>
          <w:highlight w:val="yellow"/>
        </w:rPr>
        <w:t>driving behavior</w:t>
      </w:r>
      <w:r w:rsidR="001D311A" w:rsidRPr="00A97496">
        <w:rPr>
          <w:rFonts w:ascii="Times New Roman" w:hAnsi="Times New Roman" w:cs="Times New Roman"/>
          <w:szCs w:val="21"/>
        </w:rPr>
        <w:t xml:space="preserve"> </w:t>
      </w:r>
      <w:r w:rsidR="00A977E0" w:rsidRPr="00A97496">
        <w:rPr>
          <w:rFonts w:ascii="Times New Roman" w:hAnsi="Times New Roman" w:cs="Times New Roman"/>
          <w:szCs w:val="21"/>
        </w:rPr>
        <w:t xml:space="preserve">and </w:t>
      </w:r>
      <w:r w:rsidRPr="00A97496">
        <w:rPr>
          <w:rFonts w:ascii="Times New Roman" w:hAnsi="Times New Roman" w:cs="Times New Roman"/>
          <w:szCs w:val="21"/>
        </w:rPr>
        <w:t xml:space="preserve">attempts to explore the reasons for </w:t>
      </w:r>
      <w:r w:rsidR="004748C1" w:rsidRPr="00A97496">
        <w:rPr>
          <w:rFonts w:ascii="Times New Roman" w:hAnsi="Times New Roman" w:cs="Times New Roman"/>
          <w:szCs w:val="21"/>
        </w:rPr>
        <w:t>the phenomenon</w:t>
      </w:r>
      <w:r w:rsidRPr="00A97496">
        <w:rPr>
          <w:rFonts w:ascii="Times New Roman" w:hAnsi="Times New Roman" w:cs="Times New Roman"/>
          <w:szCs w:val="21"/>
        </w:rPr>
        <w:t xml:space="preserve">. </w:t>
      </w:r>
      <w:r w:rsidR="00E4055B">
        <w:rPr>
          <w:rFonts w:ascii="Times New Roman" w:hAnsi="Times New Roman" w:cs="Times New Roman"/>
          <w:szCs w:val="21"/>
        </w:rPr>
        <w:t>(</w:t>
      </w:r>
      <w:r w:rsidRPr="00A97496">
        <w:rPr>
          <w:rFonts w:ascii="Times New Roman" w:hAnsi="Times New Roman" w:cs="Times New Roman"/>
          <w:szCs w:val="21"/>
          <w:highlight w:val="yellow"/>
        </w:rPr>
        <w:t>A natural experiment</w:t>
      </w:r>
      <w:r w:rsidR="00E4055B" w:rsidRPr="00E4055B">
        <w:rPr>
          <w:rFonts w:ascii="Times New Roman" w:hAnsi="Times New Roman" w:cs="Times New Roman"/>
          <w:b/>
          <w:bCs/>
          <w:color w:val="FF0000"/>
          <w:szCs w:val="21"/>
          <w:highlight w:val="yellow"/>
        </w:rPr>
        <w:t xml:space="preserve"> / </w:t>
      </w:r>
      <w:r w:rsidR="00E4055B" w:rsidRPr="00E4055B">
        <w:rPr>
          <w:rFonts w:ascii="Times New Roman" w:hAnsi="Times New Roman" w:cs="Times New Roman"/>
          <w:szCs w:val="21"/>
          <w:highlight w:val="yellow"/>
        </w:rPr>
        <w:t>an</w:t>
      </w:r>
      <w:r w:rsidR="00E4055B">
        <w:rPr>
          <w:rFonts w:ascii="Times New Roman" w:hAnsi="Times New Roman" w:cs="Times New Roman"/>
          <w:szCs w:val="21"/>
        </w:rPr>
        <w:t xml:space="preserve"> </w:t>
      </w:r>
      <w:r w:rsidR="00DA5085" w:rsidRPr="00A97496">
        <w:rPr>
          <w:rFonts w:ascii="Times New Roman" w:hAnsi="Times New Roman" w:cs="Times New Roman"/>
          <w:color w:val="FF0000"/>
          <w:szCs w:val="21"/>
          <w:highlight w:val="yellow"/>
        </w:rPr>
        <w:t>Empirical investigation</w:t>
      </w:r>
      <w:r w:rsidR="00DA5085">
        <w:rPr>
          <w:rFonts w:ascii="Times New Roman" w:hAnsi="Times New Roman" w:cs="Times New Roman"/>
          <w:szCs w:val="21"/>
        </w:rPr>
        <w:t>)</w:t>
      </w:r>
      <w:r w:rsidRPr="00A97496">
        <w:rPr>
          <w:rFonts w:ascii="Times New Roman" w:hAnsi="Times New Roman" w:cs="Times New Roman"/>
          <w:szCs w:val="21"/>
        </w:rPr>
        <w:t xml:space="preserve"> </w:t>
      </w:r>
      <w:r w:rsidR="004748C1" w:rsidRPr="00A97496">
        <w:rPr>
          <w:rFonts w:ascii="Times New Roman" w:hAnsi="Times New Roman" w:cs="Times New Roman"/>
          <w:szCs w:val="21"/>
        </w:rPr>
        <w:t>ha</w:t>
      </w:r>
      <w:r w:rsidRPr="00A97496">
        <w:rPr>
          <w:rFonts w:ascii="Times New Roman" w:hAnsi="Times New Roman" w:cs="Times New Roman"/>
          <w:szCs w:val="21"/>
        </w:rPr>
        <w:t xml:space="preserve">s </w:t>
      </w:r>
      <w:r w:rsidR="004748C1" w:rsidRPr="00A97496">
        <w:rPr>
          <w:rFonts w:ascii="Times New Roman" w:hAnsi="Times New Roman" w:cs="Times New Roman"/>
          <w:szCs w:val="21"/>
        </w:rPr>
        <w:t xml:space="preserve">been </w:t>
      </w:r>
      <w:r w:rsidRPr="00A97496">
        <w:rPr>
          <w:rFonts w:ascii="Times New Roman" w:hAnsi="Times New Roman" w:cs="Times New Roman"/>
          <w:szCs w:val="21"/>
        </w:rPr>
        <w:t xml:space="preserve">designed to collect personal app usage and driving data from </w:t>
      </w:r>
      <w:r w:rsidR="004748C1" w:rsidRPr="00A97496">
        <w:rPr>
          <w:rFonts w:ascii="Times New Roman" w:hAnsi="Times New Roman" w:cs="Times New Roman"/>
          <w:szCs w:val="21"/>
        </w:rPr>
        <w:t>XXX</w:t>
      </w:r>
      <w:r w:rsidRPr="00A97496">
        <w:rPr>
          <w:rFonts w:ascii="Times New Roman" w:hAnsi="Times New Roman" w:cs="Times New Roman"/>
          <w:szCs w:val="21"/>
        </w:rPr>
        <w:t xml:space="preserve"> drivers over a one-year period. The results of the study will contribute to sustainable development and further enrich the IT application scenario.</w:t>
      </w:r>
    </w:p>
    <w:p w14:paraId="792DD5C5" w14:textId="77777777" w:rsidR="00DA5085" w:rsidRPr="00A97496" w:rsidRDefault="00DA5085">
      <w:pPr>
        <w:rPr>
          <w:rFonts w:ascii="Times New Roman" w:hAnsi="Times New Roman" w:cs="Times New Roman"/>
          <w:szCs w:val="21"/>
        </w:rPr>
      </w:pPr>
    </w:p>
    <w:p w14:paraId="74EF4423" w14:textId="7EB4ECA9" w:rsidR="004748C1" w:rsidRPr="00A97496" w:rsidRDefault="005B3B99">
      <w:pPr>
        <w:rPr>
          <w:rFonts w:ascii="Times New Roman" w:hAnsi="Times New Roman" w:cs="Times New Roman"/>
          <w:sz w:val="28"/>
          <w:szCs w:val="32"/>
        </w:rPr>
      </w:pPr>
      <w:r w:rsidRPr="00A97496">
        <w:rPr>
          <w:rFonts w:ascii="Times New Roman" w:hAnsi="Times New Roman" w:cs="Times New Roman"/>
          <w:sz w:val="28"/>
          <w:szCs w:val="32"/>
        </w:rPr>
        <w:t>Keywords:</w:t>
      </w:r>
    </w:p>
    <w:p w14:paraId="4475BE1D" w14:textId="77777777" w:rsidR="00B17AD4" w:rsidRPr="00A97496" w:rsidRDefault="00B17AD4">
      <w:pPr>
        <w:rPr>
          <w:rFonts w:ascii="Times New Roman" w:hAnsi="Times New Roman" w:cs="Times New Roman"/>
          <w:color w:val="FF0000"/>
          <w:sz w:val="24"/>
          <w:szCs w:val="28"/>
        </w:rPr>
      </w:pPr>
    </w:p>
    <w:p w14:paraId="77CCBF6B" w14:textId="6A1BB82E" w:rsidR="00D87E03" w:rsidRPr="00A97496" w:rsidRDefault="002B3018">
      <w:pPr>
        <w:rPr>
          <w:rFonts w:ascii="Times New Roman" w:hAnsi="Times New Roman" w:cs="Times New Roman"/>
          <w:sz w:val="28"/>
          <w:szCs w:val="32"/>
        </w:rPr>
      </w:pPr>
      <w:r w:rsidRPr="00A97496">
        <w:rPr>
          <w:rFonts w:ascii="Times New Roman" w:hAnsi="Times New Roman" w:cs="Times New Roman"/>
          <w:sz w:val="28"/>
          <w:szCs w:val="32"/>
        </w:rPr>
        <w:t>Introduction</w:t>
      </w:r>
    </w:p>
    <w:p w14:paraId="6F26C085" w14:textId="2AC4DEA3" w:rsidR="00531A2E" w:rsidRPr="00531A2E" w:rsidRDefault="00531A2E" w:rsidP="005D4DC4">
      <w:pPr>
        <w:rPr>
          <w:rFonts w:ascii="Times New Roman" w:hAnsi="Times New Roman" w:cs="Times New Roman"/>
          <w:sz w:val="22"/>
          <w:szCs w:val="24"/>
          <w:highlight w:val="yellow"/>
        </w:rPr>
      </w:pPr>
      <w:r>
        <w:rPr>
          <w:rFonts w:ascii="Times New Roman" w:hAnsi="Times New Roman" w:cs="Times New Roman" w:hint="eastAsia"/>
          <w:sz w:val="22"/>
          <w:szCs w:val="24"/>
        </w:rPr>
        <w:t>I</w:t>
      </w:r>
      <w:r w:rsidRPr="00531A2E">
        <w:rPr>
          <w:rFonts w:ascii="Times New Roman" w:hAnsi="Times New Roman" w:cs="Times New Roman"/>
          <w:sz w:val="22"/>
          <w:szCs w:val="24"/>
          <w:highlight w:val="yellow"/>
        </w:rPr>
        <w:t xml:space="preserve">T has essential influence </w:t>
      </w:r>
      <w:r>
        <w:rPr>
          <w:rFonts w:ascii="Times New Roman" w:hAnsi="Times New Roman" w:cs="Times New Roman"/>
          <w:sz w:val="22"/>
          <w:szCs w:val="24"/>
          <w:highlight w:val="yellow"/>
        </w:rPr>
        <w:t>on</w:t>
      </w:r>
      <w:r w:rsidRPr="00531A2E">
        <w:rPr>
          <w:rFonts w:ascii="Times New Roman" w:hAnsi="Times New Roman" w:cs="Times New Roman"/>
          <w:sz w:val="22"/>
          <w:szCs w:val="24"/>
          <w:highlight w:val="yellow"/>
        </w:rPr>
        <w:t xml:space="preserve"> behavio</w:t>
      </w:r>
      <w:r>
        <w:rPr>
          <w:rFonts w:ascii="Times New Roman" w:hAnsi="Times New Roman" w:cs="Times New Roman"/>
          <w:sz w:val="22"/>
          <w:szCs w:val="24"/>
          <w:highlight w:val="yellow"/>
        </w:rPr>
        <w:t>r</w:t>
      </w:r>
      <w:r w:rsidRPr="00531A2E">
        <w:rPr>
          <w:rFonts w:ascii="Times New Roman" w:hAnsi="Times New Roman" w:cs="Times New Roman"/>
          <w:sz w:val="22"/>
          <w:szCs w:val="24"/>
          <w:highlight w:val="yellow"/>
        </w:rPr>
        <w:t xml:space="preserve"> changing </w:t>
      </w:r>
    </w:p>
    <w:p w14:paraId="34D9213D" w14:textId="063CAA10" w:rsidR="00531A2E" w:rsidRDefault="00531A2E" w:rsidP="005D4DC4">
      <w:pPr>
        <w:rPr>
          <w:rFonts w:ascii="Times New Roman" w:hAnsi="Times New Roman" w:cs="Times New Roman"/>
          <w:sz w:val="22"/>
          <w:szCs w:val="24"/>
        </w:rPr>
      </w:pPr>
      <w:r w:rsidRPr="00531A2E">
        <w:rPr>
          <w:rFonts w:ascii="Times New Roman" w:hAnsi="Times New Roman" w:cs="Times New Roman"/>
          <w:sz w:val="22"/>
          <w:szCs w:val="24"/>
          <w:highlight w:val="yellow"/>
        </w:rPr>
        <w:t>In driving and IOV, IT can…</w:t>
      </w:r>
    </w:p>
    <w:p w14:paraId="49EDE049" w14:textId="36D2176A" w:rsidR="000E203F" w:rsidRPr="00A97496" w:rsidRDefault="005F56BF" w:rsidP="005D4DC4">
      <w:pPr>
        <w:rPr>
          <w:rFonts w:ascii="Times New Roman" w:hAnsi="Times New Roman" w:cs="Times New Roman"/>
          <w:sz w:val="22"/>
          <w:szCs w:val="24"/>
        </w:rPr>
      </w:pPr>
      <w:r w:rsidRPr="00A97496">
        <w:rPr>
          <w:rFonts w:ascii="Times New Roman" w:hAnsi="Times New Roman" w:cs="Times New Roman"/>
          <w:sz w:val="22"/>
          <w:szCs w:val="24"/>
        </w:rPr>
        <w:t xml:space="preserve">With the </w:t>
      </w:r>
      <w:r w:rsidR="00A0355A" w:rsidRPr="00A97496">
        <w:rPr>
          <w:rFonts w:ascii="Times New Roman" w:hAnsi="Times New Roman" w:cs="Times New Roman"/>
          <w:sz w:val="22"/>
          <w:szCs w:val="24"/>
        </w:rPr>
        <w:t>massive growth of people's needs</w:t>
      </w:r>
      <w:r w:rsidRPr="00A97496">
        <w:rPr>
          <w:rFonts w:ascii="Times New Roman" w:hAnsi="Times New Roman" w:cs="Times New Roman"/>
          <w:sz w:val="22"/>
          <w:szCs w:val="24"/>
        </w:rPr>
        <w:t xml:space="preserve"> and the advancement of </w:t>
      </w:r>
      <w:r w:rsidR="00A0355A" w:rsidRPr="00A97496">
        <w:rPr>
          <w:rFonts w:ascii="Times New Roman" w:hAnsi="Times New Roman" w:cs="Times New Roman"/>
          <w:sz w:val="22"/>
          <w:szCs w:val="24"/>
        </w:rPr>
        <w:t>communication and computation</w:t>
      </w:r>
      <w:r w:rsidRPr="00A97496">
        <w:rPr>
          <w:rFonts w:ascii="Times New Roman" w:hAnsi="Times New Roman" w:cs="Times New Roman"/>
          <w:sz w:val="22"/>
          <w:szCs w:val="24"/>
        </w:rPr>
        <w:t xml:space="preserve"> technology, </w:t>
      </w:r>
      <w:r w:rsidR="00C50B62" w:rsidRPr="00A97496">
        <w:rPr>
          <w:rFonts w:ascii="Times New Roman" w:hAnsi="Times New Roman" w:cs="Times New Roman"/>
          <w:sz w:val="22"/>
          <w:szCs w:val="24"/>
        </w:rPr>
        <w:t>information technology (</w:t>
      </w:r>
      <w:r w:rsidRPr="00A97496">
        <w:rPr>
          <w:rFonts w:ascii="Times New Roman" w:hAnsi="Times New Roman" w:cs="Times New Roman"/>
          <w:sz w:val="22"/>
          <w:szCs w:val="24"/>
        </w:rPr>
        <w:t>IT</w:t>
      </w:r>
      <w:r w:rsidR="00C50B62" w:rsidRPr="00A97496">
        <w:rPr>
          <w:rFonts w:ascii="Times New Roman" w:hAnsi="Times New Roman" w:cs="Times New Roman"/>
          <w:sz w:val="22"/>
          <w:szCs w:val="24"/>
        </w:rPr>
        <w:t>)</w:t>
      </w:r>
      <w:r w:rsidRPr="00A97496">
        <w:rPr>
          <w:rFonts w:ascii="Times New Roman" w:hAnsi="Times New Roman" w:cs="Times New Roman"/>
          <w:sz w:val="22"/>
          <w:szCs w:val="24"/>
        </w:rPr>
        <w:t xml:space="preserve"> is widely used in various fields, and it is no exception in the field of Internet of Vehicle</w:t>
      </w:r>
      <w:r w:rsidR="00186D7D" w:rsidRPr="00A97496">
        <w:rPr>
          <w:rFonts w:ascii="Times New Roman" w:hAnsi="Times New Roman" w:cs="Times New Roman"/>
          <w:sz w:val="22"/>
          <w:szCs w:val="24"/>
        </w:rPr>
        <w:t xml:space="preserve"> (</w:t>
      </w:r>
      <w:proofErr w:type="spellStart"/>
      <w:r w:rsidR="00186D7D" w:rsidRPr="00A97496">
        <w:rPr>
          <w:rFonts w:ascii="Times New Roman" w:hAnsi="Times New Roman" w:cs="Times New Roman"/>
          <w:sz w:val="22"/>
          <w:szCs w:val="24"/>
        </w:rPr>
        <w:t>IoV</w:t>
      </w:r>
      <w:proofErr w:type="spellEnd"/>
      <w:r w:rsidR="00186D7D" w:rsidRPr="00A97496">
        <w:rPr>
          <w:rFonts w:ascii="Times New Roman" w:hAnsi="Times New Roman" w:cs="Times New Roman"/>
          <w:sz w:val="22"/>
          <w:szCs w:val="24"/>
        </w:rPr>
        <w:t>)</w:t>
      </w:r>
      <w:r w:rsidRPr="00A97496">
        <w:rPr>
          <w:rFonts w:ascii="Times New Roman" w:hAnsi="Times New Roman" w:cs="Times New Roman"/>
          <w:sz w:val="22"/>
          <w:szCs w:val="24"/>
        </w:rPr>
        <w:t>.</w:t>
      </w:r>
      <w:r w:rsidR="0002239F" w:rsidRPr="00A97496">
        <w:rPr>
          <w:rFonts w:ascii="Times New Roman" w:hAnsi="Times New Roman" w:cs="Times New Roman"/>
          <w:sz w:val="22"/>
          <w:szCs w:val="24"/>
        </w:rPr>
        <w:t xml:space="preserve"> </w:t>
      </w:r>
      <w:r w:rsidR="004D0785" w:rsidRPr="00A97496">
        <w:rPr>
          <w:rFonts w:ascii="Times New Roman" w:hAnsi="Times New Roman" w:cs="Times New Roman"/>
          <w:sz w:val="22"/>
          <w:szCs w:val="24"/>
        </w:rPr>
        <w:t xml:space="preserve">It </w:t>
      </w:r>
      <w:r w:rsidR="00EA16D9" w:rsidRPr="00A97496">
        <w:rPr>
          <w:rFonts w:ascii="Times New Roman" w:hAnsi="Times New Roman" w:cs="Times New Roman"/>
          <w:sz w:val="22"/>
          <w:szCs w:val="24"/>
        </w:rPr>
        <w:t xml:space="preserve">has </w:t>
      </w:r>
      <w:r w:rsidR="00F6173E" w:rsidRPr="00A97496">
        <w:rPr>
          <w:rFonts w:ascii="Times New Roman" w:hAnsi="Times New Roman" w:cs="Times New Roman"/>
          <w:sz w:val="22"/>
          <w:szCs w:val="24"/>
        </w:rPr>
        <w:t>ma</w:t>
      </w:r>
      <w:r w:rsidR="00EA16D9" w:rsidRPr="00A97496">
        <w:rPr>
          <w:rFonts w:ascii="Times New Roman" w:hAnsi="Times New Roman" w:cs="Times New Roman"/>
          <w:sz w:val="22"/>
          <w:szCs w:val="24"/>
        </w:rPr>
        <w:t>de</w:t>
      </w:r>
      <w:r w:rsidR="00F6173E" w:rsidRPr="00A97496">
        <w:rPr>
          <w:rFonts w:ascii="Times New Roman" w:hAnsi="Times New Roman" w:cs="Times New Roman"/>
          <w:sz w:val="22"/>
          <w:szCs w:val="24"/>
        </w:rPr>
        <w:t xml:space="preserve"> a big difference in</w:t>
      </w:r>
      <w:r w:rsidR="007D1EEB" w:rsidRPr="00A97496">
        <w:rPr>
          <w:rFonts w:ascii="Times New Roman" w:hAnsi="Times New Roman" w:cs="Times New Roman"/>
          <w:sz w:val="22"/>
          <w:szCs w:val="24"/>
        </w:rPr>
        <w:t xml:space="preserve"> </w:t>
      </w:r>
      <w:r w:rsidR="005D4DC4" w:rsidRPr="00A97496">
        <w:rPr>
          <w:rFonts w:ascii="Times New Roman" w:hAnsi="Times New Roman" w:cs="Times New Roman"/>
          <w:sz w:val="22"/>
          <w:szCs w:val="24"/>
        </w:rPr>
        <w:t>auto</w:t>
      </w:r>
      <w:r w:rsidR="00025A70" w:rsidRPr="00A97496">
        <w:rPr>
          <w:rFonts w:ascii="Times New Roman" w:hAnsi="Times New Roman" w:cs="Times New Roman"/>
          <w:sz w:val="22"/>
          <w:szCs w:val="24"/>
        </w:rPr>
        <w:t>nomous</w:t>
      </w:r>
      <w:r w:rsidR="005D4DC4" w:rsidRPr="00A97496">
        <w:rPr>
          <w:rFonts w:ascii="Times New Roman" w:hAnsi="Times New Roman" w:cs="Times New Roman"/>
          <w:sz w:val="22"/>
          <w:szCs w:val="24"/>
        </w:rPr>
        <w:t xml:space="preserve"> driving, communication quality of </w:t>
      </w:r>
      <w:proofErr w:type="spellStart"/>
      <w:r w:rsidR="005D4DC4" w:rsidRPr="00A97496">
        <w:rPr>
          <w:rFonts w:ascii="Times New Roman" w:hAnsi="Times New Roman" w:cs="Times New Roman"/>
          <w:sz w:val="22"/>
          <w:szCs w:val="24"/>
        </w:rPr>
        <w:t>IoV</w:t>
      </w:r>
      <w:proofErr w:type="spellEnd"/>
      <w:r w:rsidR="005D4DC4" w:rsidRPr="00A97496">
        <w:rPr>
          <w:rFonts w:ascii="Times New Roman" w:hAnsi="Times New Roman" w:cs="Times New Roman"/>
          <w:sz w:val="22"/>
          <w:szCs w:val="24"/>
        </w:rPr>
        <w:t xml:space="preserve"> networks</w:t>
      </w:r>
      <w:r w:rsidR="00F6173E" w:rsidRPr="00A97496">
        <w:rPr>
          <w:rFonts w:ascii="Times New Roman" w:hAnsi="Times New Roman" w:cs="Times New Roman"/>
          <w:sz w:val="22"/>
          <w:szCs w:val="24"/>
        </w:rPr>
        <w:t xml:space="preserve"> and </w:t>
      </w:r>
      <w:r w:rsidR="00025A70" w:rsidRPr="00A97496">
        <w:rPr>
          <w:rFonts w:ascii="Times New Roman" w:hAnsi="Times New Roman" w:cs="Times New Roman"/>
          <w:sz w:val="22"/>
          <w:szCs w:val="24"/>
        </w:rPr>
        <w:t>environmental detection</w:t>
      </w:r>
      <w:r w:rsidR="001D6ADA" w:rsidRPr="00A97496">
        <w:rPr>
          <w:rFonts w:ascii="Times New Roman" w:hAnsi="Times New Roman" w:cs="Times New Roman"/>
          <w:sz w:val="22"/>
          <w:szCs w:val="24"/>
        </w:rPr>
        <w:t xml:space="preserve"> </w:t>
      </w:r>
      <w:r w:rsidR="00DC645F" w:rsidRPr="00A97496">
        <w:rPr>
          <w:rFonts w:ascii="Times New Roman" w:hAnsi="Times New Roman" w:cs="Times New Roman"/>
          <w:sz w:val="22"/>
          <w:szCs w:val="24"/>
        </w:rPr>
        <w:fldChar w:fldCharType="begin">
          <w:fldData xml:space="preserve">PEVuZE5vdGU+PENpdGU+PEF1dGhvcj5ZdTwvQXV0aG9yPjxZZWFyPjIwMTg8L1llYXI+PFJlY051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==
</w:fldData>
        </w:fldChar>
      </w:r>
      <w:r w:rsidR="00DC645F" w:rsidRPr="00A97496">
        <w:rPr>
          <w:rFonts w:ascii="Times New Roman" w:hAnsi="Times New Roman" w:cs="Times New Roman"/>
          <w:sz w:val="22"/>
          <w:szCs w:val="24"/>
        </w:rPr>
        <w:instrText xml:space="preserve"> ADDIN EN.CITE </w:instrText>
      </w:r>
      <w:r w:rsidR="00DC645F" w:rsidRPr="00A97496">
        <w:rPr>
          <w:rFonts w:ascii="Times New Roman" w:hAnsi="Times New Roman" w:cs="Times New Roman"/>
          <w:sz w:val="22"/>
          <w:szCs w:val="24"/>
        </w:rPr>
        <w:fldChar w:fldCharType="begin">
          <w:fldData xml:space="preserve">PEVuZE5vdGU+PENpdGU+PEF1dGhvcj5ZdTwvQXV0aG9yPjxZZWFyPjIwMTg8L1llYXI+PFJlY051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==
</w:fldData>
        </w:fldChar>
      </w:r>
      <w:r w:rsidR="00DC645F" w:rsidRPr="00A97496">
        <w:rPr>
          <w:rFonts w:ascii="Times New Roman" w:hAnsi="Times New Roman" w:cs="Times New Roman"/>
          <w:sz w:val="22"/>
          <w:szCs w:val="24"/>
        </w:rPr>
        <w:instrText xml:space="preserve"> ADDIN EN.CITE.DATA </w:instrText>
      </w:r>
      <w:r w:rsidR="00DC645F" w:rsidRPr="00A97496">
        <w:rPr>
          <w:rFonts w:ascii="Times New Roman" w:hAnsi="Times New Roman" w:cs="Times New Roman"/>
          <w:sz w:val="22"/>
          <w:szCs w:val="24"/>
        </w:rPr>
      </w:r>
      <w:r w:rsidR="00DC645F" w:rsidRPr="00A97496">
        <w:rPr>
          <w:rFonts w:ascii="Times New Roman" w:hAnsi="Times New Roman" w:cs="Times New Roman"/>
          <w:sz w:val="22"/>
          <w:szCs w:val="24"/>
        </w:rPr>
        <w:fldChar w:fldCharType="end"/>
      </w:r>
      <w:r w:rsidR="00DC645F" w:rsidRPr="00A97496">
        <w:rPr>
          <w:rFonts w:ascii="Times New Roman" w:hAnsi="Times New Roman" w:cs="Times New Roman"/>
          <w:sz w:val="22"/>
          <w:szCs w:val="24"/>
        </w:rPr>
      </w:r>
      <w:r w:rsidR="00DC645F" w:rsidRPr="00A97496">
        <w:rPr>
          <w:rFonts w:ascii="Times New Roman" w:hAnsi="Times New Roman" w:cs="Times New Roman"/>
          <w:sz w:val="22"/>
          <w:szCs w:val="24"/>
        </w:rPr>
        <w:fldChar w:fldCharType="separate"/>
      </w:r>
      <w:r w:rsidR="00DC645F" w:rsidRPr="00A97496">
        <w:rPr>
          <w:rFonts w:ascii="Times New Roman" w:hAnsi="Times New Roman" w:cs="Times New Roman"/>
          <w:noProof/>
          <w:sz w:val="22"/>
          <w:szCs w:val="24"/>
        </w:rPr>
        <w:t>(Guo et al. 2017; Xu et al. 2021; Yu et al. 2018)</w:t>
      </w:r>
      <w:r w:rsidR="00DC645F" w:rsidRPr="00A97496">
        <w:rPr>
          <w:rFonts w:ascii="Times New Roman" w:hAnsi="Times New Roman" w:cs="Times New Roman"/>
          <w:sz w:val="22"/>
          <w:szCs w:val="24"/>
        </w:rPr>
        <w:fldChar w:fldCharType="end"/>
      </w:r>
      <w:r w:rsidR="001D18B4" w:rsidRPr="00A97496">
        <w:rPr>
          <w:rFonts w:ascii="Times New Roman" w:hAnsi="Times New Roman" w:cs="Times New Roman"/>
          <w:sz w:val="22"/>
          <w:szCs w:val="24"/>
        </w:rPr>
        <w:t xml:space="preserve">, </w:t>
      </w:r>
      <w:r w:rsidR="00F6173E" w:rsidRPr="00A97496">
        <w:rPr>
          <w:rFonts w:ascii="Times New Roman" w:hAnsi="Times New Roman" w:cs="Times New Roman"/>
          <w:sz w:val="22"/>
          <w:szCs w:val="24"/>
        </w:rPr>
        <w:t xml:space="preserve">and </w:t>
      </w:r>
      <w:r w:rsidR="00CE06E9" w:rsidRPr="00A97496">
        <w:rPr>
          <w:rFonts w:ascii="Times New Roman" w:hAnsi="Times New Roman" w:cs="Times New Roman"/>
          <w:sz w:val="22"/>
          <w:szCs w:val="24"/>
        </w:rPr>
        <w:t>it has the potential to</w:t>
      </w:r>
      <w:r w:rsidR="00686ACD" w:rsidRPr="00A97496">
        <w:rPr>
          <w:rFonts w:ascii="Times New Roman" w:hAnsi="Times New Roman" w:cs="Times New Roman"/>
          <w:sz w:val="22"/>
          <w:szCs w:val="24"/>
        </w:rPr>
        <w:t xml:space="preserve"> make a big difference</w:t>
      </w:r>
      <w:r w:rsidR="00CE06E9" w:rsidRPr="00A97496">
        <w:rPr>
          <w:rFonts w:ascii="Times New Roman" w:hAnsi="Times New Roman" w:cs="Times New Roman"/>
          <w:sz w:val="22"/>
          <w:szCs w:val="24"/>
        </w:rPr>
        <w:t xml:space="preserve"> </w:t>
      </w:r>
      <w:r w:rsidR="00F6173E" w:rsidRPr="00A97496">
        <w:rPr>
          <w:rFonts w:ascii="Times New Roman" w:hAnsi="Times New Roman" w:cs="Times New Roman"/>
          <w:sz w:val="22"/>
          <w:szCs w:val="24"/>
        </w:rPr>
        <w:t xml:space="preserve">in </w:t>
      </w:r>
      <w:r w:rsidR="00EA16D9" w:rsidRPr="00A97496">
        <w:rPr>
          <w:rFonts w:ascii="Times New Roman" w:hAnsi="Times New Roman" w:cs="Times New Roman"/>
          <w:sz w:val="22"/>
          <w:szCs w:val="24"/>
        </w:rPr>
        <w:t>improv</w:t>
      </w:r>
      <w:r w:rsidR="005B59B8" w:rsidRPr="00A97496">
        <w:rPr>
          <w:rFonts w:ascii="Times New Roman" w:hAnsi="Times New Roman" w:cs="Times New Roman"/>
          <w:sz w:val="22"/>
          <w:szCs w:val="24"/>
        </w:rPr>
        <w:t>ing</w:t>
      </w:r>
      <w:r w:rsidR="005C42A5" w:rsidRPr="00A97496">
        <w:rPr>
          <w:rFonts w:ascii="Times New Roman" w:hAnsi="Times New Roman" w:cs="Times New Roman"/>
          <w:sz w:val="22"/>
          <w:szCs w:val="24"/>
        </w:rPr>
        <w:t xml:space="preserve"> road safety and</w:t>
      </w:r>
      <w:r w:rsidR="005B59B8" w:rsidRPr="00A97496">
        <w:rPr>
          <w:rFonts w:ascii="Times New Roman" w:hAnsi="Times New Roman" w:cs="Times New Roman"/>
          <w:sz w:val="22"/>
          <w:szCs w:val="24"/>
        </w:rPr>
        <w:t xml:space="preserve"> </w:t>
      </w:r>
      <w:r w:rsidR="00D3159E" w:rsidRPr="00A97496">
        <w:rPr>
          <w:rFonts w:ascii="Times New Roman" w:hAnsi="Times New Roman" w:cs="Times New Roman"/>
          <w:sz w:val="22"/>
          <w:szCs w:val="24"/>
        </w:rPr>
        <w:t xml:space="preserve">fuel efficiency </w:t>
      </w:r>
      <w:r w:rsidR="00CE06E9" w:rsidRPr="00A97496">
        <w:rPr>
          <w:rFonts w:ascii="Times New Roman" w:hAnsi="Times New Roman" w:cs="Times New Roman"/>
          <w:sz w:val="22"/>
          <w:szCs w:val="24"/>
        </w:rPr>
        <w:fldChar w:fldCharType="begin"/>
      </w:r>
      <w:r w:rsidR="00CE06E9" w:rsidRPr="00A97496">
        <w:rPr>
          <w:rFonts w:ascii="Times New Roman" w:hAnsi="Times New Roman" w:cs="Times New Roman"/>
          <w:sz w:val="22"/>
          <w:szCs w:val="24"/>
        </w:rPr>
        <w:instrText xml:space="preserve"> ADDIN EN.CITE &lt;EndNote&gt;&lt;Cite&gt;&lt;Author&gt;Vaezipour&lt;/Author&gt;&lt;Year&gt;2015&lt;/Year&gt;&lt;RecNum&gt;263&lt;/RecNum&gt;&lt;DisplayText&gt;(Vaezipour et al. 2015)&lt;/DisplayText&gt;&lt;record&gt;&lt;rec-number&gt;263&lt;/rec-number&gt;&lt;foreign-keys&gt;&lt;key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Manufacturing&lt;/full-title&gt;&lt;/periodical&gt;&lt;pages&gt;3192-3199&lt;/pages&gt;&lt;volume&gt;3&lt;/volume&gt;&lt;dates&gt;&lt;year&gt;2015&lt;/year&gt;&lt;/dates&gt;&lt;isbn&gt;2351-9789&lt;/isbn&gt;&lt;urls&gt;&lt;/urls&gt;&lt;/record&gt;&lt;/Cite&gt;&lt;/EndNote&gt;</w:instrText>
      </w:r>
      <w:r w:rsidR="00CE06E9" w:rsidRPr="00A97496">
        <w:rPr>
          <w:rFonts w:ascii="Times New Roman" w:hAnsi="Times New Roman" w:cs="Times New Roman"/>
          <w:sz w:val="22"/>
          <w:szCs w:val="24"/>
        </w:rPr>
        <w:fldChar w:fldCharType="separate"/>
      </w:r>
      <w:r w:rsidR="00CE06E9" w:rsidRPr="00A97496">
        <w:rPr>
          <w:rFonts w:ascii="Times New Roman" w:hAnsi="Times New Roman" w:cs="Times New Roman"/>
          <w:noProof/>
          <w:sz w:val="22"/>
          <w:szCs w:val="24"/>
        </w:rPr>
        <w:t>(Vaezipour et al. 2015)</w:t>
      </w:r>
      <w:r w:rsidR="00CE06E9" w:rsidRPr="00A97496">
        <w:rPr>
          <w:rFonts w:ascii="Times New Roman" w:hAnsi="Times New Roman" w:cs="Times New Roman"/>
          <w:sz w:val="22"/>
          <w:szCs w:val="24"/>
        </w:rPr>
        <w:fldChar w:fldCharType="end"/>
      </w:r>
      <w:r w:rsidR="001D18B4" w:rsidRPr="00A97496">
        <w:rPr>
          <w:rFonts w:ascii="Times New Roman" w:hAnsi="Times New Roman" w:cs="Times New Roman"/>
          <w:sz w:val="22"/>
          <w:szCs w:val="24"/>
        </w:rPr>
        <w:t>.</w:t>
      </w:r>
    </w:p>
    <w:p w14:paraId="50CB3EF4" w14:textId="77777777" w:rsidR="00791E3B" w:rsidRPr="00A97496" w:rsidRDefault="00791E3B" w:rsidP="005D4DC4">
      <w:pPr>
        <w:rPr>
          <w:rFonts w:ascii="Times New Roman" w:hAnsi="Times New Roman" w:cs="Times New Roman"/>
          <w:sz w:val="22"/>
          <w:szCs w:val="24"/>
        </w:rPr>
      </w:pPr>
    </w:p>
    <w:p w14:paraId="3826ECBA" w14:textId="2023898A" w:rsidR="00A827F4" w:rsidRPr="00A97496" w:rsidRDefault="00023EB3" w:rsidP="00A827F4">
      <w:pPr>
        <w:rPr>
          <w:rFonts w:ascii="Times New Roman" w:hAnsi="Times New Roman" w:cs="Times New Roman"/>
          <w:sz w:val="22"/>
        </w:rPr>
      </w:pPr>
      <w:del w:id="14" w:author="Yiyang Bian" w:date="2022-01-07T14:08:00Z">
        <w:r w:rsidRPr="00A97496" w:rsidDel="00531A2E">
          <w:rPr>
            <w:rFonts w:ascii="Times New Roman" w:hAnsi="Times New Roman" w:cs="Times New Roman"/>
            <w:sz w:val="22"/>
          </w:rPr>
          <w:delText xml:space="preserve">Since </w:delText>
        </w:r>
      </w:del>
      <w:ins w:id="15" w:author="Yiyang Bian" w:date="2022-01-07T14:08:00Z">
        <w:r w:rsidR="00531A2E">
          <w:rPr>
            <w:rFonts w:ascii="Times New Roman" w:hAnsi="Times New Roman" w:cs="Times New Roman"/>
            <w:sz w:val="22"/>
          </w:rPr>
          <w:t>F</w:t>
        </w:r>
      </w:ins>
      <w:del w:id="16" w:author="Yiyang Bian" w:date="2022-01-07T14:08:00Z">
        <w:r w:rsidRPr="00A97496" w:rsidDel="00531A2E">
          <w:rPr>
            <w:rFonts w:ascii="Times New Roman" w:hAnsi="Times New Roman" w:cs="Times New Roman"/>
            <w:sz w:val="22"/>
          </w:rPr>
          <w:delText>f</w:delText>
        </w:r>
      </w:del>
      <w:r w:rsidR="00F846DC" w:rsidRPr="00A97496">
        <w:rPr>
          <w:rFonts w:ascii="Times New Roman" w:hAnsi="Times New Roman" w:cs="Times New Roman"/>
          <w:sz w:val="22"/>
        </w:rPr>
        <w:t xml:space="preserve">uel efficiency </w:t>
      </w:r>
      <w:r w:rsidRPr="00A97496">
        <w:rPr>
          <w:rFonts w:ascii="Times New Roman" w:hAnsi="Times New Roman" w:cs="Times New Roman"/>
          <w:sz w:val="22"/>
        </w:rPr>
        <w:t>has been</w:t>
      </w:r>
      <w:r w:rsidR="00F846DC" w:rsidRPr="00A97496">
        <w:rPr>
          <w:rFonts w:ascii="Times New Roman" w:hAnsi="Times New Roman" w:cs="Times New Roman"/>
          <w:sz w:val="22"/>
        </w:rPr>
        <w:t xml:space="preserve"> a crucial topic</w:t>
      </w:r>
      <w:ins w:id="17" w:author="Yiyang Bian" w:date="2022-01-07T14:08:00Z">
        <w:r w:rsidR="00531A2E">
          <w:rPr>
            <w:rFonts w:ascii="Times New Roman" w:hAnsi="Times New Roman" w:cs="Times New Roman"/>
            <w:sz w:val="22"/>
          </w:rPr>
          <w:t xml:space="preserve"> in </w:t>
        </w:r>
      </w:ins>
      <w:ins w:id="18" w:author="Yiyang Bian" w:date="2022-01-07T14:10:00Z">
        <w:r w:rsidR="00531A2E">
          <w:rPr>
            <w:rFonts w:ascii="Times New Roman" w:hAnsi="Times New Roman" w:cs="Times New Roman"/>
            <w:sz w:val="22"/>
          </w:rPr>
          <w:t>the fields around driving</w:t>
        </w:r>
      </w:ins>
      <w:ins w:id="19" w:author="Yiyang Bian" w:date="2022-01-07T14:09:00Z">
        <w:r w:rsidR="00531A2E">
          <w:rPr>
            <w:rFonts w:ascii="Times New Roman" w:hAnsi="Times New Roman" w:cs="Times New Roman"/>
            <w:sz w:val="22"/>
          </w:rPr>
          <w:t xml:space="preserve"> sustainability</w:t>
        </w:r>
      </w:ins>
      <w:r w:rsidR="004F772B" w:rsidRPr="00A97496">
        <w:rPr>
          <w:rFonts w:ascii="Times New Roman" w:hAnsi="Times New Roman" w:cs="Times New Roman"/>
          <w:sz w:val="22"/>
        </w:rPr>
        <w:t>,</w:t>
      </w:r>
      <w:r w:rsidR="00C81C06" w:rsidRPr="00A97496">
        <w:rPr>
          <w:rFonts w:ascii="Times New Roman" w:hAnsi="Times New Roman" w:cs="Times New Roman"/>
          <w:sz w:val="22"/>
        </w:rPr>
        <w:t xml:space="preserve"> for </w:t>
      </w:r>
      <w:r w:rsidR="00CB5D5A" w:rsidRPr="00A97496">
        <w:rPr>
          <w:rFonts w:ascii="Times New Roman" w:hAnsi="Times New Roman" w:cs="Times New Roman"/>
          <w:sz w:val="22"/>
        </w:rPr>
        <w:t xml:space="preserve">the constantly rising </w:t>
      </w:r>
      <w:r w:rsidR="00C81C06" w:rsidRPr="00A97496">
        <w:rPr>
          <w:rFonts w:ascii="Times New Roman" w:hAnsi="Times New Roman" w:cs="Times New Roman"/>
          <w:sz w:val="22"/>
        </w:rPr>
        <w:t xml:space="preserve">GHGs emissions from road transport </w:t>
      </w:r>
      <w:r w:rsidR="00016CD8" w:rsidRPr="00A97496">
        <w:rPr>
          <w:rFonts w:ascii="Times New Roman" w:hAnsi="Times New Roman" w:cs="Times New Roman"/>
          <w:sz w:val="22"/>
        </w:rPr>
        <w:t>raises special concern</w:t>
      </w:r>
      <w:r w:rsidR="00C81C06" w:rsidRPr="00A97496">
        <w:rPr>
          <w:rFonts w:ascii="Times New Roman" w:hAnsi="Times New Roman" w:cs="Times New Roman"/>
          <w:sz w:val="22"/>
        </w:rPr>
        <w:t xml:space="preserve"> </w:t>
      </w:r>
      <w:r w:rsidR="00C81C06" w:rsidRPr="00A97496">
        <w:rPr>
          <w:rFonts w:ascii="Times New Roman" w:hAnsi="Times New Roman" w:cs="Times New Roman"/>
          <w:sz w:val="22"/>
        </w:rPr>
        <w:fldChar w:fldCharType="begin"/>
      </w:r>
      <w:r w:rsidR="00C81C06" w:rsidRPr="00A97496">
        <w:rPr>
          <w:rFonts w:ascii="Times New Roman" w:hAnsi="Times New Roman" w:cs="Times New Roman"/>
          <w:sz w:val="22"/>
        </w:rPr>
        <w:instrText xml:space="preserve"> ADDIN EN.CITE &lt;EndNote&gt;&lt;Cite&gt;&lt;Author&gt;Gorham&lt;/Author&gt;&lt;Year&gt;2002&lt;/Year&gt;&lt;RecNum&gt;141&lt;/RecNum&gt;&lt;DisplayText&gt;(Gorham 2002)&lt;/DisplayText&gt;&lt;record&gt;&lt;rec-number&gt;141&lt;/rec-number&gt;&lt;foreign-keys&gt;&lt;key app="EN" db-id="xx2sdxzxyppx5jedtfkvpvsn9sve2252dadz" timestamp="1612683416"&gt;141&lt;/key&gt;&lt;/foreign-keys&gt;&lt;ref-type name="Journal Article"&gt;17&lt;/ref-type&gt;&lt;contributors&gt;&lt;authors&gt;&lt;author&gt;Gorham, Roger&lt;/author&gt;&lt;/authors&gt;&lt;/contributors&gt;&lt;titles&gt;&lt;title&gt;Air pollution from ground transportation&lt;/title&gt;&lt;secondary-title&gt;An Assessment of Causes, Strategies and Tactics, and Proposed Actions for the International Community. New York: United Nations, Division of Sustainable Development, Department of Economic and Social Affairs&lt;/secondary-title&gt;&lt;/titles&gt;&lt;periodical&gt;&lt;full-title&gt;An Assessment of Causes, Strategies and Tactics, and Proposed Actions for the International Community. New York: United Nations, Division of Sustainable Development, Department of Economic and Social Affairs&lt;/full-title&gt;&lt;/periodical&gt;&lt;dates&gt;&lt;year&gt;2002&lt;/year&gt;&lt;/dates&gt;&lt;urls&gt;&lt;/urls&gt;&lt;/record&gt;&lt;/Cite&gt;&lt;/EndNote&gt;</w:instrText>
      </w:r>
      <w:r w:rsidR="00C81C06" w:rsidRPr="00A97496">
        <w:rPr>
          <w:rFonts w:ascii="Times New Roman" w:hAnsi="Times New Roman" w:cs="Times New Roman"/>
          <w:sz w:val="22"/>
        </w:rPr>
        <w:fldChar w:fldCharType="separate"/>
      </w:r>
      <w:r w:rsidR="00C81C06" w:rsidRPr="00A97496">
        <w:rPr>
          <w:rFonts w:ascii="Times New Roman" w:hAnsi="Times New Roman" w:cs="Times New Roman"/>
          <w:noProof/>
          <w:sz w:val="22"/>
        </w:rPr>
        <w:t>(Gorham 2002)</w:t>
      </w:r>
      <w:r w:rsidR="00C81C06" w:rsidRPr="00A97496">
        <w:rPr>
          <w:rFonts w:ascii="Times New Roman" w:hAnsi="Times New Roman" w:cs="Times New Roman"/>
          <w:sz w:val="22"/>
        </w:rPr>
        <w:fldChar w:fldCharType="end"/>
      </w:r>
      <w:r w:rsidR="00016CD8" w:rsidRPr="00A97496">
        <w:rPr>
          <w:rFonts w:ascii="Times New Roman" w:hAnsi="Times New Roman" w:cs="Times New Roman"/>
          <w:sz w:val="22"/>
        </w:rPr>
        <w:t>,</w:t>
      </w:r>
      <w:r w:rsidR="004F772B" w:rsidRPr="00A97496">
        <w:rPr>
          <w:rFonts w:ascii="Times New Roman" w:hAnsi="Times New Roman" w:cs="Times New Roman"/>
          <w:sz w:val="22"/>
        </w:rPr>
        <w:t xml:space="preserve"> </w:t>
      </w:r>
      <w:commentRangeStart w:id="20"/>
      <w:r w:rsidR="004F772B" w:rsidRPr="00A97496">
        <w:rPr>
          <w:rFonts w:ascii="Times New Roman" w:hAnsi="Times New Roman" w:cs="Times New Roman"/>
          <w:sz w:val="22"/>
        </w:rPr>
        <w:t xml:space="preserve">we </w:t>
      </w:r>
      <w:r w:rsidR="009F4CBE" w:rsidRPr="00A97496">
        <w:rPr>
          <w:rFonts w:ascii="Times New Roman" w:hAnsi="Times New Roman" w:cs="Times New Roman"/>
          <w:sz w:val="22"/>
        </w:rPr>
        <w:t xml:space="preserve">mainly </w:t>
      </w:r>
      <w:r w:rsidR="00701106" w:rsidRPr="00A97496">
        <w:rPr>
          <w:rFonts w:ascii="Times New Roman" w:hAnsi="Times New Roman" w:cs="Times New Roman"/>
          <w:sz w:val="22"/>
        </w:rPr>
        <w:t xml:space="preserve">pay our attention to </w:t>
      </w:r>
      <w:r w:rsidR="009F4CBE" w:rsidRPr="00A97496">
        <w:rPr>
          <w:rFonts w:ascii="Times New Roman" w:hAnsi="Times New Roman" w:cs="Times New Roman"/>
          <w:sz w:val="22"/>
        </w:rPr>
        <w:t>this</w:t>
      </w:r>
      <w:r w:rsidR="00701106" w:rsidRPr="00A97496">
        <w:rPr>
          <w:rFonts w:ascii="Times New Roman" w:hAnsi="Times New Roman" w:cs="Times New Roman"/>
          <w:sz w:val="22"/>
        </w:rPr>
        <w:t xml:space="preserve"> in th</w:t>
      </w:r>
      <w:r w:rsidR="00300BAA" w:rsidRPr="00A97496">
        <w:rPr>
          <w:rFonts w:ascii="Times New Roman" w:hAnsi="Times New Roman" w:cs="Times New Roman"/>
          <w:sz w:val="22"/>
        </w:rPr>
        <w:t>e</w:t>
      </w:r>
      <w:r w:rsidR="00701106" w:rsidRPr="00A97496">
        <w:rPr>
          <w:rFonts w:ascii="Times New Roman" w:hAnsi="Times New Roman" w:cs="Times New Roman"/>
          <w:sz w:val="22"/>
        </w:rPr>
        <w:t xml:space="preserve"> paper</w:t>
      </w:r>
      <w:commentRangeEnd w:id="20"/>
      <w:r w:rsidR="00531A2E">
        <w:rPr>
          <w:rStyle w:val="a4"/>
        </w:rPr>
        <w:commentReference w:id="20"/>
      </w:r>
      <w:r w:rsidR="00AE779F" w:rsidRPr="00A97496">
        <w:rPr>
          <w:rFonts w:ascii="Times New Roman" w:hAnsi="Times New Roman" w:cs="Times New Roman"/>
          <w:sz w:val="22"/>
        </w:rPr>
        <w:t xml:space="preserve">. </w:t>
      </w:r>
      <w:del w:id="21" w:author="Yiyang Bian" w:date="2022-01-07T14:22:00Z">
        <w:r w:rsidR="003C3621" w:rsidRPr="00A97496" w:rsidDel="00531A2E">
          <w:rPr>
            <w:rFonts w:ascii="Times New Roman" w:hAnsi="Times New Roman" w:cs="Times New Roman"/>
            <w:sz w:val="22"/>
          </w:rPr>
          <w:delText xml:space="preserve">As pointed out by </w:delText>
        </w:r>
      </w:del>
      <w:ins w:id="22" w:author="Yiyang Bian" w:date="2022-01-07T14:22:00Z">
        <w:r w:rsidR="00531A2E">
          <w:rPr>
            <w:rFonts w:ascii="Times New Roman" w:hAnsi="Times New Roman" w:cs="Times New Roman" w:hint="eastAsia"/>
            <w:sz w:val="22"/>
          </w:rPr>
          <w:t>P</w:t>
        </w:r>
      </w:ins>
      <w:del w:id="23" w:author="Yiyang Bian" w:date="2022-01-07T14:22:00Z">
        <w:r w:rsidR="003C3621" w:rsidRPr="00A97496" w:rsidDel="00531A2E">
          <w:rPr>
            <w:rFonts w:ascii="Times New Roman" w:hAnsi="Times New Roman" w:cs="Times New Roman"/>
            <w:sz w:val="22"/>
          </w:rPr>
          <w:delText>p</w:delText>
        </w:r>
      </w:del>
      <w:r w:rsidR="003C3621" w:rsidRPr="00A97496">
        <w:rPr>
          <w:rFonts w:ascii="Times New Roman" w:hAnsi="Times New Roman" w:cs="Times New Roman"/>
          <w:sz w:val="22"/>
        </w:rPr>
        <w:t>rior studi</w:t>
      </w:r>
      <w:ins w:id="24" w:author="Yiyang Bian" w:date="2022-01-07T14:23:00Z">
        <w:r w:rsidR="00531A2E">
          <w:rPr>
            <w:rFonts w:ascii="Times New Roman" w:hAnsi="Times New Roman" w:cs="Times New Roman" w:hint="eastAsia"/>
            <w:sz w:val="22"/>
          </w:rPr>
          <w:t>es</w:t>
        </w:r>
        <w:r w:rsidR="00531A2E">
          <w:rPr>
            <w:rFonts w:ascii="Times New Roman" w:hAnsi="Times New Roman" w:cs="Times New Roman"/>
            <w:sz w:val="22"/>
          </w:rPr>
          <w:t xml:space="preserve"> indicated that</w:t>
        </w:r>
      </w:ins>
      <w:del w:id="25" w:author="Yiyang Bian" w:date="2022-01-07T14:23:00Z">
        <w:r w:rsidR="003C3621" w:rsidRPr="00A97496" w:rsidDel="00531A2E">
          <w:rPr>
            <w:rFonts w:ascii="Times New Roman" w:hAnsi="Times New Roman" w:cs="Times New Roman" w:hint="eastAsia"/>
            <w:sz w:val="22"/>
          </w:rPr>
          <w:delText>e</w:delText>
        </w:r>
      </w:del>
      <w:del w:id="26" w:author="Yiyang Bian" w:date="2022-01-07T14:22:00Z">
        <w:r w:rsidR="003C3621" w:rsidRPr="00A97496" w:rsidDel="00531A2E">
          <w:rPr>
            <w:rFonts w:ascii="Times New Roman" w:hAnsi="Times New Roman" w:cs="Times New Roman"/>
            <w:sz w:val="22"/>
          </w:rPr>
          <w:delText>s,</w:delText>
        </w:r>
      </w:del>
      <w:r w:rsidR="00F846DC" w:rsidRPr="00A97496">
        <w:rPr>
          <w:rFonts w:ascii="Times New Roman" w:hAnsi="Times New Roman" w:cs="Times New Roman"/>
          <w:sz w:val="22"/>
        </w:rPr>
        <w:t xml:space="preserve"> </w:t>
      </w:r>
      <w:commentRangeStart w:id="27"/>
      <w:r w:rsidR="003C3621" w:rsidRPr="00A97496">
        <w:rPr>
          <w:rFonts w:ascii="Times New Roman" w:hAnsi="Times New Roman" w:cs="Times New Roman"/>
          <w:sz w:val="22"/>
        </w:rPr>
        <w:t>f</w:t>
      </w:r>
      <w:r w:rsidR="00806077" w:rsidRPr="00A97496">
        <w:rPr>
          <w:rFonts w:ascii="Times New Roman" w:hAnsi="Times New Roman" w:cs="Times New Roman"/>
          <w:sz w:val="22"/>
        </w:rPr>
        <w:t xml:space="preserve">uel </w:t>
      </w:r>
      <w:r w:rsidR="00BD4F4E" w:rsidRPr="00A97496">
        <w:rPr>
          <w:rFonts w:ascii="Times New Roman" w:hAnsi="Times New Roman" w:cs="Times New Roman"/>
          <w:sz w:val="22"/>
        </w:rPr>
        <w:t>efficiency</w:t>
      </w:r>
      <w:r w:rsidR="00806077" w:rsidRPr="00A97496">
        <w:rPr>
          <w:rFonts w:ascii="Times New Roman" w:hAnsi="Times New Roman" w:cs="Times New Roman"/>
          <w:sz w:val="22"/>
        </w:rPr>
        <w:t xml:space="preserve"> </w:t>
      </w:r>
      <w:r w:rsidR="003957B5" w:rsidRPr="00A97496">
        <w:rPr>
          <w:rFonts w:ascii="Times New Roman" w:hAnsi="Times New Roman" w:cs="Times New Roman"/>
          <w:sz w:val="22"/>
        </w:rPr>
        <w:t>from road transport</w:t>
      </w:r>
      <w:r w:rsidR="003B6CB7" w:rsidRPr="00A97496">
        <w:rPr>
          <w:rFonts w:ascii="Times New Roman" w:hAnsi="Times New Roman" w:cs="Times New Roman"/>
          <w:sz w:val="22"/>
        </w:rPr>
        <w:t xml:space="preserve"> </w:t>
      </w:r>
      <w:del w:id="28" w:author="Yiyang Bian" w:date="2022-01-07T14:23:00Z">
        <w:r w:rsidR="003B6CB7" w:rsidRPr="00A97496" w:rsidDel="00531A2E">
          <w:rPr>
            <w:rFonts w:ascii="Times New Roman" w:hAnsi="Times New Roman" w:cs="Times New Roman"/>
            <w:sz w:val="22"/>
          </w:rPr>
          <w:delText>is</w:delText>
        </w:r>
        <w:r w:rsidR="00806077" w:rsidRPr="00A97496" w:rsidDel="00531A2E">
          <w:rPr>
            <w:rFonts w:ascii="Times New Roman" w:hAnsi="Times New Roman" w:cs="Times New Roman"/>
            <w:sz w:val="22"/>
          </w:rPr>
          <w:delText xml:space="preserve"> a result of </w:delText>
        </w:r>
        <w:r w:rsidR="00BD4F4E" w:rsidRPr="00A97496" w:rsidDel="00531A2E">
          <w:rPr>
            <w:rFonts w:ascii="Times New Roman" w:hAnsi="Times New Roman" w:cs="Times New Roman"/>
            <w:sz w:val="22"/>
          </w:rPr>
          <w:delText>f</w:delText>
        </w:r>
        <w:r w:rsidR="003B6CB7" w:rsidRPr="00A97496" w:rsidDel="00531A2E">
          <w:rPr>
            <w:rFonts w:ascii="Times New Roman" w:hAnsi="Times New Roman" w:cs="Times New Roman"/>
            <w:sz w:val="22"/>
          </w:rPr>
          <w:delText>ive</w:delText>
        </w:r>
        <w:r w:rsidR="00BD4F4E" w:rsidRPr="00A97496" w:rsidDel="00531A2E">
          <w:rPr>
            <w:rFonts w:ascii="Times New Roman" w:hAnsi="Times New Roman" w:cs="Times New Roman"/>
            <w:sz w:val="22"/>
          </w:rPr>
          <w:delText xml:space="preserve"> major categories of</w:delText>
        </w:r>
      </w:del>
      <w:ins w:id="29" w:author="Yiyang Bian" w:date="2022-01-07T14:23:00Z">
        <w:r w:rsidR="00531A2E">
          <w:rPr>
            <w:rFonts w:ascii="Times New Roman" w:hAnsi="Times New Roman" w:cs="Times New Roman"/>
            <w:sz w:val="22"/>
          </w:rPr>
          <w:t>will be influenced by several</w:t>
        </w:r>
      </w:ins>
      <w:r w:rsidR="00BD4F4E" w:rsidRPr="00A97496">
        <w:rPr>
          <w:rFonts w:ascii="Times New Roman" w:hAnsi="Times New Roman" w:cs="Times New Roman"/>
          <w:sz w:val="22"/>
        </w:rPr>
        <w:t xml:space="preserve"> influential factors, </w:t>
      </w:r>
      <w:del w:id="30" w:author="Yiyang Bian" w:date="2022-01-07T14:24:00Z">
        <w:r w:rsidR="00BD4F4E" w:rsidRPr="00A97496" w:rsidDel="00531A2E">
          <w:rPr>
            <w:rFonts w:ascii="Times New Roman" w:hAnsi="Times New Roman" w:cs="Times New Roman"/>
            <w:sz w:val="22"/>
          </w:rPr>
          <w:delText>including the built</w:delText>
        </w:r>
      </w:del>
      <w:ins w:id="31" w:author="Yiyang Bian" w:date="2022-01-07T14:24:00Z">
        <w:r w:rsidR="00531A2E">
          <w:rPr>
            <w:rFonts w:ascii="Times New Roman" w:hAnsi="Times New Roman" w:cs="Times New Roman"/>
            <w:sz w:val="22"/>
          </w:rPr>
          <w:t>such as</w:t>
        </w:r>
      </w:ins>
      <w:r w:rsidR="00BD4F4E" w:rsidRPr="00A97496">
        <w:rPr>
          <w:rFonts w:ascii="Times New Roman" w:hAnsi="Times New Roman" w:cs="Times New Roman"/>
          <w:sz w:val="22"/>
        </w:rPr>
        <w:t xml:space="preserve"> environment (</w:t>
      </w:r>
      <w:ins w:id="32" w:author="Yiyang Bian" w:date="2022-01-07T14:31:00Z">
        <w:r w:rsidR="00531A2E">
          <w:rPr>
            <w:rFonts w:ascii="Times New Roman" w:hAnsi="Times New Roman" w:cs="Times New Roman" w:hint="eastAsia"/>
            <w:sz w:val="22"/>
          </w:rPr>
          <w:t>e.g.,</w:t>
        </w:r>
      </w:ins>
      <w:del w:id="33" w:author="Yiyang Bian" w:date="2022-01-07T14:31:00Z">
        <w:r w:rsidR="00BD4F4E" w:rsidRPr="00A97496" w:rsidDel="00531A2E">
          <w:rPr>
            <w:rFonts w:ascii="Times New Roman" w:hAnsi="Times New Roman" w:cs="Times New Roman"/>
            <w:sz w:val="22"/>
          </w:rPr>
          <w:delText>both</w:delText>
        </w:r>
      </w:del>
      <w:r w:rsidR="00BD4F4E" w:rsidRPr="00A97496">
        <w:rPr>
          <w:rFonts w:ascii="Times New Roman" w:hAnsi="Times New Roman" w:cs="Times New Roman"/>
          <w:sz w:val="22"/>
        </w:rPr>
        <w:t xml:space="preserve"> roadway and roadside environment), </w:t>
      </w:r>
      <w:del w:id="34" w:author="Yiyang Bian" w:date="2022-01-07T14:24:00Z">
        <w:r w:rsidR="00BD4F4E" w:rsidRPr="00A97496" w:rsidDel="00531A2E">
          <w:rPr>
            <w:rFonts w:ascii="Times New Roman" w:hAnsi="Times New Roman" w:cs="Times New Roman"/>
            <w:sz w:val="22"/>
          </w:rPr>
          <w:delText>driver characteristics</w:delText>
        </w:r>
      </w:del>
      <w:ins w:id="35" w:author="Yiyang Bian" w:date="2022-01-07T14:24:00Z">
        <w:r w:rsidR="00531A2E">
          <w:rPr>
            <w:rFonts w:ascii="Times New Roman" w:hAnsi="Times New Roman" w:cs="Times New Roman"/>
            <w:sz w:val="22"/>
          </w:rPr>
          <w:t>demographic information</w:t>
        </w:r>
      </w:ins>
      <w:r w:rsidR="00BD4F4E" w:rsidRPr="00A97496">
        <w:rPr>
          <w:rFonts w:ascii="Times New Roman" w:hAnsi="Times New Roman" w:cs="Times New Roman"/>
          <w:sz w:val="22"/>
        </w:rPr>
        <w:t xml:space="preserve">, </w:t>
      </w:r>
      <w:r w:rsidR="00DC0D32" w:rsidRPr="00A97496">
        <w:rPr>
          <w:rFonts w:ascii="Times New Roman" w:hAnsi="Times New Roman" w:cs="Times New Roman"/>
          <w:sz w:val="22"/>
        </w:rPr>
        <w:t xml:space="preserve">driving style, </w:t>
      </w:r>
      <w:r w:rsidR="00BD4F4E" w:rsidRPr="00A97496">
        <w:rPr>
          <w:rFonts w:ascii="Times New Roman" w:hAnsi="Times New Roman" w:cs="Times New Roman"/>
          <w:sz w:val="22"/>
        </w:rPr>
        <w:t>weather, and vehicle/fuel types</w:t>
      </w:r>
      <w:r w:rsidR="00451006" w:rsidRPr="00A97496">
        <w:rPr>
          <w:rFonts w:ascii="Times New Roman" w:hAnsi="Times New Roman" w:cs="Times New Roman"/>
          <w:sz w:val="22"/>
        </w:rPr>
        <w:t xml:space="preserve"> </w:t>
      </w:r>
      <w:commentRangeEnd w:id="27"/>
      <w:r w:rsidR="0073549A" w:rsidRPr="00A97496">
        <w:rPr>
          <w:rStyle w:val="a4"/>
          <w:rFonts w:ascii="Times New Roman" w:hAnsi="Times New Roman" w:cs="Times New Roman"/>
        </w:rPr>
        <w:commentReference w:id="27"/>
      </w:r>
      <w:r w:rsidR="00BE1E73" w:rsidRPr="00A97496">
        <w:rPr>
          <w:rFonts w:ascii="Times New Roman" w:hAnsi="Times New Roman" w:cs="Times New Roman"/>
          <w:sz w:val="22"/>
        </w:rPr>
        <w:fldChar w:fldCharType="begin">
          <w:fldData xml:space="preserve">PEVuZE5vdGU+PENpdGU+PEF1dGhvcj5TaXZhazwvQXV0aG9yPjxZZWFyPjIwMDk8L1llYXI+PFJl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</w:fldData>
        </w:fldChar>
      </w:r>
      <w:r w:rsidR="002E04F7" w:rsidRPr="00A97496">
        <w:rPr>
          <w:rFonts w:ascii="Times New Roman" w:hAnsi="Times New Roman" w:cs="Times New Roman"/>
          <w:sz w:val="22"/>
        </w:rPr>
        <w:instrText xml:space="preserve"> ADDIN EN.CITE </w:instrText>
      </w:r>
      <w:r w:rsidR="002E04F7" w:rsidRPr="00A97496">
        <w:rPr>
          <w:rFonts w:ascii="Times New Roman" w:hAnsi="Times New Roman" w:cs="Times New Roman"/>
          <w:sz w:val="22"/>
        </w:rPr>
        <w:fldChar w:fldCharType="begin">
          <w:fldData xml:space="preserve">PEVuZE5vdGU+PENpdGU+PEF1dGhvcj5TaXZhazwvQXV0aG9yPjxZZWFyPjIwMDk8L1llYXI+PFJl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</w:fldData>
        </w:fldChar>
      </w:r>
      <w:r w:rsidR="002E04F7" w:rsidRPr="00A97496">
        <w:rPr>
          <w:rFonts w:ascii="Times New Roman" w:hAnsi="Times New Roman" w:cs="Times New Roman"/>
          <w:sz w:val="22"/>
        </w:rPr>
        <w:instrText xml:space="preserve"> ADDIN EN.CITE.DATA </w:instrText>
      </w:r>
      <w:r w:rsidR="002E04F7" w:rsidRPr="00A97496">
        <w:rPr>
          <w:rFonts w:ascii="Times New Roman" w:hAnsi="Times New Roman" w:cs="Times New Roman"/>
          <w:sz w:val="22"/>
        </w:rPr>
      </w:r>
      <w:r w:rsidR="002E04F7" w:rsidRPr="00A97496">
        <w:rPr>
          <w:rFonts w:ascii="Times New Roman" w:hAnsi="Times New Roman" w:cs="Times New Roman"/>
          <w:sz w:val="22"/>
        </w:rPr>
        <w:fldChar w:fldCharType="end"/>
      </w:r>
      <w:r w:rsidR="00BE1E73" w:rsidRPr="00A97496">
        <w:rPr>
          <w:rFonts w:ascii="Times New Roman" w:hAnsi="Times New Roman" w:cs="Times New Roman"/>
          <w:sz w:val="22"/>
        </w:rPr>
      </w:r>
      <w:r w:rsidR="00BE1E73" w:rsidRPr="00A97496">
        <w:rPr>
          <w:rFonts w:ascii="Times New Roman" w:hAnsi="Times New Roman" w:cs="Times New Roman"/>
          <w:sz w:val="22"/>
        </w:rPr>
        <w:fldChar w:fldCharType="separate"/>
      </w:r>
      <w:r w:rsidR="002E04F7" w:rsidRPr="00A97496">
        <w:rPr>
          <w:rFonts w:ascii="Times New Roman" w:hAnsi="Times New Roman" w:cs="Times New Roman"/>
          <w:noProof/>
          <w:sz w:val="22"/>
        </w:rPr>
        <w:t>(Ewing et al. 1997; Fafoutellis et al. 2021; Sivak and Tsimhoni 2009; Wang et al. 2014)</w:t>
      </w:r>
      <w:r w:rsidR="00BE1E73" w:rsidRPr="00A97496">
        <w:rPr>
          <w:rFonts w:ascii="Times New Roman" w:hAnsi="Times New Roman" w:cs="Times New Roman"/>
          <w:sz w:val="22"/>
        </w:rPr>
        <w:fldChar w:fldCharType="end"/>
      </w:r>
      <w:r w:rsidR="00806077" w:rsidRPr="00A97496">
        <w:rPr>
          <w:rFonts w:ascii="Times New Roman" w:hAnsi="Times New Roman" w:cs="Times New Roman"/>
          <w:sz w:val="22"/>
        </w:rPr>
        <w:t>.</w:t>
      </w:r>
      <w:r w:rsidR="00596349" w:rsidRPr="00A97496">
        <w:rPr>
          <w:rFonts w:ascii="Times New Roman" w:hAnsi="Times New Roman" w:cs="Times New Roman"/>
          <w:sz w:val="22"/>
        </w:rPr>
        <w:t xml:space="preserve"> </w:t>
      </w:r>
      <w:ins w:id="36" w:author="Yiyang Bian" w:date="2022-01-07T14:32:00Z">
        <w:r w:rsidR="00531A2E">
          <w:rPr>
            <w:rFonts w:ascii="Times New Roman" w:hAnsi="Times New Roman" w:cs="Times New Roman"/>
            <w:sz w:val="22"/>
          </w:rPr>
          <w:t xml:space="preserve">However, the effect of IT on </w:t>
        </w:r>
      </w:ins>
      <w:ins w:id="37" w:author="Yiyang Bian" w:date="2022-01-07T16:40:00Z">
        <w:r w:rsidR="00537500">
          <w:rPr>
            <w:rFonts w:ascii="Times New Roman" w:hAnsi="Times New Roman" w:cs="Times New Roman"/>
            <w:sz w:val="22"/>
          </w:rPr>
          <w:t>Eco-driving</w:t>
        </w:r>
      </w:ins>
      <w:ins w:id="38" w:author="Yiyang Bian" w:date="2022-01-07T14:39:00Z">
        <w:r w:rsidR="00531A2E">
          <w:rPr>
            <w:rFonts w:ascii="Times New Roman" w:hAnsi="Times New Roman" w:cs="Times New Roman"/>
            <w:sz w:val="22"/>
          </w:rPr>
          <w:t xml:space="preserve"> </w:t>
        </w:r>
        <w:r w:rsidR="00531A2E">
          <w:rPr>
            <w:rFonts w:ascii="Times New Roman" w:hAnsi="Times New Roman" w:cs="Times New Roman" w:hint="eastAsia"/>
            <w:sz w:val="22"/>
          </w:rPr>
          <w:t>has</w:t>
        </w:r>
        <w:r w:rsidR="00531A2E">
          <w:rPr>
            <w:rFonts w:ascii="Times New Roman" w:hAnsi="Times New Roman" w:cs="Times New Roman"/>
            <w:sz w:val="22"/>
          </w:rPr>
          <w:t xml:space="preserve"> not been </w:t>
        </w:r>
      </w:ins>
      <w:ins w:id="39" w:author="Yiyang Bian" w:date="2022-01-07T14:42:00Z">
        <w:r w:rsidR="00531A2E">
          <w:rPr>
            <w:rFonts w:ascii="Times New Roman" w:hAnsi="Times New Roman" w:cs="Times New Roman"/>
            <w:sz w:val="22"/>
          </w:rPr>
          <w:t xml:space="preserve">fully </w:t>
        </w:r>
      </w:ins>
      <w:ins w:id="40" w:author="Yiyang Bian" w:date="2022-01-07T14:39:00Z">
        <w:r w:rsidR="00531A2E">
          <w:rPr>
            <w:rFonts w:ascii="Times New Roman" w:hAnsi="Times New Roman" w:cs="Times New Roman"/>
            <w:sz w:val="22"/>
          </w:rPr>
          <w:t>explored</w:t>
        </w:r>
      </w:ins>
      <w:ins w:id="41" w:author="Yiyang Bian" w:date="2022-01-07T14:41:00Z">
        <w:r w:rsidR="00531A2E">
          <w:rPr>
            <w:rFonts w:ascii="Times New Roman" w:hAnsi="Times New Roman" w:cs="Times New Roman"/>
            <w:sz w:val="22"/>
          </w:rPr>
          <w:t xml:space="preserve"> (</w:t>
        </w:r>
      </w:ins>
      <w:ins w:id="42" w:author="Yiyang Bian" w:date="2022-01-07T15:00:00Z">
        <w:r w:rsidR="00531A2E">
          <w:rPr>
            <w:rFonts w:ascii="Times New Roman" w:hAnsi="Times New Roman" w:cs="Times New Roman" w:hint="eastAsia"/>
            <w:sz w:val="22"/>
          </w:rPr>
          <w:t>cite</w:t>
        </w:r>
        <w:r w:rsidR="00531A2E">
          <w:rPr>
            <w:rFonts w:ascii="Times New Roman" w:hAnsi="Times New Roman" w:cs="Times New Roman"/>
            <w:sz w:val="22"/>
          </w:rPr>
          <w:t>:</w:t>
        </w:r>
      </w:ins>
      <w:ins w:id="43" w:author="Yiyang Bian" w:date="2022-01-07T14:41:00Z">
        <w:r w:rsidR="00531A2E">
          <w:rPr>
            <w:rFonts w:ascii="Times New Roman" w:hAnsi="Times New Roman" w:cs="Times New Roman" w:hint="eastAsia"/>
            <w:sz w:val="22"/>
          </w:rPr>
          <w:t>上次找的文献</w:t>
        </w:r>
        <w:r w:rsidR="00531A2E">
          <w:rPr>
            <w:rFonts w:ascii="Times New Roman" w:hAnsi="Times New Roman" w:cs="Times New Roman"/>
            <w:sz w:val="22"/>
          </w:rPr>
          <w:t>)</w:t>
        </w:r>
        <w:r w:rsidR="00531A2E">
          <w:rPr>
            <w:rFonts w:ascii="Times New Roman" w:hAnsi="Times New Roman" w:cs="Times New Roman" w:hint="eastAsia"/>
            <w:sz w:val="22"/>
          </w:rPr>
          <w:t>.</w:t>
        </w:r>
      </w:ins>
    </w:p>
    <w:p w14:paraId="677FF8F9" w14:textId="3B6CC614" w:rsidR="00A827F4" w:rsidRPr="00A97496" w:rsidRDefault="00531A2E" w:rsidP="00A827F4">
      <w:pPr>
        <w:rPr>
          <w:rFonts w:ascii="Times New Roman" w:hAnsi="Times New Roman" w:cs="Times New Roman"/>
          <w:sz w:val="22"/>
        </w:rPr>
      </w:pPr>
      <w:ins w:id="44" w:author="Yiyang Bian" w:date="2022-01-07T14:42:00Z">
        <w:r>
          <w:rPr>
            <w:rFonts w:ascii="Times New Roman" w:hAnsi="Times New Roman" w:cs="Times New Roman" w:hint="eastAsia"/>
            <w:sz w:val="22"/>
          </w:rPr>
          <w:t>Meanwhile,</w:t>
        </w:r>
        <w:r>
          <w:rPr>
            <w:rFonts w:ascii="Times New Roman" w:hAnsi="Times New Roman" w:cs="Times New Roman"/>
            <w:sz w:val="22"/>
          </w:rPr>
          <w:t xml:space="preserve"> </w:t>
        </w:r>
      </w:ins>
      <w:ins w:id="45" w:author="Yiyang Bian" w:date="2022-01-07T15:01:00Z">
        <w:r>
          <w:rPr>
            <w:rFonts w:ascii="Times New Roman" w:hAnsi="Times New Roman" w:cs="Times New Roman"/>
            <w:sz w:val="22"/>
          </w:rPr>
          <w:t xml:space="preserve">the concept of </w:t>
        </w:r>
        <w:r w:rsidRPr="00A97496">
          <w:rPr>
            <w:rFonts w:ascii="Times New Roman" w:eastAsia="宋体" w:hAnsi="Times New Roman" w:cs="Times New Roman"/>
            <w:sz w:val="22"/>
          </w:rPr>
          <w:t>eco-drivin</w:t>
        </w:r>
        <w:r>
          <w:rPr>
            <w:rFonts w:ascii="Times New Roman" w:eastAsia="宋体" w:hAnsi="Times New Roman" w:cs="Times New Roman"/>
            <w:sz w:val="22"/>
          </w:rPr>
          <w:t xml:space="preserve">g has been </w:t>
        </w:r>
      </w:ins>
      <w:ins w:id="46" w:author="Yiyang Bian" w:date="2022-01-07T15:07:00Z">
        <w:r>
          <w:rPr>
            <w:rFonts w:ascii="Times New Roman" w:eastAsia="宋体" w:hAnsi="Times New Roman" w:cs="Times New Roman"/>
            <w:sz w:val="22"/>
          </w:rPr>
          <w:t xml:space="preserve">introduced </w:t>
        </w:r>
      </w:ins>
      <w:ins w:id="47" w:author="Yiyang Bian" w:date="2022-01-07T15:01:00Z">
        <w:r>
          <w:rPr>
            <w:rFonts w:ascii="Times New Roman" w:eastAsia="宋体" w:hAnsi="Times New Roman" w:cs="Times New Roman"/>
            <w:sz w:val="22"/>
          </w:rPr>
          <w:t>by</w:t>
        </w:r>
      </w:ins>
      <w:ins w:id="48" w:author="Yiyang Bian" w:date="2022-01-07T15:07:00Z">
        <w:r>
          <w:rPr>
            <w:rFonts w:ascii="Times New Roman" w:eastAsia="宋体" w:hAnsi="Times New Roman" w:cs="Times New Roman"/>
            <w:sz w:val="22"/>
          </w:rPr>
          <w:t xml:space="preserve"> XXX in this field to improve </w:t>
        </w:r>
        <w:r w:rsidRPr="00A97496">
          <w:rPr>
            <w:rFonts w:ascii="Times New Roman" w:eastAsia="宋体" w:hAnsi="Times New Roman" w:cs="Times New Roman"/>
            <w:sz w:val="22"/>
          </w:rPr>
          <w:t>fuel efficiency</w:t>
        </w:r>
        <w:r>
          <w:rPr>
            <w:rFonts w:ascii="Times New Roman" w:eastAsia="宋体" w:hAnsi="Times New Roman" w:cs="Times New Roman"/>
            <w:sz w:val="22"/>
          </w:rPr>
          <w:t xml:space="preserve"> and driver’s driving behavior</w:t>
        </w:r>
      </w:ins>
      <w:ins w:id="49" w:author="Yiyang Bian" w:date="2022-01-07T15:08:00Z">
        <w:r w:rsidR="00A065C1">
          <w:rPr>
            <w:rFonts w:ascii="Times New Roman" w:eastAsia="宋体" w:hAnsi="Times New Roman" w:cs="Times New Roman"/>
            <w:sz w:val="22"/>
          </w:rPr>
          <w:t xml:space="preserve"> (cite)</w:t>
        </w:r>
      </w:ins>
      <w:ins w:id="50" w:author="Yiyang Bian" w:date="2022-01-07T15:07:00Z">
        <w:r>
          <w:rPr>
            <w:rFonts w:ascii="Times New Roman" w:eastAsia="宋体" w:hAnsi="Times New Roman" w:cs="Times New Roman"/>
            <w:sz w:val="22"/>
          </w:rPr>
          <w:t>.</w:t>
        </w:r>
      </w:ins>
      <w:ins w:id="51" w:author="Yiyang Bian" w:date="2022-01-07T15:08:00Z">
        <w:r w:rsidR="00A065C1">
          <w:rPr>
            <w:rFonts w:ascii="Times New Roman" w:eastAsia="宋体" w:hAnsi="Times New Roman" w:cs="Times New Roman"/>
            <w:sz w:val="22"/>
          </w:rPr>
          <w:t xml:space="preserve"> E</w:t>
        </w:r>
        <w:r w:rsidR="00A065C1" w:rsidRPr="00A97496">
          <w:rPr>
            <w:rFonts w:ascii="Times New Roman" w:eastAsia="宋体" w:hAnsi="Times New Roman" w:cs="Times New Roman"/>
            <w:sz w:val="22"/>
          </w:rPr>
          <w:t>co-drivin</w:t>
        </w:r>
        <w:r w:rsidR="00A065C1">
          <w:rPr>
            <w:rFonts w:ascii="Times New Roman" w:eastAsia="宋体" w:hAnsi="Times New Roman" w:cs="Times New Roman"/>
            <w:sz w:val="22"/>
          </w:rPr>
          <w:t>g is ….</w:t>
        </w:r>
      </w:ins>
    </w:p>
    <w:p w14:paraId="16C90344" w14:textId="47A4B943" w:rsidR="009076FE" w:rsidRPr="00A97496" w:rsidRDefault="009076FE" w:rsidP="00A827F4">
      <w:pPr>
        <w:rPr>
          <w:rFonts w:ascii="Times New Roman" w:hAnsi="Times New Roman" w:cs="Times New Roman"/>
          <w:sz w:val="22"/>
        </w:rPr>
      </w:pPr>
      <w:r w:rsidRPr="00A97496">
        <w:rPr>
          <w:rFonts w:ascii="Times New Roman" w:eastAsia="宋体" w:hAnsi="Times New Roman" w:cs="Times New Roman"/>
          <w:sz w:val="22"/>
        </w:rPr>
        <w:t xml:space="preserve">In order to improve fuel efficiency and reduce fuel consumption, </w:t>
      </w:r>
      <w:r w:rsidR="00831290" w:rsidRPr="00A97496">
        <w:rPr>
          <w:rFonts w:ascii="Times New Roman" w:eastAsia="宋体" w:hAnsi="Times New Roman" w:cs="Times New Roman"/>
          <w:sz w:val="22"/>
        </w:rPr>
        <w:t xml:space="preserve">several measures have come out. </w:t>
      </w:r>
      <w:r w:rsidR="000A37AF" w:rsidRPr="00A97496">
        <w:rPr>
          <w:rFonts w:ascii="Times New Roman" w:eastAsia="宋体" w:hAnsi="Times New Roman" w:cs="Times New Roman"/>
          <w:sz w:val="22"/>
        </w:rPr>
        <w:t xml:space="preserve">The most popular ones are </w:t>
      </w:r>
      <w:r w:rsidR="000A37AF" w:rsidRPr="00A97496">
        <w:rPr>
          <w:rFonts w:ascii="Times New Roman" w:hAnsi="Times New Roman" w:cs="Times New Roman"/>
          <w:sz w:val="22"/>
        </w:rPr>
        <w:t xml:space="preserve">investing in new vehicle technologies (like advanced engines) </w:t>
      </w:r>
      <w:r w:rsidR="000A37AF" w:rsidRPr="00A97496">
        <w:rPr>
          <w:rFonts w:ascii="Times New Roman" w:hAnsi="Times New Roman" w:cs="Times New Roman"/>
          <w:sz w:val="22"/>
        </w:rPr>
        <w:lastRenderedPageBreak/>
        <w:t xml:space="preserve">and fuels, </w:t>
      </w:r>
      <w:r w:rsidR="0006417D" w:rsidRPr="00A97496">
        <w:rPr>
          <w:rFonts w:ascii="Times New Roman" w:hAnsi="Times New Roman" w:cs="Times New Roman"/>
          <w:sz w:val="22"/>
        </w:rPr>
        <w:t xml:space="preserve">and </w:t>
      </w:r>
      <w:r w:rsidR="002D0921" w:rsidRPr="00A97496">
        <w:rPr>
          <w:rFonts w:ascii="Times New Roman" w:hAnsi="Times New Roman" w:cs="Times New Roman"/>
          <w:sz w:val="22"/>
        </w:rPr>
        <w:t xml:space="preserve">promoting a fuel-efficient driving style, i.e. eco-driving </w:t>
      </w:r>
      <w:r w:rsidR="005E577A" w:rsidRPr="00A97496">
        <w:rPr>
          <w:rFonts w:ascii="Times New Roman" w:hAnsi="Times New Roman" w:cs="Times New Roman"/>
          <w:sz w:val="22"/>
        </w:rPr>
        <w:fldChar w:fldCharType="begin"/>
      </w:r>
      <w:r w:rsidR="005E577A" w:rsidRPr="00A97496">
        <w:rPr>
          <w:rFonts w:ascii="Times New Roman" w:hAnsi="Times New Roman" w:cs="Times New Roman"/>
          <w:sz w:val="22"/>
        </w:rPr>
        <w:instrText xml:space="preserve"> ADDIN EN.CITE &lt;EndNote&gt;&lt;Cite&gt;&lt;Author&gt;Zhou&lt;/Author&gt;&lt;Year&gt;2016&lt;/Year&gt;&lt;RecNum&gt;282&lt;/RecNum&gt;&lt;DisplayText&gt;(Alam and McNabola 2014; 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Cite&gt;&lt;Author&gt;Alam&lt;/Author&gt;&lt;Year&gt;2014&lt;/Year&gt;&lt;RecNum&gt;284&lt;/RecNum&gt;&lt;record&gt;&lt;rec-number&gt;284&lt;/rec-number&gt;&lt;foreign-keys&gt;&lt;key app="EN" db-id="xx2sdxzxyppx5jedtfkvpvsn9sve2252dadz" timestamp="1639407390"&gt;284&lt;/key&gt;&lt;/foreign-keys&gt;&lt;ref-type name="Journal Article"&gt;17&lt;/ref-type&gt;&lt;contributors&gt;&lt;authors&gt;&lt;author&gt;Alam, Md Saniul&lt;/author&gt;&lt;author&gt;McNabola, Aonghus&lt;/author&gt;&lt;/authors&gt;&lt;/contributors&gt;&lt;titles&gt;&lt;title&gt;A critical review and assessment of Eco-Driving policy &amp;amp; technology: Benefits &amp;amp; limitations&lt;/title&gt;&lt;secondary-title&gt;Transport Policy&lt;/secondary-title&gt;&lt;/titles&gt;&lt;periodical&gt;&lt;full-title&gt;Transport Policy&lt;/full-title&gt;&lt;/periodical&gt;&lt;pages&gt;42-49&lt;/pages&gt;&lt;volume&gt;35&lt;/volume&gt;&lt;dates&gt;&lt;year&gt;2014&lt;/year&gt;&lt;/dates&gt;&lt;isbn&gt;0967-070X&lt;/isbn&gt;&lt;urls&gt;&lt;/urls&gt;&lt;/record&gt;&lt;/Cite&gt;&lt;/EndNote&gt;</w:instrText>
      </w:r>
      <w:r w:rsidR="005E577A" w:rsidRPr="00A97496">
        <w:rPr>
          <w:rFonts w:ascii="Times New Roman" w:hAnsi="Times New Roman" w:cs="Times New Roman"/>
          <w:sz w:val="22"/>
        </w:rPr>
        <w:fldChar w:fldCharType="separate"/>
      </w:r>
      <w:r w:rsidR="005E577A" w:rsidRPr="00A97496">
        <w:rPr>
          <w:rFonts w:ascii="Times New Roman" w:hAnsi="Times New Roman" w:cs="Times New Roman"/>
          <w:noProof/>
          <w:sz w:val="22"/>
        </w:rPr>
        <w:t>(Alam and McNabola 2014; Zhou et al. 2016)</w:t>
      </w:r>
      <w:r w:rsidR="005E577A" w:rsidRPr="00A97496">
        <w:rPr>
          <w:rFonts w:ascii="Times New Roman" w:hAnsi="Times New Roman" w:cs="Times New Roman"/>
          <w:sz w:val="22"/>
        </w:rPr>
        <w:fldChar w:fldCharType="end"/>
      </w:r>
      <w:r w:rsidR="002D0921" w:rsidRPr="00A97496">
        <w:rPr>
          <w:rFonts w:ascii="Times New Roman" w:hAnsi="Times New Roman" w:cs="Times New Roman"/>
          <w:sz w:val="22"/>
        </w:rPr>
        <w:t>.</w:t>
      </w:r>
      <w:r w:rsidR="000A37AF" w:rsidRPr="00A97496">
        <w:rPr>
          <w:rFonts w:ascii="Times New Roman" w:eastAsia="宋体" w:hAnsi="Times New Roman" w:cs="Times New Roman"/>
          <w:sz w:val="22"/>
        </w:rPr>
        <w:t xml:space="preserve"> </w:t>
      </w:r>
      <w:r w:rsidR="0025171D" w:rsidRPr="00A97496">
        <w:rPr>
          <w:rFonts w:ascii="Times New Roman" w:eastAsia="宋体" w:hAnsi="Times New Roman" w:cs="Times New Roman"/>
          <w:sz w:val="22"/>
        </w:rPr>
        <w:t xml:space="preserve">Among them, eco-driving can be significantly </w:t>
      </w:r>
      <w:r w:rsidR="0025171D" w:rsidRPr="00A97496">
        <w:rPr>
          <w:rFonts w:ascii="Times New Roman" w:hAnsi="Times New Roman" w:cs="Times New Roman"/>
          <w:sz w:val="22"/>
        </w:rPr>
        <w:t>lower-cost and more immediate.</w:t>
      </w:r>
      <w:r w:rsidR="0025171D" w:rsidRPr="00A97496">
        <w:rPr>
          <w:rFonts w:ascii="Times New Roman" w:eastAsia="宋体" w:hAnsi="Times New Roman" w:cs="Times New Roman"/>
          <w:sz w:val="22"/>
        </w:rPr>
        <w:t xml:space="preserve"> </w:t>
      </w:r>
      <w:r w:rsidR="00826A0A" w:rsidRPr="00A97496">
        <w:rPr>
          <w:rFonts w:ascii="Times New Roman" w:eastAsia="宋体" w:hAnsi="Times New Roman" w:cs="Times New Roman"/>
          <w:sz w:val="22"/>
        </w:rPr>
        <w:t xml:space="preserve">In the </w:t>
      </w:r>
      <w:r w:rsidR="004A03CC" w:rsidRPr="00A97496">
        <w:rPr>
          <w:rFonts w:ascii="Times New Roman" w:eastAsia="宋体" w:hAnsi="Times New Roman" w:cs="Times New Roman"/>
          <w:sz w:val="22"/>
        </w:rPr>
        <w:t>field</w:t>
      </w:r>
      <w:r w:rsidR="00826A0A" w:rsidRPr="00A97496">
        <w:rPr>
          <w:rFonts w:ascii="Times New Roman" w:eastAsia="宋体" w:hAnsi="Times New Roman" w:cs="Times New Roman"/>
          <w:sz w:val="22"/>
        </w:rPr>
        <w:t xml:space="preserve"> of eco-driving,</w:t>
      </w:r>
      <w:r w:rsidR="004A03CC" w:rsidRPr="00A97496">
        <w:rPr>
          <w:rFonts w:ascii="Times New Roman" w:eastAsia="宋体" w:hAnsi="Times New Roman" w:cs="Times New Roman"/>
          <w:sz w:val="22"/>
        </w:rPr>
        <w:t xml:space="preserve"> there is the presence of IT</w:t>
      </w:r>
      <w:r w:rsidR="00035744" w:rsidRPr="00A97496">
        <w:rPr>
          <w:rFonts w:ascii="Times New Roman" w:eastAsia="宋体" w:hAnsi="Times New Roman" w:cs="Times New Roman"/>
          <w:sz w:val="22"/>
        </w:rPr>
        <w:t xml:space="preserve"> as well</w:t>
      </w:r>
      <w:r w:rsidR="00814293" w:rsidRPr="00A97496">
        <w:rPr>
          <w:rFonts w:ascii="Times New Roman" w:eastAsia="宋体" w:hAnsi="Times New Roman" w:cs="Times New Roman"/>
          <w:sz w:val="22"/>
        </w:rPr>
        <w:t>.</w:t>
      </w:r>
      <w:r w:rsidR="00E04F67" w:rsidRPr="00A97496">
        <w:rPr>
          <w:rFonts w:ascii="Times New Roman" w:eastAsia="宋体" w:hAnsi="Times New Roman" w:cs="Times New Roman"/>
          <w:sz w:val="22"/>
        </w:rPr>
        <w:t xml:space="preserve"> IT is often used</w:t>
      </w:r>
      <w:r w:rsidR="00E27ED5" w:rsidRPr="00A97496">
        <w:rPr>
          <w:rFonts w:ascii="Times New Roman" w:eastAsia="宋体" w:hAnsi="Times New Roman" w:cs="Times New Roman"/>
          <w:sz w:val="22"/>
        </w:rPr>
        <w:t xml:space="preserve"> to collect data</w:t>
      </w:r>
      <w:r w:rsidR="00A55641" w:rsidRPr="00A97496">
        <w:rPr>
          <w:rFonts w:ascii="Times New Roman" w:eastAsia="宋体" w:hAnsi="Times New Roman" w:cs="Times New Roman"/>
          <w:sz w:val="22"/>
        </w:rPr>
        <w:t xml:space="preserve"> and give feedbacks on drivers’ driving behavior </w:t>
      </w:r>
      <w:r w:rsidR="00C260EA" w:rsidRPr="00A97496">
        <w:rPr>
          <w:rFonts w:ascii="Times New Roman" w:eastAsia="宋体" w:hAnsi="Times New Roman" w:cs="Times New Roman"/>
          <w:sz w:val="22"/>
        </w:rPr>
        <w:fldChar w:fldCharType="begin"/>
      </w:r>
      <w:r w:rsidR="00C260EA" w:rsidRPr="00A97496">
        <w:rPr>
          <w:rFonts w:ascii="Times New Roman" w:eastAsia="宋体" w:hAnsi="Times New Roman" w:cs="Times New Roman"/>
          <w:sz w:val="22"/>
        </w:rPr>
        <w:instrText xml:space="preserve"> ADDIN EN.CITE &lt;EndNote&gt;&lt;Cite&gt;&lt;Author&gt;Young&lt;/Author&gt;&lt;Year&gt;2011&lt;/Year&gt;&lt;RecNum&gt;285&lt;/RecNum&gt;&lt;DisplayText&gt;(Stillwater et al. 2017; Young et al. 2011)&lt;/DisplayText&gt;&lt;record&gt;&lt;rec-number&gt;285&lt;/rec-number&gt;&lt;foreign-keys&gt;&lt;key app="EN" db-id="xx2sdxzxyppx5jedtfkvpvsn9sve2252dadz" timestamp="1639409345"&gt;285&lt;/key&gt;&lt;/foreign-keys&gt;&lt;ref-type name="Journal Article"&gt;17&lt;/ref-type&gt;&lt;contributors&gt;&lt;authors&gt;&lt;author&gt;Young, Mark S&lt;/author&gt;&lt;author&gt;Birrell, Stewart A&lt;/author&gt;&lt;author&gt;Stanton, Neville A&lt;/author&gt;&lt;/authors&gt;&lt;/contributors&gt;&lt;titles&gt;&lt;title&gt;Safe driving in a green world: A review of driver performance benchmarks and technologies to support ‘smart’driving&lt;/title&gt;&lt;secondary-title&gt;Applied ergonomics&lt;/secondary-title&gt;&lt;/titles&gt;&lt;periodical&gt;&lt;full-title&gt;Applied ergonomics&lt;/full-title&gt;&lt;/periodical&gt;&lt;pages&gt;533-539&lt;/pages&gt;&lt;volume&gt;42&lt;/volume&gt;&lt;number&gt;4&lt;/number&gt;&lt;dates&gt;&lt;year&gt;2011&lt;/year&gt;&lt;/dates&gt;&lt;isbn&gt;0003-6870&lt;/isbn&gt;&lt;urls&gt;&lt;/urls&gt;&lt;/record&gt;&lt;/Cite&gt;&lt;Cite&gt;&lt;Author&gt;Stillwater&lt;/Author&gt;&lt;Year&gt;2017&lt;/Year&gt;&lt;RecNum&gt;286&lt;/RecNum&gt;&lt;record&gt;&lt;rec-number&gt;286&lt;/rec-number&gt;&lt;foreign-keys&gt;&lt;key app="EN" db-id="xx2sdxzxyppx5jedtfkvpvsn9sve2252dadz" timestamp="1639409361"&gt;286&lt;/key&gt;&lt;/foreign-keys&gt;&lt;ref-type name="Journal Article"&gt;17&lt;/ref-type&gt;&lt;contributors&gt;&lt;authors&gt;&lt;author&gt;Stillwater, Tai&lt;/author&gt;&lt;author&gt;Kurani, Kenneth S&lt;/author&gt;&lt;author&gt;Mokhtarian, Patricia L&lt;/author&gt;&lt;/authors&gt;&lt;/contributors&gt;&lt;titles&gt;&lt;title&gt;The combined effects of driver attitudes and in-vehicle feedback on fuel economy&lt;/title&gt;&lt;secondary-title&gt;Transportation Research Part D: Transport and Environment&lt;/secondary-title&gt;&lt;/titles&gt;&lt;periodical&gt;&lt;full-title&gt;Transportation research part D: transport and environment&lt;/full-title&gt;&lt;/periodical&gt;&lt;pages&gt;277-288&lt;/pages&gt;&lt;volume&gt;52&lt;/volume&gt;&lt;dates&gt;&lt;year&gt;2017&lt;/year&gt;&lt;/dates&gt;&lt;isbn&gt;1361-9209&lt;/isbn&gt;&lt;urls&gt;&lt;/urls&gt;&lt;/record&gt;&lt;/Cite&gt;&lt;/EndNote&gt;</w:instrText>
      </w:r>
      <w:r w:rsidR="00C260EA" w:rsidRPr="00A97496">
        <w:rPr>
          <w:rFonts w:ascii="Times New Roman" w:eastAsia="宋体" w:hAnsi="Times New Roman" w:cs="Times New Roman"/>
          <w:sz w:val="22"/>
        </w:rPr>
        <w:fldChar w:fldCharType="separate"/>
      </w:r>
      <w:r w:rsidR="00C260EA" w:rsidRPr="00A97496">
        <w:rPr>
          <w:rFonts w:ascii="Times New Roman" w:eastAsia="宋体" w:hAnsi="Times New Roman" w:cs="Times New Roman"/>
          <w:noProof/>
          <w:sz w:val="22"/>
        </w:rPr>
        <w:t>(Stillwater et al. 2017; Young et al. 2011)</w:t>
      </w:r>
      <w:r w:rsidR="00C260EA" w:rsidRPr="00A97496">
        <w:rPr>
          <w:rFonts w:ascii="Times New Roman" w:eastAsia="宋体" w:hAnsi="Times New Roman" w:cs="Times New Roman"/>
          <w:sz w:val="22"/>
        </w:rPr>
        <w:fldChar w:fldCharType="end"/>
      </w:r>
      <w:r w:rsidR="004A03CC" w:rsidRPr="00A97496">
        <w:rPr>
          <w:rFonts w:ascii="Times New Roman" w:eastAsia="宋体" w:hAnsi="Times New Roman" w:cs="Times New Roman"/>
          <w:sz w:val="22"/>
        </w:rPr>
        <w:t xml:space="preserve">. </w:t>
      </w:r>
      <w:r w:rsidRPr="00A97496">
        <w:rPr>
          <w:rFonts w:ascii="Times New Roman" w:eastAsia="宋体" w:hAnsi="Times New Roman" w:cs="Times New Roman"/>
          <w:sz w:val="22"/>
        </w:rPr>
        <w:t xml:space="preserve">According to Hebden et al., </w:t>
      </w:r>
      <w:r w:rsidR="00C260EA" w:rsidRPr="00A97496">
        <w:rPr>
          <w:rFonts w:ascii="Times New Roman" w:eastAsia="宋体" w:hAnsi="Times New Roman" w:cs="Times New Roman"/>
          <w:sz w:val="22"/>
        </w:rPr>
        <w:t>those</w:t>
      </w:r>
      <w:r w:rsidR="007A41F4" w:rsidRPr="00A97496">
        <w:rPr>
          <w:rFonts w:ascii="Times New Roman" w:eastAsia="宋体" w:hAnsi="Times New Roman" w:cs="Times New Roman"/>
          <w:sz w:val="22"/>
        </w:rPr>
        <w:t xml:space="preserve"> kinds of IT</w:t>
      </w:r>
      <w:r w:rsidRPr="00A97496">
        <w:rPr>
          <w:rFonts w:ascii="Times New Roman" w:eastAsia="宋体" w:hAnsi="Times New Roman" w:cs="Times New Roman"/>
          <w:sz w:val="22"/>
        </w:rPr>
        <w:t xml:space="preserve"> are a novel technology that can be used to deliver behavior change interventions directly to individuals and have the potential to make a difference </w:t>
      </w:r>
      <w:r w:rsidRPr="00A97496">
        <w:rPr>
          <w:rFonts w:ascii="Times New Roman" w:eastAsia="宋体" w:hAnsi="Times New Roman" w:cs="Times New Roman"/>
          <w:sz w:val="22"/>
        </w:rPr>
        <w:fldChar w:fldCharType="begin"/>
      </w:r>
      <w:r w:rsidRPr="00A97496">
        <w:rPr>
          <w:rFonts w:ascii="Times New Roman" w:eastAsia="宋体" w:hAnsi="Times New Roman" w:cs="Times New Roman"/>
          <w:sz w:val="22"/>
        </w:rPr>
        <w:instrText xml:space="preserve"> ADDIN EN.CITE &lt;EndNote&gt;&lt;Cite&gt;&lt;Author&gt;Hebden&lt;/Author&gt;&lt;Year&gt;2012&lt;/Year&gt;&lt;RecNum&gt;118&lt;/RecNum&gt;&lt;DisplayText&gt;(Hebden et al. 2012)&lt;/DisplayText&gt;&lt;record&gt;&lt;rec-number&gt;118&lt;/rec-number&gt;&lt;foreign-keys&gt;&lt;key app="EN" db-id="xx2sdxzxyppx5jedtfkvpvsn9sve2252dadz" timestamp="1612635538"&gt;118&lt;/key&gt;&lt;/foreign-keys&gt;&lt;ref-type name="Journal Article"&gt;17&lt;/ref-type&gt;&lt;contributors&gt;&lt;authors&gt;&lt;author&gt;Hebden, Lana&lt;/author&gt;&lt;author&gt;Cook, Amelia&lt;/author&gt;&lt;author&gt;Van Der Ploeg, Hidde P&lt;/author&gt;&lt;author&gt;Allman-Farinelli, Margaret&lt;/author&gt;&lt;/authors&gt;&lt;/contributors&gt;&lt;titles&gt;&lt;title&gt;Development of smartphone applications for nutrition and physical activity behavior change&lt;/title&gt;&lt;secondary-title&gt;JMIR research protocols&lt;/secondary-title&gt;&lt;/titles&gt;&lt;periodical&gt;&lt;full-title&gt;JMIR research protocols&lt;/full-title&gt;&lt;/periodical&gt;&lt;pages&gt;e9&lt;/pages&gt;&lt;volume&gt;1&lt;/volume&gt;&lt;number&gt;2&lt;/number&gt;&lt;dates&gt;&lt;year&gt;2012&lt;/year&gt;&lt;/dates&gt;&lt;urls&gt;&lt;/urls&gt;&lt;/record&gt;&lt;/Cite&gt;&lt;/EndNote&gt;</w:instrText>
      </w:r>
      <w:r w:rsidRPr="00A97496">
        <w:rPr>
          <w:rFonts w:ascii="Times New Roman" w:eastAsia="宋体" w:hAnsi="Times New Roman" w:cs="Times New Roman"/>
          <w:sz w:val="22"/>
        </w:rPr>
        <w:fldChar w:fldCharType="separate"/>
      </w:r>
      <w:r w:rsidRPr="00A97496">
        <w:rPr>
          <w:rFonts w:ascii="Times New Roman" w:eastAsia="宋体" w:hAnsi="Times New Roman" w:cs="Times New Roman"/>
          <w:noProof/>
          <w:sz w:val="22"/>
        </w:rPr>
        <w:t>(Hebden et al. 2012)</w:t>
      </w:r>
      <w:r w:rsidRPr="00A97496">
        <w:rPr>
          <w:rFonts w:ascii="Times New Roman" w:eastAsia="宋体" w:hAnsi="Times New Roman" w:cs="Times New Roman"/>
          <w:sz w:val="22"/>
        </w:rPr>
        <w:fldChar w:fldCharType="end"/>
      </w:r>
      <w:r w:rsidRPr="00A97496">
        <w:rPr>
          <w:rFonts w:ascii="Times New Roman" w:eastAsia="宋体" w:hAnsi="Times New Roman" w:cs="Times New Roman"/>
          <w:sz w:val="22"/>
        </w:rPr>
        <w:t>.</w:t>
      </w:r>
    </w:p>
    <w:p w14:paraId="5499AA68" w14:textId="56F7B01A" w:rsidR="008E2BD0" w:rsidRDefault="008E2BD0" w:rsidP="0011435E">
      <w:pPr>
        <w:rPr>
          <w:ins w:id="52" w:author="Yiyang Bian" w:date="2022-01-07T15:10:00Z"/>
          <w:rFonts w:ascii="Times New Roman" w:hAnsi="Times New Roman" w:cs="Times New Roman"/>
        </w:rPr>
      </w:pPr>
    </w:p>
    <w:p w14:paraId="772BBBA5" w14:textId="0FD76F78" w:rsidR="00A065C1" w:rsidRPr="00A97496" w:rsidRDefault="00A065C1" w:rsidP="0011435E">
      <w:pPr>
        <w:rPr>
          <w:rFonts w:ascii="Times New Roman" w:hAnsi="Times New Roman" w:cs="Times New Roman"/>
        </w:rPr>
      </w:pPr>
      <w:ins w:id="53" w:author="Yiyang Bian" w:date="2022-01-07T15:10:00Z">
        <w:r>
          <w:rPr>
            <w:rFonts w:ascii="Times New Roman" w:hAnsi="Times New Roman" w:cs="Times New Roman" w:hint="eastAsia"/>
          </w:rPr>
          <w:t>T</w:t>
        </w:r>
        <w:r>
          <w:rPr>
            <w:rFonts w:ascii="Times New Roman" w:hAnsi="Times New Roman" w:cs="Times New Roman"/>
          </w:rPr>
          <w:t xml:space="preserve">hus, </w:t>
        </w:r>
      </w:ins>
      <w:ins w:id="54" w:author="Yiyang Bian" w:date="2022-01-07T15:13:00Z">
        <w:r>
          <w:rPr>
            <w:rFonts w:ascii="Times New Roman" w:hAnsi="Times New Roman" w:cs="Times New Roman" w:hint="eastAsia"/>
          </w:rPr>
          <w:t>to</w:t>
        </w:r>
        <w:r>
          <w:rPr>
            <w:rFonts w:ascii="Times New Roman" w:hAnsi="Times New Roman" w:cs="Times New Roman"/>
          </w:rPr>
          <w:t xml:space="preserve"> explore the mechanism</w:t>
        </w:r>
      </w:ins>
      <w:ins w:id="55" w:author="Yiyang Bian" w:date="2022-01-07T15:14:00Z">
        <w:r w:rsidR="00743989">
          <w:rPr>
            <w:rFonts w:ascii="Times New Roman" w:hAnsi="Times New Roman" w:cs="Times New Roman"/>
          </w:rPr>
          <w:t>s</w:t>
        </w:r>
      </w:ins>
      <w:ins w:id="56" w:author="Yiyang Bian" w:date="2022-01-07T15:13:00Z">
        <w:r>
          <w:rPr>
            <w:rFonts w:ascii="Times New Roman" w:hAnsi="Times New Roman" w:cs="Times New Roman"/>
          </w:rPr>
          <w:t xml:space="preserve"> of how </w:t>
        </w:r>
      </w:ins>
      <w:ins w:id="57" w:author="Yiyang Bian" w:date="2022-01-07T15:15:00Z">
        <w:r w:rsidR="00310FB3">
          <w:rPr>
            <w:rFonts w:ascii="Times New Roman" w:hAnsi="Times New Roman" w:cs="Times New Roman" w:hint="eastAsia"/>
          </w:rPr>
          <w:t>to</w:t>
        </w:r>
      </w:ins>
    </w:p>
    <w:p w14:paraId="3F0F4B2F" w14:textId="5B555361" w:rsidR="009C0C05" w:rsidRPr="00A97496" w:rsidRDefault="004611B8" w:rsidP="00583F05">
      <w:pPr>
        <w:rPr>
          <w:rFonts w:ascii="Times New Roman" w:hAnsi="Times New Roman" w:cs="Times New Roman"/>
          <w:color w:val="FF0000"/>
          <w:sz w:val="22"/>
        </w:rPr>
      </w:pPr>
      <w:r w:rsidRPr="00A97496">
        <w:rPr>
          <w:rFonts w:ascii="Times New Roman" w:hAnsi="Times New Roman" w:cs="Times New Roman"/>
        </w:rPr>
        <w:t xml:space="preserve">There have been a large amount of papers </w:t>
      </w:r>
      <w:r w:rsidR="001E202F" w:rsidRPr="00A97496">
        <w:rPr>
          <w:rFonts w:ascii="Times New Roman" w:hAnsi="Times New Roman" w:cs="Times New Roman"/>
        </w:rPr>
        <w:t xml:space="preserve">exploring the relationship between IT and </w:t>
      </w:r>
      <w:r w:rsidR="00CE234B" w:rsidRPr="00A97496">
        <w:rPr>
          <w:rFonts w:ascii="Times New Roman" w:hAnsi="Times New Roman" w:cs="Times New Roman"/>
        </w:rPr>
        <w:t>human</w:t>
      </w:r>
      <w:r w:rsidR="001E202F" w:rsidRPr="00A97496">
        <w:rPr>
          <w:rFonts w:ascii="Times New Roman" w:hAnsi="Times New Roman" w:cs="Times New Roman"/>
        </w:rPr>
        <w:t xml:space="preserve"> behavior,</w:t>
      </w:r>
      <w:r w:rsidR="00AB5C20" w:rsidRPr="00A97496">
        <w:rPr>
          <w:rFonts w:ascii="Times New Roman" w:hAnsi="Times New Roman" w:cs="Times New Roman"/>
        </w:rPr>
        <w:t xml:space="preserve"> </w:t>
      </w:r>
      <w:r w:rsidR="001E202F" w:rsidRPr="00A97496">
        <w:rPr>
          <w:rFonts w:ascii="Times New Roman" w:hAnsi="Times New Roman" w:cs="Times New Roman"/>
        </w:rPr>
        <w:t>the relationship between driving behavior and fuel efficiency</w:t>
      </w:r>
      <w:r w:rsidR="008E4F30" w:rsidRPr="00A97496">
        <w:rPr>
          <w:rFonts w:ascii="Times New Roman" w:hAnsi="Times New Roman" w:cs="Times New Roman"/>
        </w:rPr>
        <w:t>,</w:t>
      </w:r>
      <w:r w:rsidR="001E202F" w:rsidRPr="00A97496">
        <w:rPr>
          <w:rFonts w:ascii="Times New Roman" w:hAnsi="Times New Roman" w:cs="Times New Roman"/>
        </w:rPr>
        <w:t xml:space="preserve"> </w:t>
      </w:r>
      <w:r w:rsidR="008E4F30" w:rsidRPr="00A97496">
        <w:rPr>
          <w:rFonts w:ascii="Times New Roman" w:hAnsi="Times New Roman" w:cs="Times New Roman"/>
        </w:rPr>
        <w:t>wher</w:t>
      </w:r>
      <w:r w:rsidR="00AB5C20" w:rsidRPr="00A97496">
        <w:rPr>
          <w:rFonts w:ascii="Times New Roman" w:hAnsi="Times New Roman" w:cs="Times New Roman"/>
        </w:rPr>
        <w:t>e</w:t>
      </w:r>
      <w:r w:rsidR="008E4F30" w:rsidRPr="00A97496">
        <w:rPr>
          <w:rFonts w:ascii="Times New Roman" w:hAnsi="Times New Roman" w:cs="Times New Roman"/>
        </w:rPr>
        <w:t>as</w:t>
      </w:r>
      <w:r w:rsidR="009C0C05" w:rsidRPr="00A97496">
        <w:rPr>
          <w:rFonts w:ascii="Times New Roman" w:hAnsi="Times New Roman" w:cs="Times New Roman"/>
        </w:rPr>
        <w:t xml:space="preserve"> </w:t>
      </w:r>
      <w:r w:rsidR="001969FB" w:rsidRPr="00A97496">
        <w:rPr>
          <w:rFonts w:ascii="Times New Roman" w:hAnsi="Times New Roman" w:cs="Times New Roman"/>
        </w:rPr>
        <w:t>research</w:t>
      </w:r>
      <w:r w:rsidR="009C0C05" w:rsidRPr="00A97496">
        <w:rPr>
          <w:rFonts w:ascii="Times New Roman" w:hAnsi="Times New Roman" w:cs="Times New Roman"/>
        </w:rPr>
        <w:t xml:space="preserve"> that examined the</w:t>
      </w:r>
      <w:r w:rsidR="003B57E4" w:rsidRPr="00A97496">
        <w:rPr>
          <w:rFonts w:ascii="Times New Roman" w:hAnsi="Times New Roman" w:cs="Times New Roman"/>
        </w:rPr>
        <w:t xml:space="preserve"> IT impacts on driving behavior</w:t>
      </w:r>
      <w:r w:rsidR="000E3A67" w:rsidRPr="00A97496">
        <w:rPr>
          <w:rFonts w:ascii="Times New Roman" w:hAnsi="Times New Roman" w:cs="Times New Roman"/>
        </w:rPr>
        <w:t xml:space="preserve"> and </w:t>
      </w:r>
      <w:r w:rsidR="009C0C05" w:rsidRPr="00A97496">
        <w:rPr>
          <w:rFonts w:ascii="Times New Roman" w:hAnsi="Times New Roman" w:cs="Times New Roman"/>
        </w:rPr>
        <w:t>fuel efficiency</w:t>
      </w:r>
      <w:r w:rsidR="0000686F" w:rsidRPr="00A97496">
        <w:rPr>
          <w:rFonts w:ascii="Times New Roman" w:hAnsi="Times New Roman" w:cs="Times New Roman"/>
        </w:rPr>
        <w:t xml:space="preserve"> </w:t>
      </w:r>
      <w:r w:rsidR="00E63B5E" w:rsidRPr="00A97496">
        <w:rPr>
          <w:rFonts w:ascii="Times New Roman" w:hAnsi="Times New Roman" w:cs="Times New Roman"/>
        </w:rPr>
        <w:t xml:space="preserve">is </w:t>
      </w:r>
      <w:r w:rsidR="00AB5C20" w:rsidRPr="00A97496">
        <w:rPr>
          <w:rFonts w:ascii="Times New Roman" w:hAnsi="Times New Roman" w:cs="Times New Roman"/>
        </w:rPr>
        <w:t xml:space="preserve">still </w:t>
      </w:r>
      <w:r w:rsidR="00A91019" w:rsidRPr="00A97496">
        <w:rPr>
          <w:rFonts w:ascii="Times New Roman" w:hAnsi="Times New Roman" w:cs="Times New Roman"/>
        </w:rPr>
        <w:t>immature</w:t>
      </w:r>
      <w:r w:rsidR="004732A9" w:rsidRPr="00A97496">
        <w:rPr>
          <w:rFonts w:ascii="Times New Roman" w:hAnsi="Times New Roman" w:cs="Times New Roman"/>
        </w:rPr>
        <w:t xml:space="preserve"> yet</w:t>
      </w:r>
      <w:r w:rsidR="001C52A7" w:rsidRPr="00A97496">
        <w:rPr>
          <w:rFonts w:ascii="Times New Roman" w:hAnsi="Times New Roman" w:cs="Times New Roman"/>
        </w:rPr>
        <w:t xml:space="preserve"> </w:t>
      </w:r>
      <w:r w:rsidR="001C52A7" w:rsidRPr="00A97496">
        <w:rPr>
          <w:rFonts w:ascii="Times New Roman" w:hAnsi="Times New Roman" w:cs="Times New Roman"/>
        </w:rPr>
        <w:fldChar w:fldCharType="begin"/>
      </w:r>
      <w:r w:rsidR="001C52A7" w:rsidRPr="00A97496">
        <w:rPr>
          <w:rFonts w:ascii="Times New Roman" w:hAnsi="Times New Roman" w:cs="Times New Roman"/>
        </w:rPr>
        <w:instrText xml:space="preserve"> ADDIN EN.CITE &lt;EndNote&gt;&lt;Cite&gt;&lt;Author&gt;Vaezipour&lt;/Author&gt;&lt;Year&gt;2015&lt;/Year&gt;&lt;RecNum&gt;263&lt;/RecNum&gt;&lt;DisplayText&gt;(Vaezipour 2018; Vaezipour et al. 2015)&lt;/DisplayText&gt;&lt;record&gt;&lt;rec-number&gt;263&lt;/rec-number&gt;&lt;foreign-keys&gt;&lt;key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Cite&gt;&lt;Author&gt;Vaezipour&lt;/Author&gt;&lt;Year&gt;2018&lt;/Year&gt;&lt;RecNum&gt;269&lt;/RecNum&gt;&lt;record&gt;&lt;rec-number&gt;269&lt;/rec-number&gt;&lt;foreign-keys&gt;&lt;key app="EN" db-id="xx2sdxzxyppx5jedtfkvpvsn9sve2252dadz" timestamp="1639148371"&gt;269&lt;/key&gt;&lt;/foreign-keys&gt;&lt;ref-type name="Thesis"&gt;32&lt;/ref-type&gt;&lt;contributors&gt;&lt;authors&gt;&lt;author&gt;Vaezipour, Atiyeh&lt;/author&gt;&lt;/authors&gt;&lt;/contributors&gt;&lt;titles&gt;&lt;title&gt;Design and development of an in-vehicle human machine interface for eco-safe driving&lt;/title&gt;&lt;/titles&gt;&lt;dates&gt;&lt;year&gt;2018&lt;/year&gt;&lt;/dates&gt;&lt;publisher&gt;Queensland University of Technology&lt;/publisher&gt;&lt;urls&gt;&lt;/urls&gt;&lt;/record&gt;&lt;/Cite&gt;&lt;/EndNote&gt;</w:instrText>
      </w:r>
      <w:r w:rsidR="001C52A7" w:rsidRPr="00A97496">
        <w:rPr>
          <w:rFonts w:ascii="Times New Roman" w:hAnsi="Times New Roman" w:cs="Times New Roman"/>
        </w:rPr>
        <w:fldChar w:fldCharType="separate"/>
      </w:r>
      <w:r w:rsidR="001C52A7" w:rsidRPr="00A97496">
        <w:rPr>
          <w:rFonts w:ascii="Times New Roman" w:hAnsi="Times New Roman" w:cs="Times New Roman"/>
          <w:noProof/>
        </w:rPr>
        <w:t>(Vaezipour 2018; Vaezipour et al. 2015)</w:t>
      </w:r>
      <w:r w:rsidR="001C52A7" w:rsidRPr="00A97496">
        <w:rPr>
          <w:rFonts w:ascii="Times New Roman" w:hAnsi="Times New Roman" w:cs="Times New Roman"/>
        </w:rPr>
        <w:fldChar w:fldCharType="end"/>
      </w:r>
      <w:r w:rsidR="001F59FB" w:rsidRPr="00A97496">
        <w:rPr>
          <w:rFonts w:ascii="Times New Roman" w:hAnsi="Times New Roman" w:cs="Times New Roman"/>
        </w:rPr>
        <w:t>.</w:t>
      </w:r>
      <w:r w:rsidR="0011435E" w:rsidRPr="00A97496">
        <w:rPr>
          <w:rFonts w:ascii="Times New Roman" w:hAnsi="Times New Roman" w:cs="Times New Roman"/>
        </w:rPr>
        <w:t xml:space="preserve"> In order to disentangle the relationships among different variables, </w:t>
      </w:r>
      <w:r w:rsidR="0011435E" w:rsidRPr="00A97496">
        <w:rPr>
          <w:rFonts w:ascii="Times New Roman" w:hAnsi="Times New Roman" w:cs="Times New Roman"/>
          <w:color w:val="FF0000"/>
          <w:highlight w:val="yellow"/>
        </w:rPr>
        <w:t xml:space="preserve">we </w:t>
      </w:r>
      <w:r w:rsidR="008C756D" w:rsidRPr="00A97496">
        <w:rPr>
          <w:rFonts w:ascii="Times New Roman" w:hAnsi="Times New Roman" w:cs="Times New Roman"/>
          <w:color w:val="FF0000"/>
          <w:sz w:val="22"/>
          <w:highlight w:val="yellow"/>
        </w:rPr>
        <w:t xml:space="preserve">carried out a natural experiment, meant to </w:t>
      </w:r>
      <w:r w:rsidRPr="00A97496">
        <w:rPr>
          <w:rFonts w:ascii="Times New Roman" w:hAnsi="Times New Roman" w:cs="Times New Roman"/>
          <w:color w:val="FF0000"/>
          <w:sz w:val="22"/>
          <w:highlight w:val="yellow"/>
        </w:rPr>
        <w:t>measure</w:t>
      </w:r>
      <w:r w:rsidR="00583F05" w:rsidRPr="00A97496">
        <w:rPr>
          <w:rFonts w:ascii="Times New Roman" w:hAnsi="Times New Roman" w:cs="Times New Roman"/>
          <w:color w:val="FF0000"/>
          <w:highlight w:val="yellow"/>
        </w:rPr>
        <w:t xml:space="preserve"> the direct </w:t>
      </w:r>
      <w:r w:rsidR="005C6700" w:rsidRPr="00A97496">
        <w:rPr>
          <w:rFonts w:ascii="Times New Roman" w:hAnsi="Times New Roman" w:cs="Times New Roman"/>
          <w:color w:val="FF0000"/>
          <w:highlight w:val="yellow"/>
        </w:rPr>
        <w:t>or</w:t>
      </w:r>
      <w:r w:rsidR="00583F05" w:rsidRPr="00A97496">
        <w:rPr>
          <w:rFonts w:ascii="Times New Roman" w:hAnsi="Times New Roman" w:cs="Times New Roman"/>
          <w:color w:val="FF0000"/>
          <w:highlight w:val="yellow"/>
        </w:rPr>
        <w:t xml:space="preserve"> indirect effects between the use of IT and fuel efficiency</w:t>
      </w:r>
      <w:r w:rsidR="00583F05" w:rsidRPr="00A97496">
        <w:rPr>
          <w:rFonts w:ascii="Times New Roman" w:hAnsi="Times New Roman" w:cs="Times New Roman"/>
          <w:color w:val="FF0000"/>
          <w:sz w:val="22"/>
          <w:highlight w:val="yellow"/>
        </w:rPr>
        <w:t xml:space="preserve"> </w:t>
      </w:r>
      <w:r w:rsidRPr="00A97496">
        <w:rPr>
          <w:rFonts w:ascii="Times New Roman" w:hAnsi="Times New Roman" w:cs="Times New Roman"/>
          <w:color w:val="FF0000"/>
          <w:sz w:val="22"/>
          <w:highlight w:val="yellow"/>
        </w:rPr>
        <w:t>while</w:t>
      </w:r>
      <w:r w:rsidR="008C756D" w:rsidRPr="00A97496">
        <w:rPr>
          <w:rFonts w:ascii="Times New Roman" w:hAnsi="Times New Roman" w:cs="Times New Roman"/>
          <w:color w:val="FF0000"/>
          <w:sz w:val="22"/>
          <w:highlight w:val="yellow"/>
        </w:rPr>
        <w:t xml:space="preserve"> </w:t>
      </w:r>
      <w:r w:rsidR="003B57E4" w:rsidRPr="00A97496">
        <w:rPr>
          <w:rFonts w:ascii="Times New Roman" w:hAnsi="Times New Roman" w:cs="Times New Roman"/>
          <w:color w:val="FF0000"/>
          <w:highlight w:val="yellow"/>
        </w:rPr>
        <w:t>testing the</w:t>
      </w:r>
      <w:commentRangeStart w:id="58"/>
      <w:r w:rsidR="003B57E4" w:rsidRPr="00A97496">
        <w:rPr>
          <w:rFonts w:ascii="Times New Roman" w:hAnsi="Times New Roman" w:cs="Times New Roman"/>
          <w:color w:val="FF0000"/>
          <w:highlight w:val="yellow"/>
        </w:rPr>
        <w:t xml:space="preserve"> intermediate effects</w:t>
      </w:r>
      <w:commentRangeEnd w:id="58"/>
      <w:r w:rsidR="00C20680" w:rsidRPr="00A97496">
        <w:rPr>
          <w:rStyle w:val="a4"/>
          <w:rFonts w:ascii="Times New Roman" w:hAnsi="Times New Roman" w:cs="Times New Roman"/>
          <w:color w:val="FF0000"/>
          <w:highlight w:val="yellow"/>
        </w:rPr>
        <w:commentReference w:id="58"/>
      </w:r>
      <w:r w:rsidR="003B57E4" w:rsidRPr="00A97496">
        <w:rPr>
          <w:rFonts w:ascii="Times New Roman" w:hAnsi="Times New Roman" w:cs="Times New Roman"/>
          <w:color w:val="FF0000"/>
          <w:highlight w:val="yellow"/>
        </w:rPr>
        <w:t xml:space="preserve"> of </w:t>
      </w:r>
      <w:r w:rsidR="005C6700" w:rsidRPr="00A97496">
        <w:rPr>
          <w:rFonts w:ascii="Times New Roman" w:hAnsi="Times New Roman" w:cs="Times New Roman"/>
          <w:color w:val="FF0000"/>
          <w:highlight w:val="yellow"/>
        </w:rPr>
        <w:t>IT</w:t>
      </w:r>
      <w:r w:rsidR="003B57E4" w:rsidRPr="00A97496">
        <w:rPr>
          <w:rFonts w:ascii="Times New Roman" w:hAnsi="Times New Roman" w:cs="Times New Roman"/>
          <w:color w:val="FF0000"/>
          <w:highlight w:val="yellow"/>
        </w:rPr>
        <w:t xml:space="preserve"> on </w:t>
      </w:r>
      <w:r w:rsidR="005C6700" w:rsidRPr="00A97496">
        <w:rPr>
          <w:rFonts w:ascii="Times New Roman" w:hAnsi="Times New Roman" w:cs="Times New Roman"/>
          <w:color w:val="FF0000"/>
        </w:rPr>
        <w:t>driving behavior.</w:t>
      </w:r>
    </w:p>
    <w:p w14:paraId="6C0D37D9" w14:textId="7C11AA9B" w:rsidR="00583F05" w:rsidRPr="00A97496" w:rsidRDefault="00A27B8D" w:rsidP="00583F05">
      <w:pPr>
        <w:rPr>
          <w:rFonts w:ascii="Times New Roman" w:hAnsi="Times New Roman" w:cs="Times New Roman"/>
          <w:color w:val="FF0000"/>
          <w:sz w:val="22"/>
        </w:rPr>
      </w:pPr>
      <w:r w:rsidRPr="00A97496">
        <w:rPr>
          <w:rFonts w:ascii="Times New Roman" w:hAnsi="Times New Roman" w:cs="Times New Roman"/>
          <w:color w:val="FF0000"/>
          <w:sz w:val="22"/>
        </w:rPr>
        <w:t>--</w:t>
      </w:r>
      <w:r w:rsidRPr="00A97496">
        <w:rPr>
          <w:rFonts w:ascii="Times New Roman" w:hAnsi="Times New Roman" w:cs="Times New Roman"/>
          <w:color w:val="FF0000"/>
          <w:sz w:val="22"/>
        </w:rPr>
        <w:t>研究问题</w:t>
      </w:r>
    </w:p>
    <w:p w14:paraId="67F72754" w14:textId="4C9A25B0" w:rsidR="00A70C1B" w:rsidRDefault="00A70C1B">
      <w:pPr>
        <w:rPr>
          <w:ins w:id="59" w:author="Yiyang Bian" w:date="2022-01-07T16:38:00Z"/>
          <w:rFonts w:ascii="Times New Roman" w:hAnsi="Times New Roman" w:cs="Times New Roman"/>
        </w:rPr>
      </w:pPr>
    </w:p>
    <w:p w14:paraId="50A4B69D" w14:textId="4BD1EB3E" w:rsidR="00537500" w:rsidRDefault="00537500">
      <w:pPr>
        <w:rPr>
          <w:ins w:id="60" w:author="Yiyang Bian" w:date="2022-01-07T16:39:00Z"/>
          <w:rFonts w:ascii="Times New Roman" w:hAnsi="Times New Roman" w:cs="Times New Roman"/>
        </w:rPr>
      </w:pPr>
      <w:ins w:id="61" w:author="Yiyang Bian" w:date="2022-01-07T16:38:00Z">
        <w:r>
          <w:rPr>
            <w:rFonts w:ascii="Times New Roman" w:hAnsi="Times New Roman" w:cs="Times New Roman" w:hint="eastAsia"/>
          </w:rPr>
          <w:t>The</w:t>
        </w:r>
        <w:r>
          <w:rPr>
            <w:rFonts w:ascii="Times New Roman" w:hAnsi="Times New Roman" w:cs="Times New Roman"/>
          </w:rPr>
          <w:t xml:space="preserve"> rest of the manuscript is o</w:t>
        </w:r>
      </w:ins>
      <w:ins w:id="62" w:author="Yiyang Bian" w:date="2022-01-07T16:39:00Z">
        <w:r>
          <w:rPr>
            <w:rFonts w:ascii="Times New Roman" w:hAnsi="Times New Roman" w:cs="Times New Roman"/>
          </w:rPr>
          <w:t>rganized ….</w:t>
        </w:r>
      </w:ins>
    </w:p>
    <w:p w14:paraId="4F3A8D7A" w14:textId="14527277" w:rsidR="00537500" w:rsidRDefault="00537500">
      <w:pPr>
        <w:rPr>
          <w:ins w:id="63" w:author="Yiyang Bian" w:date="2022-01-07T16:39:00Z"/>
          <w:rFonts w:ascii="Times New Roman" w:hAnsi="Times New Roman" w:cs="Times New Roman"/>
        </w:rPr>
      </w:pPr>
    </w:p>
    <w:p w14:paraId="39FDFD59" w14:textId="77777777" w:rsidR="00537500" w:rsidRPr="00A97496" w:rsidRDefault="00537500">
      <w:pPr>
        <w:rPr>
          <w:rFonts w:ascii="Times New Roman" w:hAnsi="Times New Roman" w:cs="Times New Roman"/>
        </w:rPr>
      </w:pPr>
    </w:p>
    <w:p w14:paraId="20C0C649" w14:textId="28A7B531" w:rsidR="001C4613" w:rsidRPr="00A97496" w:rsidRDefault="002B3018">
      <w:pPr>
        <w:rPr>
          <w:rFonts w:ascii="Times New Roman" w:hAnsi="Times New Roman" w:cs="Times New Roman"/>
          <w:sz w:val="28"/>
          <w:szCs w:val="32"/>
        </w:rPr>
      </w:pPr>
      <w:commentRangeStart w:id="64"/>
      <w:r w:rsidRPr="00A97496">
        <w:rPr>
          <w:rFonts w:ascii="Times New Roman" w:hAnsi="Times New Roman" w:cs="Times New Roman"/>
          <w:sz w:val="28"/>
          <w:szCs w:val="32"/>
        </w:rPr>
        <w:t>Literature Review</w:t>
      </w:r>
      <w:commentRangeEnd w:id="64"/>
      <w:r w:rsidR="002B524B" w:rsidRPr="00A97496">
        <w:rPr>
          <w:rStyle w:val="a4"/>
          <w:rFonts w:ascii="Times New Roman" w:hAnsi="Times New Roman" w:cs="Times New Roman"/>
        </w:rPr>
        <w:commentReference w:id="64"/>
      </w:r>
    </w:p>
    <w:p w14:paraId="27CB71B9" w14:textId="77777777" w:rsidR="0026394D" w:rsidRPr="00A97496" w:rsidRDefault="0026394D" w:rsidP="0026394D">
      <w:pPr>
        <w:rPr>
          <w:rFonts w:ascii="Times New Roman" w:hAnsi="Times New Roman" w:cs="Times New Roman"/>
        </w:rPr>
      </w:pPr>
    </w:p>
    <w:p w14:paraId="06F291C3" w14:textId="22CE8DEE" w:rsidR="00A015F7" w:rsidRPr="00A97496" w:rsidRDefault="008F72C7" w:rsidP="0026394D">
      <w:pPr>
        <w:rPr>
          <w:rFonts w:ascii="Times New Roman" w:hAnsi="Times New Roman" w:cs="Times New Roman"/>
          <w:color w:val="FF0000"/>
          <w:sz w:val="24"/>
          <w:szCs w:val="28"/>
        </w:rPr>
      </w:pPr>
      <w:r w:rsidRPr="00A97496">
        <w:rPr>
          <w:rFonts w:ascii="Times New Roman" w:hAnsi="Times New Roman" w:cs="Times New Roman"/>
          <w:color w:val="FF0000"/>
          <w:sz w:val="24"/>
          <w:szCs w:val="28"/>
        </w:rPr>
        <w:t xml:space="preserve">1 </w:t>
      </w:r>
      <w:r w:rsidR="00DE18D1" w:rsidRPr="00A97496">
        <w:rPr>
          <w:rFonts w:ascii="Times New Roman" w:hAnsi="Times New Roman" w:cs="Times New Roman"/>
          <w:color w:val="FF0000"/>
          <w:sz w:val="24"/>
          <w:szCs w:val="28"/>
        </w:rPr>
        <w:t>The Impacts of IT</w:t>
      </w:r>
    </w:p>
    <w:p w14:paraId="3195173E" w14:textId="205ECDFE" w:rsidR="00A015F7" w:rsidRPr="00A97496" w:rsidRDefault="00A015F7" w:rsidP="0026394D">
      <w:pPr>
        <w:rPr>
          <w:rFonts w:ascii="Times New Roman" w:hAnsi="Times New Roman" w:cs="Times New Roman"/>
          <w:sz w:val="22"/>
          <w:szCs w:val="24"/>
        </w:rPr>
      </w:pPr>
      <w:r w:rsidRPr="00A97496">
        <w:rPr>
          <w:rFonts w:ascii="Times New Roman" w:hAnsi="Times New Roman" w:cs="Times New Roman"/>
          <w:sz w:val="22"/>
          <w:szCs w:val="24"/>
        </w:rPr>
        <w:t>--IT</w:t>
      </w:r>
      <w:r w:rsidRPr="00A97496">
        <w:rPr>
          <w:rFonts w:ascii="Times New Roman" w:hAnsi="Times New Roman" w:cs="Times New Roman"/>
          <w:sz w:val="22"/>
          <w:szCs w:val="24"/>
        </w:rPr>
        <w:t>在发展，人也被影响着</w:t>
      </w:r>
    </w:p>
    <w:p w14:paraId="68AEA4F2" w14:textId="5D86D627" w:rsidR="00A475A9" w:rsidRPr="00A97496" w:rsidRDefault="006B0DBF" w:rsidP="0026394D">
      <w:pPr>
        <w:rPr>
          <w:rFonts w:ascii="Times New Roman" w:eastAsia="宋体" w:hAnsi="Times New Roman" w:cs="Times New Roman"/>
          <w:szCs w:val="21"/>
        </w:rPr>
      </w:pPr>
      <w:r w:rsidRPr="00A97496">
        <w:rPr>
          <w:rFonts w:ascii="Times New Roman" w:hAnsi="Times New Roman" w:cs="Times New Roman"/>
          <w:szCs w:val="21"/>
        </w:rPr>
        <w:t>The continuous development of information technology</w:t>
      </w:r>
      <w:r w:rsidR="00A62931" w:rsidRPr="00A97496">
        <w:rPr>
          <w:rFonts w:ascii="Times New Roman" w:hAnsi="Times New Roman" w:cs="Times New Roman"/>
          <w:szCs w:val="21"/>
        </w:rPr>
        <w:t xml:space="preserve"> (IT)</w:t>
      </w:r>
      <w:r w:rsidRPr="00A97496">
        <w:rPr>
          <w:rFonts w:ascii="Times New Roman" w:hAnsi="Times New Roman" w:cs="Times New Roman"/>
          <w:szCs w:val="21"/>
        </w:rPr>
        <w:t xml:space="preserve"> has created new and immensely complex environments. The world we live in is greatly influenced by these developments and the use of information technology is gradually penetrating all aspects of life</w:t>
      </w:r>
      <w:r w:rsidR="00A95D22" w:rsidRPr="00A97496">
        <w:rPr>
          <w:rFonts w:ascii="Times New Roman" w:hAnsi="Times New Roman" w:cs="Times New Roman"/>
          <w:szCs w:val="21"/>
        </w:rPr>
        <w:t xml:space="preserve"> </w:t>
      </w:r>
      <w:r w:rsidR="00C33141" w:rsidRPr="00A97496">
        <w:rPr>
          <w:rFonts w:ascii="Times New Roman" w:hAnsi="Times New Roman" w:cs="Times New Roman"/>
          <w:szCs w:val="21"/>
        </w:rPr>
        <w:fldChar w:fldCharType="begin"/>
      </w:r>
      <w:r w:rsidR="00C33141" w:rsidRPr="00A97496">
        <w:rPr>
          <w:rFonts w:ascii="Times New Roman" w:hAnsi="Times New Roman" w:cs="Times New Roman"/>
          <w:szCs w:val="21"/>
        </w:rPr>
        <w:instrText xml:space="preserve"> ADDIN EN.CITE &lt;EndNote&gt;&lt;Cite&gt;&lt;Author&gt;Stolterman&lt;/Author&gt;&lt;Year&gt;2004&lt;/Year&gt;&lt;RecNum&gt;224&lt;/RecNum&gt;&lt;DisplayText&gt;(Stolterman and Fors 2004)&lt;/DisplayText&gt;&lt;record&gt;&lt;rec-number&gt;224&lt;/rec-number&gt;&lt;foreign-keys&gt;&lt;key app="EN" db-id="xx2sdxzxyppx5jedtfkvpvsn9sve2252dadz" timestamp="1638520127"&gt;224&lt;/key&gt;&lt;/foreign-keys&gt;&lt;ref-type name="Book Section"&gt;5&lt;/ref-type&gt;&lt;contributors&gt;&lt;authors&gt;&lt;author&gt;Stolterman, Erik&lt;/author&gt;&lt;author&gt;Fors, Anna Croon&lt;/author&gt;&lt;/authors&gt;&lt;/contributors&gt;&lt;titles&gt;&lt;title&gt;Information technology and the good life&lt;/title&gt;&lt;secondary-title&gt;Information systems research&lt;/secondary-title&gt;&lt;/titles&gt;&lt;periodical&gt;&lt;full-title&gt;Information systems research&lt;/full-title&gt;&lt;/periodical&gt;&lt;pages&gt;687-692&lt;/pages&gt;&lt;dates&gt;&lt;year&gt;2004&lt;/year&gt;&lt;/dates&gt;&lt;publisher&gt;Springer&lt;/publisher&gt;&lt;urls&gt;&lt;/urls&gt;&lt;/record&gt;&lt;/Cite&gt;&lt;/EndNote&gt;</w:instrText>
      </w:r>
      <w:r w:rsidR="00C33141" w:rsidRPr="00A97496">
        <w:rPr>
          <w:rFonts w:ascii="Times New Roman" w:hAnsi="Times New Roman" w:cs="Times New Roman"/>
          <w:szCs w:val="21"/>
        </w:rPr>
        <w:fldChar w:fldCharType="separate"/>
      </w:r>
      <w:r w:rsidR="00C33141" w:rsidRPr="00A97496">
        <w:rPr>
          <w:rFonts w:ascii="Times New Roman" w:hAnsi="Times New Roman" w:cs="Times New Roman"/>
          <w:noProof/>
          <w:szCs w:val="21"/>
        </w:rPr>
        <w:t>(Stolterman and Fors 2004)</w:t>
      </w:r>
      <w:r w:rsidR="00C33141" w:rsidRPr="00A97496">
        <w:rPr>
          <w:rFonts w:ascii="Times New Roman" w:hAnsi="Times New Roman" w:cs="Times New Roman"/>
          <w:szCs w:val="21"/>
        </w:rPr>
        <w:fldChar w:fldCharType="end"/>
      </w:r>
      <w:r w:rsidRPr="00A97496">
        <w:rPr>
          <w:rFonts w:ascii="Times New Roman" w:hAnsi="Times New Roman" w:cs="Times New Roman"/>
          <w:szCs w:val="21"/>
        </w:rPr>
        <w:t>.</w:t>
      </w:r>
      <w:r w:rsidR="00C33141" w:rsidRPr="00A97496">
        <w:rPr>
          <w:rFonts w:ascii="Times New Roman" w:hAnsi="Times New Roman" w:cs="Times New Roman"/>
          <w:szCs w:val="21"/>
        </w:rPr>
        <w:t xml:space="preserve"> </w:t>
      </w:r>
      <w:r w:rsidR="00314594" w:rsidRPr="00A97496">
        <w:rPr>
          <w:rFonts w:ascii="Times New Roman" w:hAnsi="Times New Roman" w:cs="Times New Roman"/>
          <w:szCs w:val="21"/>
        </w:rPr>
        <w:t xml:space="preserve">As we develop </w:t>
      </w:r>
      <w:r w:rsidR="004D071E" w:rsidRPr="00A97496">
        <w:rPr>
          <w:rFonts w:ascii="Times New Roman" w:hAnsi="Times New Roman" w:cs="Times New Roman"/>
          <w:szCs w:val="21"/>
        </w:rPr>
        <w:t>IT</w:t>
      </w:r>
      <w:r w:rsidR="00314594" w:rsidRPr="00A97496">
        <w:rPr>
          <w:rFonts w:ascii="Times New Roman" w:hAnsi="Times New Roman" w:cs="Times New Roman"/>
          <w:szCs w:val="21"/>
        </w:rPr>
        <w:t xml:space="preserve"> </w:t>
      </w:r>
      <w:r w:rsidR="007E35B1" w:rsidRPr="00A97496">
        <w:rPr>
          <w:rFonts w:ascii="Times New Roman" w:hAnsi="Times New Roman" w:cs="Times New Roman"/>
          <w:szCs w:val="21"/>
        </w:rPr>
        <w:t>and</w:t>
      </w:r>
      <w:r w:rsidR="00314594" w:rsidRPr="00A97496">
        <w:rPr>
          <w:rFonts w:ascii="Times New Roman" w:hAnsi="Times New Roman" w:cs="Times New Roman"/>
          <w:szCs w:val="21"/>
        </w:rPr>
        <w:t xml:space="preserve"> optimize information systems, they are also influencing our habits and performance</w:t>
      </w:r>
      <w:r w:rsidR="005132EA" w:rsidRPr="00A97496">
        <w:rPr>
          <w:rFonts w:ascii="Times New Roman" w:hAnsi="Times New Roman" w:cs="Times New Roman"/>
          <w:szCs w:val="21"/>
        </w:rPr>
        <w:t xml:space="preserve"> </w:t>
      </w:r>
      <w:r w:rsidR="000F3F6F" w:rsidRPr="00A97496">
        <w:rPr>
          <w:rFonts w:ascii="Times New Roman" w:hAnsi="Times New Roman" w:cs="Times New Roman"/>
          <w:szCs w:val="21"/>
        </w:rPr>
        <w:t>at the same time.</w:t>
      </w:r>
      <w:r w:rsidR="007138AF" w:rsidRPr="00A97496">
        <w:rPr>
          <w:rFonts w:ascii="Times New Roman" w:hAnsi="Times New Roman" w:cs="Times New Roman"/>
          <w:szCs w:val="21"/>
        </w:rPr>
        <w:t xml:space="preserve"> </w:t>
      </w:r>
      <w:r w:rsidR="007138AF" w:rsidRPr="00A97496">
        <w:rPr>
          <w:rFonts w:ascii="Times New Roman" w:eastAsia="宋体" w:hAnsi="Times New Roman" w:cs="Times New Roman"/>
          <w:szCs w:val="21"/>
        </w:rPr>
        <w:t xml:space="preserve">IT has been used as external stimulation to assist in </w:t>
      </w:r>
      <w:r w:rsidR="007138AF" w:rsidRPr="00A97496">
        <w:rPr>
          <w:rFonts w:ascii="Times New Roman" w:eastAsia="宋体" w:hAnsi="Times New Roman" w:cs="Times New Roman"/>
          <w:color w:val="FF0000"/>
          <w:szCs w:val="21"/>
          <w:highlight w:val="yellow"/>
        </w:rPr>
        <w:t>changing</w:t>
      </w:r>
      <w:r w:rsidR="007138AF" w:rsidRPr="00A97496">
        <w:rPr>
          <w:rFonts w:ascii="Times New Roman" w:eastAsia="宋体" w:hAnsi="Times New Roman" w:cs="Times New Roman"/>
          <w:szCs w:val="21"/>
        </w:rPr>
        <w:t xml:space="preserve"> people's behavior</w:t>
      </w:r>
      <w:r w:rsidR="004F3E47" w:rsidRPr="00A97496">
        <w:rPr>
          <w:rFonts w:ascii="Times New Roman" w:eastAsia="宋体" w:hAnsi="Times New Roman" w:cs="Times New Roman"/>
          <w:szCs w:val="21"/>
        </w:rPr>
        <w:t xml:space="preserve"> to </w:t>
      </w:r>
      <w:r w:rsidR="008F7E7F" w:rsidRPr="00A97496">
        <w:rPr>
          <w:rFonts w:ascii="Times New Roman" w:eastAsia="宋体" w:hAnsi="Times New Roman" w:cs="Times New Roman"/>
          <w:szCs w:val="21"/>
        </w:rPr>
        <w:t>exercise and break properly</w:t>
      </w:r>
      <w:r w:rsidR="007138AF" w:rsidRPr="00A97496">
        <w:rPr>
          <w:rFonts w:ascii="Times New Roman" w:eastAsia="宋体" w:hAnsi="Times New Roman" w:cs="Times New Roman"/>
          <w:szCs w:val="21"/>
        </w:rPr>
        <w:t xml:space="preserve"> </w:t>
      </w:r>
      <w:r w:rsidR="00E672AD" w:rsidRPr="00A97496">
        <w:rPr>
          <w:rFonts w:ascii="Times New Roman" w:eastAsia="宋体" w:hAnsi="Times New Roman" w:cs="Times New Roman"/>
          <w:szCs w:val="21"/>
        </w:rPr>
        <w:t>and increa</w:t>
      </w:r>
      <w:r w:rsidR="008F7E7F" w:rsidRPr="00A97496">
        <w:rPr>
          <w:rFonts w:ascii="Times New Roman" w:eastAsia="宋体" w:hAnsi="Times New Roman" w:cs="Times New Roman"/>
          <w:szCs w:val="21"/>
        </w:rPr>
        <w:t>se</w:t>
      </w:r>
      <w:r w:rsidR="00E672AD" w:rsidRPr="00A97496">
        <w:rPr>
          <w:rFonts w:ascii="Times New Roman" w:eastAsia="宋体" w:hAnsi="Times New Roman" w:cs="Times New Roman"/>
          <w:szCs w:val="21"/>
        </w:rPr>
        <w:t xml:space="preserve"> work efficiency </w:t>
      </w:r>
      <w:r w:rsidR="007138AF" w:rsidRPr="00A97496">
        <w:rPr>
          <w:rFonts w:ascii="Times New Roman" w:eastAsia="宋体" w:hAnsi="Times New Roman" w:cs="Times New Roman"/>
          <w:szCs w:val="21"/>
        </w:rPr>
        <w:fldChar w:fldCharType="begin">
          <w:fldData xml:space="preserve">PEVuZE5vdGU+PENpdGU+PEF1dGhvcj5IdWdoZXM8L0F1dGhvcj48WWVhcj4yMDEwPC9ZZWFyPjxS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</w:fldData>
        </w:fldChar>
      </w:r>
      <w:r w:rsidR="008F7E7F" w:rsidRPr="00A97496">
        <w:rPr>
          <w:rFonts w:ascii="Times New Roman" w:eastAsia="宋体" w:hAnsi="Times New Roman" w:cs="Times New Roman"/>
          <w:szCs w:val="21"/>
        </w:rPr>
        <w:instrText xml:space="preserve"> ADDIN EN.CITE </w:instrText>
      </w:r>
      <w:r w:rsidR="008F7E7F" w:rsidRPr="00A97496">
        <w:rPr>
          <w:rFonts w:ascii="Times New Roman" w:eastAsia="宋体" w:hAnsi="Times New Roman" w:cs="Times New Roman"/>
          <w:szCs w:val="21"/>
        </w:rPr>
        <w:fldChar w:fldCharType="begin">
          <w:fldData xml:space="preserve">PEVuZE5vdGU+PENpdGU+PEF1dGhvcj5IdWdoZXM8L0F1dGhvcj48WWVhcj4yMDEwPC9ZZWFyPjxS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</w:fldData>
        </w:fldChar>
      </w:r>
      <w:r w:rsidR="008F7E7F" w:rsidRPr="00A97496">
        <w:rPr>
          <w:rFonts w:ascii="Times New Roman" w:eastAsia="宋体" w:hAnsi="Times New Roman" w:cs="Times New Roman"/>
          <w:szCs w:val="21"/>
        </w:rPr>
        <w:instrText xml:space="preserve"> ADDIN EN.CITE.DATA </w:instrText>
      </w:r>
      <w:r w:rsidR="008F7E7F" w:rsidRPr="00A97496">
        <w:rPr>
          <w:rFonts w:ascii="Times New Roman" w:eastAsia="宋体" w:hAnsi="Times New Roman" w:cs="Times New Roman"/>
          <w:szCs w:val="21"/>
        </w:rPr>
      </w:r>
      <w:r w:rsidR="008F7E7F" w:rsidRPr="00A97496">
        <w:rPr>
          <w:rFonts w:ascii="Times New Roman" w:eastAsia="宋体" w:hAnsi="Times New Roman" w:cs="Times New Roman"/>
          <w:szCs w:val="21"/>
        </w:rPr>
        <w:fldChar w:fldCharType="end"/>
      </w:r>
      <w:r w:rsidR="007138AF" w:rsidRPr="00A97496">
        <w:rPr>
          <w:rFonts w:ascii="Times New Roman" w:eastAsia="宋体" w:hAnsi="Times New Roman" w:cs="Times New Roman"/>
          <w:szCs w:val="21"/>
        </w:rPr>
      </w:r>
      <w:r w:rsidR="007138AF" w:rsidRPr="00A97496">
        <w:rPr>
          <w:rFonts w:ascii="Times New Roman" w:eastAsia="宋体" w:hAnsi="Times New Roman" w:cs="Times New Roman"/>
          <w:szCs w:val="21"/>
        </w:rPr>
        <w:fldChar w:fldCharType="separate"/>
      </w:r>
      <w:r w:rsidR="008F7E7F" w:rsidRPr="00A97496">
        <w:rPr>
          <w:rFonts w:ascii="Times New Roman" w:eastAsia="宋体" w:hAnsi="Times New Roman" w:cs="Times New Roman"/>
          <w:noProof/>
          <w:szCs w:val="21"/>
        </w:rPr>
        <w:t>(Consolvo et al. 2006; Hughes et al. 2010; Kamal et al. 2016; Lin et al. 2006; Short et al. 2014; Sundaram et al. 2007)</w:t>
      </w:r>
      <w:r w:rsidR="007138AF" w:rsidRPr="00A97496">
        <w:rPr>
          <w:rFonts w:ascii="Times New Roman" w:eastAsia="宋体" w:hAnsi="Times New Roman" w:cs="Times New Roman"/>
          <w:szCs w:val="21"/>
        </w:rPr>
        <w:fldChar w:fldCharType="end"/>
      </w:r>
      <w:r w:rsidR="00A015F7" w:rsidRPr="00A97496">
        <w:rPr>
          <w:rFonts w:ascii="Times New Roman" w:eastAsia="宋体" w:hAnsi="Times New Roman" w:cs="Times New Roman"/>
          <w:szCs w:val="21"/>
        </w:rPr>
        <w:t>.</w:t>
      </w:r>
    </w:p>
    <w:p w14:paraId="59CF4F34" w14:textId="77777777" w:rsidR="00A015F7" w:rsidRPr="00A97496" w:rsidRDefault="00A015F7" w:rsidP="0026394D">
      <w:pPr>
        <w:rPr>
          <w:rFonts w:ascii="Times New Roman" w:hAnsi="Times New Roman" w:cs="Times New Roman"/>
          <w:szCs w:val="21"/>
        </w:rPr>
      </w:pPr>
    </w:p>
    <w:p w14:paraId="57445BEA" w14:textId="13C9F318" w:rsidR="00720A18" w:rsidRPr="00A97496" w:rsidRDefault="00A015F7" w:rsidP="0026394D">
      <w:pPr>
        <w:rPr>
          <w:rFonts w:ascii="Times New Roman" w:hAnsi="Times New Roman" w:cs="Times New Roman"/>
          <w:szCs w:val="21"/>
        </w:rPr>
      </w:pPr>
      <w:r w:rsidRPr="00A97496">
        <w:rPr>
          <w:rFonts w:ascii="Times New Roman" w:hAnsi="Times New Roman" w:cs="Times New Roman"/>
          <w:szCs w:val="21"/>
        </w:rPr>
        <w:t>--</w:t>
      </w:r>
      <w:r w:rsidR="003E57FA" w:rsidRPr="00A97496">
        <w:rPr>
          <w:rFonts w:ascii="Times New Roman" w:hAnsi="Times New Roman" w:cs="Times New Roman"/>
          <w:szCs w:val="21"/>
        </w:rPr>
        <w:t>IT</w:t>
      </w:r>
      <w:r w:rsidR="003E57FA" w:rsidRPr="00A97496">
        <w:rPr>
          <w:rFonts w:ascii="Times New Roman" w:hAnsi="Times New Roman" w:cs="Times New Roman"/>
          <w:szCs w:val="21"/>
        </w:rPr>
        <w:t>的</w:t>
      </w:r>
      <w:r w:rsidRPr="00A97496">
        <w:rPr>
          <w:rFonts w:ascii="Times New Roman" w:hAnsi="Times New Roman" w:cs="Times New Roman"/>
          <w:szCs w:val="21"/>
        </w:rPr>
        <w:t>正面影响</w:t>
      </w:r>
      <w:r w:rsidRPr="00A97496">
        <w:rPr>
          <w:rFonts w:ascii="Times New Roman" w:hAnsi="Times New Roman" w:cs="Times New Roman"/>
          <w:szCs w:val="21"/>
        </w:rPr>
        <w:t xml:space="preserve"> —side effects </w:t>
      </w:r>
      <w:proofErr w:type="spellStart"/>
      <w:r w:rsidRPr="00A97496">
        <w:rPr>
          <w:rFonts w:ascii="Times New Roman" w:hAnsi="Times New Roman" w:cs="Times New Roman"/>
          <w:szCs w:val="21"/>
        </w:rPr>
        <w:t>darkside</w:t>
      </w:r>
      <w:proofErr w:type="spellEnd"/>
      <w:r w:rsidRPr="00A97496">
        <w:rPr>
          <w:rFonts w:ascii="Times New Roman" w:hAnsi="Times New Roman" w:cs="Times New Roman"/>
          <w:szCs w:val="21"/>
        </w:rPr>
        <w:t>负面影响</w:t>
      </w:r>
      <w:r w:rsidRPr="00A97496">
        <w:rPr>
          <w:rFonts w:ascii="Times New Roman" w:hAnsi="Times New Roman" w:cs="Times New Roman"/>
          <w:szCs w:val="21"/>
        </w:rPr>
        <w:t xml:space="preserve"> </w:t>
      </w:r>
    </w:p>
    <w:p w14:paraId="35BF0D08" w14:textId="6E42DC7D" w:rsidR="00A62931" w:rsidRPr="00A97496" w:rsidRDefault="00720A18" w:rsidP="00B83BD3">
      <w:pPr>
        <w:rPr>
          <w:rFonts w:ascii="Times New Roman" w:hAnsi="Times New Roman" w:cs="Times New Roman"/>
          <w:szCs w:val="21"/>
        </w:rPr>
      </w:pPr>
      <w:r w:rsidRPr="00A97496">
        <w:rPr>
          <w:rFonts w:ascii="Times New Roman" w:hAnsi="Times New Roman" w:cs="Times New Roman"/>
          <w:szCs w:val="21"/>
        </w:rPr>
        <w:t xml:space="preserve">However, while all these developments will bring many benefits, they also carry risks. </w:t>
      </w:r>
      <w:r w:rsidR="003C415E" w:rsidRPr="00A97496">
        <w:rPr>
          <w:rFonts w:ascii="Times New Roman" w:hAnsi="Times New Roman" w:cs="Times New Roman"/>
          <w:szCs w:val="21"/>
        </w:rPr>
        <w:t>If managed well, they have the potential to give rise to innovation that will drive growth and social impact.</w:t>
      </w:r>
      <w:r w:rsidR="00843A56" w:rsidRPr="00A97496">
        <w:rPr>
          <w:rFonts w:ascii="Times New Roman" w:hAnsi="Times New Roman" w:cs="Times New Roman"/>
          <w:szCs w:val="21"/>
        </w:rPr>
        <w:t xml:space="preserve"> For example, p</w:t>
      </w:r>
      <w:r w:rsidR="00A62931" w:rsidRPr="00A97496">
        <w:rPr>
          <w:rFonts w:ascii="Times New Roman" w:hAnsi="Times New Roman" w:cs="Times New Roman"/>
          <w:szCs w:val="21"/>
        </w:rPr>
        <w:t>eople use IT</w:t>
      </w:r>
      <w:r w:rsidR="00E3547C" w:rsidRPr="00A97496">
        <w:rPr>
          <w:rFonts w:ascii="Times New Roman" w:hAnsi="Times New Roman" w:cs="Times New Roman"/>
          <w:szCs w:val="21"/>
        </w:rPr>
        <w:t xml:space="preserve"> in </w:t>
      </w:r>
      <w:r w:rsidR="008A3440" w:rsidRPr="00A97496">
        <w:rPr>
          <w:rFonts w:ascii="Times New Roman" w:hAnsi="Times New Roman" w:cs="Times New Roman"/>
          <w:szCs w:val="21"/>
        </w:rPr>
        <w:t>health care</w:t>
      </w:r>
      <w:r w:rsidR="00600512" w:rsidRPr="00A97496">
        <w:rPr>
          <w:rFonts w:ascii="Times New Roman" w:hAnsi="Times New Roman" w:cs="Times New Roman"/>
          <w:szCs w:val="21"/>
        </w:rPr>
        <w:t xml:space="preserve"> to reduce the frequency and consequences of errors</w:t>
      </w:r>
      <w:r w:rsidR="00550912" w:rsidRPr="00A97496">
        <w:rPr>
          <w:rFonts w:ascii="Times New Roman" w:hAnsi="Times New Roman" w:cs="Times New Roman"/>
          <w:szCs w:val="21"/>
        </w:rPr>
        <w:t xml:space="preserve"> </w:t>
      </w:r>
      <w:r w:rsidR="00425015" w:rsidRPr="00A97496">
        <w:rPr>
          <w:rFonts w:ascii="Times New Roman" w:hAnsi="Times New Roman" w:cs="Times New Roman"/>
          <w:szCs w:val="21"/>
        </w:rPr>
        <w:fldChar w:fldCharType="begin"/>
      </w:r>
      <w:r w:rsidR="002424E3" w:rsidRPr="00A97496">
        <w:rPr>
          <w:rFonts w:ascii="Times New Roman" w:hAnsi="Times New Roman" w:cs="Times New Roman"/>
          <w:szCs w:val="21"/>
        </w:rPr>
        <w:instrText xml:space="preserve"> ADDIN EN.CITE &lt;EndNote&gt;&lt;Cite&gt;&lt;Author&gt;Bates&lt;/Author&gt;&lt;Year&gt;2001&lt;/Year&gt;&lt;RecNum&gt;226&lt;/RecNum&gt;&lt;DisplayText&gt;(Bates et al. 2001; Bates and Gawande 2003)&lt;/DisplayText&gt;&lt;record&gt;&lt;rec-number&gt;226&lt;/rec-number&gt;&lt;foreign-keys&gt;&lt;key app="EN" db-id="xx2sdxzxyppx5jedtfkvpvsn9sve2252dadz" timestamp="1638524815"&gt;226&lt;/key&gt;&lt;/foreign-keys&gt;&lt;ref-type name="Journal Article"&gt;17&lt;/ref-type&gt;&lt;contributors&gt;&lt;authors&gt;&lt;author&gt;Bates, David W&lt;/author&gt;&lt;author&gt;Cohen, Michael&lt;/author&gt;&lt;author&gt;Leape, Lucian L&lt;/author&gt;&lt;author&gt;Overhage, J Marc&lt;/author&gt;&lt;author&gt;Shabot, M Michael&lt;/author&gt;&lt;author&gt;Sheridan, Thomas&lt;/author&gt;&lt;/authors&gt;&lt;/contributors&gt;&lt;titles&gt;&lt;title&gt;Reducing the frequency of errors in medicine using information technology&lt;/title&gt;&lt;secondary-title&gt;Journal of the American Medical Informatics Association&lt;/secondary-title&gt;&lt;/titles&gt;&lt;periodical&gt;&lt;full-title&gt;Journal of the American Medical Informatics Association&lt;/full-title&gt;&lt;/periodical&gt;&lt;pages&gt;299-308&lt;/pages&gt;&lt;volume&gt;8&lt;/volume&gt;&lt;number&gt;4&lt;/number&gt;&lt;dates&gt;&lt;year&gt;2001&lt;/year&gt;&lt;/dates&gt;&lt;isbn&gt;1527-974X&lt;/isbn&gt;&lt;urls&gt;&lt;/urls&gt;&lt;/record&gt;&lt;/Cite&gt;&lt;Cite&gt;&lt;Author&gt;Bates&lt;/Author&gt;&lt;Year&gt;2003&lt;/Year&gt;&lt;RecNum&gt;229&lt;/RecNum&gt;&lt;record&gt;&lt;rec-number&gt;229&lt;/rec-number&gt;&lt;foreign-keys&gt;&lt;key app="EN" db-id="xx2sdxzxyppx5jedtfkvpvsn9sve2252dadz" timestamp="1638526005"&gt;229&lt;/key&gt;&lt;/foreign-keys&gt;&lt;ref-type name="Journal Article"&gt;17&lt;/ref-type&gt;&lt;contributors&gt;&lt;authors&gt;&lt;author&gt;Bates, David W&lt;/author&gt;&lt;author&gt;Gawande, Atul A&lt;/author&gt;&lt;/authors&gt;&lt;/contributors&gt;&lt;titles&gt;&lt;title&gt;Improving safety with information technology&lt;/title&gt;&lt;secondary-title&gt;New England journal of medicine&lt;/secondary-title&gt;&lt;/titles&gt;&lt;periodical&gt;&lt;full-title&gt;New England journal of medicine&lt;/full-title&gt;&lt;/periodical&gt;&lt;pages&gt;2526-2534&lt;/pages&gt;&lt;volume&gt;348&lt;/volume&gt;&lt;number&gt;25&lt;/number&gt;&lt;dates&gt;&lt;year&gt;2003&lt;/year&gt;&lt;/dates&gt;&lt;isbn&gt;0028-4793&lt;/isbn&gt;&lt;urls&gt;&lt;/urls&gt;&lt;/record&gt;&lt;/Cite&gt;&lt;/EndNote&gt;</w:instrText>
      </w:r>
      <w:r w:rsidR="00425015" w:rsidRPr="00A97496">
        <w:rPr>
          <w:rFonts w:ascii="Times New Roman" w:hAnsi="Times New Roman" w:cs="Times New Roman"/>
          <w:szCs w:val="21"/>
        </w:rPr>
        <w:fldChar w:fldCharType="separate"/>
      </w:r>
      <w:r w:rsidR="002424E3" w:rsidRPr="00A97496">
        <w:rPr>
          <w:rFonts w:ascii="Times New Roman" w:hAnsi="Times New Roman" w:cs="Times New Roman"/>
          <w:noProof/>
          <w:szCs w:val="21"/>
        </w:rPr>
        <w:t>(Bates et al. 2001; Bates and Gawande 2003)</w:t>
      </w:r>
      <w:r w:rsidR="00425015" w:rsidRPr="00A97496">
        <w:rPr>
          <w:rFonts w:ascii="Times New Roman" w:hAnsi="Times New Roman" w:cs="Times New Roman"/>
          <w:szCs w:val="21"/>
        </w:rPr>
        <w:fldChar w:fldCharType="end"/>
      </w:r>
      <w:r w:rsidR="007C7004" w:rsidRPr="00A97496">
        <w:rPr>
          <w:rFonts w:ascii="Times New Roman" w:hAnsi="Times New Roman" w:cs="Times New Roman"/>
          <w:szCs w:val="21"/>
        </w:rPr>
        <w:t>;</w:t>
      </w:r>
      <w:r w:rsidR="00CA2FA9" w:rsidRPr="00A97496">
        <w:rPr>
          <w:rFonts w:ascii="Times New Roman" w:hAnsi="Times New Roman" w:cs="Times New Roman"/>
          <w:szCs w:val="21"/>
        </w:rPr>
        <w:t xml:space="preserve"> </w:t>
      </w:r>
      <w:r w:rsidR="00287D97" w:rsidRPr="00A97496">
        <w:rPr>
          <w:rFonts w:ascii="Times New Roman" w:hAnsi="Times New Roman" w:cs="Times New Roman"/>
          <w:szCs w:val="21"/>
        </w:rPr>
        <w:t xml:space="preserve">in the field of </w:t>
      </w:r>
      <w:r w:rsidR="002F3C30" w:rsidRPr="00A97496">
        <w:rPr>
          <w:rFonts w:ascii="Times New Roman" w:hAnsi="Times New Roman" w:cs="Times New Roman"/>
          <w:szCs w:val="21"/>
        </w:rPr>
        <w:t>education</w:t>
      </w:r>
      <w:r w:rsidR="007C7004" w:rsidRPr="00A97496">
        <w:rPr>
          <w:rFonts w:ascii="Times New Roman" w:hAnsi="Times New Roman" w:cs="Times New Roman"/>
          <w:szCs w:val="21"/>
        </w:rPr>
        <w:t xml:space="preserve">, </w:t>
      </w:r>
      <w:r w:rsidR="00616840" w:rsidRPr="00A97496">
        <w:rPr>
          <w:rFonts w:ascii="Times New Roman" w:hAnsi="Times New Roman" w:cs="Times New Roman"/>
          <w:szCs w:val="21"/>
        </w:rPr>
        <w:t>using advanced IT help</w:t>
      </w:r>
      <w:r w:rsidR="0035740E" w:rsidRPr="00A97496">
        <w:rPr>
          <w:rFonts w:ascii="Times New Roman" w:hAnsi="Times New Roman" w:cs="Times New Roman"/>
          <w:szCs w:val="21"/>
        </w:rPr>
        <w:t>s</w:t>
      </w:r>
      <w:r w:rsidR="00616840" w:rsidRPr="00A97496">
        <w:rPr>
          <w:rFonts w:ascii="Times New Roman" w:hAnsi="Times New Roman" w:cs="Times New Roman"/>
          <w:szCs w:val="21"/>
        </w:rPr>
        <w:t xml:space="preserve"> </w:t>
      </w:r>
      <w:r w:rsidR="003C5B69" w:rsidRPr="00A97496">
        <w:rPr>
          <w:rFonts w:ascii="Times New Roman" w:hAnsi="Times New Roman" w:cs="Times New Roman"/>
          <w:szCs w:val="21"/>
        </w:rPr>
        <w:t xml:space="preserve">learning and </w:t>
      </w:r>
      <w:r w:rsidR="00004B24" w:rsidRPr="00A97496">
        <w:rPr>
          <w:rFonts w:ascii="Times New Roman" w:hAnsi="Times New Roman" w:cs="Times New Roman"/>
          <w:szCs w:val="21"/>
        </w:rPr>
        <w:t>add value to management education</w:t>
      </w:r>
      <w:r w:rsidR="008D37F2" w:rsidRPr="00A97496">
        <w:rPr>
          <w:rFonts w:ascii="Times New Roman" w:hAnsi="Times New Roman" w:cs="Times New Roman"/>
          <w:szCs w:val="21"/>
        </w:rPr>
        <w:t xml:space="preserve"> </w:t>
      </w:r>
      <w:r w:rsidR="008D37F2" w:rsidRPr="00A97496">
        <w:rPr>
          <w:rFonts w:ascii="Times New Roman" w:hAnsi="Times New Roman" w:cs="Times New Roman"/>
          <w:szCs w:val="21"/>
        </w:rPr>
        <w:fldChar w:fldCharType="begin"/>
      </w:r>
      <w:r w:rsidR="003C5B69" w:rsidRPr="00A97496">
        <w:rPr>
          <w:rFonts w:ascii="Times New Roman" w:hAnsi="Times New Roman" w:cs="Times New Roman"/>
          <w:szCs w:val="21"/>
        </w:rPr>
        <w:instrText xml:space="preserve"> ADDIN EN.CITE &lt;EndNote&gt;&lt;Cite&gt;&lt;Author&gt;Alavi&lt;/Author&gt;&lt;Year&gt;1997&lt;/Year&gt;&lt;RecNum&gt;227&lt;/RecNum&gt;&lt;DisplayText&gt;(Alavi and Gallupe 2003; Alavi et al. 1997)&lt;/DisplayText&gt;&lt;record&gt;&lt;rec-number&gt;227&lt;/rec-number&gt;&lt;foreign-keys&gt;&lt;key app="EN" db-id="xx2sdxzxyppx5jedtfkvpvsn9sve2252dadz" timestamp="1638525135"&gt;227&lt;/key&gt;&lt;/foreign-keys&gt;&lt;ref-type name="Journal Article"&gt;17&lt;/ref-type&gt;&lt;contributors&gt;&lt;authors&gt;&lt;author&gt;Alavi, Maryam&lt;/author&gt;&lt;author&gt;Yoo, Youngjin&lt;/author&gt;&lt;author&gt;Vogel, Douglas R&lt;/author&gt;&lt;/authors&gt;&lt;/contributors&gt;&lt;titles&gt;&lt;title&gt;Using information technology to add value to management education&lt;/title&gt;&lt;secondary-title&gt;Academy of management Journal&lt;/secondary-title&gt;&lt;/titles&gt;&lt;periodical&gt;&lt;full-title&gt;Academy of management Journal&lt;/full-title&gt;&lt;/periodical&gt;&lt;pages&gt;1310-1333&lt;/pages&gt;&lt;volume&gt;40&lt;/volume&gt;&lt;number&gt;6&lt;/number&gt;&lt;dates&gt;&lt;year&gt;1997&lt;/year&gt;&lt;/dates&gt;&lt;isbn&gt;0001-4273&lt;/isbn&gt;&lt;urls&gt;&lt;/urls&gt;&lt;/record&gt;&lt;/Cite&gt;&lt;Cite&gt;&lt;Author&gt;Alavi&lt;/Author&gt;&lt;Year&gt;2003&lt;/Year&gt;&lt;RecNum&gt;228&lt;/RecNum&gt;&lt;record&gt;&lt;rec-number&gt;228&lt;/rec-number&gt;&lt;foreign-keys&gt;&lt;key app="EN" db-id="xx2sdxzxyppx5jedtfkvpvsn9sve2252dadz" timestamp="1638525449"&gt;228&lt;/key&gt;&lt;/foreign-keys&gt;&lt;ref-type name="Journal Article"&gt;17&lt;/ref-type&gt;&lt;contributors&gt;&lt;authors&gt;&lt;author&gt;Alavi, Maryam&lt;/author&gt;&lt;author&gt;Gallupe, R Brent&lt;/author&gt;&lt;/authors&gt;&lt;/contributors&gt;&lt;titles&gt;&lt;title&gt;Using information technology in learning: Case studies in business and management education programs&lt;/title&gt;&lt;secondary-title&gt;Academy of Management Learning &amp;amp; Education&lt;/secondary-title&gt;&lt;/titles&gt;&lt;periodical&gt;&lt;full-title&gt;Academy of Management Learning &amp;amp; Education&lt;/full-title&gt;&lt;/periodical&gt;&lt;pages&gt;139-153&lt;/pages&gt;&lt;volume&gt;2&lt;/volume&gt;&lt;number&gt;2&lt;/number&gt;&lt;dates&gt;&lt;year&gt;2003&lt;/year&gt;&lt;/dates&gt;&lt;isbn&gt;1537-260X&lt;/isbn&gt;&lt;urls&gt;&lt;/urls&gt;&lt;/record&gt;&lt;/Cite&gt;&lt;/EndNote&gt;</w:instrText>
      </w:r>
      <w:r w:rsidR="008D37F2" w:rsidRPr="00A97496">
        <w:rPr>
          <w:rFonts w:ascii="Times New Roman" w:hAnsi="Times New Roman" w:cs="Times New Roman"/>
          <w:szCs w:val="21"/>
        </w:rPr>
        <w:fldChar w:fldCharType="separate"/>
      </w:r>
      <w:r w:rsidR="003C5B69" w:rsidRPr="00A97496">
        <w:rPr>
          <w:rFonts w:ascii="Times New Roman" w:hAnsi="Times New Roman" w:cs="Times New Roman"/>
          <w:noProof/>
          <w:szCs w:val="21"/>
        </w:rPr>
        <w:t>(Alavi and Gallupe 2003; Alavi et al. 1997)</w:t>
      </w:r>
      <w:r w:rsidR="008D37F2" w:rsidRPr="00A97496">
        <w:rPr>
          <w:rFonts w:ascii="Times New Roman" w:hAnsi="Times New Roman" w:cs="Times New Roman"/>
          <w:szCs w:val="21"/>
        </w:rPr>
        <w:fldChar w:fldCharType="end"/>
      </w:r>
      <w:r w:rsidR="008D37F2" w:rsidRPr="00A97496">
        <w:rPr>
          <w:rFonts w:ascii="Times New Roman" w:hAnsi="Times New Roman" w:cs="Times New Roman"/>
          <w:szCs w:val="21"/>
        </w:rPr>
        <w:t xml:space="preserve">; </w:t>
      </w:r>
      <w:r w:rsidR="00B83BD3" w:rsidRPr="00A97496">
        <w:rPr>
          <w:rFonts w:ascii="Times New Roman" w:hAnsi="Times New Roman" w:cs="Times New Roman"/>
          <w:szCs w:val="21"/>
        </w:rPr>
        <w:t xml:space="preserve">IT </w:t>
      </w:r>
      <w:r w:rsidR="00940F4A" w:rsidRPr="00A97496">
        <w:rPr>
          <w:rFonts w:ascii="Times New Roman" w:hAnsi="Times New Roman" w:cs="Times New Roman"/>
          <w:szCs w:val="21"/>
        </w:rPr>
        <w:t xml:space="preserve">also </w:t>
      </w:r>
      <w:r w:rsidR="00B83BD3" w:rsidRPr="00A97496">
        <w:rPr>
          <w:rFonts w:ascii="Times New Roman" w:hAnsi="Times New Roman" w:cs="Times New Roman"/>
          <w:szCs w:val="21"/>
        </w:rPr>
        <w:t>has dramatically transformed travel and tourism</w:t>
      </w:r>
      <w:r w:rsidR="00624F7F" w:rsidRPr="00A97496">
        <w:rPr>
          <w:rFonts w:ascii="Times New Roman" w:hAnsi="Times New Roman" w:cs="Times New Roman"/>
          <w:szCs w:val="21"/>
        </w:rPr>
        <w:t xml:space="preserve"> </w:t>
      </w:r>
      <w:r w:rsidR="00322644" w:rsidRPr="00A97496">
        <w:rPr>
          <w:rFonts w:ascii="Times New Roman" w:hAnsi="Times New Roman" w:cs="Times New Roman"/>
          <w:szCs w:val="21"/>
        </w:rPr>
        <w:fldChar w:fldCharType="begin"/>
      </w:r>
      <w:r w:rsidR="00FD5C75" w:rsidRPr="00A97496">
        <w:rPr>
          <w:rFonts w:ascii="Times New Roman" w:hAnsi="Times New Roman" w:cs="Times New Roman"/>
          <w:szCs w:val="21"/>
        </w:rPr>
        <w:instrText xml:space="preserve"> ADDIN EN.CITE &lt;EndNote&gt;&lt;Cite&gt;&lt;Author&gt;Werthner&lt;/Author&gt;&lt;Year&gt;1999&lt;/Year&gt;&lt;RecNum&gt;230&lt;/RecNum&gt;&lt;DisplayText&gt;(Buhalis and Law 2008; Werthner and Klein 1999)&lt;/DisplayText&gt;&lt;record&gt;&lt;rec-number&gt;230&lt;/rec-number&gt;&lt;foreign-keys&gt;&lt;key app="EN" db-id="xx2sdxzxyppx5jedtfkvpvsn9sve2252dadz" timestamp="1638526744"&gt;230&lt;/key&gt;&lt;/foreign-keys&gt;&lt;ref-type name="Book"&gt;6&lt;/ref-type&gt;&lt;contributors&gt;&lt;authors&gt;&lt;author&gt;Werthner, Hannes&lt;/author&gt;&lt;author&gt;Klein, Stefan&lt;/author&gt;&lt;/authors&gt;&lt;/contributors&gt;&lt;titles&gt;&lt;title&gt;Information technology and tourism: a challenging ralationship&lt;/title&gt;&lt;/titles&gt;&lt;dates&gt;&lt;year&gt;1999&lt;/year&gt;&lt;/dates&gt;&lt;publisher&gt;Springer-Verlag Wien&lt;/publisher&gt;&lt;isbn&gt;3211832742&lt;/isbn&gt;&lt;urls&gt;&lt;/urls&gt;&lt;/record&gt;&lt;/Cite&gt;&lt;Cite&gt;&lt;Author&gt;Buhalis&lt;/Author&gt;&lt;Year&gt;2008&lt;/Year&gt;&lt;RecNum&gt;232&lt;/RecNum&gt;&lt;record&gt;&lt;rec-number&gt;232&lt;/rec-number&gt;&lt;foreign-keys&gt;&lt;key app="EN" db-id="xx2sdxzxyppx5jedtfkvpvsn9sve2252dadz" timestamp="1638529546"&gt;232&lt;/key&gt;&lt;/foreign-keys&gt;&lt;ref-type name="Journal Article"&gt;17&lt;/ref-type&gt;&lt;contributors&gt;&lt;authors&gt;&lt;author&gt;Buhalis, Dimitrios&lt;/author&gt;&lt;author&gt;Law, Rob&lt;/author&gt;&lt;/authors&gt;&lt;/contributors&gt;&lt;titles&gt;&lt;title&gt;Progress in information technology and tourism management: 20 years on and 10 years after the Internet—The state of eTourism research&lt;/title&gt;&lt;secondary-title&gt;Tourism management&lt;/secondary-title&gt;&lt;/titles&gt;&lt;periodical&gt;&lt;full-title&gt;Tourism management&lt;/full-title&gt;&lt;/periodical&gt;&lt;pages&gt;609-623&lt;/pages&gt;&lt;volume&gt;29&lt;/volume&gt;&lt;number&gt;4&lt;/number&gt;&lt;dates&gt;&lt;year&gt;2008&lt;/year&gt;&lt;/dates&gt;&lt;isbn&gt;0261-5177&lt;/isbn&gt;&lt;urls&gt;&lt;/urls&gt;&lt;/record&gt;&lt;/Cite&gt;&lt;/EndNote&gt;</w:instrText>
      </w:r>
      <w:r w:rsidR="00322644" w:rsidRPr="00A97496">
        <w:rPr>
          <w:rFonts w:ascii="Times New Roman" w:hAnsi="Times New Roman" w:cs="Times New Roman"/>
          <w:szCs w:val="21"/>
        </w:rPr>
        <w:fldChar w:fldCharType="separate"/>
      </w:r>
      <w:r w:rsidR="00FD5C75" w:rsidRPr="00A97496">
        <w:rPr>
          <w:rFonts w:ascii="Times New Roman" w:hAnsi="Times New Roman" w:cs="Times New Roman"/>
          <w:noProof/>
          <w:szCs w:val="21"/>
        </w:rPr>
        <w:t>(Buhalis and Law 2008; Werthner and Klein 1999)</w:t>
      </w:r>
      <w:r w:rsidR="00322644" w:rsidRPr="00A97496">
        <w:rPr>
          <w:rFonts w:ascii="Times New Roman" w:hAnsi="Times New Roman" w:cs="Times New Roman"/>
          <w:szCs w:val="21"/>
        </w:rPr>
        <w:fldChar w:fldCharType="end"/>
      </w:r>
      <w:r w:rsidR="004D4A80" w:rsidRPr="00A97496">
        <w:rPr>
          <w:rFonts w:ascii="Times New Roman" w:hAnsi="Times New Roman" w:cs="Times New Roman"/>
          <w:szCs w:val="21"/>
        </w:rPr>
        <w:t>;</w:t>
      </w:r>
      <w:r w:rsidR="008D37F2" w:rsidRPr="00A97496">
        <w:rPr>
          <w:rFonts w:ascii="Times New Roman" w:hAnsi="Times New Roman" w:cs="Times New Roman"/>
          <w:szCs w:val="21"/>
        </w:rPr>
        <w:t xml:space="preserve"> </w:t>
      </w:r>
      <w:r w:rsidR="00C728E1" w:rsidRPr="00A97496">
        <w:rPr>
          <w:rFonts w:ascii="Times New Roman" w:hAnsi="Times New Roman" w:cs="Times New Roman"/>
          <w:szCs w:val="21"/>
        </w:rPr>
        <w:t xml:space="preserve">IT </w:t>
      </w:r>
      <w:r w:rsidR="00471899" w:rsidRPr="00A97496">
        <w:rPr>
          <w:rFonts w:ascii="Times New Roman" w:hAnsi="Times New Roman" w:cs="Times New Roman"/>
          <w:szCs w:val="21"/>
        </w:rPr>
        <w:t>has been</w:t>
      </w:r>
      <w:r w:rsidR="00B20CDF" w:rsidRPr="00A97496">
        <w:rPr>
          <w:rFonts w:ascii="Times New Roman" w:hAnsi="Times New Roman" w:cs="Times New Roman"/>
          <w:szCs w:val="21"/>
        </w:rPr>
        <w:t xml:space="preserve"> widely adopted in business</w:t>
      </w:r>
      <w:r w:rsidR="001546DB" w:rsidRPr="00A97496">
        <w:rPr>
          <w:rFonts w:ascii="Times New Roman" w:hAnsi="Times New Roman" w:cs="Times New Roman"/>
          <w:szCs w:val="21"/>
        </w:rPr>
        <w:t xml:space="preserve"> not only as a supporting player within the overall strategy of the firm to, but can used to create new needs, cause new product development, and command new procedures</w:t>
      </w:r>
      <w:r w:rsidR="00A01E3F" w:rsidRPr="00A97496">
        <w:rPr>
          <w:rFonts w:ascii="Times New Roman" w:hAnsi="Times New Roman" w:cs="Times New Roman"/>
          <w:szCs w:val="21"/>
        </w:rPr>
        <w:t xml:space="preserve"> as well</w:t>
      </w:r>
      <w:r w:rsidR="00624F7F" w:rsidRPr="00A97496">
        <w:rPr>
          <w:rFonts w:ascii="Times New Roman" w:hAnsi="Times New Roman" w:cs="Times New Roman"/>
          <w:szCs w:val="21"/>
        </w:rPr>
        <w:t xml:space="preserve"> </w:t>
      </w:r>
      <w:r w:rsidR="00624F7F" w:rsidRPr="00A97496">
        <w:rPr>
          <w:rFonts w:ascii="Times New Roman" w:hAnsi="Times New Roman" w:cs="Times New Roman"/>
          <w:szCs w:val="21"/>
        </w:rPr>
        <w:fldChar w:fldCharType="begin"/>
      </w:r>
      <w:r w:rsidR="00624F7F" w:rsidRPr="00A97496">
        <w:rPr>
          <w:rFonts w:ascii="Times New Roman" w:hAnsi="Times New Roman" w:cs="Times New Roman"/>
          <w:szCs w:val="21"/>
        </w:rPr>
        <w:instrText xml:space="preserve"> ADDIN EN.CITE &lt;EndNote&gt;&lt;Cite&gt;&lt;Author&gt;Chan&lt;/Author&gt;&lt;Year&gt;2000&lt;/Year&gt;&lt;RecNum&gt;233&lt;/RecNum&gt;&lt;DisplayText&gt;(Chan 2000; Gunasekaran and Nath 1997)&lt;/DisplayText&gt;&lt;record&gt;&lt;rec-number&gt;233&lt;/rec-number&gt;&lt;foreign-keys&gt;&lt;key app="EN" db-id="xx2sdxzxyppx5jedtfkvpvsn9sve2252dadz" timestamp="1638529946"&gt;233&lt;/key&gt;&lt;/foreign-keys&gt;&lt;ref-type name="Journal Article"&gt;17&lt;/ref-type&gt;&lt;contributors&gt;&lt;authors&gt;&lt;author&gt;Chan, Stephen L&lt;/author&gt;&lt;/authors&gt;&lt;/contributors&gt;&lt;titles&gt;&lt;title&gt;Information technology in business processes&lt;/title&gt;&lt;secondary-title&gt;Business Process Management Journal&lt;/secondary-title&gt;&lt;/titles&gt;&lt;periodical&gt;&lt;full-title&gt;Business Process Management Journal&lt;/full-title&gt;&lt;/periodical&gt;&lt;dates&gt;&lt;year&gt;2000&lt;/year&gt;&lt;/dates&gt;&lt;isbn&gt;1463-7154&lt;/isbn&gt;&lt;urls&gt;&lt;/urls&gt;&lt;/record&gt;&lt;/Cite&gt;&lt;Cite&gt;&lt;Author&gt;Gunasekaran&lt;/Author&gt;&lt;Year&gt;1997&lt;/Year&gt;&lt;RecNum&gt;234&lt;/RecNum&gt;&lt;record&gt;&lt;rec-number&gt;234&lt;/rec-number&gt;&lt;foreign-keys&gt;&lt;key app="EN" db-id="xx2sdxzxyppx5jedtfkvpvsn9sve2252dadz" timestamp="1638529985"&gt;234&lt;/key&gt;&lt;/foreign-keys&gt;&lt;ref-type name="Journal Article"&gt;17&lt;/ref-type&gt;&lt;contributors&gt;&lt;authors&gt;&lt;author&gt;Gunasekaran, A&lt;/author&gt;&lt;author&gt;Nath, Baikunth&lt;/author&gt;&lt;/authors&gt;&lt;/contributors&gt;&lt;titles&gt;&lt;title&gt;The role of information technology in business process reengineering&lt;/title&gt;&lt;secondary-title&gt;International journal of production economics&lt;/secondary-title&gt;&lt;/titles&gt;&lt;periodical&gt;&lt;full-title&gt;International journal of production economics&lt;/full-title&gt;&lt;/periodical&gt;&lt;pages&gt;91-104&lt;/pages&gt;&lt;volume&gt;50&lt;/volume&gt;&lt;number&gt;2-3&lt;/number&gt;&lt;dates&gt;&lt;year&gt;1997&lt;/year&gt;&lt;/dates&gt;&lt;isbn&gt;0925-5273&lt;/isbn&gt;&lt;urls&gt;&lt;/urls&gt;&lt;/record&gt;&lt;/Cite&gt;&lt;/EndNote&gt;</w:instrText>
      </w:r>
      <w:r w:rsidR="00624F7F" w:rsidRPr="00A97496">
        <w:rPr>
          <w:rFonts w:ascii="Times New Roman" w:hAnsi="Times New Roman" w:cs="Times New Roman"/>
          <w:szCs w:val="21"/>
        </w:rPr>
        <w:fldChar w:fldCharType="separate"/>
      </w:r>
      <w:r w:rsidR="00624F7F" w:rsidRPr="00A97496">
        <w:rPr>
          <w:rFonts w:ascii="Times New Roman" w:hAnsi="Times New Roman" w:cs="Times New Roman"/>
          <w:noProof/>
          <w:szCs w:val="21"/>
        </w:rPr>
        <w:t>(Chan 2000; Gunasekaran and Nath 1997)</w:t>
      </w:r>
      <w:r w:rsidR="00624F7F" w:rsidRPr="00A97496">
        <w:rPr>
          <w:rFonts w:ascii="Times New Roman" w:hAnsi="Times New Roman" w:cs="Times New Roman"/>
          <w:szCs w:val="21"/>
        </w:rPr>
        <w:fldChar w:fldCharType="end"/>
      </w:r>
      <w:r w:rsidR="00B90BDE" w:rsidRPr="00A97496">
        <w:rPr>
          <w:rFonts w:ascii="Times New Roman" w:hAnsi="Times New Roman" w:cs="Times New Roman"/>
          <w:szCs w:val="21"/>
        </w:rPr>
        <w:t xml:space="preserve">; and, </w:t>
      </w:r>
      <w:r w:rsidR="00017B1C" w:rsidRPr="00A97496">
        <w:rPr>
          <w:rFonts w:ascii="Times New Roman" w:hAnsi="Times New Roman" w:cs="Times New Roman"/>
          <w:szCs w:val="21"/>
        </w:rPr>
        <w:t>IT has a great potential to be a global greenhouse gas emission game-changer</w:t>
      </w:r>
      <w:r w:rsidR="00807CBC" w:rsidRPr="00A97496">
        <w:rPr>
          <w:rFonts w:ascii="Times New Roman" w:hAnsi="Times New Roman" w:cs="Times New Roman"/>
          <w:szCs w:val="21"/>
        </w:rPr>
        <w:t xml:space="preserve"> by monitoring the waste remotely </w:t>
      </w:r>
      <w:r w:rsidR="00807CBC" w:rsidRPr="00A97496">
        <w:rPr>
          <w:rFonts w:ascii="Times New Roman" w:hAnsi="Times New Roman" w:cs="Times New Roman"/>
          <w:szCs w:val="21"/>
        </w:rPr>
        <w:fldChar w:fldCharType="begin">
          <w:fldData xml:space="preserve">PEVuZE5vdGU+PENpdGU+PEF1dGhvcj5JbWFzaWt1PC9BdXRob3I+PFllYXI+MjAxOTwvWWVhcj48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</w:fldData>
        </w:fldChar>
      </w:r>
      <w:r w:rsidR="00161A2D" w:rsidRPr="00A97496">
        <w:rPr>
          <w:rFonts w:ascii="Times New Roman" w:hAnsi="Times New Roman" w:cs="Times New Roman"/>
          <w:szCs w:val="21"/>
        </w:rPr>
        <w:instrText xml:space="preserve"> ADDIN EN.CITE </w:instrText>
      </w:r>
      <w:r w:rsidR="00161A2D" w:rsidRPr="00A97496">
        <w:rPr>
          <w:rFonts w:ascii="Times New Roman" w:hAnsi="Times New Roman" w:cs="Times New Roman"/>
          <w:szCs w:val="21"/>
        </w:rPr>
        <w:fldChar w:fldCharType="begin">
          <w:fldData xml:space="preserve">PEVuZE5vdGU+PENpdGU+PEF1dGhvcj5JbWFzaWt1PC9BdXRob3I+PFllYXI+MjAxOTwvWWVhcj48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</w:fldData>
        </w:fldChar>
      </w:r>
      <w:r w:rsidR="00161A2D" w:rsidRPr="00A97496">
        <w:rPr>
          <w:rFonts w:ascii="Times New Roman" w:hAnsi="Times New Roman" w:cs="Times New Roman"/>
          <w:szCs w:val="21"/>
        </w:rPr>
        <w:instrText xml:space="preserve"> ADDIN EN.CITE.DATA </w:instrText>
      </w:r>
      <w:r w:rsidR="00161A2D" w:rsidRPr="00A97496">
        <w:rPr>
          <w:rFonts w:ascii="Times New Roman" w:hAnsi="Times New Roman" w:cs="Times New Roman"/>
          <w:szCs w:val="21"/>
        </w:rPr>
      </w:r>
      <w:r w:rsidR="00161A2D" w:rsidRPr="00A97496">
        <w:rPr>
          <w:rFonts w:ascii="Times New Roman" w:hAnsi="Times New Roman" w:cs="Times New Roman"/>
          <w:szCs w:val="21"/>
        </w:rPr>
        <w:fldChar w:fldCharType="end"/>
      </w:r>
      <w:r w:rsidR="00807CBC" w:rsidRPr="00A97496">
        <w:rPr>
          <w:rFonts w:ascii="Times New Roman" w:hAnsi="Times New Roman" w:cs="Times New Roman"/>
          <w:szCs w:val="21"/>
        </w:rPr>
      </w:r>
      <w:r w:rsidR="00807CBC" w:rsidRPr="00A97496">
        <w:rPr>
          <w:rFonts w:ascii="Times New Roman" w:hAnsi="Times New Roman" w:cs="Times New Roman"/>
          <w:szCs w:val="21"/>
        </w:rPr>
        <w:fldChar w:fldCharType="separate"/>
      </w:r>
      <w:r w:rsidR="00161A2D" w:rsidRPr="00A97496">
        <w:rPr>
          <w:rFonts w:ascii="Times New Roman" w:hAnsi="Times New Roman" w:cs="Times New Roman"/>
          <w:noProof/>
          <w:szCs w:val="21"/>
        </w:rPr>
        <w:t xml:space="preserve">(Imasiku et al. </w:t>
      </w:r>
      <w:r w:rsidR="00161A2D" w:rsidRPr="00A97496">
        <w:rPr>
          <w:rFonts w:ascii="Times New Roman" w:hAnsi="Times New Roman" w:cs="Times New Roman"/>
          <w:noProof/>
          <w:szCs w:val="21"/>
        </w:rPr>
        <w:lastRenderedPageBreak/>
        <w:t>2019; Liu et al. 2020a; Sun and Zhang 2020)</w:t>
      </w:r>
      <w:r w:rsidR="00807CBC" w:rsidRPr="00A97496">
        <w:rPr>
          <w:rFonts w:ascii="Times New Roman" w:hAnsi="Times New Roman" w:cs="Times New Roman"/>
          <w:szCs w:val="21"/>
        </w:rPr>
        <w:fldChar w:fldCharType="end"/>
      </w:r>
      <w:r w:rsidR="00004B24" w:rsidRPr="00A97496">
        <w:rPr>
          <w:rFonts w:ascii="Times New Roman" w:hAnsi="Times New Roman" w:cs="Times New Roman"/>
          <w:szCs w:val="21"/>
        </w:rPr>
        <w:t>.</w:t>
      </w:r>
      <w:r w:rsidR="00E80865" w:rsidRPr="00A97496">
        <w:rPr>
          <w:rFonts w:ascii="Times New Roman" w:hAnsi="Times New Roman" w:cs="Times New Roman"/>
          <w:szCs w:val="21"/>
        </w:rPr>
        <w:t xml:space="preserve"> </w:t>
      </w:r>
    </w:p>
    <w:p w14:paraId="03BEEC4D" w14:textId="2BD1444D" w:rsidR="003F3943" w:rsidRPr="00A97496" w:rsidRDefault="003F3943" w:rsidP="0026394D">
      <w:pPr>
        <w:rPr>
          <w:rFonts w:ascii="Times New Roman" w:hAnsi="Times New Roman" w:cs="Times New Roman"/>
          <w:szCs w:val="21"/>
        </w:rPr>
      </w:pPr>
    </w:p>
    <w:p w14:paraId="1635F858" w14:textId="20A27BD3" w:rsidR="00250129" w:rsidRPr="00A97496" w:rsidRDefault="00FE29B7" w:rsidP="00FE4472">
      <w:pPr>
        <w:rPr>
          <w:rFonts w:ascii="Times New Roman" w:hAnsi="Times New Roman" w:cs="Times New Roman"/>
          <w:szCs w:val="21"/>
        </w:rPr>
      </w:pPr>
      <w:r w:rsidRPr="00A97496">
        <w:rPr>
          <w:rFonts w:ascii="Times New Roman" w:hAnsi="Times New Roman" w:cs="Times New Roman"/>
          <w:szCs w:val="21"/>
        </w:rPr>
        <w:t xml:space="preserve">IT can definitely bring some </w:t>
      </w:r>
      <w:r w:rsidR="00D802FC" w:rsidRPr="00A97496">
        <w:rPr>
          <w:rFonts w:ascii="Times New Roman" w:hAnsi="Times New Roman" w:cs="Times New Roman"/>
          <w:szCs w:val="21"/>
        </w:rPr>
        <w:t>risks</w:t>
      </w:r>
      <w:r w:rsidRPr="00A97496">
        <w:rPr>
          <w:rFonts w:ascii="Times New Roman" w:hAnsi="Times New Roman" w:cs="Times New Roman"/>
          <w:szCs w:val="21"/>
        </w:rPr>
        <w:t xml:space="preserve"> with its </w:t>
      </w:r>
      <w:r w:rsidR="00355B40" w:rsidRPr="00A97496">
        <w:rPr>
          <w:rFonts w:ascii="Times New Roman" w:hAnsi="Times New Roman" w:cs="Times New Roman"/>
          <w:szCs w:val="21"/>
        </w:rPr>
        <w:t xml:space="preserve">benefits. Aside from </w:t>
      </w:r>
      <w:r w:rsidR="00EB0A38" w:rsidRPr="00A97496">
        <w:rPr>
          <w:rFonts w:ascii="Times New Roman" w:hAnsi="Times New Roman" w:cs="Times New Roman"/>
          <w:szCs w:val="21"/>
        </w:rPr>
        <w:t xml:space="preserve">some common problems like </w:t>
      </w:r>
      <w:r w:rsidR="00250129" w:rsidRPr="00A97496">
        <w:rPr>
          <w:rFonts w:ascii="Times New Roman" w:hAnsi="Times New Roman" w:cs="Times New Roman"/>
          <w:szCs w:val="21"/>
        </w:rPr>
        <w:t>the rising threat of cyberattacks, privacy issues, and the polarizing effects of technologies on labor markets could derail these benefits</w:t>
      </w:r>
      <w:r w:rsidR="00FC36FB" w:rsidRPr="00A97496">
        <w:rPr>
          <w:rFonts w:ascii="Times New Roman" w:hAnsi="Times New Roman" w:cs="Times New Roman"/>
          <w:szCs w:val="21"/>
        </w:rPr>
        <w:t xml:space="preserve"> </w:t>
      </w:r>
      <w:r w:rsidR="008331E7" w:rsidRPr="00A97496">
        <w:rPr>
          <w:rFonts w:ascii="Times New Roman" w:hAnsi="Times New Roman" w:cs="Times New Roman"/>
          <w:szCs w:val="21"/>
        </w:rPr>
        <w:fldChar w:fldCharType="begin"/>
      </w:r>
      <w:r w:rsidR="008331E7" w:rsidRPr="00A97496">
        <w:rPr>
          <w:rFonts w:ascii="Times New Roman" w:hAnsi="Times New Roman" w:cs="Times New Roman"/>
          <w:szCs w:val="21"/>
        </w:rPr>
        <w:instrText xml:space="preserve"> ADDIN EN.CITE &lt;EndNote&gt;&lt;Cite&gt;&lt;Author&gt;Baller&lt;/Author&gt;&lt;Year&gt;2016&lt;/Year&gt;&lt;RecNum&gt;225&lt;/RecNum&gt;&lt;DisplayText&gt;(Baller et al. 2016)&lt;/DisplayText&gt;&lt;record&gt;&lt;rec-number&gt;225&lt;/rec-number&gt;&lt;foreign-keys&gt;&lt;key app="EN" db-id="xx2sdxzxyppx5jedtfkvpvsn9sve2252dadz" timestamp="1638524069"&gt;225&lt;/key&gt;&lt;/foreign-keys&gt;&lt;ref-type name="Book"&gt;6&lt;/ref-type&gt;&lt;contributors&gt;&lt;authors&gt;&lt;author&gt;Baller, Silja&lt;/author&gt;&lt;author&gt;Dutta, Soumitra&lt;/author&gt;&lt;author&gt;Lanvin, Bruno&lt;/author&gt;&lt;/authors&gt;&lt;/contributors&gt;&lt;titles&gt;&lt;title&gt;Global information technology report 2016&lt;/title&gt;&lt;/titles&gt;&lt;dates&gt;&lt;year&gt;2016&lt;/year&gt;&lt;/dates&gt;&lt;publisher&gt;Ouranos Geneva&lt;/publisher&gt;&lt;isbn&gt;1944835032&lt;/isbn&gt;&lt;urls&gt;&lt;/urls&gt;&lt;/record&gt;&lt;/Cite&gt;&lt;/EndNote&gt;</w:instrText>
      </w:r>
      <w:r w:rsidR="008331E7" w:rsidRPr="00A97496">
        <w:rPr>
          <w:rFonts w:ascii="Times New Roman" w:hAnsi="Times New Roman" w:cs="Times New Roman"/>
          <w:szCs w:val="21"/>
        </w:rPr>
        <w:fldChar w:fldCharType="separate"/>
      </w:r>
      <w:r w:rsidR="008331E7" w:rsidRPr="00A97496">
        <w:rPr>
          <w:rFonts w:ascii="Times New Roman" w:hAnsi="Times New Roman" w:cs="Times New Roman"/>
          <w:noProof/>
          <w:szCs w:val="21"/>
        </w:rPr>
        <w:t>(Baller et al. 2016)</w:t>
      </w:r>
      <w:r w:rsidR="008331E7" w:rsidRPr="00A97496">
        <w:rPr>
          <w:rFonts w:ascii="Times New Roman" w:hAnsi="Times New Roman" w:cs="Times New Roman"/>
          <w:szCs w:val="21"/>
        </w:rPr>
        <w:fldChar w:fldCharType="end"/>
      </w:r>
      <w:r w:rsidR="00355B40" w:rsidRPr="00A97496">
        <w:rPr>
          <w:rFonts w:ascii="Times New Roman" w:hAnsi="Times New Roman" w:cs="Times New Roman"/>
          <w:szCs w:val="21"/>
        </w:rPr>
        <w:t xml:space="preserve">, </w:t>
      </w:r>
      <w:r w:rsidR="005509CB" w:rsidRPr="00A97496">
        <w:rPr>
          <w:rFonts w:ascii="Times New Roman" w:hAnsi="Times New Roman" w:cs="Times New Roman"/>
          <w:szCs w:val="21"/>
        </w:rPr>
        <w:t>the down-side of IT can be</w:t>
      </w:r>
      <w:r w:rsidR="00920AAB" w:rsidRPr="00A97496">
        <w:rPr>
          <w:rFonts w:ascii="Times New Roman" w:hAnsi="Times New Roman" w:cs="Times New Roman"/>
          <w:szCs w:val="21"/>
        </w:rPr>
        <w:t xml:space="preserve"> manifested in different areas</w:t>
      </w:r>
      <w:r w:rsidR="00445A20" w:rsidRPr="00A97496">
        <w:rPr>
          <w:rFonts w:ascii="Times New Roman" w:hAnsi="Times New Roman" w:cs="Times New Roman"/>
          <w:szCs w:val="21"/>
        </w:rPr>
        <w:t>.</w:t>
      </w:r>
      <w:r w:rsidR="00810ECE" w:rsidRPr="00A97496">
        <w:rPr>
          <w:rFonts w:ascii="Times New Roman" w:hAnsi="Times New Roman" w:cs="Times New Roman"/>
          <w:szCs w:val="21"/>
        </w:rPr>
        <w:t xml:space="preserve"> </w:t>
      </w:r>
      <w:r w:rsidR="00485E0D" w:rsidRPr="00A97496">
        <w:rPr>
          <w:rFonts w:ascii="Times New Roman" w:hAnsi="Times New Roman" w:cs="Times New Roman"/>
          <w:szCs w:val="21"/>
        </w:rPr>
        <w:t>For instance, i</w:t>
      </w:r>
      <w:r w:rsidR="00810ECE" w:rsidRPr="00A97496">
        <w:rPr>
          <w:rFonts w:ascii="Times New Roman" w:hAnsi="Times New Roman" w:cs="Times New Roman"/>
          <w:szCs w:val="21"/>
        </w:rPr>
        <w:t>n education,</w:t>
      </w:r>
      <w:r w:rsidR="007D5B14" w:rsidRPr="00A97496">
        <w:rPr>
          <w:rFonts w:ascii="Times New Roman" w:hAnsi="Times New Roman" w:cs="Times New Roman"/>
          <w:szCs w:val="21"/>
        </w:rPr>
        <w:t xml:space="preserve"> studies show that</w:t>
      </w:r>
      <w:r w:rsidR="005509CB" w:rsidRPr="00A97496">
        <w:rPr>
          <w:rFonts w:ascii="Times New Roman" w:hAnsi="Times New Roman" w:cs="Times New Roman"/>
          <w:szCs w:val="21"/>
        </w:rPr>
        <w:t xml:space="preserve"> </w:t>
      </w:r>
      <w:r w:rsidR="00E72350" w:rsidRPr="00A97496">
        <w:rPr>
          <w:rFonts w:ascii="Times New Roman" w:hAnsi="Times New Roman" w:cs="Times New Roman"/>
          <w:szCs w:val="21"/>
        </w:rPr>
        <w:t>typing</w:t>
      </w:r>
      <w:r w:rsidR="009A2105" w:rsidRPr="00A97496">
        <w:rPr>
          <w:rFonts w:ascii="Times New Roman" w:hAnsi="Times New Roman" w:cs="Times New Roman"/>
          <w:szCs w:val="21"/>
        </w:rPr>
        <w:t xml:space="preserve"> could</w:t>
      </w:r>
      <w:r w:rsidR="00E72350" w:rsidRPr="00A97496">
        <w:rPr>
          <w:rFonts w:ascii="Times New Roman" w:hAnsi="Times New Roman" w:cs="Times New Roman"/>
          <w:szCs w:val="21"/>
        </w:rPr>
        <w:t xml:space="preserve"> impair reading and writing. Impaired reading and writing impairs learning and memory</w:t>
      </w:r>
      <w:r w:rsidR="009A2105" w:rsidRPr="00A97496">
        <w:rPr>
          <w:rFonts w:ascii="Times New Roman" w:hAnsi="Times New Roman" w:cs="Times New Roman"/>
          <w:szCs w:val="21"/>
        </w:rPr>
        <w:t xml:space="preserve"> </w:t>
      </w:r>
      <w:r w:rsidR="001628DE" w:rsidRPr="00A97496">
        <w:rPr>
          <w:rFonts w:ascii="Times New Roman" w:hAnsi="Times New Roman" w:cs="Times New Roman"/>
          <w:szCs w:val="21"/>
        </w:rPr>
        <w:fldChar w:fldCharType="begin"/>
      </w:r>
      <w:r w:rsidR="001628DE" w:rsidRPr="00A97496">
        <w:rPr>
          <w:rFonts w:ascii="Times New Roman" w:hAnsi="Times New Roman" w:cs="Times New Roman"/>
          <w:szCs w:val="21"/>
        </w:rPr>
        <w:instrText xml:space="preserve"> ADDIN EN.CITE &lt;EndNote&gt;&lt;Cite&gt;&lt;Author&gt;Spitzer&lt;/Author&gt;&lt;Year&gt;2014&lt;/Year&gt;&lt;RecNum&gt;241&lt;/RecNum&gt;&lt;DisplayText&gt;(Spitzer 2014)&lt;/DisplayText&gt;&lt;record&gt;&lt;rec-number&gt;241&lt;/rec-number&gt;&lt;foreign-keys&gt;&lt;key app="EN" db-id="xx2sdxzxyppx5jedtfkvpvsn9sve2252dadz" timestamp="1638580202"&gt;241&lt;/key&gt;&lt;/foreign-keys&gt;&lt;ref-type name="Journal Article"&gt;17&lt;/ref-type&gt;&lt;contributors&gt;&lt;authors&gt;&lt;author&gt;Spitzer, Manfred&lt;/author&gt;&lt;/authors&gt;&lt;/contributors&gt;&lt;titles&gt;&lt;title&gt;Information technology in education: Risks and side effects&lt;/title&gt;&lt;secondary-title&gt;Trends in Neuroscience and Education&lt;/secondary-title&gt;&lt;/titles&gt;&lt;periodical&gt;&lt;full-title&gt;Trends in Neuroscience and Education&lt;/full-title&gt;&lt;/periodical&gt;&lt;pages&gt;81-85&lt;/pages&gt;&lt;volume&gt;3&lt;/volume&gt;&lt;number&gt;3-4&lt;/number&gt;&lt;dates&gt;&lt;year&gt;2014&lt;/year&gt;&lt;/dates&gt;&lt;isbn&gt;2211-9493&lt;/isbn&gt;&lt;urls&gt;&lt;/urls&gt;&lt;/record&gt;&lt;/Cite&gt;&lt;/EndNote&gt;</w:instrText>
      </w:r>
      <w:r w:rsidR="001628DE" w:rsidRPr="00A97496">
        <w:rPr>
          <w:rFonts w:ascii="Times New Roman" w:hAnsi="Times New Roman" w:cs="Times New Roman"/>
          <w:szCs w:val="21"/>
        </w:rPr>
        <w:fldChar w:fldCharType="separate"/>
      </w:r>
      <w:r w:rsidR="001628DE" w:rsidRPr="00A97496">
        <w:rPr>
          <w:rFonts w:ascii="Times New Roman" w:hAnsi="Times New Roman" w:cs="Times New Roman"/>
          <w:noProof/>
          <w:szCs w:val="21"/>
        </w:rPr>
        <w:t>(Spitzer 2014)</w:t>
      </w:r>
      <w:r w:rsidR="001628DE" w:rsidRPr="00A97496">
        <w:rPr>
          <w:rFonts w:ascii="Times New Roman" w:hAnsi="Times New Roman" w:cs="Times New Roman"/>
          <w:szCs w:val="21"/>
        </w:rPr>
        <w:fldChar w:fldCharType="end"/>
      </w:r>
      <w:r w:rsidR="00E72350" w:rsidRPr="00A97496">
        <w:rPr>
          <w:rFonts w:ascii="Times New Roman" w:hAnsi="Times New Roman" w:cs="Times New Roman"/>
          <w:szCs w:val="21"/>
        </w:rPr>
        <w:t>. IT</w:t>
      </w:r>
      <w:r w:rsidR="009A2105" w:rsidRPr="00A97496">
        <w:rPr>
          <w:rFonts w:ascii="Times New Roman" w:hAnsi="Times New Roman" w:cs="Times New Roman"/>
          <w:szCs w:val="21"/>
        </w:rPr>
        <w:t xml:space="preserve"> even</w:t>
      </w:r>
      <w:r w:rsidR="00750ECD" w:rsidRPr="00A97496">
        <w:rPr>
          <w:rFonts w:ascii="Times New Roman" w:hAnsi="Times New Roman" w:cs="Times New Roman"/>
          <w:szCs w:val="21"/>
        </w:rPr>
        <w:t xml:space="preserve"> lead</w:t>
      </w:r>
      <w:r w:rsidR="00E72350" w:rsidRPr="00A97496">
        <w:rPr>
          <w:rFonts w:ascii="Times New Roman" w:hAnsi="Times New Roman" w:cs="Times New Roman"/>
          <w:szCs w:val="21"/>
        </w:rPr>
        <w:t>s</w:t>
      </w:r>
      <w:r w:rsidR="00750ECD" w:rsidRPr="00A97496">
        <w:rPr>
          <w:rFonts w:ascii="Times New Roman" w:hAnsi="Times New Roman" w:cs="Times New Roman"/>
          <w:szCs w:val="21"/>
        </w:rPr>
        <w:t xml:space="preserve"> to</w:t>
      </w:r>
      <w:r w:rsidR="00E72350" w:rsidRPr="00A97496">
        <w:rPr>
          <w:rFonts w:ascii="Times New Roman" w:hAnsi="Times New Roman" w:cs="Times New Roman"/>
          <w:szCs w:val="21"/>
        </w:rPr>
        <w:t xml:space="preserve"> decreased student learning because of increased distraction</w:t>
      </w:r>
      <w:r w:rsidR="001628DE" w:rsidRPr="00A97496">
        <w:rPr>
          <w:rFonts w:ascii="Times New Roman" w:hAnsi="Times New Roman" w:cs="Times New Roman"/>
          <w:szCs w:val="21"/>
        </w:rPr>
        <w:t xml:space="preserve"> </w:t>
      </w:r>
      <w:r w:rsidR="00793FB1" w:rsidRPr="00A97496">
        <w:rPr>
          <w:rFonts w:ascii="Times New Roman" w:hAnsi="Times New Roman" w:cs="Times New Roman"/>
          <w:szCs w:val="21"/>
        </w:rPr>
        <w:fldChar w:fldCharType="begin"/>
      </w:r>
      <w:r w:rsidR="00793FB1" w:rsidRPr="00A97496">
        <w:rPr>
          <w:rFonts w:ascii="Times New Roman" w:hAnsi="Times New Roman" w:cs="Times New Roman"/>
          <w:szCs w:val="21"/>
        </w:rPr>
        <w:instrText xml:space="preserve"> ADDIN EN.CITE &lt;EndNote&gt;&lt;Cite&gt;&lt;Author&gt;Bowman&lt;/Author&gt;&lt;Year&gt;2010&lt;/Year&gt;&lt;RecNum&gt;243&lt;/RecNum&gt;&lt;DisplayText&gt;(Bowman et al. 2010; Fried 2008)&lt;/DisplayText&gt;&lt;record&gt;&lt;rec-number&gt;243&lt;/rec-number&gt;&lt;foreign-keys&gt;&lt;key app="EN" db-id="xx2sdxzxyppx5jedtfkvpvsn9sve2252dadz" timestamp="1638580453"&gt;243&lt;/key&gt;&lt;/foreign-keys&gt;&lt;ref-type name="Journal Article"&gt;17&lt;/ref-type&gt;&lt;contributors&gt;&lt;authors&gt;&lt;author&gt;Bowman, Laura L&lt;/author&gt;&lt;author&gt;Levine, Laura E&lt;/author&gt;&lt;author&gt;Waite, Bradley M&lt;/author&gt;&lt;author&gt;Gendron, Michael&lt;/author&gt;&lt;/authors&gt;&lt;/contributors&gt;&lt;titles&gt;&lt;title&gt;Can students really multitask? An experimental study of instant messaging while reading&lt;/title&gt;&lt;secondary-title&gt;Computers &amp;amp; Education&lt;/secondary-title&gt;&lt;/titles&gt;&lt;periodical&gt;&lt;full-title&gt;Computers &amp;amp; Education&lt;/full-title&gt;&lt;/periodical&gt;&lt;pages&gt;927-931&lt;/pages&gt;&lt;volume&gt;54&lt;/volume&gt;&lt;number&gt;4&lt;/number&gt;&lt;dates&gt;&lt;year&gt;2010&lt;/year&gt;&lt;/dates&gt;&lt;isbn&gt;0360-1315&lt;/isbn&gt;&lt;urls&gt;&lt;/urls&gt;&lt;/record&gt;&lt;/Cite&gt;&lt;Cite&gt;&lt;Author&gt;Fried&lt;/Author&gt;&lt;Year&gt;2008&lt;/Year&gt;&lt;RecNum&gt;244&lt;/RecNum&gt;&lt;record&gt;&lt;rec-number&gt;244&lt;/rec-number&gt;&lt;foreign-keys&gt;&lt;key app="EN" db-id="xx2sdxzxyppx5jedtfkvpvsn9sve2252dadz" timestamp="1638580527"&gt;244&lt;/key&gt;&lt;/foreign-keys&gt;&lt;ref-type name="Journal Article"&gt;17&lt;/ref-type&gt;&lt;contributors&gt;&lt;authors&gt;&lt;author&gt;Fried, Carrie B&lt;/author&gt;&lt;/authors&gt;&lt;/contributors&gt;&lt;titles&gt;&lt;title&gt;In-class laptop use and its effects on student learning&lt;/title&gt;&lt;secondary-title&gt;Computers &amp;amp; Education&lt;/secondary-title&gt;&lt;/titles&gt;&lt;periodical&gt;&lt;full-title&gt;Computers &amp;amp; Education&lt;/full-title&gt;&lt;/periodical&gt;&lt;pages&gt;906-914&lt;/pages&gt;&lt;volume&gt;50&lt;/volume&gt;&lt;number&gt;3&lt;/number&gt;&lt;dates&gt;&lt;year&gt;2008&lt;/year&gt;&lt;/dates&gt;&lt;isbn&gt;0360-1315&lt;/isbn&gt;&lt;urls&gt;&lt;/urls&gt;&lt;/record&gt;&lt;/Cite&gt;&lt;/EndNote&gt;</w:instrText>
      </w:r>
      <w:r w:rsidR="00793FB1" w:rsidRPr="00A97496">
        <w:rPr>
          <w:rFonts w:ascii="Times New Roman" w:hAnsi="Times New Roman" w:cs="Times New Roman"/>
          <w:szCs w:val="21"/>
        </w:rPr>
        <w:fldChar w:fldCharType="separate"/>
      </w:r>
      <w:r w:rsidR="00793FB1" w:rsidRPr="00A97496">
        <w:rPr>
          <w:rFonts w:ascii="Times New Roman" w:hAnsi="Times New Roman" w:cs="Times New Roman"/>
          <w:noProof/>
          <w:szCs w:val="21"/>
        </w:rPr>
        <w:t>(Bowman et al. 2010; Fried 2008)</w:t>
      </w:r>
      <w:r w:rsidR="00793FB1" w:rsidRPr="00A97496">
        <w:rPr>
          <w:rFonts w:ascii="Times New Roman" w:hAnsi="Times New Roman" w:cs="Times New Roman"/>
          <w:szCs w:val="21"/>
        </w:rPr>
        <w:fldChar w:fldCharType="end"/>
      </w:r>
      <w:r w:rsidR="00E72350" w:rsidRPr="00A97496">
        <w:rPr>
          <w:rFonts w:ascii="Times New Roman" w:hAnsi="Times New Roman" w:cs="Times New Roman"/>
          <w:szCs w:val="21"/>
        </w:rPr>
        <w:t>. Finally, IT</w:t>
      </w:r>
      <w:r w:rsidR="0074539F" w:rsidRPr="00A97496">
        <w:rPr>
          <w:rFonts w:ascii="Times New Roman" w:hAnsi="Times New Roman" w:cs="Times New Roman"/>
          <w:szCs w:val="21"/>
        </w:rPr>
        <w:t xml:space="preserve"> can</w:t>
      </w:r>
      <w:r w:rsidR="00E72350" w:rsidRPr="00A97496">
        <w:rPr>
          <w:rFonts w:ascii="Times New Roman" w:hAnsi="Times New Roman" w:cs="Times New Roman"/>
          <w:szCs w:val="21"/>
        </w:rPr>
        <w:t xml:space="preserve"> cause IT-addiction</w:t>
      </w:r>
      <w:r w:rsidR="006F06F0" w:rsidRPr="00A97496">
        <w:rPr>
          <w:rFonts w:ascii="Times New Roman" w:hAnsi="Times New Roman" w:cs="Times New Roman"/>
          <w:szCs w:val="21"/>
        </w:rPr>
        <w:t xml:space="preserve"> </w:t>
      </w:r>
      <w:r w:rsidR="006F06F0" w:rsidRPr="00A97496">
        <w:rPr>
          <w:rFonts w:ascii="Times New Roman" w:hAnsi="Times New Roman" w:cs="Times New Roman"/>
          <w:szCs w:val="21"/>
        </w:rPr>
        <w:fldChar w:fldCharType="begin">
          <w:fldData xml:space="preserve">PEVuZE5vdGU+PENpdGU+PEF1dGhvcj5PUmVpbGx5PC9BdXRob3I+PFllYXI+MTk5NjwvWWVhcj48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==
</w:fldData>
        </w:fldChar>
      </w:r>
      <w:r w:rsidR="000D5357" w:rsidRPr="00A97496">
        <w:rPr>
          <w:rFonts w:ascii="Times New Roman" w:hAnsi="Times New Roman" w:cs="Times New Roman"/>
          <w:szCs w:val="21"/>
        </w:rPr>
        <w:instrText xml:space="preserve"> ADDIN EN.CITE </w:instrText>
      </w:r>
      <w:r w:rsidR="000D5357" w:rsidRPr="00A97496">
        <w:rPr>
          <w:rFonts w:ascii="Times New Roman" w:hAnsi="Times New Roman" w:cs="Times New Roman"/>
          <w:szCs w:val="21"/>
        </w:rPr>
        <w:fldChar w:fldCharType="begin">
          <w:fldData xml:space="preserve">PEVuZE5vdGU+PENpdGU+PEF1dGhvcj5PUmVpbGx5PC9BdXRob3I+PFllYXI+MTk5NjwvWWVhcj48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==
</w:fldData>
        </w:fldChar>
      </w:r>
      <w:r w:rsidR="000D5357" w:rsidRPr="00A97496">
        <w:rPr>
          <w:rFonts w:ascii="Times New Roman" w:hAnsi="Times New Roman" w:cs="Times New Roman"/>
          <w:szCs w:val="21"/>
        </w:rPr>
        <w:instrText xml:space="preserve"> ADDIN EN.CITE.DATA </w:instrText>
      </w:r>
      <w:r w:rsidR="000D5357" w:rsidRPr="00A97496">
        <w:rPr>
          <w:rFonts w:ascii="Times New Roman" w:hAnsi="Times New Roman" w:cs="Times New Roman"/>
          <w:szCs w:val="21"/>
        </w:rPr>
      </w:r>
      <w:r w:rsidR="000D5357" w:rsidRPr="00A97496">
        <w:rPr>
          <w:rFonts w:ascii="Times New Roman" w:hAnsi="Times New Roman" w:cs="Times New Roman"/>
          <w:szCs w:val="21"/>
        </w:rPr>
        <w:fldChar w:fldCharType="end"/>
      </w:r>
      <w:r w:rsidR="006F06F0" w:rsidRPr="00A97496">
        <w:rPr>
          <w:rFonts w:ascii="Times New Roman" w:hAnsi="Times New Roman" w:cs="Times New Roman"/>
          <w:szCs w:val="21"/>
        </w:rPr>
      </w:r>
      <w:r w:rsidR="006F06F0" w:rsidRPr="00A97496">
        <w:rPr>
          <w:rFonts w:ascii="Times New Roman" w:hAnsi="Times New Roman" w:cs="Times New Roman"/>
          <w:szCs w:val="21"/>
        </w:rPr>
        <w:fldChar w:fldCharType="separate"/>
      </w:r>
      <w:r w:rsidR="000D5357" w:rsidRPr="00A97496">
        <w:rPr>
          <w:rFonts w:ascii="Times New Roman" w:hAnsi="Times New Roman" w:cs="Times New Roman"/>
          <w:noProof/>
          <w:szCs w:val="21"/>
        </w:rPr>
        <w:t>(Chen 2020; Leung and Lee 2012; OReilly 1996)</w:t>
      </w:r>
      <w:r w:rsidR="006F06F0" w:rsidRPr="00A97496">
        <w:rPr>
          <w:rFonts w:ascii="Times New Roman" w:hAnsi="Times New Roman" w:cs="Times New Roman"/>
          <w:szCs w:val="21"/>
        </w:rPr>
        <w:fldChar w:fldCharType="end"/>
      </w:r>
      <w:r w:rsidR="00250129" w:rsidRPr="00A97496">
        <w:rPr>
          <w:rFonts w:ascii="Times New Roman" w:hAnsi="Times New Roman" w:cs="Times New Roman"/>
          <w:szCs w:val="21"/>
        </w:rPr>
        <w:t>.</w:t>
      </w:r>
      <w:r w:rsidR="001417C5" w:rsidRPr="00A97496">
        <w:rPr>
          <w:rFonts w:ascii="Times New Roman" w:hAnsi="Times New Roman" w:cs="Times New Roman"/>
          <w:szCs w:val="21"/>
        </w:rPr>
        <w:t xml:space="preserve"> </w:t>
      </w:r>
      <w:r w:rsidR="007C73AC" w:rsidRPr="00A97496">
        <w:rPr>
          <w:rFonts w:ascii="Times New Roman" w:hAnsi="Times New Roman" w:cs="Times New Roman"/>
          <w:szCs w:val="21"/>
        </w:rPr>
        <w:t>Moreover</w:t>
      </w:r>
      <w:r w:rsidR="001417C5" w:rsidRPr="00A97496">
        <w:rPr>
          <w:rFonts w:ascii="Times New Roman" w:hAnsi="Times New Roman" w:cs="Times New Roman"/>
          <w:szCs w:val="21"/>
        </w:rPr>
        <w:t>,</w:t>
      </w:r>
      <w:r w:rsidR="00BE3569" w:rsidRPr="00A97496">
        <w:rPr>
          <w:rFonts w:ascii="Times New Roman" w:hAnsi="Times New Roman" w:cs="Times New Roman"/>
          <w:szCs w:val="21"/>
        </w:rPr>
        <w:t xml:space="preserve"> </w:t>
      </w:r>
      <w:r w:rsidR="003E5342" w:rsidRPr="00A97496">
        <w:rPr>
          <w:rFonts w:ascii="Times New Roman" w:hAnsi="Times New Roman" w:cs="Times New Roman"/>
          <w:szCs w:val="21"/>
        </w:rPr>
        <w:t>although IT c</w:t>
      </w:r>
      <w:r w:rsidR="00D03512" w:rsidRPr="00A97496">
        <w:rPr>
          <w:rFonts w:ascii="Times New Roman" w:hAnsi="Times New Roman" w:cs="Times New Roman"/>
          <w:szCs w:val="21"/>
        </w:rPr>
        <w:t>ould be used to</w:t>
      </w:r>
      <w:r w:rsidR="00D07F2A" w:rsidRPr="00A97496">
        <w:rPr>
          <w:rFonts w:ascii="Times New Roman" w:hAnsi="Times New Roman" w:cs="Times New Roman"/>
          <w:szCs w:val="21"/>
        </w:rPr>
        <w:t xml:space="preserve"> </w:t>
      </w:r>
      <w:r w:rsidR="00D03512" w:rsidRPr="00A97496">
        <w:rPr>
          <w:rFonts w:ascii="Times New Roman" w:hAnsi="Times New Roman" w:cs="Times New Roman"/>
          <w:szCs w:val="21"/>
        </w:rPr>
        <w:t>promote low-carbon environmental protection</w:t>
      </w:r>
      <w:r w:rsidR="00806C98" w:rsidRPr="00A97496">
        <w:rPr>
          <w:rFonts w:ascii="Times New Roman" w:hAnsi="Times New Roman" w:cs="Times New Roman"/>
          <w:szCs w:val="21"/>
        </w:rPr>
        <w:t xml:space="preserve">, </w:t>
      </w:r>
      <w:r w:rsidR="00F32E50" w:rsidRPr="00A97496">
        <w:rPr>
          <w:rFonts w:ascii="Times New Roman" w:hAnsi="Times New Roman" w:cs="Times New Roman"/>
          <w:szCs w:val="21"/>
        </w:rPr>
        <w:t>they themselves contribute to carbon emissions in their operation</w:t>
      </w:r>
      <w:r w:rsidR="00FE4472" w:rsidRPr="00A97496">
        <w:rPr>
          <w:rFonts w:ascii="Times New Roman" w:hAnsi="Times New Roman" w:cs="Times New Roman"/>
          <w:szCs w:val="21"/>
        </w:rPr>
        <w:t xml:space="preserve"> </w:t>
      </w:r>
      <w:r w:rsidR="00FE4472" w:rsidRPr="00A97496">
        <w:rPr>
          <w:rFonts w:ascii="Times New Roman" w:hAnsi="Times New Roman" w:cs="Times New Roman"/>
          <w:szCs w:val="21"/>
        </w:rPr>
        <w:fldChar w:fldCharType="begin"/>
      </w:r>
      <w:r w:rsidR="001273D8" w:rsidRPr="00A97496">
        <w:rPr>
          <w:rFonts w:ascii="Times New Roman" w:hAnsi="Times New Roman" w:cs="Times New Roman"/>
          <w:szCs w:val="21"/>
        </w:rPr>
        <w:instrText xml:space="preserve"> ADDIN EN.CITE &lt;EndNote&gt;&lt;Cite&gt;&lt;Author&gt;Gelenbe&lt;/Author&gt;&lt;Year&gt;2015&lt;/Year&gt;&lt;RecNum&gt;239&lt;/RecNum&gt;&lt;DisplayText&gt;(Gelenbe and Caseau 2015; Zhou et al. 2019)&lt;/DisplayText&gt;&lt;record&gt;&lt;rec-number&gt;239&lt;/rec-number&gt;&lt;foreign-keys&gt;&lt;key app="EN" db-id="xx2sdxzxyppx5jedtfkvpvsn9sve2252dadz" timestamp="1638579078"&gt;239&lt;/key&gt;&lt;/foreign-keys&gt;&lt;ref-type name="Journal Article"&gt;17&lt;/ref-type&gt;&lt;contributors&gt;&lt;authors&gt;&lt;author&gt;Gelenbe, Erol&lt;/author&gt;&lt;author&gt;Caseau, Yves&lt;/author&gt;&lt;/authors&gt;&lt;/contributors&gt;&lt;titles&gt;&lt;title&gt;The impact of information technology on energy consumption and carbon emissions&lt;/title&gt;&lt;secondary-title&gt;Ubiquity&lt;/secondary-title&gt;&lt;/titles&gt;&lt;periodical&gt;&lt;full-title&gt;Ubiquity&lt;/full-title&gt;&lt;/periodical&gt;&lt;pages&gt;1-15&lt;/pages&gt;&lt;volume&gt;2015&lt;/volume&gt;&lt;number&gt;June&lt;/number&gt;&lt;dates&gt;&lt;year&gt;2015&lt;/year&gt;&lt;/dates&gt;&lt;isbn&gt;1530-2180&lt;/isbn&gt;&lt;urls&gt;&lt;/urls&gt;&lt;/record&gt;&lt;/Cite&gt;&lt;Cite&gt;&lt;Author&gt;Zhou&lt;/Author&gt;&lt;Year&gt;2019&lt;/Year&gt;&lt;RecNum&gt;240&lt;/RecNum&gt;&lt;record&gt;&lt;rec-number&gt;240&lt;/rec-number&gt;&lt;foreign-keys&gt;&lt;key app="EN" db-id="xx2sdxzxyppx5jedtfkvpvsn9sve2252dadz" timestamp="1638579416"&gt;240&lt;/key&gt;&lt;/foreign-keys&gt;&lt;ref-type name="Journal Article"&gt;17&lt;/ref-type&gt;&lt;contributors&gt;&lt;authors&gt;&lt;author&gt;Zhou, Xiaoyong&lt;/author&gt;&lt;author&gt;Zhou, Dequn&lt;/author&gt;&lt;author&gt;Wang, Qunwei&lt;/author&gt;&lt;author&gt;Su, Bin&lt;/author&gt;&lt;/authors&gt;&lt;/contributors&gt;&lt;titles&gt;&lt;title&gt;How information and communication technology drives carbon emissions: a sector-level analysis for China&lt;/title&gt;&lt;secondary-title&gt;Energy Economics&lt;/secondary-title&gt;&lt;/titles&gt;&lt;periodical&gt;&lt;full-title&gt;Energy Economics&lt;/full-title&gt;&lt;/periodical&gt;&lt;pages&gt;380-392&lt;/pages&gt;&lt;volume&gt;81&lt;/volume&gt;&lt;dates&gt;&lt;year&gt;2019&lt;/year&gt;&lt;/dates&gt;&lt;isbn&gt;0140-9883&lt;/isbn&gt;&lt;urls&gt;&lt;/urls&gt;&lt;/record&gt;&lt;/Cite&gt;&lt;/EndNote&gt;</w:instrText>
      </w:r>
      <w:r w:rsidR="00FE4472" w:rsidRPr="00A97496">
        <w:rPr>
          <w:rFonts w:ascii="Times New Roman" w:hAnsi="Times New Roman" w:cs="Times New Roman"/>
          <w:szCs w:val="21"/>
        </w:rPr>
        <w:fldChar w:fldCharType="separate"/>
      </w:r>
      <w:r w:rsidR="001273D8" w:rsidRPr="00A97496">
        <w:rPr>
          <w:rFonts w:ascii="Times New Roman" w:hAnsi="Times New Roman" w:cs="Times New Roman"/>
          <w:noProof/>
          <w:szCs w:val="21"/>
        </w:rPr>
        <w:t>(Gelenbe and Caseau 2015; Zhou et al. 2019)</w:t>
      </w:r>
      <w:r w:rsidR="00FE4472" w:rsidRPr="00A97496">
        <w:rPr>
          <w:rFonts w:ascii="Times New Roman" w:hAnsi="Times New Roman" w:cs="Times New Roman"/>
          <w:szCs w:val="21"/>
        </w:rPr>
        <w:fldChar w:fldCharType="end"/>
      </w:r>
      <w:r w:rsidR="00FE4472" w:rsidRPr="00A97496">
        <w:rPr>
          <w:rFonts w:ascii="Times New Roman" w:hAnsi="Times New Roman" w:cs="Times New Roman"/>
          <w:szCs w:val="21"/>
        </w:rPr>
        <w:t xml:space="preserve">. Every click, every browse we make on the Web </w:t>
      </w:r>
      <w:r w:rsidR="004A7597" w:rsidRPr="00A97496">
        <w:rPr>
          <w:rFonts w:ascii="Times New Roman" w:hAnsi="Times New Roman" w:cs="Times New Roman"/>
          <w:szCs w:val="21"/>
        </w:rPr>
        <w:t>depends</w:t>
      </w:r>
      <w:r w:rsidR="00FE4472" w:rsidRPr="00A97496">
        <w:rPr>
          <w:rFonts w:ascii="Times New Roman" w:hAnsi="Times New Roman" w:cs="Times New Roman"/>
          <w:szCs w:val="21"/>
        </w:rPr>
        <w:t xml:space="preserve"> on millions of physical servers in data centers around the world. These data centers are connected to numerous cables, switches and routers, requir</w:t>
      </w:r>
      <w:r w:rsidR="00E66DD6" w:rsidRPr="00A97496">
        <w:rPr>
          <w:rFonts w:ascii="Times New Roman" w:hAnsi="Times New Roman" w:cs="Times New Roman"/>
          <w:szCs w:val="21"/>
        </w:rPr>
        <w:t>ing</w:t>
      </w:r>
      <w:r w:rsidR="00FE4472" w:rsidRPr="00A97496">
        <w:rPr>
          <w:rFonts w:ascii="Times New Roman" w:hAnsi="Times New Roman" w:cs="Times New Roman"/>
          <w:szCs w:val="21"/>
        </w:rPr>
        <w:t xml:space="preserve"> a lot of energy to run, most of which comes from fossil fuels. The burning of these fuels results in significant carbon emissions.</w:t>
      </w:r>
    </w:p>
    <w:p w14:paraId="11246F58" w14:textId="77777777" w:rsidR="00681A73" w:rsidRPr="00A97496" w:rsidRDefault="00681A73" w:rsidP="0026394D">
      <w:pPr>
        <w:rPr>
          <w:rFonts w:ascii="Times New Roman" w:hAnsi="Times New Roman" w:cs="Times New Roman"/>
          <w:szCs w:val="21"/>
        </w:rPr>
      </w:pPr>
    </w:p>
    <w:p w14:paraId="504BFA14" w14:textId="4F5C6339" w:rsidR="00D71CBF" w:rsidRPr="00A97496" w:rsidRDefault="0013168E" w:rsidP="0026394D">
      <w:pPr>
        <w:rPr>
          <w:rFonts w:ascii="Times New Roman" w:hAnsi="Times New Roman" w:cs="Times New Roman"/>
          <w:szCs w:val="21"/>
        </w:rPr>
      </w:pPr>
      <w:r w:rsidRPr="00A97496">
        <w:rPr>
          <w:rFonts w:ascii="Times New Roman" w:hAnsi="Times New Roman" w:cs="Times New Roman"/>
          <w:szCs w:val="21"/>
        </w:rPr>
        <w:t>We can find a</w:t>
      </w:r>
      <w:r w:rsidR="00D71CBF" w:rsidRPr="00A97496">
        <w:rPr>
          <w:rFonts w:ascii="Times New Roman" w:hAnsi="Times New Roman" w:cs="Times New Roman"/>
          <w:szCs w:val="21"/>
        </w:rPr>
        <w:t xml:space="preserve"> large body of research has </w:t>
      </w:r>
      <w:r w:rsidR="0016433B" w:rsidRPr="00A97496">
        <w:rPr>
          <w:rFonts w:ascii="Times New Roman" w:hAnsi="Times New Roman" w:cs="Times New Roman"/>
          <w:szCs w:val="21"/>
        </w:rPr>
        <w:t>explored IT usage</w:t>
      </w:r>
      <w:r w:rsidR="008617BB" w:rsidRPr="00A97496">
        <w:rPr>
          <w:rFonts w:ascii="Times New Roman" w:hAnsi="Times New Roman" w:cs="Times New Roman"/>
          <w:szCs w:val="21"/>
        </w:rPr>
        <w:t xml:space="preserve"> in </w:t>
      </w:r>
      <w:r w:rsidR="00353916" w:rsidRPr="00A97496">
        <w:rPr>
          <w:rFonts w:ascii="Times New Roman" w:hAnsi="Times New Roman" w:cs="Times New Roman"/>
          <w:szCs w:val="21"/>
        </w:rPr>
        <w:t>diverse areas</w:t>
      </w:r>
      <w:r w:rsidR="000A4A56" w:rsidRPr="00A97496">
        <w:rPr>
          <w:rFonts w:ascii="Times New Roman" w:hAnsi="Times New Roman" w:cs="Times New Roman"/>
          <w:szCs w:val="21"/>
        </w:rPr>
        <w:t>.</w:t>
      </w:r>
      <w:r w:rsidR="00F303FD" w:rsidRPr="00A97496">
        <w:rPr>
          <w:rFonts w:ascii="Times New Roman" w:hAnsi="Times New Roman" w:cs="Times New Roman"/>
          <w:szCs w:val="21"/>
        </w:rPr>
        <w:t xml:space="preserve"> </w:t>
      </w:r>
      <w:r w:rsidR="005B7D38" w:rsidRPr="00A97496">
        <w:rPr>
          <w:rFonts w:ascii="Times New Roman" w:hAnsi="Times New Roman" w:cs="Times New Roman"/>
          <w:szCs w:val="21"/>
        </w:rPr>
        <w:t>Recently</w:t>
      </w:r>
      <w:r w:rsidR="00F303FD" w:rsidRPr="00A97496">
        <w:rPr>
          <w:rFonts w:ascii="Times New Roman" w:hAnsi="Times New Roman" w:cs="Times New Roman"/>
          <w:szCs w:val="21"/>
        </w:rPr>
        <w:t xml:space="preserve">, </w:t>
      </w:r>
      <w:r w:rsidR="002D0268" w:rsidRPr="00A97496">
        <w:rPr>
          <w:rFonts w:ascii="Times New Roman" w:hAnsi="Times New Roman" w:cs="Times New Roman"/>
          <w:szCs w:val="21"/>
        </w:rPr>
        <w:t xml:space="preserve">IT in the </w:t>
      </w:r>
      <w:r w:rsidR="00F00B34" w:rsidRPr="00A97496">
        <w:rPr>
          <w:rFonts w:ascii="Times New Roman" w:hAnsi="Times New Roman" w:cs="Times New Roman"/>
          <w:szCs w:val="21"/>
        </w:rPr>
        <w:t>I</w:t>
      </w:r>
      <w:r w:rsidR="0096072F" w:rsidRPr="00A97496">
        <w:rPr>
          <w:rFonts w:ascii="Times New Roman" w:hAnsi="Times New Roman" w:cs="Times New Roman"/>
          <w:szCs w:val="21"/>
        </w:rPr>
        <w:t xml:space="preserve">nternet of </w:t>
      </w:r>
      <w:r w:rsidR="00F00B34" w:rsidRPr="00A97496">
        <w:rPr>
          <w:rFonts w:ascii="Times New Roman" w:hAnsi="Times New Roman" w:cs="Times New Roman"/>
          <w:szCs w:val="21"/>
        </w:rPr>
        <w:t>V</w:t>
      </w:r>
      <w:r w:rsidR="0096072F" w:rsidRPr="00A97496">
        <w:rPr>
          <w:rFonts w:ascii="Times New Roman" w:hAnsi="Times New Roman" w:cs="Times New Roman"/>
          <w:szCs w:val="21"/>
        </w:rPr>
        <w:t>ehicle</w:t>
      </w:r>
      <w:r w:rsidR="00F00B34" w:rsidRPr="00A97496">
        <w:rPr>
          <w:rFonts w:ascii="Times New Roman" w:hAnsi="Times New Roman" w:cs="Times New Roman"/>
          <w:szCs w:val="21"/>
        </w:rPr>
        <w:t>s</w:t>
      </w:r>
      <w:r w:rsidR="0096072F" w:rsidRPr="00A97496">
        <w:rPr>
          <w:rFonts w:ascii="Times New Roman" w:hAnsi="Times New Roman" w:cs="Times New Roman"/>
          <w:szCs w:val="21"/>
        </w:rPr>
        <w:t xml:space="preserve"> (IOV) </w:t>
      </w:r>
      <w:r w:rsidR="00FF102E" w:rsidRPr="00A97496">
        <w:rPr>
          <w:rFonts w:ascii="Times New Roman" w:hAnsi="Times New Roman" w:cs="Times New Roman"/>
          <w:szCs w:val="21"/>
        </w:rPr>
        <w:t>has b</w:t>
      </w:r>
      <w:r w:rsidR="005F2B6B" w:rsidRPr="00A97496">
        <w:rPr>
          <w:rFonts w:ascii="Times New Roman" w:hAnsi="Times New Roman" w:cs="Times New Roman"/>
          <w:szCs w:val="21"/>
        </w:rPr>
        <w:t>ecome</w:t>
      </w:r>
      <w:r w:rsidR="005B079E" w:rsidRPr="00A97496">
        <w:rPr>
          <w:rFonts w:ascii="Times New Roman" w:hAnsi="Times New Roman" w:cs="Times New Roman"/>
          <w:szCs w:val="21"/>
        </w:rPr>
        <w:t xml:space="preserve"> an emerging topic</w:t>
      </w:r>
      <w:r w:rsidR="005B7D38" w:rsidRPr="00A97496">
        <w:rPr>
          <w:rFonts w:ascii="Times New Roman" w:hAnsi="Times New Roman" w:cs="Times New Roman"/>
          <w:szCs w:val="21"/>
        </w:rPr>
        <w:t>.</w:t>
      </w:r>
      <w:r w:rsidR="0097276F" w:rsidRPr="00A97496">
        <w:rPr>
          <w:rFonts w:ascii="Times New Roman" w:hAnsi="Times New Roman" w:cs="Times New Roman"/>
          <w:szCs w:val="21"/>
        </w:rPr>
        <w:t xml:space="preserve"> </w:t>
      </w:r>
      <w:r w:rsidR="00B84A39" w:rsidRPr="00A97496">
        <w:rPr>
          <w:rFonts w:ascii="Times New Roman" w:hAnsi="Times New Roman" w:cs="Times New Roman"/>
          <w:szCs w:val="21"/>
        </w:rPr>
        <w:t>In this area, r</w:t>
      </w:r>
      <w:r w:rsidR="00C42A7F" w:rsidRPr="00A97496">
        <w:rPr>
          <w:rFonts w:ascii="Times New Roman" w:hAnsi="Times New Roman" w:cs="Times New Roman"/>
          <w:szCs w:val="21"/>
        </w:rPr>
        <w:t xml:space="preserve">esearchers </w:t>
      </w:r>
      <w:r w:rsidR="00223E71" w:rsidRPr="00A97496">
        <w:rPr>
          <w:rFonts w:ascii="Times New Roman" w:hAnsi="Times New Roman" w:cs="Times New Roman"/>
          <w:szCs w:val="21"/>
        </w:rPr>
        <w:t xml:space="preserve">always </w:t>
      </w:r>
      <w:r w:rsidR="00FA2057" w:rsidRPr="00A97496">
        <w:rPr>
          <w:rFonts w:ascii="Times New Roman" w:hAnsi="Times New Roman" w:cs="Times New Roman"/>
          <w:szCs w:val="21"/>
        </w:rPr>
        <w:t xml:space="preserve">put stress on the </w:t>
      </w:r>
      <w:r w:rsidR="008863DD" w:rsidRPr="00A97496">
        <w:rPr>
          <w:rFonts w:ascii="Times New Roman" w:hAnsi="Times New Roman" w:cs="Times New Roman"/>
          <w:szCs w:val="21"/>
        </w:rPr>
        <w:t>connection</w:t>
      </w:r>
      <w:r w:rsidR="00FA2057" w:rsidRPr="00A97496">
        <w:rPr>
          <w:rFonts w:ascii="Times New Roman" w:hAnsi="Times New Roman" w:cs="Times New Roman"/>
          <w:szCs w:val="21"/>
        </w:rPr>
        <w:t xml:space="preserve"> between </w:t>
      </w:r>
      <w:r w:rsidR="008863DD" w:rsidRPr="00A97496">
        <w:rPr>
          <w:rFonts w:ascii="Times New Roman" w:hAnsi="Times New Roman" w:cs="Times New Roman"/>
          <w:szCs w:val="21"/>
        </w:rPr>
        <w:t>vehicles</w:t>
      </w:r>
      <w:r w:rsidR="00740B96" w:rsidRPr="00A97496">
        <w:rPr>
          <w:rFonts w:ascii="Times New Roman" w:hAnsi="Times New Roman" w:cs="Times New Roman"/>
          <w:szCs w:val="21"/>
        </w:rPr>
        <w:t>, vehicle and road, vehicle and cloud, vehicle and infrastructure, etc.</w:t>
      </w:r>
      <w:r w:rsidR="009E6C2B" w:rsidRPr="00A97496">
        <w:rPr>
          <w:rFonts w:ascii="Times New Roman" w:hAnsi="Times New Roman" w:cs="Times New Roman"/>
          <w:szCs w:val="21"/>
        </w:rPr>
        <w:t xml:space="preserve">, and take note to </w:t>
      </w:r>
      <w:r w:rsidR="003C334E" w:rsidRPr="00A97496">
        <w:rPr>
          <w:rFonts w:ascii="Times New Roman" w:hAnsi="Times New Roman" w:cs="Times New Roman"/>
          <w:szCs w:val="21"/>
        </w:rPr>
        <w:t>self-driving, automotive revolution</w:t>
      </w:r>
      <w:r w:rsidR="00645ED8" w:rsidRPr="00A97496">
        <w:rPr>
          <w:rFonts w:ascii="Times New Roman" w:hAnsi="Times New Roman" w:cs="Times New Roman"/>
          <w:szCs w:val="21"/>
        </w:rPr>
        <w:t xml:space="preserve"> </w:t>
      </w:r>
      <w:r w:rsidR="00606E06" w:rsidRPr="00A97496">
        <w:rPr>
          <w:rFonts w:ascii="Times New Roman" w:hAnsi="Times New Roman" w:cs="Times New Roman"/>
          <w:szCs w:val="21"/>
        </w:rPr>
        <w:fldChar w:fldCharType="begin">
          <w:fldData xml:space="preserve">PEVuZE5vdGU+PENpdGU+PEF1dGhvcj5HdW88L0F1dGhvcj48WWVhcj4yMDE3PC9ZZWFyPjxSZWNO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</w:fldData>
        </w:fldChar>
      </w:r>
      <w:r w:rsidR="00161A2D" w:rsidRPr="00A97496">
        <w:rPr>
          <w:rFonts w:ascii="Times New Roman" w:hAnsi="Times New Roman" w:cs="Times New Roman"/>
          <w:szCs w:val="21"/>
        </w:rPr>
        <w:instrText xml:space="preserve"> ADDIN EN.CITE </w:instrText>
      </w:r>
      <w:r w:rsidR="00161A2D" w:rsidRPr="00A97496">
        <w:rPr>
          <w:rFonts w:ascii="Times New Roman" w:hAnsi="Times New Roman" w:cs="Times New Roman"/>
          <w:szCs w:val="21"/>
        </w:rPr>
        <w:fldChar w:fldCharType="begin">
          <w:fldData xml:space="preserve">PEVuZE5vdGU+PENpdGU+PEF1dGhvcj5HdW88L0F1dGhvcj48WWVhcj4yMDE3PC9ZZWFyPjxSZWNO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</w:fldData>
        </w:fldChar>
      </w:r>
      <w:r w:rsidR="00161A2D" w:rsidRPr="00A97496">
        <w:rPr>
          <w:rFonts w:ascii="Times New Roman" w:hAnsi="Times New Roman" w:cs="Times New Roman"/>
          <w:szCs w:val="21"/>
        </w:rPr>
        <w:instrText xml:space="preserve"> ADDIN EN.CITE.DATA </w:instrText>
      </w:r>
      <w:r w:rsidR="00161A2D" w:rsidRPr="00A97496">
        <w:rPr>
          <w:rFonts w:ascii="Times New Roman" w:hAnsi="Times New Roman" w:cs="Times New Roman"/>
          <w:szCs w:val="21"/>
        </w:rPr>
      </w:r>
      <w:r w:rsidR="00161A2D" w:rsidRPr="00A97496">
        <w:rPr>
          <w:rFonts w:ascii="Times New Roman" w:hAnsi="Times New Roman" w:cs="Times New Roman"/>
          <w:szCs w:val="21"/>
        </w:rPr>
        <w:fldChar w:fldCharType="end"/>
      </w:r>
      <w:r w:rsidR="00606E06" w:rsidRPr="00A97496">
        <w:rPr>
          <w:rFonts w:ascii="Times New Roman" w:hAnsi="Times New Roman" w:cs="Times New Roman"/>
          <w:szCs w:val="21"/>
        </w:rPr>
      </w:r>
      <w:r w:rsidR="00606E06" w:rsidRPr="00A97496">
        <w:rPr>
          <w:rFonts w:ascii="Times New Roman" w:hAnsi="Times New Roman" w:cs="Times New Roman"/>
          <w:szCs w:val="21"/>
        </w:rPr>
        <w:fldChar w:fldCharType="separate"/>
      </w:r>
      <w:r w:rsidR="00161A2D" w:rsidRPr="00A97496">
        <w:rPr>
          <w:rFonts w:ascii="Times New Roman" w:hAnsi="Times New Roman" w:cs="Times New Roman"/>
          <w:noProof/>
          <w:szCs w:val="21"/>
        </w:rPr>
        <w:t>(Guo et al. 2017; Kadhim and Seno 2018; Liu et al. 2019; Liu et al. 2020b; Wu and Horng 2017)</w:t>
      </w:r>
      <w:r w:rsidR="00606E06" w:rsidRPr="00A97496">
        <w:rPr>
          <w:rFonts w:ascii="Times New Roman" w:hAnsi="Times New Roman" w:cs="Times New Roman"/>
          <w:szCs w:val="21"/>
        </w:rPr>
        <w:fldChar w:fldCharType="end"/>
      </w:r>
      <w:r w:rsidR="00606E06" w:rsidRPr="00A97496">
        <w:rPr>
          <w:rFonts w:ascii="Times New Roman" w:hAnsi="Times New Roman" w:cs="Times New Roman"/>
          <w:szCs w:val="21"/>
        </w:rPr>
        <w:t>.</w:t>
      </w:r>
      <w:r w:rsidR="00623C4B" w:rsidRPr="00A97496">
        <w:rPr>
          <w:rFonts w:ascii="Times New Roman" w:hAnsi="Times New Roman" w:cs="Times New Roman"/>
          <w:szCs w:val="21"/>
        </w:rPr>
        <w:t xml:space="preserve"> However, few studies the relationship </w:t>
      </w:r>
      <w:r w:rsidR="00E63F23" w:rsidRPr="00A97496">
        <w:rPr>
          <w:rFonts w:ascii="Times New Roman" w:hAnsi="Times New Roman" w:cs="Times New Roman"/>
          <w:szCs w:val="21"/>
        </w:rPr>
        <w:t>between vehicle and driver.</w:t>
      </w:r>
      <w:r w:rsidR="007F276F" w:rsidRPr="00A97496">
        <w:rPr>
          <w:rFonts w:ascii="Times New Roman" w:hAnsi="Times New Roman" w:cs="Times New Roman"/>
          <w:szCs w:val="21"/>
        </w:rPr>
        <w:t xml:space="preserve"> This paper is interested in the</w:t>
      </w:r>
      <w:r w:rsidR="004C11F3" w:rsidRPr="00A97496">
        <w:rPr>
          <w:rFonts w:ascii="Times New Roman" w:hAnsi="Times New Roman" w:cs="Times New Roman"/>
          <w:szCs w:val="21"/>
        </w:rPr>
        <w:t xml:space="preserve"> relationship between</w:t>
      </w:r>
      <w:r w:rsidR="007F276F" w:rsidRPr="00A97496">
        <w:rPr>
          <w:rFonts w:ascii="Times New Roman" w:hAnsi="Times New Roman" w:cs="Times New Roman"/>
          <w:szCs w:val="21"/>
        </w:rPr>
        <w:t xml:space="preserve"> </w:t>
      </w:r>
      <w:r w:rsidR="00E17C72" w:rsidRPr="00A97496">
        <w:rPr>
          <w:rFonts w:ascii="Times New Roman" w:hAnsi="Times New Roman" w:cs="Times New Roman"/>
          <w:szCs w:val="21"/>
        </w:rPr>
        <w:t xml:space="preserve">vehicles and </w:t>
      </w:r>
      <w:r w:rsidR="00AA6756" w:rsidRPr="00A97496">
        <w:rPr>
          <w:rFonts w:ascii="Times New Roman" w:hAnsi="Times New Roman" w:cs="Times New Roman"/>
          <w:szCs w:val="21"/>
        </w:rPr>
        <w:t>drivers</w:t>
      </w:r>
      <w:r w:rsidR="007A0E4F" w:rsidRPr="00A97496">
        <w:rPr>
          <w:rFonts w:ascii="Times New Roman" w:hAnsi="Times New Roman" w:cs="Times New Roman"/>
          <w:szCs w:val="21"/>
        </w:rPr>
        <w:t xml:space="preserve">, and </w:t>
      </w:r>
      <w:r w:rsidR="00ED1911" w:rsidRPr="00A97496">
        <w:rPr>
          <w:rFonts w:ascii="Times New Roman" w:hAnsi="Times New Roman" w:cs="Times New Roman"/>
          <w:szCs w:val="21"/>
        </w:rPr>
        <w:t>explore</w:t>
      </w:r>
      <w:r w:rsidR="006C64C9" w:rsidRPr="00A97496">
        <w:rPr>
          <w:rFonts w:ascii="Times New Roman" w:hAnsi="Times New Roman" w:cs="Times New Roman"/>
          <w:szCs w:val="21"/>
        </w:rPr>
        <w:t>s</w:t>
      </w:r>
      <w:r w:rsidR="008022D4" w:rsidRPr="00A97496">
        <w:rPr>
          <w:rFonts w:ascii="Times New Roman" w:hAnsi="Times New Roman" w:cs="Times New Roman"/>
          <w:szCs w:val="21"/>
        </w:rPr>
        <w:t xml:space="preserve"> the effect</w:t>
      </w:r>
      <w:r w:rsidR="0029782B" w:rsidRPr="00A97496">
        <w:rPr>
          <w:rFonts w:ascii="Times New Roman" w:hAnsi="Times New Roman" w:cs="Times New Roman"/>
          <w:szCs w:val="21"/>
        </w:rPr>
        <w:t>s</w:t>
      </w:r>
      <w:r w:rsidR="008022D4" w:rsidRPr="00A97496">
        <w:rPr>
          <w:rFonts w:ascii="Times New Roman" w:hAnsi="Times New Roman" w:cs="Times New Roman"/>
          <w:szCs w:val="21"/>
        </w:rPr>
        <w:t xml:space="preserve"> of IT on drivers</w:t>
      </w:r>
      <w:r w:rsidR="008C7ECA" w:rsidRPr="00A97496">
        <w:rPr>
          <w:rFonts w:ascii="Times New Roman" w:hAnsi="Times New Roman" w:cs="Times New Roman"/>
          <w:szCs w:val="21"/>
        </w:rPr>
        <w:t xml:space="preserve">: whether they have </w:t>
      </w:r>
      <w:r w:rsidR="008C0AE2" w:rsidRPr="00A97496">
        <w:rPr>
          <w:rFonts w:ascii="Times New Roman" w:hAnsi="Times New Roman" w:cs="Times New Roman"/>
          <w:szCs w:val="21"/>
        </w:rPr>
        <w:t xml:space="preserve">positive </w:t>
      </w:r>
      <w:r w:rsidR="0036702E" w:rsidRPr="00A97496">
        <w:rPr>
          <w:rFonts w:ascii="Times New Roman" w:hAnsi="Times New Roman" w:cs="Times New Roman"/>
          <w:szCs w:val="21"/>
        </w:rPr>
        <w:t>impacts</w:t>
      </w:r>
      <w:r w:rsidR="00556B86" w:rsidRPr="00A97496">
        <w:rPr>
          <w:rFonts w:ascii="Times New Roman" w:hAnsi="Times New Roman" w:cs="Times New Roman"/>
          <w:szCs w:val="21"/>
        </w:rPr>
        <w:t xml:space="preserve"> or bad one</w:t>
      </w:r>
      <w:r w:rsidR="0036702E" w:rsidRPr="00A97496">
        <w:rPr>
          <w:rFonts w:ascii="Times New Roman" w:hAnsi="Times New Roman" w:cs="Times New Roman"/>
          <w:szCs w:val="21"/>
        </w:rPr>
        <w:t>s</w:t>
      </w:r>
      <w:r w:rsidR="009F2AA7" w:rsidRPr="00A97496">
        <w:rPr>
          <w:rFonts w:ascii="Times New Roman" w:hAnsi="Times New Roman" w:cs="Times New Roman"/>
          <w:szCs w:val="21"/>
        </w:rPr>
        <w:t>,</w:t>
      </w:r>
      <w:r w:rsidR="0036702E" w:rsidRPr="00A97496">
        <w:rPr>
          <w:rFonts w:ascii="Times New Roman" w:hAnsi="Times New Roman" w:cs="Times New Roman"/>
          <w:szCs w:val="21"/>
        </w:rPr>
        <w:t xml:space="preserve"> or there w</w:t>
      </w:r>
      <w:r w:rsidR="003308B6" w:rsidRPr="00A97496">
        <w:rPr>
          <w:rFonts w:ascii="Times New Roman" w:hAnsi="Times New Roman" w:cs="Times New Roman"/>
          <w:szCs w:val="21"/>
        </w:rPr>
        <w:t>ould be some side effects</w:t>
      </w:r>
      <w:r w:rsidR="00924BB4" w:rsidRPr="00A97496">
        <w:rPr>
          <w:rFonts w:ascii="Times New Roman" w:hAnsi="Times New Roman" w:cs="Times New Roman"/>
          <w:szCs w:val="21"/>
        </w:rPr>
        <w:t xml:space="preserve"> </w:t>
      </w:r>
      <w:r w:rsidR="00C13E81" w:rsidRPr="00A97496">
        <w:rPr>
          <w:rFonts w:ascii="Times New Roman" w:hAnsi="Times New Roman" w:cs="Times New Roman"/>
          <w:szCs w:val="21"/>
        </w:rPr>
        <w:t xml:space="preserve">while </w:t>
      </w:r>
      <w:r w:rsidR="00D67BBC" w:rsidRPr="00A97496">
        <w:rPr>
          <w:rFonts w:ascii="Times New Roman" w:hAnsi="Times New Roman" w:cs="Times New Roman"/>
          <w:szCs w:val="21"/>
        </w:rPr>
        <w:t>influenc</w:t>
      </w:r>
      <w:r w:rsidR="00BC7187" w:rsidRPr="00A97496">
        <w:rPr>
          <w:rFonts w:ascii="Times New Roman" w:hAnsi="Times New Roman" w:cs="Times New Roman"/>
          <w:szCs w:val="21"/>
        </w:rPr>
        <w:t>ing</w:t>
      </w:r>
      <w:r w:rsidR="00D67BBC" w:rsidRPr="00A97496">
        <w:rPr>
          <w:rFonts w:ascii="Times New Roman" w:hAnsi="Times New Roman" w:cs="Times New Roman"/>
          <w:szCs w:val="21"/>
        </w:rPr>
        <w:t xml:space="preserve"> drivers</w:t>
      </w:r>
      <w:r w:rsidR="008022D4" w:rsidRPr="00A97496">
        <w:rPr>
          <w:rFonts w:ascii="Times New Roman" w:hAnsi="Times New Roman" w:cs="Times New Roman"/>
          <w:szCs w:val="21"/>
        </w:rPr>
        <w:t>.</w:t>
      </w:r>
    </w:p>
    <w:p w14:paraId="6272FAA6" w14:textId="77777777" w:rsidR="004E3217" w:rsidRPr="00A97496" w:rsidRDefault="004E3217">
      <w:pPr>
        <w:rPr>
          <w:rFonts w:ascii="Times New Roman" w:hAnsi="Times New Roman" w:cs="Times New Roman"/>
          <w:color w:val="FF0000"/>
          <w:sz w:val="24"/>
          <w:szCs w:val="28"/>
          <w:highlight w:val="yellow"/>
        </w:rPr>
      </w:pPr>
    </w:p>
    <w:p w14:paraId="193FF1AF" w14:textId="53942DDE" w:rsidR="00D95236" w:rsidRPr="00A97496" w:rsidRDefault="00D95236" w:rsidP="002B524B">
      <w:pPr>
        <w:rPr>
          <w:rFonts w:ascii="Times New Roman" w:hAnsi="Times New Roman" w:cs="Times New Roman"/>
          <w:sz w:val="22"/>
          <w:szCs w:val="24"/>
        </w:rPr>
      </w:pPr>
      <w:r w:rsidRPr="00A97496">
        <w:rPr>
          <w:rFonts w:ascii="Times New Roman" w:hAnsi="Times New Roman" w:cs="Times New Roman"/>
          <w:color w:val="FF0000"/>
          <w:sz w:val="28"/>
          <w:szCs w:val="32"/>
        </w:rPr>
        <w:t xml:space="preserve">2 </w:t>
      </w:r>
      <w:r w:rsidR="001D7E1E" w:rsidRPr="00A97496">
        <w:rPr>
          <w:rFonts w:ascii="Times New Roman" w:hAnsi="Times New Roman" w:cs="Times New Roman"/>
          <w:color w:val="FF0000"/>
          <w:sz w:val="28"/>
          <w:szCs w:val="32"/>
        </w:rPr>
        <w:t>fuel efficiency/fuel consumption and e</w:t>
      </w:r>
      <w:r w:rsidRPr="00A97496">
        <w:rPr>
          <w:rFonts w:ascii="Times New Roman" w:hAnsi="Times New Roman" w:cs="Times New Roman"/>
          <w:color w:val="FF0000"/>
          <w:sz w:val="28"/>
          <w:szCs w:val="32"/>
        </w:rPr>
        <w:t>co</w:t>
      </w:r>
      <w:r w:rsidR="001D7E1E" w:rsidRPr="00A97496">
        <w:rPr>
          <w:rFonts w:ascii="Times New Roman" w:hAnsi="Times New Roman" w:cs="Times New Roman"/>
          <w:color w:val="FF0000"/>
          <w:sz w:val="28"/>
          <w:szCs w:val="32"/>
        </w:rPr>
        <w:t>-</w:t>
      </w:r>
      <w:r w:rsidRPr="00A97496">
        <w:rPr>
          <w:rFonts w:ascii="Times New Roman" w:hAnsi="Times New Roman" w:cs="Times New Roman"/>
          <w:color w:val="FF0000"/>
          <w:sz w:val="28"/>
          <w:szCs w:val="32"/>
        </w:rPr>
        <w:t>driving</w:t>
      </w:r>
      <w:r w:rsidR="002A7123" w:rsidRPr="00A97496">
        <w:rPr>
          <w:rFonts w:ascii="Times New Roman" w:hAnsi="Times New Roman" w:cs="Times New Roman"/>
          <w:color w:val="FF0000"/>
          <w:sz w:val="28"/>
          <w:szCs w:val="32"/>
        </w:rPr>
        <w:t xml:space="preserve"> behavior</w:t>
      </w:r>
    </w:p>
    <w:p w14:paraId="0CAA7245" w14:textId="792C7019" w:rsidR="00B053FF" w:rsidRPr="00A97496" w:rsidRDefault="00B053FF" w:rsidP="002B524B">
      <w:pPr>
        <w:rPr>
          <w:rFonts w:ascii="Times New Roman" w:hAnsi="Times New Roman" w:cs="Times New Roman"/>
          <w:sz w:val="22"/>
          <w:szCs w:val="24"/>
        </w:rPr>
      </w:pPr>
      <w:r w:rsidRPr="00A97496">
        <w:rPr>
          <w:rFonts w:ascii="Times New Roman" w:hAnsi="Times New Roman" w:cs="Times New Roman"/>
          <w:sz w:val="22"/>
          <w:szCs w:val="24"/>
        </w:rPr>
        <w:t>--</w:t>
      </w:r>
      <w:r w:rsidRPr="00A97496">
        <w:rPr>
          <w:rFonts w:ascii="Times New Roman" w:hAnsi="Times New Roman" w:cs="Times New Roman"/>
          <w:sz w:val="22"/>
          <w:szCs w:val="24"/>
        </w:rPr>
        <w:t>温室气体引发关注</w:t>
      </w:r>
    </w:p>
    <w:p w14:paraId="6D12CCBF" w14:textId="49AFEA90" w:rsidR="00A11C2E" w:rsidRPr="00A97496" w:rsidRDefault="00A11C2E" w:rsidP="00A11C2E">
      <w:pPr>
        <w:rPr>
          <w:rFonts w:ascii="Times New Roman" w:hAnsi="Times New Roman" w:cs="Times New Roman"/>
        </w:rPr>
      </w:pPr>
      <w:r w:rsidRPr="00A97496">
        <w:rPr>
          <w:rFonts w:ascii="Times New Roman" w:hAnsi="Times New Roman" w:cs="Times New Roman"/>
        </w:rPr>
        <w:t xml:space="preserve">Since greenhouse gas (GHG) emissions, especially CO2 emissions, are considered to be the main causes of global warming </w:t>
      </w:r>
      <w:r w:rsidRPr="00A97496">
        <w:rPr>
          <w:rFonts w:ascii="Times New Roman" w:hAnsi="Times New Roman" w:cs="Times New Roman"/>
        </w:rPr>
        <w:fldChar w:fldCharType="begin"/>
      </w:r>
      <w:r w:rsidRPr="00A97496">
        <w:rPr>
          <w:rFonts w:ascii="Times New Roman" w:hAnsi="Times New Roman" w:cs="Times New Roman"/>
        </w:rPr>
        <w:instrText xml:space="preserve"> ADDIN EN.CITE &lt;EndNote&gt;&lt;Cite&gt;&lt;Author&gt;Letcher&lt;/Author&gt;&lt;Year&gt;2019&lt;/Year&gt;&lt;RecNum&gt;217&lt;/RecNum&gt;&lt;DisplayText&gt;(Letcher 2019; Soytas et al. 2007)&lt;/DisplayText&gt;&lt;record&gt;&lt;rec-number&gt;217&lt;/rec-number&gt;&lt;foreign-keys&gt;&lt;key app="EN" db-id="xx2sdxzxyppx5jedtfkvpvsn9sve2252dadz" timestamp="1638459160"&gt;217&lt;/key&gt;&lt;/foreign-keys&gt;&lt;ref-type name="Book Section"&gt;5&lt;/ref-type&gt;&lt;contributors&gt;&lt;authors&gt;&lt;author&gt;Letcher, Trevor M&lt;/author&gt;&lt;/authors&gt;&lt;/contributors&gt;&lt;titles&gt;&lt;title&gt;Why do we have global warming?&lt;/title&gt;&lt;secondary-title&gt;Managing global warming&lt;/secondary-title&gt;&lt;/titles&gt;&lt;pages&gt;3-15&lt;/pages&gt;&lt;dates&gt;&lt;year&gt;2019&lt;/year&gt;&lt;/dates&gt;&lt;publisher&gt;Elsevier&lt;/publisher&gt;&lt;urls&gt;&lt;/urls&gt;&lt;/record&gt;&lt;/Cite&gt;&lt;Cite&gt;&lt;Author&gt;Soytas&lt;/Author&gt;&lt;Year&gt;2007&lt;/Year&gt;&lt;RecNum&gt;211&lt;/RecNum&gt;&lt;record&gt;&lt;rec-number&gt;211&lt;/rec-number&gt;&lt;foreign-keys&gt;&lt;key app="EN" db-id="xx2sdxzxyppx5jedtfkvpvsn9sve2252dadz" timestamp="1638318328"&gt;211&lt;/key&gt;&lt;/foreign-keys&gt;&lt;ref-type name="Journal Article"&gt;17&lt;/ref-type&gt;&lt;contributors&gt;&lt;authors&gt;&lt;author&gt;Soytas, Ugur&lt;/author&gt;&lt;author&gt;Sari, Ramazan&lt;/author&gt;&lt;author&gt;Ewing, Bradley T&lt;/author&gt;&lt;/authors&gt;&lt;/contributors&gt;&lt;titles&gt;&lt;title&gt;Energy consumption, income, and carbon emissions in the United States&lt;/title&gt;&lt;secondary-title&gt;Ecological Economics&lt;/secondary-title&gt;&lt;/titles&gt;&lt;periodical&gt;&lt;full-title&gt;Ecological Economics&lt;/full-title&gt;&lt;/periodical&gt;&lt;pages&gt;482-489&lt;/pages&gt;&lt;volume&gt;62&lt;/volume&gt;&lt;number&gt;3-4&lt;/number&gt;&lt;dates&gt;&lt;year&gt;2007&lt;/year&gt;&lt;/dates&gt;&lt;isbn&gt;0921-8009&lt;/isbn&gt;&lt;urls&gt;&lt;/urls&gt;&lt;/record&gt;&lt;/Cite&gt;&lt;/EndNote&gt;</w:instrText>
      </w:r>
      <w:r w:rsidRPr="00A97496">
        <w:rPr>
          <w:rFonts w:ascii="Times New Roman" w:hAnsi="Times New Roman" w:cs="Times New Roman"/>
        </w:rPr>
        <w:fldChar w:fldCharType="separate"/>
      </w:r>
      <w:r w:rsidRPr="00A97496">
        <w:rPr>
          <w:rFonts w:ascii="Times New Roman" w:hAnsi="Times New Roman" w:cs="Times New Roman"/>
          <w:noProof/>
        </w:rPr>
        <w:t>(Letcher 2019; Soytas et al. 2007)</w:t>
      </w:r>
      <w:r w:rsidRPr="00A97496">
        <w:rPr>
          <w:rFonts w:ascii="Times New Roman" w:hAnsi="Times New Roman" w:cs="Times New Roman"/>
        </w:rPr>
        <w:fldChar w:fldCharType="end"/>
      </w:r>
      <w:r w:rsidRPr="00A97496">
        <w:rPr>
          <w:rFonts w:ascii="Times New Roman" w:hAnsi="Times New Roman" w:cs="Times New Roman"/>
        </w:rPr>
        <w:t xml:space="preserve">, the most important measure to control global warming is to control the GHGs emissions. As was </w:t>
      </w:r>
      <w:r w:rsidRPr="00A97496">
        <w:rPr>
          <w:rFonts w:ascii="Times New Roman" w:hAnsi="Times New Roman" w:cs="Times New Roman"/>
          <w:noProof/>
        </w:rPr>
        <w:t>stated by researchers</w:t>
      </w:r>
      <w:r w:rsidRPr="00A97496">
        <w:rPr>
          <w:rFonts w:ascii="Times New Roman" w:hAnsi="Times New Roman" w:cs="Times New Roman"/>
        </w:rPr>
        <w:t>, it is human activity that exerts extra pressure on what is otherwise a self-balancing Earth system</w:t>
      </w:r>
      <w:r w:rsidRPr="00A97496">
        <w:rPr>
          <w:rFonts w:ascii="Times New Roman" w:hAnsi="Times New Roman" w:cs="Times New Roman"/>
        </w:rPr>
        <w:fldChar w:fldCharType="begin"/>
      </w:r>
      <w:r w:rsidRPr="00A97496">
        <w:rPr>
          <w:rFonts w:ascii="Times New Roman" w:hAnsi="Times New Roman" w:cs="Times New Roman"/>
        </w:rPr>
        <w:instrText xml:space="preserve"> ADDIN EN.CITE &lt;EndNote&gt;&lt;Cite&gt;&lt;Author&gt;Xi-Liu&lt;/Author&gt;&lt;Year&gt;2018&lt;/Year&gt;&lt;RecNum&gt;218&lt;/RecNum&gt;&lt;DisplayText&gt;(Xi-Liu and Qing-Xian 2018)&lt;/DisplayText&gt;&lt;record&gt;&lt;rec-number&gt;218&lt;/rec-number&gt;&lt;foreign-keys&gt;&lt;key app="EN" db-id="xx2sdxzxyppx5jedtfkvpvsn9sve2252dadz" timestamp="1638460457"&gt;218&lt;/key&gt;&lt;/foreign-keys&gt;&lt;ref-type name="Journal Article"&gt;17&lt;/ref-type&gt;&lt;contributors&gt;&lt;authors&gt;&lt;author&gt;Xi-Liu, YUE&lt;/author&gt;&lt;author&gt;Qing-Xian, GAO&lt;/author&gt;&lt;/authors&gt;&lt;/contributors&gt;&lt;titles&gt;&lt;title&gt;Contributions of natural systems and human activity to greenhouse gas emissions&lt;/title&gt;&lt;secondary-title&gt;Advances in Climate Change Research&lt;/secondary-title&gt;&lt;/titles&gt;&lt;periodical&gt;&lt;full-title&gt;Advances in Climate Change Research&lt;/full-title&gt;&lt;/periodical&gt;&lt;pages&gt;243-252&lt;/pages&gt;&lt;volume&gt;9&lt;/volume&gt;&lt;number&gt;4&lt;/number&gt;&lt;dates&gt;&lt;year&gt;2018&lt;/year&gt;&lt;/dates&gt;&lt;isbn&gt;1674-9278&lt;/isbn&gt;&lt;urls&gt;&lt;/urls&gt;&lt;/record&gt;&lt;/Cite&gt;&lt;/EndNote&gt;</w:instrText>
      </w:r>
      <w:r w:rsidRPr="00A97496">
        <w:rPr>
          <w:rFonts w:ascii="Times New Roman" w:hAnsi="Times New Roman" w:cs="Times New Roman"/>
        </w:rPr>
        <w:fldChar w:fldCharType="separate"/>
      </w:r>
      <w:r w:rsidRPr="00A97496">
        <w:rPr>
          <w:rFonts w:ascii="Times New Roman" w:hAnsi="Times New Roman" w:cs="Times New Roman"/>
          <w:noProof/>
        </w:rPr>
        <w:t>(Xi-Liu and Qing-Xian 2018)</w:t>
      </w:r>
      <w:r w:rsidRPr="00A97496">
        <w:rPr>
          <w:rFonts w:ascii="Times New Roman" w:hAnsi="Times New Roman" w:cs="Times New Roman"/>
        </w:rPr>
        <w:fldChar w:fldCharType="end"/>
      </w:r>
      <w:r w:rsidRPr="00A97496">
        <w:rPr>
          <w:rFonts w:ascii="Times New Roman" w:hAnsi="Times New Roman" w:cs="Times New Roman"/>
        </w:rPr>
        <w:t xml:space="preserve">, and the human emissions of GHG such as CO2 mainly comes from burning fossil fuels </w:t>
      </w:r>
      <w:commentRangeStart w:id="65"/>
      <w:r w:rsidRPr="00A97496">
        <w:rPr>
          <w:rFonts w:ascii="Times New Roman" w:hAnsi="Times New Roman" w:cs="Times New Roman"/>
        </w:rPr>
        <w:fldChar w:fldCharType="begin"/>
      </w:r>
      <w:r w:rsidRPr="00A97496">
        <w:rPr>
          <w:rFonts w:ascii="Times New Roman" w:hAnsi="Times New Roman" w:cs="Times New Roman"/>
        </w:rPr>
        <w:instrText xml:space="preserve"> ADDIN EN.CITE &lt;EndNote&gt;&lt;Cite&gt;&lt;Author&gt;Ritchie&lt;/Author&gt;&lt;Year&gt;2020&lt;/Year&gt;&lt;RecNum&gt;219&lt;/RecNum&gt;&lt;DisplayText&gt;(Ritchie and Roser 2020)&lt;/DisplayText&gt;&lt;record&gt;&lt;rec-number&gt;219&lt;/rec-number&gt;&lt;foreign-keys&gt;&lt;key app="EN" db-id="xx2sdxzxyppx5jedtfkvpvsn9sve2252dadz" timestamp="1638461513"&gt;219&lt;/key&gt;&lt;/foreign-keys&gt;&lt;ref-type name="Journal Article"&gt;17&lt;/ref-type&gt;&lt;contributors&gt;&lt;authors&gt;&lt;author&gt;Ritchie, Hannah&lt;/author&gt;&lt;author&gt;Roser, Max&lt;/author&gt;&lt;/authors&gt;&lt;/contributors&gt;&lt;titles&gt;&lt;title&gt;CO₂ and greenhouse gas emissions&lt;/title&gt;&lt;secondary-title&gt;Our world in data&lt;/secondary-title&gt;&lt;/titles&gt;&lt;periodical&gt;&lt;full-title&gt;Our world in data&lt;/full-title&gt;&lt;/periodical&gt;&lt;dates&gt;&lt;year&gt;2020&lt;/year&gt;&lt;/dates&gt;&lt;urls&gt;&lt;/urls&gt;&lt;/record&gt;&lt;/Cite&gt;&lt;/EndNote&gt;</w:instrText>
      </w:r>
      <w:r w:rsidRPr="00A97496">
        <w:rPr>
          <w:rFonts w:ascii="Times New Roman" w:hAnsi="Times New Roman" w:cs="Times New Roman"/>
        </w:rPr>
        <w:fldChar w:fldCharType="separate"/>
      </w:r>
      <w:r w:rsidRPr="00A97496">
        <w:rPr>
          <w:rFonts w:ascii="Times New Roman" w:hAnsi="Times New Roman" w:cs="Times New Roman"/>
          <w:noProof/>
        </w:rPr>
        <w:t>(Ritchie and Roser 2020)</w:t>
      </w:r>
      <w:r w:rsidRPr="00A97496">
        <w:rPr>
          <w:rFonts w:ascii="Times New Roman" w:hAnsi="Times New Roman" w:cs="Times New Roman"/>
        </w:rPr>
        <w:fldChar w:fldCharType="end"/>
      </w:r>
      <w:commentRangeEnd w:id="65"/>
      <w:r w:rsidRPr="00A97496">
        <w:rPr>
          <w:rStyle w:val="a4"/>
          <w:rFonts w:ascii="Times New Roman" w:hAnsi="Times New Roman" w:cs="Times New Roman"/>
        </w:rPr>
        <w:commentReference w:id="65"/>
      </w:r>
      <w:r w:rsidRPr="00A97496">
        <w:rPr>
          <w:rFonts w:ascii="Times New Roman" w:hAnsi="Times New Roman" w:cs="Times New Roman"/>
        </w:rPr>
        <w:t xml:space="preserve">. </w:t>
      </w:r>
    </w:p>
    <w:p w14:paraId="7CC677CA" w14:textId="77777777" w:rsidR="005C4F00" w:rsidRPr="00A97496" w:rsidRDefault="005C4F00" w:rsidP="00A11C2E">
      <w:pPr>
        <w:rPr>
          <w:rFonts w:ascii="Times New Roman" w:hAnsi="Times New Roman" w:cs="Times New Roman"/>
        </w:rPr>
      </w:pPr>
    </w:p>
    <w:p w14:paraId="24162C77" w14:textId="6D7F5A16" w:rsidR="00163738" w:rsidRPr="00A97496" w:rsidRDefault="005C4F00" w:rsidP="00A11C2E">
      <w:pPr>
        <w:rPr>
          <w:rFonts w:ascii="Times New Roman" w:hAnsi="Times New Roman" w:cs="Times New Roman"/>
          <w:sz w:val="22"/>
          <w:szCs w:val="24"/>
        </w:rPr>
      </w:pPr>
      <w:r w:rsidRPr="00A97496">
        <w:rPr>
          <w:rFonts w:ascii="Times New Roman" w:hAnsi="Times New Roman" w:cs="Times New Roman"/>
          <w:sz w:val="22"/>
          <w:szCs w:val="24"/>
        </w:rPr>
        <w:t>--</w:t>
      </w:r>
      <w:r w:rsidRPr="00A97496">
        <w:rPr>
          <w:rFonts w:ascii="Times New Roman" w:hAnsi="Times New Roman" w:cs="Times New Roman"/>
          <w:sz w:val="22"/>
          <w:szCs w:val="24"/>
        </w:rPr>
        <w:t>解决办法有很多，其中</w:t>
      </w:r>
      <w:r w:rsidRPr="00A97496">
        <w:rPr>
          <w:rFonts w:ascii="Times New Roman" w:hAnsi="Times New Roman" w:cs="Times New Roman"/>
          <w:sz w:val="22"/>
          <w:szCs w:val="24"/>
        </w:rPr>
        <w:t>eco-driving</w:t>
      </w:r>
      <w:r w:rsidRPr="00A97496">
        <w:rPr>
          <w:rFonts w:ascii="Times New Roman" w:hAnsi="Times New Roman" w:cs="Times New Roman"/>
          <w:sz w:val="22"/>
          <w:szCs w:val="24"/>
        </w:rPr>
        <w:t>出现了</w:t>
      </w:r>
    </w:p>
    <w:p w14:paraId="3B005B41" w14:textId="06A66DA0" w:rsidR="00163738" w:rsidRPr="00A97496" w:rsidRDefault="00163738" w:rsidP="00163738">
      <w:pPr>
        <w:rPr>
          <w:rFonts w:ascii="Times New Roman" w:hAnsi="Times New Roman" w:cs="Times New Roman"/>
          <w:sz w:val="22"/>
          <w:szCs w:val="24"/>
        </w:rPr>
      </w:pPr>
      <w:r w:rsidRPr="00A97496">
        <w:rPr>
          <w:rFonts w:ascii="Times New Roman" w:hAnsi="Times New Roman" w:cs="Times New Roman"/>
          <w:sz w:val="22"/>
          <w:szCs w:val="24"/>
        </w:rPr>
        <w:t>Reducing dependence on fossil fuels has been recognized as an urgent social need that should be addressed through scientific and technological research and industrial developments. Research on improving fuel efficiency is growing.</w:t>
      </w:r>
      <w:r w:rsidR="003B5A5D" w:rsidRPr="00A97496">
        <w:rPr>
          <w:rFonts w:ascii="Times New Roman" w:hAnsi="Times New Roman" w:cs="Times New Roman"/>
          <w:sz w:val="22"/>
          <w:szCs w:val="24"/>
        </w:rPr>
        <w:t xml:space="preserve"> </w:t>
      </w:r>
      <w:r w:rsidR="003B5A5D" w:rsidRPr="00A97496">
        <w:rPr>
          <w:rFonts w:ascii="Times New Roman" w:hAnsi="Times New Roman" w:cs="Times New Roman"/>
        </w:rPr>
        <w:t xml:space="preserve">Investigators </w:t>
      </w:r>
      <w:r w:rsidR="00FE4CD9" w:rsidRPr="00A97496">
        <w:rPr>
          <w:rFonts w:ascii="Times New Roman" w:hAnsi="Times New Roman" w:cs="Times New Roman"/>
        </w:rPr>
        <w:t>identified six groups of factors affecting fuel consumption, namely travel-, weather-, vehicle-, roadway-, traffic- and driver-related factors</w:t>
      </w:r>
      <w:r w:rsidR="003B5A5D" w:rsidRPr="00A97496">
        <w:rPr>
          <w:rFonts w:ascii="Times New Roman" w:hAnsi="Times New Roman" w:cs="Times New Roman"/>
        </w:rPr>
        <w:t xml:space="preserve"> </w:t>
      </w:r>
      <w:r w:rsidR="00DF6C39" w:rsidRPr="00A97496">
        <w:rPr>
          <w:rFonts w:ascii="Times New Roman" w:hAnsi="Times New Roman" w:cs="Times New Roman"/>
        </w:rPr>
        <w:fldChar w:fldCharType="begin"/>
      </w:r>
      <w:r w:rsidR="00DF6C39" w:rsidRPr="00A97496">
        <w:rPr>
          <w:rFonts w:ascii="Times New Roman" w:hAnsi="Times New Roman" w:cs="Times New Roman"/>
        </w:rPr>
        <w:instrText xml:space="preserve"> ADDIN EN.CITE &lt;EndNote&gt;&lt;Cite&gt;&lt;Author&gt;Zhou&lt;/Author&gt;&lt;Year&gt;2016&lt;/Year&gt;&lt;RecNum&gt;282&lt;/RecNum&gt;&lt;DisplayText&gt;(Zhou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environment&lt;/full-title&gt;&lt;/periodical&gt;&lt;pages&gt;203-218&lt;/pages&gt;&lt;volume&gt;49&lt;/volume&gt;&lt;dates&gt;&lt;year&gt;2016&lt;/year&gt;&lt;/dates&gt;&lt;isbn&gt;1361-9209&lt;/isbn&gt;&lt;urls&gt;&lt;/urls&gt;&lt;/record&gt;&lt;/Cite&gt;&lt;/EndNote&gt;</w:instrText>
      </w:r>
      <w:r w:rsidR="00DF6C39" w:rsidRPr="00A97496">
        <w:rPr>
          <w:rFonts w:ascii="Times New Roman" w:hAnsi="Times New Roman" w:cs="Times New Roman"/>
        </w:rPr>
        <w:fldChar w:fldCharType="separate"/>
      </w:r>
      <w:r w:rsidR="00DF6C39" w:rsidRPr="00A97496">
        <w:rPr>
          <w:rFonts w:ascii="Times New Roman" w:hAnsi="Times New Roman" w:cs="Times New Roman"/>
          <w:noProof/>
        </w:rPr>
        <w:t>(Zhou et al. 2016)</w:t>
      </w:r>
      <w:r w:rsidR="00DF6C39" w:rsidRPr="00A97496">
        <w:rPr>
          <w:rFonts w:ascii="Times New Roman" w:hAnsi="Times New Roman" w:cs="Times New Roman"/>
        </w:rPr>
        <w:fldChar w:fldCharType="end"/>
      </w:r>
      <w:r w:rsidR="00FE4CD9" w:rsidRPr="00A97496">
        <w:rPr>
          <w:rFonts w:ascii="Times New Roman" w:hAnsi="Times New Roman" w:cs="Times New Roman"/>
        </w:rPr>
        <w:t>.</w:t>
      </w:r>
      <w:r w:rsidR="00DF6C39" w:rsidRPr="00A97496">
        <w:rPr>
          <w:rFonts w:ascii="Times New Roman" w:hAnsi="Times New Roman" w:cs="Times New Roman"/>
        </w:rPr>
        <w:t xml:space="preserve"> </w:t>
      </w:r>
      <w:r w:rsidR="007D3B01" w:rsidRPr="00A97496">
        <w:rPr>
          <w:rFonts w:ascii="Times New Roman" w:hAnsi="Times New Roman" w:cs="Times New Roman"/>
        </w:rPr>
        <w:t>Correspondingly</w:t>
      </w:r>
      <w:r w:rsidRPr="00A97496">
        <w:rPr>
          <w:rFonts w:ascii="Times New Roman" w:hAnsi="Times New Roman" w:cs="Times New Roman"/>
          <w:sz w:val="22"/>
          <w:szCs w:val="24"/>
        </w:rPr>
        <w:t>, a wide range of measures have been taken to make driving more environmentally friendly and safer. In addition to targeted policies, t</w:t>
      </w:r>
      <w:r w:rsidRPr="00A97496">
        <w:rPr>
          <w:rFonts w:ascii="Times New Roman" w:hAnsi="Times New Roman" w:cs="Times New Roman"/>
        </w:rPr>
        <w:t xml:space="preserve">he most popularly known practice is about personal transportation: people can buy more fuel-efficient vehicles; they can purchase vehicles that utilize low-carbon fuels (e.g. electricity and renewable </w:t>
      </w:r>
      <w:r w:rsidRPr="00A97496">
        <w:rPr>
          <w:rFonts w:ascii="Times New Roman" w:hAnsi="Times New Roman" w:cs="Times New Roman"/>
        </w:rPr>
        <w:lastRenderedPageBreak/>
        <w:t xml:space="preserve">energy) </w:t>
      </w:r>
      <w:r w:rsidRPr="00A97496">
        <w:rPr>
          <w:rFonts w:ascii="Times New Roman" w:hAnsi="Times New Roman" w:cs="Times New Roman"/>
        </w:rPr>
        <w:fldChar w:fldCharType="begin"/>
      </w:r>
      <w:r w:rsidRPr="00A97496">
        <w:rPr>
          <w:rFonts w:ascii="Times New Roman" w:hAnsi="Times New Roman" w:cs="Times New Roman"/>
        </w:rPr>
        <w:instrText xml:space="preserve"> ADDIN EN.CITE &lt;EndNote&gt;&lt;Cite&gt;&lt;Author&gt;Saber&lt;/Author&gt;&lt;Year&gt;2010&lt;/Year&gt;&lt;RecNum&gt;220&lt;/RecNum&gt;&lt;DisplayText&gt;(Saber and Venayagamoorthy 2010)&lt;/DisplayText&gt;&lt;record&gt;&lt;rec-number&gt;220&lt;/rec-number&gt;&lt;foreign-keys&gt;&lt;key app="EN" db-id="xx2sdxzxyppx5jedtfkvpvsn9sve2252dadz" timestamp="1638464089"&gt;220&lt;/key&gt;&lt;/foreign-keys&gt;&lt;ref-type name="Journal Article"&gt;17&lt;/ref-type&gt;&lt;contributors&gt;&lt;authors&gt;&lt;author&gt;Saber, Ahmed Yousuf&lt;/author&gt;&lt;author&gt;Venayagamoorthy, Ganesh Kumar&lt;/author&gt;&lt;/authors&gt;&lt;/contributors&gt;&lt;titles&gt;&lt;title&gt;Plug-in vehicles and renewable energy sources for cost and emission reductions&lt;/title&gt;&lt;secondary-title&gt;IEEE Transactions on Industrial electronics&lt;/secondary-title&gt;&lt;/titles&gt;&lt;periodical&gt;&lt;full-title&gt;IEEE Transactions on Industrial electronics&lt;/full-title&gt;&lt;/periodical&gt;&lt;pages&gt;1229-1238&lt;/pages&gt;&lt;volume&gt;58&lt;/volume&gt;&lt;number&gt;4&lt;/number&gt;&lt;dates&gt;&lt;year&gt;2010&lt;/year&gt;&lt;/dates&gt;&lt;isbn&gt;0278-0046&lt;/isbn&gt;&lt;urls&gt;&lt;/urls&gt;&lt;/record&gt;&lt;/Cite&gt;&lt;/EndNote&gt;</w:instrText>
      </w:r>
      <w:r w:rsidRPr="00A97496">
        <w:rPr>
          <w:rFonts w:ascii="Times New Roman" w:hAnsi="Times New Roman" w:cs="Times New Roman"/>
        </w:rPr>
        <w:fldChar w:fldCharType="separate"/>
      </w:r>
      <w:r w:rsidRPr="00A97496">
        <w:rPr>
          <w:rFonts w:ascii="Times New Roman" w:hAnsi="Times New Roman" w:cs="Times New Roman"/>
          <w:noProof/>
        </w:rPr>
        <w:t>(Saber and Venayagamoorthy 2010)</w:t>
      </w:r>
      <w:r w:rsidRPr="00A97496">
        <w:rPr>
          <w:rFonts w:ascii="Times New Roman" w:hAnsi="Times New Roman" w:cs="Times New Roman"/>
        </w:rPr>
        <w:fldChar w:fldCharType="end"/>
      </w:r>
      <w:r w:rsidRPr="00A97496">
        <w:rPr>
          <w:rFonts w:ascii="Times New Roman" w:hAnsi="Times New Roman" w:cs="Times New Roman"/>
        </w:rPr>
        <w:t xml:space="preserve">; they can reduce their vehicle miles travelled through such actions as carpooling and using public transportation; and, they can operate their current vehicles more efficiently </w:t>
      </w:r>
      <w:r w:rsidRPr="00A97496">
        <w:rPr>
          <w:rFonts w:ascii="Times New Roman" w:hAnsi="Times New Roman" w:cs="Times New Roman"/>
        </w:rPr>
        <w:fldChar w:fldCharType="begin"/>
      </w:r>
      <w:r w:rsidR="00F816DF" w:rsidRPr="00A97496">
        <w:rPr>
          <w:rFonts w:ascii="Times New Roman" w:hAnsi="Times New Roman" w:cs="Times New Roman"/>
        </w:rPr>
        <w:instrText xml:space="preserve"> ADDIN EN.CITE &lt;EndNote&gt;&lt;Cite&gt;&lt;Author&gt;Barkenbus&lt;/Author&gt;&lt;Year&gt;2010&lt;/Year&gt;&lt;RecNum&gt;145&lt;/RecNum&gt;&lt;DisplayText&gt;(Alessandrini et al. 2012; 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Pr="00A97496">
        <w:rPr>
          <w:rFonts w:ascii="Times New Roman" w:hAnsi="Times New Roman" w:cs="Times New Roman"/>
        </w:rPr>
        <w:fldChar w:fldCharType="separate"/>
      </w:r>
      <w:r w:rsidR="00F816DF" w:rsidRPr="00A97496">
        <w:rPr>
          <w:rFonts w:ascii="Times New Roman" w:hAnsi="Times New Roman" w:cs="Times New Roman"/>
          <w:noProof/>
        </w:rPr>
        <w:t>(Alessandrini et al. 2012; Barkenbus 2010)</w:t>
      </w:r>
      <w:r w:rsidRPr="00A97496">
        <w:rPr>
          <w:rFonts w:ascii="Times New Roman" w:hAnsi="Times New Roman" w:cs="Times New Roman"/>
        </w:rPr>
        <w:fldChar w:fldCharType="end"/>
      </w:r>
      <w:r w:rsidRPr="00A97496">
        <w:rPr>
          <w:rFonts w:ascii="Times New Roman" w:hAnsi="Times New Roman" w:cs="Times New Roman"/>
        </w:rPr>
        <w:t>.</w:t>
      </w:r>
    </w:p>
    <w:p w14:paraId="2D4A5CB0" w14:textId="40BCD070" w:rsidR="00DC64AF" w:rsidRPr="00A97496" w:rsidRDefault="00DC64AF" w:rsidP="00A11C2E">
      <w:pPr>
        <w:rPr>
          <w:rFonts w:ascii="Times New Roman" w:hAnsi="Times New Roman" w:cs="Times New Roman"/>
        </w:rPr>
      </w:pPr>
    </w:p>
    <w:p w14:paraId="10ADF8CB" w14:textId="1CDD08B9" w:rsidR="00E017F4" w:rsidRPr="00A97496" w:rsidRDefault="000267F9" w:rsidP="00DF0E4B">
      <w:pPr>
        <w:rPr>
          <w:rFonts w:ascii="Times New Roman" w:hAnsi="Times New Roman" w:cs="Times New Roman"/>
          <w:szCs w:val="21"/>
        </w:rPr>
      </w:pPr>
      <w:r w:rsidRPr="00A97496">
        <w:rPr>
          <w:rFonts w:ascii="Times New Roman" w:hAnsi="Times New Roman" w:cs="Times New Roman"/>
          <w:szCs w:val="21"/>
        </w:rPr>
        <w:t xml:space="preserve">Among those measures, investments in new vehicle technologies and fuels are usually large and long-term. The potential efficiency improvements of advanced engine and vehicle technologies were estimated to be around 4-10% and 2-8% respectively </w:t>
      </w:r>
      <w:r w:rsidRPr="00A97496">
        <w:rPr>
          <w:rFonts w:ascii="Times New Roman" w:hAnsi="Times New Roman" w:cs="Times New Roman"/>
          <w:szCs w:val="21"/>
        </w:rPr>
        <w:fldChar w:fldCharType="begin"/>
      </w:r>
      <w:r w:rsidRPr="00A97496">
        <w:rPr>
          <w:rFonts w:ascii="Times New Roman" w:hAnsi="Times New Roman" w:cs="Times New Roman"/>
          <w:szCs w:val="21"/>
        </w:rPr>
        <w:instrText xml:space="preserve"> ADDIN EN.CITE &lt;EndNote&gt;&lt;Cite&gt;&lt;Author&gt;Zhou&lt;/Author&gt;&lt;Year&gt;2016&lt;/Year&gt;&lt;RecNum&gt;282&lt;/RecNum&gt;&lt;DisplayText&gt;(Zhou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environment&lt;/full-title&gt;&lt;/periodical&gt;&lt;pages&gt;203-218&lt;/pages&gt;&lt;volume&gt;49&lt;/volume&gt;&lt;dates&gt;&lt;year&gt;2016&lt;/year&gt;&lt;/dates&gt;&lt;isbn&gt;1361-9209&lt;/isbn&gt;&lt;urls&gt;&lt;/urls&gt;&lt;/record&gt;&lt;/Cite&gt;&lt;/EndNote&gt;</w:instrText>
      </w:r>
      <w:r w:rsidRPr="00A97496">
        <w:rPr>
          <w:rFonts w:ascii="Times New Roman" w:hAnsi="Times New Roman" w:cs="Times New Roman"/>
          <w:szCs w:val="21"/>
        </w:rPr>
        <w:fldChar w:fldCharType="separate"/>
      </w:r>
      <w:r w:rsidRPr="00A97496">
        <w:rPr>
          <w:rFonts w:ascii="Times New Roman" w:hAnsi="Times New Roman" w:cs="Times New Roman"/>
          <w:noProof/>
          <w:szCs w:val="21"/>
        </w:rPr>
        <w:t>(Zhou et al. 2016)</w:t>
      </w:r>
      <w:r w:rsidRPr="00A97496">
        <w:rPr>
          <w:rFonts w:ascii="Times New Roman" w:hAnsi="Times New Roman" w:cs="Times New Roman"/>
          <w:szCs w:val="21"/>
        </w:rPr>
        <w:fldChar w:fldCharType="end"/>
      </w:r>
      <w:r w:rsidRPr="00A97496">
        <w:rPr>
          <w:rFonts w:ascii="Times New Roman" w:hAnsi="Times New Roman" w:cs="Times New Roman"/>
          <w:szCs w:val="21"/>
        </w:rPr>
        <w:t xml:space="preserve">. However, the </w:t>
      </w:r>
      <w:r w:rsidR="00150F14" w:rsidRPr="00A97496">
        <w:rPr>
          <w:rFonts w:ascii="Times New Roman" w:hAnsi="Times New Roman" w:cs="Times New Roman"/>
          <w:szCs w:val="21"/>
        </w:rPr>
        <w:t>improvement</w:t>
      </w:r>
      <w:r w:rsidRPr="00A97496">
        <w:rPr>
          <w:rFonts w:ascii="Times New Roman" w:hAnsi="Times New Roman" w:cs="Times New Roman"/>
          <w:szCs w:val="21"/>
        </w:rPr>
        <w:t xml:space="preserve"> of driving</w:t>
      </w:r>
      <w:r w:rsidR="00150F14" w:rsidRPr="00A97496">
        <w:rPr>
          <w:rFonts w:ascii="Times New Roman" w:hAnsi="Times New Roman" w:cs="Times New Roman"/>
          <w:szCs w:val="21"/>
        </w:rPr>
        <w:t xml:space="preserve"> behavior</w:t>
      </w:r>
      <w:r w:rsidRPr="00A97496">
        <w:rPr>
          <w:rFonts w:ascii="Times New Roman" w:hAnsi="Times New Roman" w:cs="Times New Roman"/>
          <w:szCs w:val="21"/>
        </w:rPr>
        <w:t xml:space="preserve"> is relatively low-cost and has an immediate effect, as fuel efficiency can be improved by up to 45% </w:t>
      </w:r>
      <w:r w:rsidRPr="00A97496">
        <w:rPr>
          <w:rFonts w:ascii="Times New Roman" w:hAnsi="Times New Roman" w:cs="Times New Roman"/>
          <w:szCs w:val="21"/>
        </w:rPr>
        <w:fldChar w:fldCharType="begin"/>
      </w:r>
      <w:r w:rsidRPr="00A97496">
        <w:rPr>
          <w:rFonts w:ascii="Times New Roman" w:hAnsi="Times New Roman" w:cs="Times New Roman"/>
          <w:szCs w:val="21"/>
        </w:rPr>
        <w:instrText xml:space="preserve"> ADDIN EN.CITE &lt;EndNote&gt;&lt;Cite&gt;&lt;Author&gt;Sivak&lt;/Author&gt;&lt;Year&gt;2012&lt;/Year&gt;&lt;RecNum&gt;283&lt;/RecNum&gt;&lt;DisplayText&gt;(Huang et al. 2018; Sivak and Schoettle 2012)&lt;/DisplayText&gt;&lt;record&gt;&lt;rec-number&gt;283&lt;/rec-number&gt;&lt;foreign-keys&gt;&lt;key app="EN" db-id="xx2sdxzxyppx5jedtfkvpvsn9sve2252dadz" timestamp="1639407236"&gt;283&lt;/key&gt;&lt;/foreign-keys&gt;&lt;ref-type name="Journal Article"&gt;17&lt;/ref-type&gt;&lt;contributors&gt;&lt;authors&gt;&lt;author&gt;Sivak, Michael&lt;/author&gt;&lt;author&gt;Schoettle, Brandon&lt;/author&gt;&lt;/authors&gt;&lt;/contributors&gt;&lt;titles&gt;&lt;title&gt;Eco-driving: Strategic, tactical, and operational decisions of the driver that influence vehicle fuel economy&lt;/title&gt;&lt;secondary-title&gt;Transport Policy&lt;/secondary-title&gt;&lt;/titles&gt;&lt;periodical&gt;&lt;full-title&gt;Transport Policy&lt;/full-title&gt;&lt;/periodical&gt;&lt;pages&gt;96-99&lt;/pages&gt;&lt;volume&gt;22&lt;/volume&gt;&lt;dates&gt;&lt;year&gt;2012&lt;/year&gt;&lt;/dates&gt;&lt;isbn&gt;0967-070X&lt;/isbn&gt;&lt;urls&gt;&lt;/urls&gt;&lt;/record&gt;&lt;/Cite&gt;&lt;Cite&gt;&lt;Author&gt;Huang&lt;/Author&gt;&lt;Year&gt;2018&lt;/Year&gt;&lt;RecNum&gt;221&lt;/RecNum&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Pr="00A97496">
        <w:rPr>
          <w:rFonts w:ascii="Times New Roman" w:hAnsi="Times New Roman" w:cs="Times New Roman"/>
          <w:szCs w:val="21"/>
        </w:rPr>
        <w:fldChar w:fldCharType="separate"/>
      </w:r>
      <w:r w:rsidRPr="00A97496">
        <w:rPr>
          <w:rFonts w:ascii="Times New Roman" w:hAnsi="Times New Roman" w:cs="Times New Roman"/>
          <w:noProof/>
          <w:szCs w:val="21"/>
        </w:rPr>
        <w:t>(Huang et al. 2018; Sivak and Schoettle 2012)</w:t>
      </w:r>
      <w:r w:rsidRPr="00A97496">
        <w:rPr>
          <w:rFonts w:ascii="Times New Roman" w:hAnsi="Times New Roman" w:cs="Times New Roman"/>
          <w:szCs w:val="21"/>
        </w:rPr>
        <w:fldChar w:fldCharType="end"/>
      </w:r>
      <w:r w:rsidRPr="00A97496">
        <w:rPr>
          <w:rFonts w:ascii="Times New Roman" w:hAnsi="Times New Roman" w:cs="Times New Roman"/>
          <w:szCs w:val="21"/>
        </w:rPr>
        <w:t xml:space="preserve">. </w:t>
      </w:r>
      <w:r w:rsidR="00724F09" w:rsidRPr="00A97496">
        <w:rPr>
          <w:rFonts w:ascii="Times New Roman" w:hAnsi="Times New Roman" w:cs="Times New Roman"/>
          <w:szCs w:val="21"/>
        </w:rPr>
        <w:t>Usually, researchers</w:t>
      </w:r>
      <w:r w:rsidR="001D15E0" w:rsidRPr="00A97496">
        <w:rPr>
          <w:rFonts w:ascii="Times New Roman" w:hAnsi="Times New Roman" w:cs="Times New Roman"/>
          <w:szCs w:val="21"/>
        </w:rPr>
        <w:t xml:space="preserve"> called</w:t>
      </w:r>
      <w:r w:rsidR="008D3C8E" w:rsidRPr="00A97496">
        <w:rPr>
          <w:rFonts w:ascii="Times New Roman" w:hAnsi="Times New Roman" w:cs="Times New Roman"/>
          <w:szCs w:val="21"/>
        </w:rPr>
        <w:t xml:space="preserve"> the</w:t>
      </w:r>
      <w:r w:rsidR="009574B1" w:rsidRPr="00A97496">
        <w:rPr>
          <w:rFonts w:ascii="Times New Roman" w:hAnsi="Times New Roman" w:cs="Times New Roman"/>
          <w:szCs w:val="21"/>
        </w:rPr>
        <w:t xml:space="preserve"> driving style aiming to achieve cleaner travelling</w:t>
      </w:r>
      <w:r w:rsidR="008D3C8E" w:rsidRPr="00A97496">
        <w:rPr>
          <w:rFonts w:ascii="Times New Roman" w:hAnsi="Times New Roman" w:cs="Times New Roman"/>
          <w:szCs w:val="21"/>
        </w:rPr>
        <w:t xml:space="preserve"> </w:t>
      </w:r>
      <w:r w:rsidR="001D15E0" w:rsidRPr="00A97496">
        <w:rPr>
          <w:rFonts w:ascii="Times New Roman" w:hAnsi="Times New Roman" w:cs="Times New Roman"/>
          <w:szCs w:val="21"/>
        </w:rPr>
        <w:t>“eco-driving”</w:t>
      </w:r>
      <w:r w:rsidR="004D53F6" w:rsidRPr="00A97496">
        <w:rPr>
          <w:rFonts w:ascii="Times New Roman" w:hAnsi="Times New Roman" w:cs="Times New Roman"/>
          <w:szCs w:val="21"/>
        </w:rPr>
        <w:t>.</w:t>
      </w:r>
      <w:r w:rsidR="009E29E3" w:rsidRPr="00A97496">
        <w:rPr>
          <w:rFonts w:ascii="Times New Roman" w:hAnsi="Times New Roman" w:cs="Times New Roman"/>
          <w:szCs w:val="21"/>
        </w:rPr>
        <w:t xml:space="preserve"> </w:t>
      </w:r>
      <w:r w:rsidR="0018161A" w:rsidRPr="00A97496">
        <w:rPr>
          <w:rFonts w:ascii="Times New Roman" w:hAnsi="Times New Roman" w:cs="Times New Roman"/>
          <w:szCs w:val="21"/>
        </w:rPr>
        <w:t xml:space="preserve">In fact, eco-driving is a new approach to driving style developed since the mid '90s </w:t>
      </w:r>
      <w:r w:rsidR="0018161A" w:rsidRPr="00A97496">
        <w:rPr>
          <w:rFonts w:ascii="Times New Roman" w:hAnsi="Times New Roman" w:cs="Times New Roman"/>
          <w:szCs w:val="21"/>
        </w:rPr>
        <w:fldChar w:fldCharType="begin"/>
      </w:r>
      <w:r w:rsidR="0018161A" w:rsidRPr="00A97496">
        <w:rPr>
          <w:rFonts w:ascii="Times New Roman" w:hAnsi="Times New Roman" w:cs="Times New Roman"/>
          <w:szCs w:val="21"/>
        </w:rPr>
        <w:instrText xml:space="preserve"> ADDIN EN.CITE &lt;EndNote&gt;&lt;Cite&gt;&lt;Author&gt;Barkenbus&lt;/Author&gt;&lt;Year&gt;2010&lt;/Year&gt;&lt;RecNum&gt;145&lt;/RecNum&gt;&lt;DisplayText&gt;(Alessandrini et al. 2012; 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0018161A" w:rsidRPr="00A97496">
        <w:rPr>
          <w:rFonts w:ascii="Times New Roman" w:hAnsi="Times New Roman" w:cs="Times New Roman"/>
          <w:szCs w:val="21"/>
        </w:rPr>
        <w:fldChar w:fldCharType="separate"/>
      </w:r>
      <w:r w:rsidR="0018161A" w:rsidRPr="00A97496">
        <w:rPr>
          <w:rFonts w:ascii="Times New Roman" w:hAnsi="Times New Roman" w:cs="Times New Roman"/>
          <w:noProof/>
          <w:szCs w:val="21"/>
        </w:rPr>
        <w:t>(Alessandrini et al. 2012; Barkenbus 2010)</w:t>
      </w:r>
      <w:r w:rsidR="0018161A" w:rsidRPr="00A97496">
        <w:rPr>
          <w:rFonts w:ascii="Times New Roman" w:hAnsi="Times New Roman" w:cs="Times New Roman"/>
          <w:szCs w:val="21"/>
        </w:rPr>
        <w:fldChar w:fldCharType="end"/>
      </w:r>
      <w:r w:rsidR="0018161A" w:rsidRPr="00A97496">
        <w:rPr>
          <w:rFonts w:ascii="Times New Roman" w:hAnsi="Times New Roman" w:cs="Times New Roman"/>
          <w:szCs w:val="21"/>
        </w:rPr>
        <w:t xml:space="preserve"> and is an initiative that has been adopted and explored worldwide over the last decade </w:t>
      </w:r>
      <w:r w:rsidR="0018161A" w:rsidRPr="00A97496">
        <w:rPr>
          <w:rFonts w:ascii="Times New Roman" w:hAnsi="Times New Roman" w:cs="Times New Roman"/>
          <w:szCs w:val="21"/>
        </w:rPr>
        <w:fldChar w:fldCharType="begin"/>
      </w:r>
      <w:r w:rsidR="0018161A" w:rsidRPr="00A97496">
        <w:rPr>
          <w:rFonts w:ascii="Times New Roman" w:hAnsi="Times New Roman" w:cs="Times New Roman"/>
          <w:szCs w:val="21"/>
        </w:rPr>
        <w:instrText xml:space="preserve"> ADDIN EN.CITE &lt;EndNote&gt;&lt;Cite&gt;&lt;Author&gt;Alam&lt;/Author&gt;&lt;Year&gt;2014&lt;/Year&gt;&lt;RecNum&gt;284&lt;/RecNum&gt;&lt;DisplayText&gt;(Alam and McNabola 2014)&lt;/DisplayText&gt;&lt;record&gt;&lt;rec-number&gt;284&lt;/rec-number&gt;&lt;foreign-keys&gt;&lt;key app="EN" db-id="xx2sdxzxyppx5jedtfkvpvsn9sve2252dadz" timestamp="1639407390"&gt;284&lt;/key&gt;&lt;/foreign-keys&gt;&lt;ref-type name="Journal Article"&gt;17&lt;/ref-type&gt;&lt;contributors&gt;&lt;authors&gt;&lt;author&gt;Alam, Md Saniul&lt;/author&gt;&lt;author&gt;McNabola, Aonghus&lt;/author&gt;&lt;/authors&gt;&lt;/contributors&gt;&lt;titles&gt;&lt;title&gt;A critical review and assessment of Eco-Driving policy &amp;amp; technology: Benefits &amp;amp; limitations&lt;/title&gt;&lt;secondary-title&gt;Transport Policy&lt;/secondary-title&gt;&lt;/titles&gt;&lt;periodical&gt;&lt;full-title&gt;Transport Policy&lt;/full-title&gt;&lt;/periodical&gt;&lt;pages&gt;42-49&lt;/pages&gt;&lt;volume&gt;35&lt;/volume&gt;&lt;dates&gt;&lt;year&gt;2014&lt;/year&gt;&lt;/dates&gt;&lt;isbn&gt;0967-070X&lt;/isbn&gt;&lt;urls&gt;&lt;/urls&gt;&lt;/record&gt;&lt;/Cite&gt;&lt;/EndNote&gt;</w:instrText>
      </w:r>
      <w:r w:rsidR="0018161A" w:rsidRPr="00A97496">
        <w:rPr>
          <w:rFonts w:ascii="Times New Roman" w:hAnsi="Times New Roman" w:cs="Times New Roman"/>
          <w:szCs w:val="21"/>
        </w:rPr>
        <w:fldChar w:fldCharType="separate"/>
      </w:r>
      <w:r w:rsidR="0018161A" w:rsidRPr="00A97496">
        <w:rPr>
          <w:rFonts w:ascii="Times New Roman" w:hAnsi="Times New Roman" w:cs="Times New Roman"/>
          <w:noProof/>
          <w:szCs w:val="21"/>
        </w:rPr>
        <w:t>(Alam and McNabola 2014)</w:t>
      </w:r>
      <w:r w:rsidR="0018161A" w:rsidRPr="00A97496">
        <w:rPr>
          <w:rFonts w:ascii="Times New Roman" w:hAnsi="Times New Roman" w:cs="Times New Roman"/>
          <w:szCs w:val="21"/>
        </w:rPr>
        <w:fldChar w:fldCharType="end"/>
      </w:r>
      <w:r w:rsidR="0018161A" w:rsidRPr="00A97496">
        <w:rPr>
          <w:rFonts w:ascii="Times New Roman" w:hAnsi="Times New Roman" w:cs="Times New Roman"/>
          <w:szCs w:val="21"/>
        </w:rPr>
        <w:t>.</w:t>
      </w:r>
    </w:p>
    <w:p w14:paraId="66A4591A" w14:textId="77777777" w:rsidR="002D6CFB" w:rsidRPr="00A97496" w:rsidRDefault="002D6CFB" w:rsidP="00DF0E4B">
      <w:pPr>
        <w:rPr>
          <w:rFonts w:ascii="Times New Roman" w:hAnsi="Times New Roman" w:cs="Times New Roman"/>
          <w:szCs w:val="21"/>
        </w:rPr>
      </w:pPr>
    </w:p>
    <w:p w14:paraId="722E8A2F" w14:textId="29B74ADC" w:rsidR="00E017F4" w:rsidRPr="00A97496" w:rsidRDefault="002D6CFB" w:rsidP="00DF0E4B">
      <w:pPr>
        <w:rPr>
          <w:rFonts w:ascii="Times New Roman" w:hAnsi="Times New Roman" w:cs="Times New Roman"/>
          <w:szCs w:val="21"/>
        </w:rPr>
      </w:pPr>
      <w:r w:rsidRPr="00A97496">
        <w:rPr>
          <w:rFonts w:ascii="Times New Roman" w:hAnsi="Times New Roman" w:cs="Times New Roman"/>
          <w:szCs w:val="21"/>
        </w:rPr>
        <w:t>--eco-driving</w:t>
      </w:r>
      <w:r w:rsidRPr="00A97496">
        <w:rPr>
          <w:rFonts w:ascii="Times New Roman" w:hAnsi="Times New Roman" w:cs="Times New Roman"/>
          <w:szCs w:val="21"/>
        </w:rPr>
        <w:t>定义很多，但是我们的定义是</w:t>
      </w:r>
      <w:proofErr w:type="spellStart"/>
      <w:r w:rsidRPr="00A97496">
        <w:rPr>
          <w:rFonts w:ascii="Times New Roman" w:hAnsi="Times New Roman" w:cs="Times New Roman"/>
          <w:szCs w:val="21"/>
        </w:rPr>
        <w:t>xxxxx</w:t>
      </w:r>
      <w:proofErr w:type="spellEnd"/>
      <w:r w:rsidR="00524BD9" w:rsidRPr="00A97496">
        <w:rPr>
          <w:rFonts w:ascii="Times New Roman" w:hAnsi="Times New Roman" w:cs="Times New Roman"/>
          <w:szCs w:val="21"/>
        </w:rPr>
        <w:t>。为什么。</w:t>
      </w:r>
    </w:p>
    <w:p w14:paraId="44BBC6AA" w14:textId="6F6E5A71" w:rsidR="00DF0E4B" w:rsidRPr="00A97496" w:rsidRDefault="0018161A" w:rsidP="00DF0E4B">
      <w:pPr>
        <w:rPr>
          <w:rFonts w:ascii="Times New Roman" w:hAnsi="Times New Roman" w:cs="Times New Roman"/>
          <w:noProof/>
          <w:color w:val="FF0000"/>
          <w:szCs w:val="21"/>
        </w:rPr>
      </w:pPr>
      <w:r w:rsidRPr="00A97496">
        <w:rPr>
          <w:rFonts w:ascii="Times New Roman" w:hAnsi="Times New Roman" w:cs="Times New Roman"/>
          <w:szCs w:val="21"/>
        </w:rPr>
        <w:t>E</w:t>
      </w:r>
      <w:r w:rsidR="00DF0E4B" w:rsidRPr="00A97496">
        <w:rPr>
          <w:rFonts w:ascii="Times New Roman" w:hAnsi="Times New Roman" w:cs="Times New Roman"/>
          <w:szCs w:val="21"/>
        </w:rPr>
        <w:t xml:space="preserve">co-driving </w:t>
      </w:r>
      <w:r w:rsidR="00F53E40" w:rsidRPr="00A97496">
        <w:rPr>
          <w:rFonts w:ascii="Times New Roman" w:hAnsi="Times New Roman" w:cs="Times New Roman"/>
          <w:szCs w:val="21"/>
        </w:rPr>
        <w:t>involves a number of factors and has different definitions or scope in the literature</w:t>
      </w:r>
      <w:r w:rsidR="00D94B19" w:rsidRPr="00A97496">
        <w:rPr>
          <w:rFonts w:ascii="Times New Roman" w:hAnsi="Times New Roman" w:cs="Times New Roman"/>
          <w:szCs w:val="21"/>
        </w:rPr>
        <w:t xml:space="preserve"> </w:t>
      </w:r>
      <w:r w:rsidR="00FF51AE" w:rsidRPr="00A97496">
        <w:rPr>
          <w:rFonts w:ascii="Times New Roman" w:hAnsi="Times New Roman" w:cs="Times New Roman"/>
          <w:szCs w:val="21"/>
        </w:rPr>
        <w:fldChar w:fldCharType="begin">
          <w:fldData xml:space="preserve">PEVuZE5vdGU+PENpdGU+PEF1dGhvcj5TaXZhazwvQXV0aG9yPjxZZWFyPjIwMTI8L1llYXI+PFJl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</w:fldData>
        </w:fldChar>
      </w:r>
      <w:r w:rsidR="0067150A" w:rsidRPr="00A97496">
        <w:rPr>
          <w:rFonts w:ascii="Times New Roman" w:hAnsi="Times New Roman" w:cs="Times New Roman"/>
          <w:szCs w:val="21"/>
        </w:rPr>
        <w:instrText xml:space="preserve"> ADDIN EN.CITE </w:instrText>
      </w:r>
      <w:r w:rsidR="0067150A" w:rsidRPr="00A97496">
        <w:rPr>
          <w:rFonts w:ascii="Times New Roman" w:hAnsi="Times New Roman" w:cs="Times New Roman"/>
          <w:szCs w:val="21"/>
        </w:rPr>
        <w:fldChar w:fldCharType="begin">
          <w:fldData xml:space="preserve">PEVuZE5vdGU+PENpdGU+PEF1dGhvcj5TaXZhazwvQXV0aG9yPjxZZWFyPjIwMTI8L1llYXI+PFJl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</w:fldData>
        </w:fldChar>
      </w:r>
      <w:r w:rsidR="0067150A" w:rsidRPr="00A97496">
        <w:rPr>
          <w:rFonts w:ascii="Times New Roman" w:hAnsi="Times New Roman" w:cs="Times New Roman"/>
          <w:szCs w:val="21"/>
        </w:rPr>
        <w:instrText xml:space="preserve"> ADDIN EN.CITE.DATA </w:instrText>
      </w:r>
      <w:r w:rsidR="0067150A" w:rsidRPr="00A97496">
        <w:rPr>
          <w:rFonts w:ascii="Times New Roman" w:hAnsi="Times New Roman" w:cs="Times New Roman"/>
          <w:szCs w:val="21"/>
        </w:rPr>
      </w:r>
      <w:r w:rsidR="0067150A" w:rsidRPr="00A97496">
        <w:rPr>
          <w:rFonts w:ascii="Times New Roman" w:hAnsi="Times New Roman" w:cs="Times New Roman"/>
          <w:szCs w:val="21"/>
        </w:rPr>
        <w:fldChar w:fldCharType="end"/>
      </w:r>
      <w:r w:rsidR="00FF51AE" w:rsidRPr="00A97496">
        <w:rPr>
          <w:rFonts w:ascii="Times New Roman" w:hAnsi="Times New Roman" w:cs="Times New Roman"/>
          <w:szCs w:val="21"/>
        </w:rPr>
      </w:r>
      <w:r w:rsidR="00FF51AE" w:rsidRPr="00A97496">
        <w:rPr>
          <w:rFonts w:ascii="Times New Roman" w:hAnsi="Times New Roman" w:cs="Times New Roman"/>
          <w:szCs w:val="21"/>
        </w:rPr>
        <w:fldChar w:fldCharType="separate"/>
      </w:r>
      <w:r w:rsidR="0067150A" w:rsidRPr="00A97496">
        <w:rPr>
          <w:rFonts w:ascii="Times New Roman" w:hAnsi="Times New Roman" w:cs="Times New Roman"/>
          <w:noProof/>
          <w:szCs w:val="21"/>
        </w:rPr>
        <w:t>(Sanguinetti et al. 2017; Sivak and Schoettle 2012; Zhou et al. 2016)</w:t>
      </w:r>
      <w:r w:rsidR="00FF51AE" w:rsidRPr="00A97496">
        <w:rPr>
          <w:rFonts w:ascii="Times New Roman" w:hAnsi="Times New Roman" w:cs="Times New Roman"/>
          <w:szCs w:val="21"/>
        </w:rPr>
        <w:fldChar w:fldCharType="end"/>
      </w:r>
      <w:r w:rsidR="00F53E40" w:rsidRPr="00A97496">
        <w:rPr>
          <w:rFonts w:ascii="Times New Roman" w:hAnsi="Times New Roman" w:cs="Times New Roman"/>
          <w:szCs w:val="21"/>
        </w:rPr>
        <w:t xml:space="preserve">. </w:t>
      </w:r>
      <w:r w:rsidR="0084516D" w:rsidRPr="00A97496">
        <w:rPr>
          <w:rFonts w:ascii="Times New Roman" w:hAnsi="Times New Roman" w:cs="Times New Roman"/>
          <w:szCs w:val="21"/>
        </w:rPr>
        <w:t>Based on the concept of behavioral functions, Sanguinetti et al. identified six classes of eco-driving behavior including driving, cabin comfort, trip planning, load management, fueling and maintenance. The driving behavior was further divided into accelerating, cruising, decelerating, waiting, driving mode selection and parking</w:t>
      </w:r>
      <w:r w:rsidR="00A42441" w:rsidRPr="00A97496">
        <w:rPr>
          <w:rFonts w:ascii="Times New Roman" w:hAnsi="Times New Roman" w:cs="Times New Roman"/>
          <w:szCs w:val="21"/>
        </w:rPr>
        <w:t xml:space="preserve"> </w:t>
      </w:r>
      <w:r w:rsidR="00AB3C1D" w:rsidRPr="00A97496">
        <w:rPr>
          <w:rFonts w:ascii="Times New Roman" w:hAnsi="Times New Roman" w:cs="Times New Roman"/>
          <w:szCs w:val="21"/>
        </w:rPr>
        <w:fldChar w:fldCharType="begin"/>
      </w:r>
      <w:r w:rsidR="00AB3C1D" w:rsidRPr="00A97496">
        <w:rPr>
          <w:rFonts w:ascii="Times New Roman" w:hAnsi="Times New Roman" w:cs="Times New Roman"/>
          <w:szCs w:val="21"/>
        </w:rPr>
        <w:instrText xml:space="preserve"> ADDIN EN.CITE &lt;EndNote&gt;&lt;Cite&gt;&lt;Author&gt;Sanguinetti&lt;/Author&gt;&lt;Year&gt;2017&lt;/Year&gt;&lt;RecNum&gt;287&lt;/RecNum&gt;&lt;DisplayText&gt;(Sanguinetti et al. 2017)&lt;/DisplayText&gt;&lt;record&gt;&lt;rec-number&gt;287&lt;/rec-number&gt;&lt;foreign-keys&gt;&lt;key app="EN" db-id="xx2sdxzxyppx5jedtfkvpvsn9sve2252dadz" timestamp="1639464840"&gt;287&lt;/key&gt;&lt;/foreign-keys&gt;&lt;ref-type name="Journal Article"&gt;17&lt;/ref-type&gt;&lt;contributors&gt;&lt;authors&gt;&lt;author&gt;Sanguinetti, Angela&lt;/author&gt;&lt;author&gt;Kurani, Ken&lt;/author&gt;&lt;author&gt;Davies, Jamie&lt;/author&gt;&lt;/authors&gt;&lt;/contributors&gt;&lt;titles&gt;&lt;title&gt;The many reasons your mileage may vary: Toward a unifying typology of eco-driving behaviors&lt;/title&gt;&lt;secondary-title&gt;Transportation Research Part D: Transport and Environment&lt;/secondary-title&gt;&lt;/titles&gt;&lt;periodical&gt;&lt;full-title&gt;Transportation research part D: transport and environment&lt;/full-title&gt;&lt;/periodical&gt;&lt;pages&gt;73-84&lt;/pages&gt;&lt;volume&gt;52&lt;/volume&gt;&lt;dates&gt;&lt;year&gt;2017&lt;/year&gt;&lt;/dates&gt;&lt;isbn&gt;1361-9209&lt;/isbn&gt;&lt;urls&gt;&lt;/urls&gt;&lt;/record&gt;&lt;/Cite&gt;&lt;/EndNote&gt;</w:instrText>
      </w:r>
      <w:r w:rsidR="00AB3C1D" w:rsidRPr="00A97496">
        <w:rPr>
          <w:rFonts w:ascii="Times New Roman" w:hAnsi="Times New Roman" w:cs="Times New Roman"/>
          <w:szCs w:val="21"/>
        </w:rPr>
        <w:fldChar w:fldCharType="separate"/>
      </w:r>
      <w:r w:rsidR="00AB3C1D" w:rsidRPr="00A97496">
        <w:rPr>
          <w:rFonts w:ascii="Times New Roman" w:hAnsi="Times New Roman" w:cs="Times New Roman"/>
          <w:noProof/>
          <w:szCs w:val="21"/>
        </w:rPr>
        <w:t>(Sanguinetti et al. 2017)</w:t>
      </w:r>
      <w:r w:rsidR="00AB3C1D" w:rsidRPr="00A97496">
        <w:rPr>
          <w:rFonts w:ascii="Times New Roman" w:hAnsi="Times New Roman" w:cs="Times New Roman"/>
          <w:szCs w:val="21"/>
        </w:rPr>
        <w:fldChar w:fldCharType="end"/>
      </w:r>
      <w:r w:rsidR="0084516D" w:rsidRPr="00A97496">
        <w:rPr>
          <w:rFonts w:ascii="Times New Roman" w:hAnsi="Times New Roman" w:cs="Times New Roman"/>
          <w:szCs w:val="21"/>
        </w:rPr>
        <w:t xml:space="preserve">. </w:t>
      </w:r>
      <w:commentRangeStart w:id="66"/>
      <w:r w:rsidR="007D285D" w:rsidRPr="00A97496">
        <w:rPr>
          <w:rFonts w:ascii="Times New Roman" w:hAnsi="Times New Roman" w:cs="Times New Roman"/>
          <w:szCs w:val="21"/>
        </w:rPr>
        <w:t>Broadly speaking,</w:t>
      </w:r>
      <w:r w:rsidR="0084516D" w:rsidRPr="00A97496">
        <w:rPr>
          <w:rFonts w:ascii="Times New Roman" w:hAnsi="Times New Roman" w:cs="Times New Roman"/>
          <w:szCs w:val="21"/>
        </w:rPr>
        <w:t xml:space="preserve"> eco-driving also involved public education, driving feedback devices, regulation, fiscal incentives and social norm reinforcement </w:t>
      </w:r>
      <w:r w:rsidR="00332A02" w:rsidRPr="00A97496">
        <w:rPr>
          <w:rFonts w:ascii="Times New Roman" w:hAnsi="Times New Roman" w:cs="Times New Roman"/>
          <w:noProof/>
          <w:szCs w:val="21"/>
        </w:rPr>
        <w:t xml:space="preserve"> </w:t>
      </w:r>
      <w:r w:rsidR="00332A02" w:rsidRPr="00A97496">
        <w:rPr>
          <w:rFonts w:ascii="Times New Roman" w:hAnsi="Times New Roman" w:cs="Times New Roman"/>
          <w:noProof/>
          <w:szCs w:val="21"/>
        </w:rPr>
        <w:fldChar w:fldCharType="begin"/>
      </w:r>
      <w:r w:rsidR="00332A02" w:rsidRPr="00A97496">
        <w:rPr>
          <w:rFonts w:ascii="Times New Roman" w:hAnsi="Times New Roman" w:cs="Times New Roman"/>
          <w:noProof/>
          <w:szCs w:val="21"/>
        </w:rPr>
        <w:instrText xml:space="preserve"> ADDIN EN.CITE &lt;EndNote&gt;&lt;Cite&gt;&lt;Author&gt;Barkenbus&lt;/Author&gt;&lt;Year&gt;2010&lt;/Year&gt;&lt;RecNum&gt;288&lt;/RecNum&gt;&lt;DisplayText&gt;(Barkenbus 2010)&lt;/DisplayText&gt;&lt;record&gt;&lt;rec-number&gt;288&lt;/rec-number&gt;&lt;foreign-keys&gt;&lt;key app="EN" db-id="xx2sdxzxyppx5jedtfkvpvsn9sve2252dadz" timestamp="1639464918"&gt;288&lt;/key&gt;&lt;/foreign-keys&gt;&lt;ref-type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EndNote&gt;</w:instrText>
      </w:r>
      <w:r w:rsidR="00332A02" w:rsidRPr="00A97496">
        <w:rPr>
          <w:rFonts w:ascii="Times New Roman" w:hAnsi="Times New Roman" w:cs="Times New Roman"/>
          <w:noProof/>
          <w:szCs w:val="21"/>
        </w:rPr>
        <w:fldChar w:fldCharType="separate"/>
      </w:r>
      <w:r w:rsidR="00332A02" w:rsidRPr="00A97496">
        <w:rPr>
          <w:rFonts w:ascii="Times New Roman" w:hAnsi="Times New Roman" w:cs="Times New Roman"/>
          <w:noProof/>
          <w:szCs w:val="21"/>
        </w:rPr>
        <w:t>(Barkenbus 2010)</w:t>
      </w:r>
      <w:r w:rsidR="00332A02" w:rsidRPr="00A97496">
        <w:rPr>
          <w:rFonts w:ascii="Times New Roman" w:hAnsi="Times New Roman" w:cs="Times New Roman"/>
          <w:noProof/>
          <w:szCs w:val="21"/>
        </w:rPr>
        <w:fldChar w:fldCharType="end"/>
      </w:r>
      <w:r w:rsidR="0084516D" w:rsidRPr="00A97496">
        <w:rPr>
          <w:rFonts w:ascii="Times New Roman" w:hAnsi="Times New Roman" w:cs="Times New Roman"/>
          <w:szCs w:val="21"/>
        </w:rPr>
        <w:t xml:space="preserve">. </w:t>
      </w:r>
      <w:r w:rsidR="00C61EDE" w:rsidRPr="00A97496">
        <w:rPr>
          <w:rFonts w:ascii="Times New Roman" w:hAnsi="Times New Roman" w:cs="Times New Roman"/>
          <w:szCs w:val="21"/>
        </w:rPr>
        <w:t xml:space="preserve">In this study, </w:t>
      </w:r>
      <w:r w:rsidR="000F187B" w:rsidRPr="00A97496">
        <w:rPr>
          <w:rFonts w:ascii="Times New Roman" w:hAnsi="Times New Roman" w:cs="Times New Roman"/>
          <w:szCs w:val="21"/>
        </w:rPr>
        <w:t xml:space="preserve">referring to Huang et al. </w:t>
      </w:r>
      <w:r w:rsidR="000F187B" w:rsidRPr="00A97496">
        <w:rPr>
          <w:rFonts w:ascii="Times New Roman" w:hAnsi="Times New Roman" w:cs="Times New Roman"/>
          <w:noProof/>
          <w:szCs w:val="21"/>
        </w:rPr>
        <w:fldChar w:fldCharType="begin"/>
      </w:r>
      <w:r w:rsidR="000F187B" w:rsidRPr="00A97496">
        <w:rPr>
          <w:rFonts w:ascii="Times New Roman" w:hAnsi="Times New Roman" w:cs="Times New Roman"/>
          <w:noProof/>
          <w:szCs w:val="21"/>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000F187B" w:rsidRPr="00A97496">
        <w:rPr>
          <w:rFonts w:ascii="Times New Roman" w:hAnsi="Times New Roman" w:cs="Times New Roman"/>
          <w:noProof/>
          <w:szCs w:val="21"/>
        </w:rPr>
        <w:fldChar w:fldCharType="separate"/>
      </w:r>
      <w:r w:rsidR="000F187B" w:rsidRPr="00A97496">
        <w:rPr>
          <w:rFonts w:ascii="Times New Roman" w:hAnsi="Times New Roman" w:cs="Times New Roman"/>
          <w:noProof/>
          <w:szCs w:val="21"/>
        </w:rPr>
        <w:t>(Huang et al. 2018)</w:t>
      </w:r>
      <w:r w:rsidR="000F187B" w:rsidRPr="00A97496">
        <w:rPr>
          <w:rFonts w:ascii="Times New Roman" w:hAnsi="Times New Roman" w:cs="Times New Roman"/>
          <w:noProof/>
          <w:szCs w:val="21"/>
        </w:rPr>
        <w:fldChar w:fldCharType="end"/>
      </w:r>
      <w:r w:rsidR="000F187B" w:rsidRPr="00A97496">
        <w:rPr>
          <w:rFonts w:ascii="Times New Roman" w:hAnsi="Times New Roman" w:cs="Times New Roman"/>
          <w:noProof/>
          <w:szCs w:val="21"/>
        </w:rPr>
        <w:t xml:space="preserve">, we narrow eco-driving to </w:t>
      </w:r>
      <w:r w:rsidR="000F187B" w:rsidRPr="00A97496">
        <w:rPr>
          <w:rFonts w:ascii="Times New Roman" w:hAnsi="Times New Roman" w:cs="Times New Roman"/>
          <w:szCs w:val="21"/>
        </w:rPr>
        <w:t xml:space="preserve">the driving behaviors or the </w:t>
      </w:r>
      <w:r w:rsidR="00563105" w:rsidRPr="00A97496">
        <w:rPr>
          <w:rFonts w:ascii="Times New Roman" w:hAnsi="Times New Roman" w:cs="Times New Roman"/>
          <w:szCs w:val="21"/>
        </w:rPr>
        <w:t>driver's control of the vehicle during a journey</w:t>
      </w:r>
      <w:r w:rsidR="000F187B" w:rsidRPr="00A97496">
        <w:rPr>
          <w:rFonts w:ascii="Times New Roman" w:hAnsi="Times New Roman" w:cs="Times New Roman"/>
          <w:szCs w:val="21"/>
        </w:rPr>
        <w:t>.</w:t>
      </w:r>
      <w:r w:rsidR="00563105" w:rsidRPr="00A97496">
        <w:rPr>
          <w:rFonts w:ascii="Times New Roman" w:hAnsi="Times New Roman" w:cs="Times New Roman"/>
          <w:szCs w:val="21"/>
        </w:rPr>
        <w:t xml:space="preserve"> </w:t>
      </w:r>
      <w:r w:rsidR="00E57233" w:rsidRPr="00A97496">
        <w:rPr>
          <w:rFonts w:ascii="Times New Roman" w:hAnsi="Times New Roman" w:cs="Times New Roman"/>
          <w:szCs w:val="21"/>
        </w:rPr>
        <w:t>These factors include driving speed, acceleration, deceleration, and vehicle accessories (other factors).</w:t>
      </w:r>
      <w:r w:rsidR="00EA5F3A" w:rsidRPr="00A97496">
        <w:rPr>
          <w:rFonts w:ascii="Times New Roman" w:hAnsi="Times New Roman" w:cs="Times New Roman"/>
          <w:szCs w:val="21"/>
        </w:rPr>
        <w:t xml:space="preserve"> </w:t>
      </w:r>
      <w:r w:rsidR="00E57233" w:rsidRPr="00A97496">
        <w:rPr>
          <w:rFonts w:ascii="Times New Roman" w:hAnsi="Times New Roman" w:cs="Times New Roman"/>
          <w:szCs w:val="21"/>
        </w:rPr>
        <w:t>This is not only because they are the most common and useful eco-driving skills that every driver can implement in practice every day</w:t>
      </w:r>
      <w:r w:rsidR="00EE79B6" w:rsidRPr="00A97496">
        <w:rPr>
          <w:rFonts w:ascii="Times New Roman" w:hAnsi="Times New Roman" w:cs="Times New Roman"/>
          <w:szCs w:val="21"/>
        </w:rPr>
        <w:t xml:space="preserve">, but also </w:t>
      </w:r>
      <w:r w:rsidR="00065D65" w:rsidRPr="00A97496">
        <w:rPr>
          <w:rFonts w:ascii="Times New Roman" w:hAnsi="Times New Roman" w:cs="Times New Roman"/>
          <w:szCs w:val="21"/>
        </w:rPr>
        <w:t xml:space="preserve">because their improvement can lead to </w:t>
      </w:r>
      <w:r w:rsidR="00EE79B6" w:rsidRPr="00A97496">
        <w:rPr>
          <w:rFonts w:ascii="Times New Roman" w:hAnsi="Times New Roman" w:cs="Times New Roman"/>
          <w:szCs w:val="21"/>
        </w:rPr>
        <w:t>significantly higher reductions in fuel consumption and emissions than other behaviors</w:t>
      </w:r>
      <w:r w:rsidR="00065D65" w:rsidRPr="00A97496">
        <w:rPr>
          <w:rFonts w:ascii="Times New Roman" w:hAnsi="Times New Roman" w:cs="Times New Roman"/>
          <w:szCs w:val="21"/>
        </w:rPr>
        <w:t xml:space="preserve"> such as </w:t>
      </w:r>
      <w:r w:rsidR="00634156" w:rsidRPr="00A97496">
        <w:rPr>
          <w:rFonts w:ascii="Times New Roman" w:hAnsi="Times New Roman" w:cs="Times New Roman"/>
          <w:szCs w:val="21"/>
        </w:rPr>
        <w:t>the a</w:t>
      </w:r>
      <w:r w:rsidR="00273AD9" w:rsidRPr="00A97496">
        <w:rPr>
          <w:rFonts w:ascii="Times New Roman" w:hAnsi="Times New Roman" w:cs="Times New Roman"/>
          <w:szCs w:val="21"/>
        </w:rPr>
        <w:t>fore</w:t>
      </w:r>
      <w:r w:rsidR="00634156" w:rsidRPr="00A97496">
        <w:rPr>
          <w:rFonts w:ascii="Times New Roman" w:hAnsi="Times New Roman" w:cs="Times New Roman"/>
          <w:szCs w:val="21"/>
        </w:rPr>
        <w:t xml:space="preserve">mentioned </w:t>
      </w:r>
      <w:r w:rsidR="00065D65" w:rsidRPr="00A97496">
        <w:rPr>
          <w:rFonts w:ascii="Times New Roman" w:hAnsi="Times New Roman" w:cs="Times New Roman"/>
          <w:szCs w:val="21"/>
        </w:rPr>
        <w:t>better vehicle technologies</w:t>
      </w:r>
      <w:r w:rsidR="00EE79B6" w:rsidRPr="00A97496">
        <w:rPr>
          <w:rFonts w:ascii="Times New Roman" w:hAnsi="Times New Roman" w:cs="Times New Roman"/>
          <w:szCs w:val="21"/>
        </w:rPr>
        <w:t xml:space="preserve">. </w:t>
      </w:r>
      <w:r w:rsidR="00DF0E4B" w:rsidRPr="00A97496">
        <w:rPr>
          <w:rFonts w:ascii="Times New Roman" w:hAnsi="Times New Roman" w:cs="Times New Roman"/>
          <w:szCs w:val="21"/>
        </w:rPr>
        <w:fldChar w:fldCharType="begin">
          <w:fldData xml:space="preserve">PEVuZE5vdGU+PENpdGU+PEF1dGhvcj5BbGFtPC9BdXRob3I+PFllYXI+MjAxNDwvWWVhcj48UmVj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</w:fldData>
        </w:fldChar>
      </w:r>
      <w:r w:rsidR="00DF0E4B" w:rsidRPr="00A97496">
        <w:rPr>
          <w:rFonts w:ascii="Times New Roman" w:hAnsi="Times New Roman" w:cs="Times New Roman"/>
          <w:szCs w:val="21"/>
        </w:rPr>
        <w:instrText xml:space="preserve"> ADDIN EN.CITE </w:instrText>
      </w:r>
      <w:r w:rsidR="00DF0E4B" w:rsidRPr="00A97496">
        <w:rPr>
          <w:rFonts w:ascii="Times New Roman" w:hAnsi="Times New Roman" w:cs="Times New Roman"/>
          <w:szCs w:val="21"/>
        </w:rPr>
        <w:fldChar w:fldCharType="begin">
          <w:fldData xml:space="preserve">PEVuZE5vdGU+PENpdGU+PEF1dGhvcj5BbGFtPC9BdXRob3I+PFllYXI+MjAxNDwvWWVhcj48UmVj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</w:fldData>
        </w:fldChar>
      </w:r>
      <w:r w:rsidR="00DF0E4B" w:rsidRPr="00A97496">
        <w:rPr>
          <w:rFonts w:ascii="Times New Roman" w:hAnsi="Times New Roman" w:cs="Times New Roman"/>
          <w:szCs w:val="21"/>
        </w:rPr>
        <w:instrText xml:space="preserve"> ADDIN EN.CITE.DATA </w:instrText>
      </w:r>
      <w:r w:rsidR="00DF0E4B" w:rsidRPr="00A97496">
        <w:rPr>
          <w:rFonts w:ascii="Times New Roman" w:hAnsi="Times New Roman" w:cs="Times New Roman"/>
          <w:szCs w:val="21"/>
        </w:rPr>
      </w:r>
      <w:r w:rsidR="00DF0E4B" w:rsidRPr="00A97496">
        <w:rPr>
          <w:rFonts w:ascii="Times New Roman" w:hAnsi="Times New Roman" w:cs="Times New Roman"/>
          <w:szCs w:val="21"/>
        </w:rPr>
        <w:fldChar w:fldCharType="end"/>
      </w:r>
      <w:r w:rsidR="00DF0E4B" w:rsidRPr="00A97496">
        <w:rPr>
          <w:rFonts w:ascii="Times New Roman" w:hAnsi="Times New Roman" w:cs="Times New Roman"/>
          <w:szCs w:val="21"/>
        </w:rPr>
      </w:r>
      <w:r w:rsidR="00DF0E4B" w:rsidRPr="00A97496">
        <w:rPr>
          <w:rFonts w:ascii="Times New Roman" w:hAnsi="Times New Roman" w:cs="Times New Roman"/>
          <w:szCs w:val="21"/>
        </w:rPr>
        <w:fldChar w:fldCharType="separate"/>
      </w:r>
      <w:r w:rsidR="00DF0E4B" w:rsidRPr="00A97496">
        <w:rPr>
          <w:rFonts w:ascii="Times New Roman" w:hAnsi="Times New Roman" w:cs="Times New Roman"/>
          <w:noProof/>
          <w:szCs w:val="21"/>
        </w:rPr>
        <w:t>(Alam and McNabola 2014; Ericsson 2001; Xu et al. 2018; Yao et al. 2020; Zhou et al. 2016)</w:t>
      </w:r>
      <w:r w:rsidR="00DF0E4B" w:rsidRPr="00A97496">
        <w:rPr>
          <w:rFonts w:ascii="Times New Roman" w:hAnsi="Times New Roman" w:cs="Times New Roman"/>
          <w:szCs w:val="21"/>
        </w:rPr>
        <w:fldChar w:fldCharType="end"/>
      </w:r>
      <w:r w:rsidR="00DF0E4B" w:rsidRPr="00A97496">
        <w:rPr>
          <w:rFonts w:ascii="Times New Roman" w:hAnsi="Times New Roman" w:cs="Times New Roman"/>
          <w:szCs w:val="21"/>
        </w:rPr>
        <w:t>.</w:t>
      </w:r>
      <w:commentRangeEnd w:id="66"/>
      <w:r w:rsidR="00965E63" w:rsidRPr="00A97496">
        <w:rPr>
          <w:rStyle w:val="a4"/>
          <w:rFonts w:ascii="Times New Roman" w:hAnsi="Times New Roman" w:cs="Times New Roman"/>
        </w:rPr>
        <w:commentReference w:id="66"/>
      </w:r>
      <w:r w:rsidR="00DF0E4B" w:rsidRPr="00A97496">
        <w:rPr>
          <w:rFonts w:ascii="Times New Roman" w:hAnsi="Times New Roman" w:cs="Times New Roman"/>
          <w:szCs w:val="21"/>
        </w:rPr>
        <w:t xml:space="preserve"> </w:t>
      </w:r>
    </w:p>
    <w:p w14:paraId="710759B9" w14:textId="07887292" w:rsidR="007A0C63" w:rsidRPr="00A97496" w:rsidRDefault="007A0C63" w:rsidP="000A4E25">
      <w:pPr>
        <w:rPr>
          <w:rFonts w:ascii="Times New Roman" w:hAnsi="Times New Roman" w:cs="Times New Roman"/>
          <w:szCs w:val="21"/>
        </w:rPr>
      </w:pPr>
    </w:p>
    <w:p w14:paraId="3C43F4A9" w14:textId="063569F9" w:rsidR="00944ACC" w:rsidRPr="00A97496" w:rsidRDefault="00BA30FB" w:rsidP="00D42A1E">
      <w:pPr>
        <w:rPr>
          <w:rFonts w:ascii="Times New Roman" w:hAnsi="Times New Roman" w:cs="Times New Roman"/>
          <w:szCs w:val="21"/>
        </w:rPr>
      </w:pPr>
      <w:r w:rsidRPr="00A97496">
        <w:rPr>
          <w:rFonts w:ascii="Times New Roman" w:hAnsi="Times New Roman" w:cs="Times New Roman"/>
          <w:szCs w:val="21"/>
        </w:rPr>
        <w:t xml:space="preserve">Thus, when </w:t>
      </w:r>
      <w:r w:rsidR="0029782B" w:rsidRPr="00A97496">
        <w:rPr>
          <w:rFonts w:ascii="Times New Roman" w:hAnsi="Times New Roman" w:cs="Times New Roman"/>
          <w:szCs w:val="21"/>
        </w:rPr>
        <w:t xml:space="preserve">discussing </w:t>
      </w:r>
      <w:r w:rsidR="00272979" w:rsidRPr="00A97496">
        <w:rPr>
          <w:rFonts w:ascii="Times New Roman" w:hAnsi="Times New Roman" w:cs="Times New Roman"/>
          <w:szCs w:val="21"/>
        </w:rPr>
        <w:t>the effects of IT</w:t>
      </w:r>
      <w:r w:rsidR="00455E3E" w:rsidRPr="00A97496">
        <w:rPr>
          <w:rFonts w:ascii="Times New Roman" w:hAnsi="Times New Roman" w:cs="Times New Roman"/>
          <w:szCs w:val="21"/>
        </w:rPr>
        <w:t xml:space="preserve"> in the context of IOV</w:t>
      </w:r>
      <w:r w:rsidR="00272979" w:rsidRPr="00A97496">
        <w:rPr>
          <w:rFonts w:ascii="Times New Roman" w:hAnsi="Times New Roman" w:cs="Times New Roman"/>
          <w:szCs w:val="21"/>
        </w:rPr>
        <w:t xml:space="preserve">, we </w:t>
      </w:r>
      <w:r w:rsidR="00524D1C" w:rsidRPr="00A97496">
        <w:rPr>
          <w:rFonts w:ascii="Times New Roman" w:hAnsi="Times New Roman" w:cs="Times New Roman"/>
          <w:szCs w:val="21"/>
        </w:rPr>
        <w:t xml:space="preserve">are meant to </w:t>
      </w:r>
      <w:r w:rsidR="00EA31D7" w:rsidRPr="00A97496">
        <w:rPr>
          <w:rFonts w:ascii="Times New Roman" w:hAnsi="Times New Roman" w:cs="Times New Roman"/>
          <w:szCs w:val="21"/>
        </w:rPr>
        <w:t xml:space="preserve">pay attention to </w:t>
      </w:r>
      <w:r w:rsidR="005938BD" w:rsidRPr="00A97496">
        <w:rPr>
          <w:rFonts w:ascii="Times New Roman" w:hAnsi="Times New Roman" w:cs="Times New Roman"/>
          <w:szCs w:val="21"/>
        </w:rPr>
        <w:t xml:space="preserve">its </w:t>
      </w:r>
      <w:r w:rsidR="001B07D8" w:rsidRPr="00A97496">
        <w:rPr>
          <w:rFonts w:ascii="Times New Roman" w:hAnsi="Times New Roman" w:cs="Times New Roman"/>
          <w:szCs w:val="21"/>
        </w:rPr>
        <w:t xml:space="preserve">direct </w:t>
      </w:r>
      <w:r w:rsidR="005938BD" w:rsidRPr="00A97496">
        <w:rPr>
          <w:rFonts w:ascii="Times New Roman" w:hAnsi="Times New Roman" w:cs="Times New Roman"/>
          <w:szCs w:val="21"/>
        </w:rPr>
        <w:t xml:space="preserve">effects on </w:t>
      </w:r>
      <w:r w:rsidR="001B07D8" w:rsidRPr="00A97496">
        <w:rPr>
          <w:rFonts w:ascii="Times New Roman" w:hAnsi="Times New Roman" w:cs="Times New Roman"/>
          <w:szCs w:val="21"/>
        </w:rPr>
        <w:t xml:space="preserve">drivers’ eco-driving behavior, and </w:t>
      </w:r>
      <w:r w:rsidR="00641271" w:rsidRPr="00A97496">
        <w:rPr>
          <w:rFonts w:ascii="Times New Roman" w:hAnsi="Times New Roman" w:cs="Times New Roman"/>
          <w:szCs w:val="21"/>
        </w:rPr>
        <w:t xml:space="preserve">we are also concerned about </w:t>
      </w:r>
      <w:r w:rsidR="00461055" w:rsidRPr="00A97496">
        <w:rPr>
          <w:rFonts w:ascii="Times New Roman" w:hAnsi="Times New Roman" w:cs="Times New Roman"/>
          <w:szCs w:val="21"/>
        </w:rPr>
        <w:t xml:space="preserve">IT’s </w:t>
      </w:r>
      <w:commentRangeStart w:id="67"/>
      <w:r w:rsidR="00461055" w:rsidRPr="00A97496">
        <w:rPr>
          <w:rFonts w:ascii="Times New Roman" w:hAnsi="Times New Roman" w:cs="Times New Roman"/>
          <w:szCs w:val="21"/>
          <w:highlight w:val="yellow"/>
        </w:rPr>
        <w:t>side effects</w:t>
      </w:r>
      <w:commentRangeEnd w:id="67"/>
      <w:r w:rsidR="00461055" w:rsidRPr="00A97496">
        <w:rPr>
          <w:rStyle w:val="a4"/>
          <w:rFonts w:ascii="Times New Roman" w:hAnsi="Times New Roman" w:cs="Times New Roman"/>
          <w:highlight w:val="yellow"/>
        </w:rPr>
        <w:commentReference w:id="67"/>
      </w:r>
      <w:r w:rsidR="00461055" w:rsidRPr="00A97496">
        <w:rPr>
          <w:rFonts w:ascii="Times New Roman" w:hAnsi="Times New Roman" w:cs="Times New Roman"/>
          <w:szCs w:val="21"/>
        </w:rPr>
        <w:t xml:space="preserve"> on </w:t>
      </w:r>
      <w:r w:rsidR="001F0862" w:rsidRPr="00A97496">
        <w:rPr>
          <w:rFonts w:ascii="Times New Roman" w:hAnsi="Times New Roman" w:cs="Times New Roman"/>
          <w:szCs w:val="21"/>
          <w:highlight w:val="yellow"/>
        </w:rPr>
        <w:t>fuel consumption and fuel efficiency</w:t>
      </w:r>
      <w:r w:rsidR="006A5695" w:rsidRPr="00A97496">
        <w:rPr>
          <w:rFonts w:ascii="Times New Roman" w:hAnsi="Times New Roman" w:cs="Times New Roman"/>
          <w:szCs w:val="21"/>
        </w:rPr>
        <w:t xml:space="preserve"> as well</w:t>
      </w:r>
      <w:r w:rsidR="00085E23" w:rsidRPr="00A97496">
        <w:rPr>
          <w:rFonts w:ascii="Times New Roman" w:hAnsi="Times New Roman" w:cs="Times New Roman"/>
          <w:szCs w:val="21"/>
        </w:rPr>
        <w:t>.</w:t>
      </w:r>
    </w:p>
    <w:p w14:paraId="26B88FA2" w14:textId="116AEEAE" w:rsidR="00D902AE" w:rsidRPr="00A97496" w:rsidRDefault="00D902AE" w:rsidP="00BC4955">
      <w:pPr>
        <w:rPr>
          <w:rFonts w:ascii="Times New Roman" w:hAnsi="Times New Roman" w:cs="Times New Roman"/>
          <w:color w:val="FF0000"/>
          <w:sz w:val="22"/>
          <w:szCs w:val="24"/>
        </w:rPr>
      </w:pPr>
    </w:p>
    <w:p w14:paraId="633FC946" w14:textId="19A8BE4F" w:rsidR="0002751D" w:rsidRPr="00A97496" w:rsidRDefault="004E1915" w:rsidP="0002751D">
      <w:pPr>
        <w:rPr>
          <w:rFonts w:ascii="Times New Roman" w:hAnsi="Times New Roman" w:cs="Times New Roman"/>
          <w:color w:val="FF0000"/>
          <w:sz w:val="24"/>
          <w:szCs w:val="28"/>
        </w:rPr>
      </w:pPr>
      <w:r w:rsidRPr="00A97496">
        <w:rPr>
          <w:rFonts w:ascii="Times New Roman" w:hAnsi="Times New Roman" w:cs="Times New Roman"/>
          <w:color w:val="FF0000"/>
          <w:sz w:val="24"/>
          <w:szCs w:val="28"/>
        </w:rPr>
        <w:t xml:space="preserve">3 </w:t>
      </w:r>
      <w:r w:rsidR="0002751D" w:rsidRPr="00A97496">
        <w:rPr>
          <w:rFonts w:ascii="Times New Roman" w:hAnsi="Times New Roman" w:cs="Times New Roman"/>
          <w:color w:val="FF0000"/>
          <w:sz w:val="24"/>
          <w:szCs w:val="28"/>
        </w:rPr>
        <w:t>Cognitive Dissonance Theory</w:t>
      </w:r>
      <w:r w:rsidR="001757EB" w:rsidRPr="00A97496">
        <w:rPr>
          <w:rFonts w:ascii="Times New Roman" w:hAnsi="Times New Roman" w:cs="Times New Roman"/>
          <w:color w:val="FF0000"/>
          <w:sz w:val="24"/>
          <w:szCs w:val="28"/>
        </w:rPr>
        <w:t>/ theoretical foundation</w:t>
      </w:r>
    </w:p>
    <w:p w14:paraId="1ABCB173" w14:textId="77777777" w:rsidR="00381770" w:rsidRPr="00A97496" w:rsidRDefault="008C51B0" w:rsidP="00BC4955">
      <w:pPr>
        <w:rPr>
          <w:rFonts w:ascii="Times New Roman" w:hAnsi="Times New Roman" w:cs="Times New Roman"/>
        </w:rPr>
      </w:pPr>
      <w:r w:rsidRPr="00A97496">
        <w:rPr>
          <w:rFonts w:ascii="Times New Roman" w:hAnsi="Times New Roman" w:cs="Times New Roman"/>
        </w:rPr>
        <w:t>--</w:t>
      </w:r>
      <w:r w:rsidRPr="00A97496">
        <w:rPr>
          <w:rFonts w:ascii="Times New Roman" w:hAnsi="Times New Roman" w:cs="Times New Roman"/>
        </w:rPr>
        <w:t>定义是什么</w:t>
      </w:r>
    </w:p>
    <w:p w14:paraId="5B81993D" w14:textId="08C4748A" w:rsidR="00ED11F8" w:rsidRPr="00A97496" w:rsidRDefault="00794733" w:rsidP="00922FB4">
      <w:pPr>
        <w:rPr>
          <w:rFonts w:ascii="Times New Roman" w:hAnsi="Times New Roman" w:cs="Times New Roman"/>
          <w:shd w:val="clear" w:color="auto" w:fill="FFFFFF"/>
        </w:rPr>
      </w:pPr>
      <w:r w:rsidRPr="00A97496">
        <w:rPr>
          <w:rFonts w:ascii="Times New Roman" w:hAnsi="Times New Roman" w:cs="Times New Roman"/>
          <w:sz w:val="22"/>
          <w:szCs w:val="24"/>
        </w:rPr>
        <w:t xml:space="preserve">The theoretical foundation for this study comes from </w:t>
      </w:r>
      <w:r w:rsidR="006F6F23" w:rsidRPr="00A97496">
        <w:rPr>
          <w:rFonts w:ascii="Times New Roman" w:hAnsi="Times New Roman" w:cs="Times New Roman"/>
          <w:szCs w:val="21"/>
          <w:shd w:val="clear" w:color="auto" w:fill="FFFFFF"/>
        </w:rPr>
        <w:t>Festinger's book </w:t>
      </w:r>
      <w:r w:rsidR="006F6F23" w:rsidRPr="00A97496">
        <w:rPr>
          <w:rStyle w:val="a9"/>
          <w:rFonts w:ascii="Times New Roman" w:hAnsi="Times New Roman" w:cs="Times New Roman"/>
          <w:szCs w:val="21"/>
          <w:shd w:val="clear" w:color="auto" w:fill="FFFFFF"/>
        </w:rPr>
        <w:t xml:space="preserve">Theory of Cognitive Dissonance </w:t>
      </w:r>
      <w:r w:rsidR="006F6F23" w:rsidRPr="00A97496">
        <w:rPr>
          <w:rStyle w:val="a9"/>
          <w:rFonts w:ascii="Times New Roman" w:hAnsi="Times New Roman" w:cs="Times New Roman"/>
          <w:i w:val="0"/>
          <w:iCs w:val="0"/>
          <w:szCs w:val="21"/>
          <w:shd w:val="clear" w:color="auto" w:fill="FFFFFF"/>
        </w:rPr>
        <w:fldChar w:fldCharType="begin"/>
      </w:r>
      <w:r w:rsidR="006F6F23" w:rsidRPr="00A97496">
        <w:rPr>
          <w:rStyle w:val="a9"/>
          <w:rFonts w:ascii="Times New Roman" w:hAnsi="Times New Roman" w:cs="Times New Roman"/>
          <w:i w:val="0"/>
          <w:iCs w:val="0"/>
          <w:szCs w:val="21"/>
          <w:shd w:val="clear" w:color="auto" w:fill="FFFFFF"/>
        </w:rPr>
        <w:instrText xml:space="preserve"> ADDIN EN.CITE &lt;EndNote&gt;&lt;Cite&gt;&lt;Author&gt;Festinger&lt;/Author&gt;&lt;Year&gt;1957&lt;/Year&gt;&lt;RecNum&gt;291&lt;/RecNum&gt;&lt;DisplayText&gt;(Festinger 1957)&lt;/DisplayText&gt;&lt;record&gt;&lt;rec-number&gt;291&lt;/rec-number&gt;&lt;foreign-keys&gt;&lt;key app="EN" db-id="xx2sdxzxyppx5jedtfkvpvsn9sve2252dadz" timestamp="1639644760"&gt;291&lt;/key&gt;&lt;/foreign-keys&gt;&lt;ref-type name="Book"&gt;6&lt;/ref-type&gt;&lt;contributors&gt;&lt;authors&gt;&lt;author&gt;Festinger, Leon&lt;/author&gt;&lt;/authors&gt;&lt;/contributors&gt;&lt;titles&gt;&lt;title&gt;A theory of cognitive dissonance&lt;/title&gt;&lt;/titles&gt;&lt;volume&gt;2&lt;/volume&gt;&lt;dates&gt;&lt;year&gt;1957&lt;/year&gt;&lt;/dates&gt;&lt;publisher&gt;Stanford university press&lt;/publisher&gt;&lt;isbn&gt;0804709114&lt;/isbn&gt;&lt;urls&gt;&lt;/urls&gt;&lt;/record&gt;&lt;/Cite&gt;&lt;/EndNote&gt;</w:instrText>
      </w:r>
      <w:r w:rsidR="006F6F23" w:rsidRPr="00A97496">
        <w:rPr>
          <w:rStyle w:val="a9"/>
          <w:rFonts w:ascii="Times New Roman" w:hAnsi="Times New Roman" w:cs="Times New Roman"/>
          <w:i w:val="0"/>
          <w:iCs w:val="0"/>
          <w:szCs w:val="21"/>
          <w:shd w:val="clear" w:color="auto" w:fill="FFFFFF"/>
        </w:rPr>
        <w:fldChar w:fldCharType="separate"/>
      </w:r>
      <w:r w:rsidR="006F6F23" w:rsidRPr="00A97496">
        <w:rPr>
          <w:rStyle w:val="a9"/>
          <w:rFonts w:ascii="Times New Roman" w:hAnsi="Times New Roman" w:cs="Times New Roman"/>
          <w:i w:val="0"/>
          <w:iCs w:val="0"/>
          <w:noProof/>
          <w:szCs w:val="21"/>
          <w:shd w:val="clear" w:color="auto" w:fill="FFFFFF"/>
        </w:rPr>
        <w:t>(Festinger 1957)</w:t>
      </w:r>
      <w:r w:rsidR="006F6F23" w:rsidRPr="00A97496">
        <w:rPr>
          <w:rStyle w:val="a9"/>
          <w:rFonts w:ascii="Times New Roman" w:hAnsi="Times New Roman" w:cs="Times New Roman"/>
          <w:i w:val="0"/>
          <w:iCs w:val="0"/>
          <w:szCs w:val="21"/>
          <w:shd w:val="clear" w:color="auto" w:fill="FFFFFF"/>
        </w:rPr>
        <w:fldChar w:fldCharType="end"/>
      </w:r>
      <w:r w:rsidR="000E7DAA" w:rsidRPr="00A97496">
        <w:rPr>
          <w:rStyle w:val="a9"/>
          <w:rFonts w:ascii="Times New Roman" w:hAnsi="Times New Roman" w:cs="Times New Roman"/>
          <w:i w:val="0"/>
          <w:iCs w:val="0"/>
          <w:szCs w:val="21"/>
          <w:shd w:val="clear" w:color="auto" w:fill="FFFFFF"/>
        </w:rPr>
        <w:t xml:space="preserve">. According to </w:t>
      </w:r>
      <w:r w:rsidR="006F6F23" w:rsidRPr="00A97496">
        <w:rPr>
          <w:rStyle w:val="a9"/>
          <w:rFonts w:ascii="Times New Roman" w:hAnsi="Times New Roman" w:cs="Times New Roman"/>
          <w:i w:val="0"/>
          <w:iCs w:val="0"/>
          <w:szCs w:val="21"/>
          <w:shd w:val="clear" w:color="auto" w:fill="FFFFFF"/>
        </w:rPr>
        <w:t xml:space="preserve">the </w:t>
      </w:r>
      <w:r w:rsidR="006F6F23" w:rsidRPr="00A97496">
        <w:rPr>
          <w:rFonts w:ascii="Times New Roman" w:hAnsi="Times New Roman" w:cs="Times New Roman"/>
          <w:shd w:val="clear" w:color="auto" w:fill="FFFFFF"/>
        </w:rPr>
        <w:t xml:space="preserve">Cognitive </w:t>
      </w:r>
      <w:r w:rsidR="00182F5E" w:rsidRPr="00A97496">
        <w:rPr>
          <w:rFonts w:ascii="Times New Roman" w:hAnsi="Times New Roman" w:cs="Times New Roman"/>
          <w:shd w:val="clear" w:color="auto" w:fill="FFFFFF"/>
        </w:rPr>
        <w:t>D</w:t>
      </w:r>
      <w:r w:rsidR="006F6F23"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6F6F23" w:rsidRPr="00A97496">
        <w:rPr>
          <w:rFonts w:ascii="Times New Roman" w:hAnsi="Times New Roman" w:cs="Times New Roman"/>
          <w:shd w:val="clear" w:color="auto" w:fill="FFFFFF"/>
        </w:rPr>
        <w:t>heory</w:t>
      </w:r>
      <w:r w:rsidR="000E7DAA" w:rsidRPr="00A97496">
        <w:rPr>
          <w:rFonts w:ascii="Times New Roman" w:hAnsi="Times New Roman" w:cs="Times New Roman"/>
          <w:shd w:val="clear" w:color="auto" w:fill="FFFFFF"/>
        </w:rPr>
        <w:t>,</w:t>
      </w:r>
      <w:r w:rsidR="006F6F23" w:rsidRPr="00A97496">
        <w:rPr>
          <w:rStyle w:val="a9"/>
          <w:rFonts w:ascii="Times New Roman" w:hAnsi="Times New Roman" w:cs="Times New Roman"/>
          <w:i w:val="0"/>
          <w:iCs w:val="0"/>
          <w:szCs w:val="21"/>
          <w:shd w:val="clear" w:color="auto" w:fill="FFFFFF"/>
        </w:rPr>
        <w:t xml:space="preserve"> </w:t>
      </w:r>
      <w:r w:rsidR="006F6F23" w:rsidRPr="00A97496">
        <w:rPr>
          <w:rFonts w:ascii="Times New Roman" w:hAnsi="Times New Roman" w:cs="Times New Roman"/>
          <w:shd w:val="clear" w:color="auto" w:fill="FFFFFF"/>
        </w:rPr>
        <w:t>individuals seek to maintain consistency among multiple cognitions (e.g., thoughts, behaviors, attitudes, or beliefs).</w:t>
      </w:r>
      <w:r w:rsidR="00CA1FC2" w:rsidRPr="00A97496">
        <w:rPr>
          <w:rFonts w:ascii="Times New Roman" w:hAnsi="Times New Roman" w:cs="Times New Roman"/>
          <w:shd w:val="clear" w:color="auto" w:fill="FFFFFF"/>
        </w:rPr>
        <w:t xml:space="preserve"> Inconsistency</w:t>
      </w:r>
      <w:r w:rsidR="000C2CD9" w:rsidRPr="00A97496">
        <w:rPr>
          <w:rFonts w:ascii="Times New Roman" w:hAnsi="Times New Roman" w:cs="Times New Roman"/>
          <w:shd w:val="clear" w:color="auto" w:fill="FFFFFF"/>
        </w:rPr>
        <w:t xml:space="preserve"> (or dissonance)</w:t>
      </w:r>
      <w:r w:rsidR="00CA1FC2" w:rsidRPr="00A97496">
        <w:rPr>
          <w:rFonts w:ascii="Times New Roman" w:hAnsi="Times New Roman" w:cs="Times New Roman"/>
          <w:shd w:val="clear" w:color="auto" w:fill="FFFFFF"/>
        </w:rPr>
        <w:t xml:space="preserve"> would </w:t>
      </w:r>
      <w:r w:rsidR="0019758E" w:rsidRPr="00A97496">
        <w:rPr>
          <w:rFonts w:ascii="Times New Roman" w:hAnsi="Times New Roman" w:cs="Times New Roman"/>
          <w:shd w:val="clear" w:color="auto" w:fill="FFFFFF"/>
        </w:rPr>
        <w:t>lead to individual’s</w:t>
      </w:r>
      <w:r w:rsidR="00CA1FC2" w:rsidRPr="00A97496">
        <w:rPr>
          <w:rFonts w:ascii="Times New Roman" w:hAnsi="Times New Roman" w:cs="Times New Roman"/>
          <w:shd w:val="clear" w:color="auto" w:fill="FFFFFF"/>
        </w:rPr>
        <w:t xml:space="preserve"> psychological </w:t>
      </w:r>
      <w:r w:rsidR="0019758E" w:rsidRPr="00A97496">
        <w:rPr>
          <w:rFonts w:ascii="Times New Roman" w:hAnsi="Times New Roman" w:cs="Times New Roman"/>
          <w:shd w:val="clear" w:color="auto" w:fill="FFFFFF"/>
        </w:rPr>
        <w:t>discomfort</w:t>
      </w:r>
      <w:r w:rsidR="000C2CD9" w:rsidRPr="00A97496">
        <w:rPr>
          <w:rFonts w:ascii="Times New Roman" w:hAnsi="Times New Roman" w:cs="Times New Roman"/>
          <w:shd w:val="clear" w:color="auto" w:fill="FFFFFF"/>
        </w:rPr>
        <w:t xml:space="preserve"> and motivate the person to actively change one or more cognitions to restore consistency with other cognitions</w:t>
      </w:r>
      <w:r w:rsidR="0019758E" w:rsidRPr="00A97496">
        <w:rPr>
          <w:rFonts w:ascii="Times New Roman" w:hAnsi="Times New Roman" w:cs="Times New Roman"/>
          <w:shd w:val="clear" w:color="auto" w:fill="FFFFFF"/>
        </w:rPr>
        <w:t>.</w:t>
      </w:r>
      <w:r w:rsidR="005D0FDA" w:rsidRPr="00A97496">
        <w:rPr>
          <w:rFonts w:ascii="Times New Roman" w:hAnsi="Times New Roman" w:cs="Times New Roman"/>
          <w:shd w:val="clear" w:color="auto" w:fill="FFFFFF"/>
        </w:rPr>
        <w:t xml:space="preserve"> </w:t>
      </w:r>
      <w:r w:rsidR="003173AF" w:rsidRPr="00A97496">
        <w:rPr>
          <w:rFonts w:ascii="Times New Roman" w:hAnsi="Times New Roman" w:cs="Times New Roman"/>
          <w:shd w:val="clear" w:color="auto" w:fill="FFFFFF"/>
        </w:rPr>
        <w:t>I</w:t>
      </w:r>
      <w:r w:rsidR="00A879F6" w:rsidRPr="00A97496">
        <w:rPr>
          <w:rFonts w:ascii="Times New Roman" w:hAnsi="Times New Roman" w:cs="Times New Roman"/>
          <w:shd w:val="clear" w:color="auto" w:fill="FFFFFF"/>
        </w:rPr>
        <w:t>n the</w:t>
      </w:r>
      <w:r w:rsidR="00A01021" w:rsidRPr="00A97496">
        <w:rPr>
          <w:rFonts w:ascii="Times New Roman" w:hAnsi="Times New Roman" w:cs="Times New Roman"/>
          <w:shd w:val="clear" w:color="auto" w:fill="FFFFFF"/>
        </w:rPr>
        <w:t xml:space="preserve"> past</w:t>
      </w:r>
      <w:r w:rsidR="00A879F6" w:rsidRPr="00A97496">
        <w:rPr>
          <w:rFonts w:ascii="Times New Roman" w:hAnsi="Times New Roman" w:cs="Times New Roman"/>
          <w:shd w:val="clear" w:color="auto" w:fill="FFFFFF"/>
        </w:rPr>
        <w:t xml:space="preserve"> decades, </w:t>
      </w:r>
      <w:r w:rsidR="00DB679F" w:rsidRPr="00A97496">
        <w:rPr>
          <w:rFonts w:ascii="Times New Roman" w:hAnsi="Times New Roman" w:cs="Times New Roman"/>
          <w:shd w:val="clear" w:color="auto" w:fill="FFFFFF"/>
        </w:rPr>
        <w:t xml:space="preserve">the theory </w:t>
      </w:r>
      <w:r w:rsidR="00112CED" w:rsidRPr="00A97496">
        <w:rPr>
          <w:rFonts w:ascii="Times New Roman" w:hAnsi="Times New Roman" w:cs="Times New Roman"/>
          <w:shd w:val="clear" w:color="auto" w:fill="FFFFFF"/>
        </w:rPr>
        <w:t>has been proved by</w:t>
      </w:r>
      <w:commentRangeStart w:id="68"/>
      <w:r w:rsidR="00112CED" w:rsidRPr="00A97496">
        <w:rPr>
          <w:rFonts w:ascii="Times New Roman" w:hAnsi="Times New Roman" w:cs="Times New Roman"/>
          <w:shd w:val="clear" w:color="auto" w:fill="FFFFFF"/>
        </w:rPr>
        <w:t xml:space="preserve"> </w:t>
      </w:r>
      <w:r w:rsidR="00D94905" w:rsidRPr="00A97496">
        <w:rPr>
          <w:rFonts w:ascii="Times New Roman" w:hAnsi="Times New Roman" w:cs="Times New Roman"/>
          <w:shd w:val="clear" w:color="auto" w:fill="FFFFFF"/>
        </w:rPr>
        <w:t>various</w:t>
      </w:r>
      <w:r w:rsidR="00112CED" w:rsidRPr="00A97496">
        <w:rPr>
          <w:rFonts w:ascii="Times New Roman" w:hAnsi="Times New Roman" w:cs="Times New Roman"/>
          <w:shd w:val="clear" w:color="auto" w:fill="FFFFFF"/>
        </w:rPr>
        <w:t xml:space="preserve"> experiments </w:t>
      </w:r>
      <w:commentRangeEnd w:id="68"/>
      <w:r w:rsidR="00633736" w:rsidRPr="00A97496">
        <w:rPr>
          <w:rStyle w:val="a4"/>
          <w:rFonts w:ascii="Times New Roman" w:hAnsi="Times New Roman" w:cs="Times New Roman"/>
        </w:rPr>
        <w:commentReference w:id="68"/>
      </w:r>
      <w:r w:rsidR="00CA153C" w:rsidRPr="00A97496">
        <w:rPr>
          <w:rFonts w:ascii="Times New Roman" w:hAnsi="Times New Roman" w:cs="Times New Roman"/>
          <w:color w:val="333333"/>
          <w:szCs w:val="21"/>
          <w:shd w:val="clear" w:color="auto" w:fill="FFFFFF"/>
        </w:rPr>
        <w:fldChar w:fldCharType="begin"/>
      </w:r>
      <w:r w:rsidR="00CA153C" w:rsidRPr="00A97496">
        <w:rPr>
          <w:rFonts w:ascii="Times New Roman" w:hAnsi="Times New Roman" w:cs="Times New Roman"/>
          <w:color w:val="333333"/>
          <w:szCs w:val="21"/>
          <w:shd w:val="clear" w:color="auto" w:fill="FFFFFF"/>
        </w:rPr>
        <w:instrText xml:space="preserve"> ADDIN EN.CITE &lt;EndNote&gt;&lt;Cite&gt;&lt;Author&gt;Brehm&lt;/Author&gt;&lt;Year&gt;1962&lt;/Year&gt;&lt;RecNum&gt;296&lt;/RecNum&gt;&lt;DisplayText&gt;(Brehm and Cohen 1962)&lt;/DisplayText&gt;&lt;record&gt;&lt;rec-number&gt;296&lt;/rec-number&gt;&lt;foreign-keys&gt;&lt;key app="EN" db-id="xx2sdxzxyppx5jedtfkvpvsn9sve2252dadz" timestamp="1639649994"&gt;296&lt;/key&gt;&lt;/foreign-keys&gt;&lt;ref-type name="Journal Article"&gt;17&lt;/ref-type&gt;&lt;contributors&gt;&lt;authors&gt;&lt;author&gt;Brehm, Jack W&lt;/author&gt;&lt;author&gt;Cohen, Arthur R&lt;/author&gt;&lt;/authors&gt;&lt;/contributors&gt;&lt;titles&gt;&lt;title&gt;Explorations in cognitive dissonance&lt;/title&gt;&lt;/titles&gt;&lt;dates&gt;&lt;year&gt;1962&lt;/year&gt;&lt;/dates&gt;&lt;urls&gt;&lt;/urls&gt;&lt;/record&gt;&lt;/Cite&gt;&lt;/EndNote&gt;</w:instrText>
      </w:r>
      <w:r w:rsidR="00CA153C" w:rsidRPr="00A97496">
        <w:rPr>
          <w:rFonts w:ascii="Times New Roman" w:hAnsi="Times New Roman" w:cs="Times New Roman"/>
          <w:color w:val="333333"/>
          <w:szCs w:val="21"/>
          <w:shd w:val="clear" w:color="auto" w:fill="FFFFFF"/>
        </w:rPr>
        <w:fldChar w:fldCharType="separate"/>
      </w:r>
      <w:r w:rsidR="00CA153C" w:rsidRPr="00A97496">
        <w:rPr>
          <w:rFonts w:ascii="Times New Roman" w:hAnsi="Times New Roman" w:cs="Times New Roman"/>
          <w:noProof/>
          <w:color w:val="333333"/>
          <w:szCs w:val="21"/>
          <w:shd w:val="clear" w:color="auto" w:fill="FFFFFF"/>
        </w:rPr>
        <w:t>(Brehm and Cohen 1962)</w:t>
      </w:r>
      <w:r w:rsidR="00CA153C" w:rsidRPr="00A97496">
        <w:rPr>
          <w:rFonts w:ascii="Times New Roman" w:hAnsi="Times New Roman" w:cs="Times New Roman"/>
          <w:color w:val="333333"/>
          <w:szCs w:val="21"/>
          <w:shd w:val="clear" w:color="auto" w:fill="FFFFFF"/>
        </w:rPr>
        <w:fldChar w:fldCharType="end"/>
      </w:r>
      <w:r w:rsidR="00CA153C" w:rsidRPr="00A97496">
        <w:rPr>
          <w:rFonts w:ascii="Times New Roman" w:hAnsi="Times New Roman" w:cs="Times New Roman"/>
          <w:color w:val="333333"/>
          <w:szCs w:val="21"/>
          <w:shd w:val="clear" w:color="auto" w:fill="FFFFFF"/>
        </w:rPr>
        <w:t xml:space="preserve"> </w:t>
      </w:r>
      <w:r w:rsidR="00112CED" w:rsidRPr="00A97496">
        <w:rPr>
          <w:rFonts w:ascii="Times New Roman" w:hAnsi="Times New Roman" w:cs="Times New Roman"/>
          <w:shd w:val="clear" w:color="auto" w:fill="FFFFFF"/>
        </w:rPr>
        <w:t xml:space="preserve">and </w:t>
      </w:r>
      <w:r w:rsidR="00DB679F" w:rsidRPr="00A97496">
        <w:rPr>
          <w:rFonts w:ascii="Times New Roman" w:hAnsi="Times New Roman" w:cs="Times New Roman"/>
          <w:shd w:val="clear" w:color="auto" w:fill="FFFFFF"/>
        </w:rPr>
        <w:t>revolutionized thinking about psychological processes</w:t>
      </w:r>
      <w:r w:rsidR="00533519" w:rsidRPr="00A97496">
        <w:rPr>
          <w:rFonts w:ascii="Times New Roman" w:hAnsi="Times New Roman" w:cs="Times New Roman"/>
          <w:shd w:val="clear" w:color="auto" w:fill="FFFFFF"/>
        </w:rPr>
        <w:t xml:space="preserve"> </w:t>
      </w:r>
      <w:r w:rsidR="00F97ACE" w:rsidRPr="00A97496">
        <w:rPr>
          <w:rFonts w:ascii="Times New Roman" w:hAnsi="Times New Roman" w:cs="Times New Roman"/>
          <w:shd w:val="clear" w:color="auto" w:fill="FFFFFF"/>
        </w:rPr>
        <w:fldChar w:fldCharType="begin"/>
      </w:r>
      <w:r w:rsidR="00F97ACE" w:rsidRPr="00A97496">
        <w:rPr>
          <w:rFonts w:ascii="Times New Roman" w:hAnsi="Times New Roman" w:cs="Times New Roman"/>
          <w:shd w:val="clear" w:color="auto" w:fill="FFFFFF"/>
        </w:rPr>
        <w:instrText xml:space="preserve"> ADDIN EN.CITE &lt;EndNote&gt;&lt;Cite&gt;&lt;Author&gt;Harmon-Jones&lt;/Author&gt;&lt;Year&gt;2007&lt;/Year&gt;&lt;RecNum&gt;294&lt;/RecNum&gt;&lt;DisplayText&gt;(Harmon-Jones and Harmon-Jones 2007)&lt;/DisplayText&gt;&lt;record&gt;&lt;rec-number&gt;294&lt;/rec-number&gt;&lt;foreign-keys&gt;&lt;key app="EN" db-id="xx2sdxzxyppx5jedtfkvpvsn9sve2252dadz" timestamp="1639649029"&gt;294&lt;/key&gt;&lt;/foreign-keys&gt;&lt;ref-type name="Journal Article"&gt;17&lt;/ref-type&gt;&lt;contributors&gt;&lt;authors&gt;&lt;author&gt;Harmon-Jones, Eddie&lt;/author&gt;&lt;author&gt;Harmon-Jones, Cindy&lt;/author&gt;&lt;/authors&gt;&lt;/contributors&gt;&lt;titles&gt;&lt;title&gt;Cognitive dissonance theory after 50 years of development&lt;/title&gt;&lt;secondary-title&gt;Zeitschrift für Sozialpsychologie&lt;/secondary-title&gt;&lt;/titles&gt;&lt;periodical&gt;&lt;full-title&gt;Zeitschrift für Sozialpsychologie&lt;/full-title&gt;&lt;/periodical&gt;&lt;pages&gt;7-16&lt;/pages&gt;&lt;volume&gt;38&lt;/volume&gt;&lt;number&gt;1&lt;/number&gt;&lt;dates&gt;&lt;year&gt;2007&lt;/year&gt;&lt;/dates&gt;&lt;isbn&gt;0044-3514&lt;/isbn&gt;&lt;urls&gt;&lt;/urls&gt;&lt;/record&gt;&lt;/Cite&gt;&lt;/EndNote&gt;</w:instrText>
      </w:r>
      <w:r w:rsidR="00F97ACE" w:rsidRPr="00A97496">
        <w:rPr>
          <w:rFonts w:ascii="Times New Roman" w:hAnsi="Times New Roman" w:cs="Times New Roman"/>
          <w:shd w:val="clear" w:color="auto" w:fill="FFFFFF"/>
        </w:rPr>
        <w:fldChar w:fldCharType="separate"/>
      </w:r>
      <w:r w:rsidR="00F97ACE" w:rsidRPr="00A97496">
        <w:rPr>
          <w:rFonts w:ascii="Times New Roman" w:hAnsi="Times New Roman" w:cs="Times New Roman"/>
          <w:noProof/>
          <w:shd w:val="clear" w:color="auto" w:fill="FFFFFF"/>
        </w:rPr>
        <w:t>(Harmon-Jones and Harmon-Jones 2007)</w:t>
      </w:r>
      <w:r w:rsidR="00F97ACE" w:rsidRPr="00A97496">
        <w:rPr>
          <w:rFonts w:ascii="Times New Roman" w:hAnsi="Times New Roman" w:cs="Times New Roman"/>
          <w:shd w:val="clear" w:color="auto" w:fill="FFFFFF"/>
        </w:rPr>
        <w:fldChar w:fldCharType="end"/>
      </w:r>
      <w:r w:rsidR="003173AF" w:rsidRPr="00A97496">
        <w:rPr>
          <w:rFonts w:ascii="Times New Roman" w:hAnsi="Times New Roman" w:cs="Times New Roman"/>
          <w:shd w:val="clear" w:color="auto" w:fill="FFFFFF"/>
        </w:rPr>
        <w:t>.</w:t>
      </w:r>
      <w:r w:rsidR="004B12F6" w:rsidRPr="00A97496">
        <w:rPr>
          <w:rFonts w:ascii="Times New Roman" w:hAnsi="Times New Roman" w:cs="Times New Roman"/>
          <w:shd w:val="clear" w:color="auto" w:fill="FFFFFF"/>
        </w:rPr>
        <w:t xml:space="preserve"> </w:t>
      </w:r>
    </w:p>
    <w:p w14:paraId="6645B836" w14:textId="7B37F253" w:rsidR="00ED11F8" w:rsidRPr="00A97496" w:rsidRDefault="00ED11F8" w:rsidP="00922FB4">
      <w:pPr>
        <w:rPr>
          <w:rFonts w:ascii="Times New Roman" w:hAnsi="Times New Roman" w:cs="Times New Roman"/>
          <w:shd w:val="clear" w:color="auto" w:fill="FFFFFF"/>
        </w:rPr>
      </w:pPr>
    </w:p>
    <w:p w14:paraId="2C585975" w14:textId="546CA85B" w:rsidR="008179F8" w:rsidRPr="00A97496" w:rsidRDefault="008179F8" w:rsidP="00922FB4">
      <w:pPr>
        <w:rPr>
          <w:rFonts w:ascii="Times New Roman" w:hAnsi="Times New Roman" w:cs="Times New Roman"/>
          <w:shd w:val="clear" w:color="auto" w:fill="FFFFFF"/>
        </w:rPr>
      </w:pPr>
      <w:r w:rsidRPr="00A97496">
        <w:rPr>
          <w:rFonts w:ascii="Times New Roman" w:hAnsi="Times New Roman" w:cs="Times New Roman"/>
          <w:sz w:val="22"/>
          <w:szCs w:val="24"/>
        </w:rPr>
        <w:t>--</w:t>
      </w:r>
      <w:r w:rsidRPr="00A97496">
        <w:rPr>
          <w:rFonts w:ascii="Times New Roman" w:hAnsi="Times New Roman" w:cs="Times New Roman"/>
          <w:sz w:val="22"/>
          <w:szCs w:val="24"/>
        </w:rPr>
        <w:t>以前有哪些应用场景</w:t>
      </w:r>
    </w:p>
    <w:p w14:paraId="394CC1CC" w14:textId="76C29AA4" w:rsidR="00F915EC" w:rsidRPr="00A97496" w:rsidRDefault="008B4AC9" w:rsidP="009972CC">
      <w:pPr>
        <w:rPr>
          <w:rFonts w:ascii="Times New Roman" w:hAnsi="Times New Roman" w:cs="Times New Roman"/>
          <w:shd w:val="clear" w:color="auto" w:fill="FFFFFF"/>
        </w:rPr>
      </w:pPr>
      <w:r w:rsidRPr="00A97496">
        <w:rPr>
          <w:rFonts w:ascii="Times New Roman" w:hAnsi="Times New Roman" w:cs="Times New Roman"/>
          <w:shd w:val="clear" w:color="auto" w:fill="FFFFFF"/>
        </w:rPr>
        <w:t>A</w:t>
      </w:r>
      <w:r w:rsidR="0027306F" w:rsidRPr="00A97496">
        <w:rPr>
          <w:rFonts w:ascii="Times New Roman" w:hAnsi="Times New Roman" w:cs="Times New Roman"/>
          <w:shd w:val="clear" w:color="auto" w:fill="FFFFFF"/>
        </w:rPr>
        <w:t>lthough the original concept</w:t>
      </w:r>
      <w:r w:rsidR="00204DDA" w:rsidRPr="00A97496">
        <w:rPr>
          <w:rFonts w:ascii="Times New Roman" w:hAnsi="Times New Roman" w:cs="Times New Roman"/>
          <w:shd w:val="clear" w:color="auto" w:fill="FFFFFF"/>
        </w:rPr>
        <w:t>ion</w:t>
      </w:r>
      <w:r w:rsidR="0027306F" w:rsidRPr="00A97496">
        <w:rPr>
          <w:rFonts w:ascii="Times New Roman" w:hAnsi="Times New Roman" w:cs="Times New Roman"/>
          <w:shd w:val="clear" w:color="auto" w:fill="FFFFFF"/>
        </w:rPr>
        <w:t xml:space="preserve"> of </w:t>
      </w:r>
      <w:r w:rsidR="00182F5E" w:rsidRPr="00A97496">
        <w:rPr>
          <w:rFonts w:ascii="Times New Roman" w:hAnsi="Times New Roman" w:cs="Times New Roman"/>
          <w:shd w:val="clear" w:color="auto" w:fill="FFFFFF"/>
        </w:rPr>
        <w:t>C</w:t>
      </w:r>
      <w:r w:rsidR="0027306F" w:rsidRPr="00A97496">
        <w:rPr>
          <w:rFonts w:ascii="Times New Roman" w:hAnsi="Times New Roman" w:cs="Times New Roman"/>
          <w:shd w:val="clear" w:color="auto" w:fill="FFFFFF"/>
        </w:rPr>
        <w:t xml:space="preserve">ognitive </w:t>
      </w:r>
      <w:r w:rsidR="00182F5E" w:rsidRPr="00A97496">
        <w:rPr>
          <w:rFonts w:ascii="Times New Roman" w:hAnsi="Times New Roman" w:cs="Times New Roman"/>
          <w:shd w:val="clear" w:color="auto" w:fill="FFFFFF"/>
        </w:rPr>
        <w:t>D</w:t>
      </w:r>
      <w:r w:rsidR="0027306F"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27306F" w:rsidRPr="00A97496">
        <w:rPr>
          <w:rFonts w:ascii="Times New Roman" w:hAnsi="Times New Roman" w:cs="Times New Roman"/>
          <w:shd w:val="clear" w:color="auto" w:fill="FFFFFF"/>
        </w:rPr>
        <w:t xml:space="preserve">heory was intended to apply to a wide range of psychological phenomena, later research focused more on attitudes and behaviors </w:t>
      </w:r>
      <w:r w:rsidR="00146082" w:rsidRPr="00A97496">
        <w:rPr>
          <w:rFonts w:ascii="Times New Roman" w:hAnsi="Times New Roman" w:cs="Times New Roman"/>
          <w:shd w:val="clear" w:color="auto" w:fill="FFFFFF"/>
        </w:rPr>
        <w:fldChar w:fldCharType="begin"/>
      </w:r>
      <w:r w:rsidR="00146082" w:rsidRPr="00A97496">
        <w:rPr>
          <w:rFonts w:ascii="Times New Roman" w:hAnsi="Times New Roman" w:cs="Times New Roman"/>
          <w:shd w:val="clear" w:color="auto" w:fill="FFFFFF"/>
        </w:rPr>
        <w:instrText xml:space="preserve"> ADDIN EN.CITE &lt;EndNote&gt;&lt;Cite&gt;&lt;Author&gt;Miller&lt;/Author&gt;&lt;Year&gt;2007&lt;/Year&gt;&lt;RecNum&gt;292&lt;/RecNum&gt;&lt;DisplayText&gt;(Miller and Jehle 2007)&lt;/DisplayText&gt;&lt;record&gt;&lt;rec-number&gt;292&lt;/rec-number&gt;&lt;foreign-keys&gt;&lt;key app="EN" db-id="xx2sdxzxyppx5jedtfkvpvsn9sve2252dadz" timestamp="1639647770"&gt;292&lt;/key&gt;&lt;/foreign-keys&gt;&lt;ref-type name="Journal Article"&gt;17&lt;/ref-type&gt;&lt;contributors&gt;&lt;authors&gt;&lt;author&gt;Miller, Monica K&lt;/author&gt;&lt;author&gt;Jehle, Alayna&lt;/author&gt;&lt;/authors&gt;&lt;/contributors&gt;&lt;titles&gt;&lt;title&gt;Cognitive Dissonance Theory (Fessinger)&lt;/title&gt;&lt;secondary-title&gt;The Blackwell encyclopedia of sociology&lt;/secondary-title&gt;&lt;/titles&gt;&lt;periodical&gt;&lt;full-title&gt;The Blackwell encyclopedia of sociology&lt;/full-title&gt;&lt;/periodical&gt;&lt;dates&gt;&lt;year&gt;2007&lt;/year&gt;&lt;/dates&gt;&lt;urls&gt;&lt;/urls&gt;&lt;/record&gt;&lt;/Cite&gt;&lt;/EndNote&gt;</w:instrText>
      </w:r>
      <w:r w:rsidR="00146082" w:rsidRPr="00A97496">
        <w:rPr>
          <w:rFonts w:ascii="Times New Roman" w:hAnsi="Times New Roman" w:cs="Times New Roman"/>
          <w:shd w:val="clear" w:color="auto" w:fill="FFFFFF"/>
        </w:rPr>
        <w:fldChar w:fldCharType="separate"/>
      </w:r>
      <w:r w:rsidR="00146082" w:rsidRPr="00A97496">
        <w:rPr>
          <w:rFonts w:ascii="Times New Roman" w:hAnsi="Times New Roman" w:cs="Times New Roman"/>
          <w:noProof/>
          <w:shd w:val="clear" w:color="auto" w:fill="FFFFFF"/>
        </w:rPr>
        <w:t>(Miller and Jehle 2007)</w:t>
      </w:r>
      <w:r w:rsidR="00146082" w:rsidRPr="00A97496">
        <w:rPr>
          <w:rFonts w:ascii="Times New Roman" w:hAnsi="Times New Roman" w:cs="Times New Roman"/>
          <w:shd w:val="clear" w:color="auto" w:fill="FFFFFF"/>
        </w:rPr>
        <w:fldChar w:fldCharType="end"/>
      </w:r>
      <w:r w:rsidR="00922FB4" w:rsidRPr="00A97496">
        <w:rPr>
          <w:rFonts w:ascii="Times New Roman" w:hAnsi="Times New Roman" w:cs="Times New Roman"/>
          <w:shd w:val="clear" w:color="auto" w:fill="FFFFFF"/>
        </w:rPr>
        <w:t>.</w:t>
      </w:r>
      <w:r w:rsidR="00ED11F8" w:rsidRPr="00A97496">
        <w:rPr>
          <w:rFonts w:ascii="Times New Roman" w:hAnsi="Times New Roman" w:cs="Times New Roman"/>
          <w:sz w:val="22"/>
          <w:szCs w:val="24"/>
        </w:rPr>
        <w:t xml:space="preserve"> </w:t>
      </w:r>
      <w:r w:rsidR="00F56B1F" w:rsidRPr="00A97496">
        <w:rPr>
          <w:rFonts w:ascii="Times New Roman" w:hAnsi="Times New Roman" w:cs="Times New Roman"/>
          <w:shd w:val="clear" w:color="auto" w:fill="FFFFFF"/>
        </w:rPr>
        <w:t xml:space="preserve">For example, </w:t>
      </w:r>
      <w:r w:rsidR="00AC6972" w:rsidRPr="00A97496">
        <w:rPr>
          <w:rFonts w:ascii="Times New Roman" w:hAnsi="Times New Roman" w:cs="Times New Roman"/>
          <w:shd w:val="clear" w:color="auto" w:fill="FFFFFF"/>
        </w:rPr>
        <w:t>a qualitative study of employees with dirty (i.e., stigmatized) jobs</w:t>
      </w:r>
      <w:r w:rsidR="007B0CB5" w:rsidRPr="00A97496">
        <w:rPr>
          <w:rFonts w:ascii="Times New Roman" w:hAnsi="Times New Roman" w:cs="Times New Roman"/>
          <w:shd w:val="clear" w:color="auto" w:fill="FFFFFF"/>
        </w:rPr>
        <w:t xml:space="preserve"> </w:t>
      </w:r>
      <w:r w:rsidR="00B9497D" w:rsidRPr="00A97496">
        <w:rPr>
          <w:rFonts w:ascii="Times New Roman" w:hAnsi="Times New Roman" w:cs="Times New Roman"/>
          <w:shd w:val="clear" w:color="auto" w:fill="FFFFFF"/>
        </w:rPr>
        <w:t xml:space="preserve">applying </w:t>
      </w:r>
      <w:r w:rsidR="00182F5E" w:rsidRPr="00A97496">
        <w:rPr>
          <w:rFonts w:ascii="Times New Roman" w:hAnsi="Times New Roman" w:cs="Times New Roman"/>
          <w:shd w:val="clear" w:color="auto" w:fill="FFFFFF"/>
        </w:rPr>
        <w:t>C</w:t>
      </w:r>
      <w:r w:rsidR="00B9497D" w:rsidRPr="00A97496">
        <w:rPr>
          <w:rFonts w:ascii="Times New Roman" w:hAnsi="Times New Roman" w:cs="Times New Roman"/>
          <w:shd w:val="clear" w:color="auto" w:fill="FFFFFF"/>
        </w:rPr>
        <w:t xml:space="preserve">ognitive </w:t>
      </w:r>
      <w:r w:rsidR="00182F5E" w:rsidRPr="00A97496">
        <w:rPr>
          <w:rFonts w:ascii="Times New Roman" w:hAnsi="Times New Roman" w:cs="Times New Roman"/>
          <w:shd w:val="clear" w:color="auto" w:fill="FFFFFF"/>
        </w:rPr>
        <w:t>D</w:t>
      </w:r>
      <w:r w:rsidR="00B9497D"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B9497D" w:rsidRPr="00A97496">
        <w:rPr>
          <w:rFonts w:ascii="Times New Roman" w:hAnsi="Times New Roman" w:cs="Times New Roman"/>
          <w:shd w:val="clear" w:color="auto" w:fill="FFFFFF"/>
        </w:rPr>
        <w:t>heory to explain why</w:t>
      </w:r>
      <w:r w:rsidR="00AC6972" w:rsidRPr="00A97496">
        <w:rPr>
          <w:rFonts w:ascii="Times New Roman" w:hAnsi="Times New Roman" w:cs="Times New Roman"/>
          <w:shd w:val="clear" w:color="auto" w:fill="FFFFFF"/>
        </w:rPr>
        <w:t xml:space="preserve"> employees adjusted their job attitudes by reframing their view to make it more favorable</w:t>
      </w:r>
      <w:r w:rsidR="0083182C" w:rsidRPr="00A97496">
        <w:rPr>
          <w:rFonts w:ascii="Times New Roman" w:hAnsi="Times New Roman" w:cs="Times New Roman"/>
          <w:shd w:val="clear" w:color="auto" w:fill="FFFFFF"/>
        </w:rPr>
        <w:t xml:space="preserve"> </w:t>
      </w:r>
      <w:commentRangeStart w:id="69"/>
      <w:r w:rsidR="0083182C" w:rsidRPr="00A97496">
        <w:rPr>
          <w:rFonts w:ascii="Times New Roman" w:hAnsi="Times New Roman" w:cs="Times New Roman"/>
          <w:shd w:val="clear" w:color="auto" w:fill="FFFFFF"/>
        </w:rPr>
        <w:t>(e.g. personal injury attorneys</w:t>
      </w:r>
      <w:r w:rsidR="00E202C4" w:rsidRPr="00A97496">
        <w:rPr>
          <w:rFonts w:ascii="Times New Roman" w:hAnsi="Times New Roman" w:cs="Times New Roman"/>
          <w:shd w:val="clear" w:color="auto" w:fill="FFFFFF"/>
        </w:rPr>
        <w:t xml:space="preserve"> deal</w:t>
      </w:r>
      <w:r w:rsidR="0083182C" w:rsidRPr="00A97496">
        <w:rPr>
          <w:rFonts w:ascii="Times New Roman" w:hAnsi="Times New Roman" w:cs="Times New Roman"/>
          <w:shd w:val="clear" w:color="auto" w:fill="FFFFFF"/>
        </w:rPr>
        <w:t xml:space="preserve"> with the taint associated with their work by asserting that they help to hold manufacturers accountable)</w:t>
      </w:r>
      <w:r w:rsidR="005D634C" w:rsidRPr="00A97496">
        <w:rPr>
          <w:rFonts w:ascii="Times New Roman" w:hAnsi="Times New Roman" w:cs="Times New Roman"/>
          <w:shd w:val="clear" w:color="auto" w:fill="FFFFFF"/>
        </w:rPr>
        <w:t xml:space="preserve"> </w:t>
      </w:r>
      <w:r w:rsidR="00034728" w:rsidRPr="00A97496">
        <w:rPr>
          <w:rFonts w:ascii="Times New Roman" w:hAnsi="Times New Roman" w:cs="Times New Roman"/>
          <w:shd w:val="clear" w:color="auto" w:fill="FFFFFF"/>
        </w:rPr>
        <w:fldChar w:fldCharType="begin"/>
      </w:r>
      <w:r w:rsidR="00034728" w:rsidRPr="00A97496">
        <w:rPr>
          <w:rFonts w:ascii="Times New Roman" w:hAnsi="Times New Roman" w:cs="Times New Roman"/>
          <w:shd w:val="clear" w:color="auto" w:fill="FFFFFF"/>
        </w:rPr>
        <w:instrText xml:space="preserve"> ADDIN EN.CITE &lt;EndNote&gt;&lt;Cite&gt;&lt;Author&gt;E. Ashforth&lt;/Author&gt;&lt;Year&gt;2007&lt;/Year&gt;&lt;RecNum&gt;297&lt;/RecNum&gt;&lt;DisplayText&gt;(E. Ashforth et al. 2007)&lt;/DisplayText&gt;&lt;record&gt;&lt;rec-number&gt;297&lt;/rec-number&gt;&lt;foreign-keys&gt;&lt;key app="EN" db-id="xx2sdxzxyppx5jedtfkvpvsn9sve2252dadz" timestamp="1639701205"&gt;297&lt;/key&gt;&lt;/foreign-keys&gt;&lt;ref-type name="Journal Article"&gt;17&lt;/ref-type&gt;&lt;contributors&gt;&lt;authors&gt;&lt;author&gt;E. Ashforth, Blake&lt;/author&gt;&lt;author&gt;E. Kreiner, Glen&lt;/author&gt;&lt;author&gt;A. Clark, Mark&lt;/author&gt;&lt;author&gt;Fugate, Mel&lt;/author&gt;&lt;/authors&gt;&lt;/contributors&gt;&lt;titles&gt;&lt;title&gt;Normalizing dirty work: Managerial tactics for countering occupational taint&lt;/title&gt;&lt;secondary-title&gt;Academy of Management Journal&lt;/secondary-title&gt;&lt;/titles&gt;&lt;periodical&gt;&lt;full-title&gt;Academy of management Journal&lt;/full-title&gt;&lt;/periodical&gt;&lt;pages&gt;149-174&lt;/pages&gt;&lt;volume&gt;50&lt;/volume&gt;&lt;number&gt;1&lt;/number&gt;&lt;dates&gt;&lt;year&gt;2007&lt;/year&gt;&lt;/dates&gt;&lt;isbn&gt;0001-4273&lt;/isbn&gt;&lt;urls&gt;&lt;/urls&gt;&lt;/record&gt;&lt;/Cite&gt;&lt;/EndNote&gt;</w:instrText>
      </w:r>
      <w:r w:rsidR="00034728" w:rsidRPr="00A97496">
        <w:rPr>
          <w:rFonts w:ascii="Times New Roman" w:hAnsi="Times New Roman" w:cs="Times New Roman"/>
          <w:shd w:val="clear" w:color="auto" w:fill="FFFFFF"/>
        </w:rPr>
        <w:fldChar w:fldCharType="separate"/>
      </w:r>
      <w:r w:rsidR="00034728" w:rsidRPr="00A97496">
        <w:rPr>
          <w:rFonts w:ascii="Times New Roman" w:hAnsi="Times New Roman" w:cs="Times New Roman"/>
          <w:noProof/>
          <w:shd w:val="clear" w:color="auto" w:fill="FFFFFF"/>
        </w:rPr>
        <w:t>(E. Ashforth et al. 2007)</w:t>
      </w:r>
      <w:r w:rsidR="00034728" w:rsidRPr="00A97496">
        <w:rPr>
          <w:rFonts w:ascii="Times New Roman" w:hAnsi="Times New Roman" w:cs="Times New Roman"/>
          <w:shd w:val="clear" w:color="auto" w:fill="FFFFFF"/>
        </w:rPr>
        <w:fldChar w:fldCharType="end"/>
      </w:r>
      <w:r w:rsidR="00AC6972" w:rsidRPr="00A97496">
        <w:rPr>
          <w:rFonts w:ascii="Times New Roman" w:hAnsi="Times New Roman" w:cs="Times New Roman"/>
          <w:shd w:val="clear" w:color="auto" w:fill="FFFFFF"/>
        </w:rPr>
        <w:t>.</w:t>
      </w:r>
      <w:commentRangeEnd w:id="69"/>
      <w:r w:rsidR="00330BF8" w:rsidRPr="00A97496">
        <w:rPr>
          <w:rStyle w:val="a4"/>
          <w:rFonts w:ascii="Times New Roman" w:hAnsi="Times New Roman" w:cs="Times New Roman"/>
        </w:rPr>
        <w:commentReference w:id="69"/>
      </w:r>
      <w:r w:rsidR="00EB6C61" w:rsidRPr="00A97496">
        <w:rPr>
          <w:rFonts w:ascii="Times New Roman" w:hAnsi="Times New Roman" w:cs="Times New Roman"/>
          <w:shd w:val="clear" w:color="auto" w:fill="FFFFFF"/>
        </w:rPr>
        <w:t xml:space="preserve"> And in</w:t>
      </w:r>
      <w:r w:rsidR="006E06B6" w:rsidRPr="00A97496">
        <w:rPr>
          <w:rFonts w:ascii="Times New Roman" w:hAnsi="Times New Roman" w:cs="Times New Roman"/>
          <w:shd w:val="clear" w:color="auto" w:fill="FFFFFF"/>
        </w:rPr>
        <w:t xml:space="preserve"> one of the studies to examine the permanency of attitude change following dissonance, </w:t>
      </w:r>
      <w:r w:rsidR="00001B16" w:rsidRPr="00A97496">
        <w:rPr>
          <w:rFonts w:ascii="Times New Roman" w:hAnsi="Times New Roman" w:cs="Times New Roman"/>
          <w:noProof/>
          <w:shd w:val="clear" w:color="auto" w:fill="FFFFFF"/>
        </w:rPr>
        <w:t xml:space="preserve">Boswell et al. </w:t>
      </w:r>
      <w:r w:rsidR="00001B16" w:rsidRPr="00A97496">
        <w:rPr>
          <w:rFonts w:ascii="Times New Roman" w:hAnsi="Times New Roman" w:cs="Times New Roman"/>
          <w:shd w:val="clear" w:color="auto" w:fill="FFFFFF"/>
        </w:rPr>
        <w:fldChar w:fldCharType="begin"/>
      </w:r>
      <w:r w:rsidR="00001B16" w:rsidRPr="00A97496">
        <w:rPr>
          <w:rFonts w:ascii="Times New Roman" w:hAnsi="Times New Roman" w:cs="Times New Roman"/>
          <w:shd w:val="clear" w:color="auto" w:fill="FFFFFF"/>
        </w:rPr>
        <w:instrText xml:space="preserve"> ADDIN EN.CITE &lt;EndNote&gt;&lt;Cite&gt;&lt;Author&gt;Boswell&lt;/Author&gt;&lt;Year&gt;2005&lt;/Year&gt;&lt;RecNum&gt;298&lt;/RecNum&gt;&lt;DisplayText&gt;(Boswell et al. 2005)&lt;/DisplayText&gt;&lt;record&gt;&lt;rec-number&gt;298&lt;/rec-number&gt;&lt;foreign-keys&gt;&lt;key app="EN" db-id="xx2sdxzxyppx5jedtfkvpvsn9sve2252dadz" timestamp="1639701720"&gt;298&lt;/key&gt;&lt;/foreign-keys&gt;&lt;ref-type name="Journal Article"&gt;17&lt;/ref-type&gt;&lt;contributors&gt;&lt;authors&gt;&lt;author&gt;Boswell, Wendy R&lt;/author&gt;&lt;author&gt;Boudreau, John W&lt;/author&gt;&lt;author&gt;Tichy, Jan&lt;/author&gt;&lt;/authors&gt;&lt;/contributors&gt;&lt;titles&gt;&lt;title&gt;The relationship between employee job change and job satisfaction: the honeymoon-hangover effect&lt;/title&gt;&lt;secondary-title&gt;Journal of applied psychology&lt;/secondary-title&gt;&lt;/titles&gt;&lt;periodical&gt;&lt;full-title&gt;Journal of applied psychology&lt;/full-title&gt;&lt;/periodical&gt;&lt;pages&gt;882&lt;/pages&gt;&lt;volume&gt;90&lt;/volume&gt;&lt;number&gt;5&lt;/number&gt;&lt;dates&gt;&lt;year&gt;2005&lt;/year&gt;&lt;/dates&gt;&lt;isbn&gt;1939-1854&lt;/isbn&gt;&lt;urls&gt;&lt;/urls&gt;&lt;/record&gt;&lt;/Cite&gt;&lt;/EndNote&gt;</w:instrText>
      </w:r>
      <w:r w:rsidR="00001B16" w:rsidRPr="00A97496">
        <w:rPr>
          <w:rFonts w:ascii="Times New Roman" w:hAnsi="Times New Roman" w:cs="Times New Roman"/>
          <w:shd w:val="clear" w:color="auto" w:fill="FFFFFF"/>
        </w:rPr>
        <w:fldChar w:fldCharType="separate"/>
      </w:r>
      <w:r w:rsidR="00001B16" w:rsidRPr="00A97496">
        <w:rPr>
          <w:rFonts w:ascii="Times New Roman" w:hAnsi="Times New Roman" w:cs="Times New Roman"/>
          <w:noProof/>
          <w:shd w:val="clear" w:color="auto" w:fill="FFFFFF"/>
        </w:rPr>
        <w:t>(Boswell et al. 2005)</w:t>
      </w:r>
      <w:r w:rsidR="00001B16" w:rsidRPr="00A97496">
        <w:rPr>
          <w:rFonts w:ascii="Times New Roman" w:hAnsi="Times New Roman" w:cs="Times New Roman"/>
          <w:shd w:val="clear" w:color="auto" w:fill="FFFFFF"/>
        </w:rPr>
        <w:fldChar w:fldCharType="end"/>
      </w:r>
      <w:r w:rsidR="00001B16" w:rsidRPr="00A97496">
        <w:rPr>
          <w:rFonts w:ascii="Times New Roman" w:hAnsi="Times New Roman" w:cs="Times New Roman"/>
          <w:shd w:val="clear" w:color="auto" w:fill="FFFFFF"/>
        </w:rPr>
        <w:t xml:space="preserve"> </w:t>
      </w:r>
      <w:r w:rsidR="006E06B6" w:rsidRPr="00A97496">
        <w:rPr>
          <w:rFonts w:ascii="Times New Roman" w:hAnsi="Times New Roman" w:cs="Times New Roman"/>
          <w:shd w:val="clear" w:color="auto" w:fill="FFFFFF"/>
        </w:rPr>
        <w:t xml:space="preserve">found </w:t>
      </w:r>
      <w:r w:rsidR="00364439" w:rsidRPr="00A97496">
        <w:rPr>
          <w:rFonts w:ascii="Times New Roman" w:hAnsi="Times New Roman" w:cs="Times New Roman"/>
          <w:shd w:val="clear" w:color="auto" w:fill="FFFFFF"/>
        </w:rPr>
        <w:t>that</w:t>
      </w:r>
      <w:r w:rsidR="00C25265" w:rsidRPr="00A97496">
        <w:rPr>
          <w:rFonts w:ascii="Times New Roman" w:hAnsi="Times New Roman" w:cs="Times New Roman"/>
          <w:shd w:val="clear" w:color="auto" w:fill="FFFFFF"/>
        </w:rPr>
        <w:t xml:space="preserve"> </w:t>
      </w:r>
      <w:r w:rsidR="006E06B6" w:rsidRPr="00A97496">
        <w:rPr>
          <w:rFonts w:ascii="Times New Roman" w:hAnsi="Times New Roman" w:cs="Times New Roman"/>
          <w:shd w:val="clear" w:color="auto" w:fill="FFFFFF"/>
        </w:rPr>
        <w:t>employees adjusted job satisfaction to favor the new job</w:t>
      </w:r>
      <w:r w:rsidR="00C25265" w:rsidRPr="00A97496">
        <w:rPr>
          <w:rFonts w:ascii="Times New Roman" w:hAnsi="Times New Roman" w:cs="Times New Roman"/>
          <w:shd w:val="clear" w:color="auto" w:fill="FFFFFF"/>
        </w:rPr>
        <w:t xml:space="preserve"> after leaving one job for another</w:t>
      </w:r>
      <w:r w:rsidR="00053D8D" w:rsidRPr="00A97496">
        <w:rPr>
          <w:rFonts w:ascii="Times New Roman" w:hAnsi="Times New Roman" w:cs="Times New Roman"/>
          <w:shd w:val="clear" w:color="auto" w:fill="FFFFFF"/>
        </w:rPr>
        <w:t xml:space="preserve">, </w:t>
      </w:r>
      <w:r w:rsidR="009318E7" w:rsidRPr="00A97496">
        <w:rPr>
          <w:rFonts w:ascii="Times New Roman" w:hAnsi="Times New Roman" w:cs="Times New Roman"/>
          <w:shd w:val="clear" w:color="auto" w:fill="FFFFFF"/>
        </w:rPr>
        <w:t>while</w:t>
      </w:r>
      <w:r w:rsidR="00053D8D" w:rsidRPr="00A97496">
        <w:rPr>
          <w:rFonts w:ascii="Times New Roman" w:hAnsi="Times New Roman" w:cs="Times New Roman"/>
          <w:shd w:val="clear" w:color="auto" w:fill="FFFFFF"/>
        </w:rPr>
        <w:t xml:space="preserve"> the </w:t>
      </w:r>
      <w:r w:rsidR="006E06B6" w:rsidRPr="00A97496">
        <w:rPr>
          <w:rFonts w:ascii="Times New Roman" w:hAnsi="Times New Roman" w:cs="Times New Roman"/>
          <w:shd w:val="clear" w:color="auto" w:fill="FFFFFF"/>
        </w:rPr>
        <w:t xml:space="preserve">satisfaction rose </w:t>
      </w:r>
      <w:r w:rsidR="00053D8D" w:rsidRPr="00A97496">
        <w:rPr>
          <w:rFonts w:ascii="Times New Roman" w:hAnsi="Times New Roman" w:cs="Times New Roman"/>
          <w:shd w:val="clear" w:color="auto" w:fill="FFFFFF"/>
        </w:rPr>
        <w:t xml:space="preserve">just </w:t>
      </w:r>
      <w:r w:rsidR="006E06B6" w:rsidRPr="00A97496">
        <w:rPr>
          <w:rFonts w:ascii="Times New Roman" w:hAnsi="Times New Roman" w:cs="Times New Roman"/>
          <w:shd w:val="clear" w:color="auto" w:fill="FFFFFF"/>
        </w:rPr>
        <w:t>in the short term</w:t>
      </w:r>
      <w:r w:rsidR="009318E7" w:rsidRPr="00A97496">
        <w:rPr>
          <w:rFonts w:ascii="Times New Roman" w:hAnsi="Times New Roman" w:cs="Times New Roman"/>
          <w:shd w:val="clear" w:color="auto" w:fill="FFFFFF"/>
        </w:rPr>
        <w:t xml:space="preserve"> and </w:t>
      </w:r>
      <w:r w:rsidR="006E06B6" w:rsidRPr="00A97496">
        <w:rPr>
          <w:rFonts w:ascii="Times New Roman" w:hAnsi="Times New Roman" w:cs="Times New Roman"/>
          <w:shd w:val="clear" w:color="auto" w:fill="FFFFFF"/>
        </w:rPr>
        <w:t>eventually declined, suggesting such discrepancy reduction wears off over time.</w:t>
      </w:r>
      <w:r w:rsidR="00D377C0" w:rsidRPr="00A97496">
        <w:rPr>
          <w:rFonts w:ascii="Times New Roman" w:hAnsi="Times New Roman" w:cs="Times New Roman"/>
          <w:shd w:val="clear" w:color="auto" w:fill="FFFFFF"/>
        </w:rPr>
        <w:t xml:space="preserve"> </w:t>
      </w:r>
    </w:p>
    <w:p w14:paraId="11719146" w14:textId="77777777" w:rsidR="00F915EC" w:rsidRPr="00A97496" w:rsidRDefault="00F915EC" w:rsidP="009972CC">
      <w:pPr>
        <w:rPr>
          <w:rFonts w:ascii="Times New Roman" w:hAnsi="Times New Roman" w:cs="Times New Roman"/>
          <w:shd w:val="clear" w:color="auto" w:fill="FFFFFF"/>
        </w:rPr>
      </w:pPr>
    </w:p>
    <w:p w14:paraId="44793996" w14:textId="301A755A" w:rsidR="00AC6972" w:rsidRPr="00A97496" w:rsidRDefault="009972CC" w:rsidP="009972CC">
      <w:pPr>
        <w:rPr>
          <w:rFonts w:ascii="Times New Roman" w:hAnsi="Times New Roman" w:cs="Times New Roman"/>
          <w:sz w:val="22"/>
          <w:szCs w:val="24"/>
        </w:rPr>
      </w:pPr>
      <w:r w:rsidRPr="00A97496">
        <w:rPr>
          <w:rFonts w:ascii="Times New Roman" w:hAnsi="Times New Roman" w:cs="Times New Roman"/>
          <w:shd w:val="clear" w:color="auto" w:fill="FFFFFF"/>
        </w:rPr>
        <w:t>Others explore cognitive discrepancy and behavior.</w:t>
      </w:r>
      <w:r w:rsidR="00BC544D" w:rsidRPr="00A97496">
        <w:rPr>
          <w:rFonts w:ascii="Times New Roman" w:hAnsi="Times New Roman" w:cs="Times New Roman"/>
          <w:shd w:val="clear" w:color="auto" w:fill="FFFFFF"/>
        </w:rPr>
        <w:t xml:space="preserve"> </w:t>
      </w:r>
      <w:r w:rsidR="00BC544D" w:rsidRPr="00A97496">
        <w:rPr>
          <w:rFonts w:ascii="Times New Roman" w:hAnsi="Times New Roman" w:cs="Times New Roman"/>
          <w:noProof/>
          <w:shd w:val="clear" w:color="auto" w:fill="FFFFFF"/>
        </w:rPr>
        <w:t>Westphal and Bednar</w:t>
      </w:r>
      <w:r w:rsidR="00865837" w:rsidRPr="00A97496">
        <w:rPr>
          <w:rFonts w:ascii="Times New Roman" w:hAnsi="Times New Roman" w:cs="Times New Roman"/>
          <w:shd w:val="clear" w:color="auto" w:fill="FFFFFF"/>
        </w:rPr>
        <w:t xml:space="preserve"> </w:t>
      </w:r>
      <w:r w:rsidR="00BC544D" w:rsidRPr="00A97496">
        <w:rPr>
          <w:rFonts w:ascii="Times New Roman" w:hAnsi="Times New Roman" w:cs="Times New Roman"/>
          <w:shd w:val="clear" w:color="auto" w:fill="FFFFFF"/>
        </w:rPr>
        <w:fldChar w:fldCharType="begin"/>
      </w:r>
      <w:r w:rsidR="00BC544D" w:rsidRPr="00A97496">
        <w:rPr>
          <w:rFonts w:ascii="Times New Roman" w:hAnsi="Times New Roman" w:cs="Times New Roman"/>
          <w:shd w:val="clear" w:color="auto" w:fill="FFFFFF"/>
        </w:rPr>
        <w:instrText xml:space="preserve"> ADDIN EN.CITE &lt;EndNote&gt;&lt;Cite&gt;&lt;Author&gt;Westphal&lt;/Author&gt;&lt;Year&gt;2008&lt;/Year&gt;&lt;RecNum&gt;299&lt;/RecNum&gt;&lt;DisplayText&gt;(Westphal and Bednar 2008)&lt;/DisplayText&gt;&lt;record&gt;&lt;rec-number&gt;299&lt;/rec-number&gt;&lt;foreign-keys&gt;&lt;key app="EN" db-id="xx2sdxzxyppx5jedtfkvpvsn9sve2252dadz" timestamp="1639702118"&gt;299&lt;/key&gt;&lt;/foreign-keys&gt;&lt;ref-type name="Journal Article"&gt;17&lt;/ref-type&gt;&lt;contributors&gt;&lt;authors&gt;&lt;author&gt;Westphal, James D&lt;/author&gt;&lt;author&gt;Bednar, Michael K&lt;/author&gt;&lt;/authors&gt;&lt;/contributors&gt;&lt;titles&gt;&lt;title&gt;The pacification of institutional investors&lt;/title&gt;&lt;secondary-title&gt;Administrative Science Quarterly&lt;/secondary-title&gt;&lt;/titles&gt;&lt;periodical&gt;&lt;full-title&gt;Administrative Science Quarterly&lt;/full-title&gt;&lt;/periodical&gt;&lt;pages&gt;29-72&lt;/pages&gt;&lt;volume&gt;53&lt;/volume&gt;&lt;number&gt;1&lt;/number&gt;&lt;dates&gt;&lt;year&gt;2008&lt;/year&gt;&lt;/dates&gt;&lt;isbn&gt;0001-8392&lt;/isbn&gt;&lt;urls&gt;&lt;/urls&gt;&lt;/record&gt;&lt;/Cite&gt;&lt;/EndNote&gt;</w:instrText>
      </w:r>
      <w:r w:rsidR="00BC544D" w:rsidRPr="00A97496">
        <w:rPr>
          <w:rFonts w:ascii="Times New Roman" w:hAnsi="Times New Roman" w:cs="Times New Roman"/>
          <w:shd w:val="clear" w:color="auto" w:fill="FFFFFF"/>
        </w:rPr>
        <w:fldChar w:fldCharType="separate"/>
      </w:r>
      <w:r w:rsidR="00BC544D" w:rsidRPr="00A97496">
        <w:rPr>
          <w:rFonts w:ascii="Times New Roman" w:hAnsi="Times New Roman" w:cs="Times New Roman"/>
          <w:noProof/>
          <w:shd w:val="clear" w:color="auto" w:fill="FFFFFF"/>
        </w:rPr>
        <w:t>(Westphal and Bednar 2008)</w:t>
      </w:r>
      <w:r w:rsidR="00BC544D" w:rsidRPr="00A97496">
        <w:rPr>
          <w:rFonts w:ascii="Times New Roman" w:hAnsi="Times New Roman" w:cs="Times New Roman"/>
          <w:shd w:val="clear" w:color="auto" w:fill="FFFFFF"/>
        </w:rPr>
        <w:fldChar w:fldCharType="end"/>
      </w:r>
      <w:r w:rsidRPr="00A97496">
        <w:rPr>
          <w:rFonts w:ascii="Times New Roman" w:hAnsi="Times New Roman" w:cs="Times New Roman"/>
          <w:shd w:val="clear" w:color="auto" w:fill="FFFFFF"/>
        </w:rPr>
        <w:t xml:space="preserve"> reasoned that</w:t>
      </w:r>
      <w:r w:rsidR="00F915EC" w:rsidRPr="00A97496">
        <w:rPr>
          <w:rFonts w:ascii="Times New Roman" w:hAnsi="Times New Roman" w:cs="Times New Roman"/>
          <w:shd w:val="clear" w:color="auto" w:fill="FFFFFF"/>
        </w:rPr>
        <w:t xml:space="preserve"> </w:t>
      </w:r>
      <w:r w:rsidR="00633FD7" w:rsidRPr="00A97496">
        <w:rPr>
          <w:rFonts w:ascii="Times New Roman" w:hAnsi="Times New Roman" w:cs="Times New Roman"/>
          <w:shd w:val="clear" w:color="auto" w:fill="FFFFFF"/>
        </w:rPr>
        <w:t xml:space="preserve">fund managers experienced dissonance when </w:t>
      </w:r>
      <w:r w:rsidR="00A11A7B" w:rsidRPr="00A97496">
        <w:rPr>
          <w:rFonts w:ascii="Times New Roman" w:hAnsi="Times New Roman" w:cs="Times New Roman"/>
          <w:shd w:val="clear" w:color="auto" w:fill="FFFFFF"/>
        </w:rPr>
        <w:t>received ingratiation</w:t>
      </w:r>
      <w:r w:rsidR="00633FD7" w:rsidRPr="00A97496">
        <w:rPr>
          <w:rFonts w:ascii="Times New Roman" w:hAnsi="Times New Roman" w:cs="Times New Roman"/>
          <w:shd w:val="clear" w:color="auto" w:fill="FFFFFF"/>
        </w:rPr>
        <w:t xml:space="preserve"> </w:t>
      </w:r>
      <w:r w:rsidR="00A11A7B" w:rsidRPr="00A97496">
        <w:rPr>
          <w:rFonts w:ascii="Times New Roman" w:hAnsi="Times New Roman" w:cs="Times New Roman"/>
          <w:shd w:val="clear" w:color="auto" w:fill="FFFFFF"/>
        </w:rPr>
        <w:t>from</w:t>
      </w:r>
      <w:r w:rsidR="00633FD7" w:rsidRPr="00A97496">
        <w:rPr>
          <w:rFonts w:ascii="Times New Roman" w:hAnsi="Times New Roman" w:cs="Times New Roman"/>
          <w:shd w:val="clear" w:color="auto" w:fill="FFFFFF"/>
        </w:rPr>
        <w:t xml:space="preserve"> the </w:t>
      </w:r>
      <w:r w:rsidRPr="00A97496">
        <w:rPr>
          <w:rFonts w:ascii="Times New Roman" w:hAnsi="Times New Roman" w:cs="Times New Roman"/>
          <w:shd w:val="clear" w:color="auto" w:fill="FFFFFF"/>
        </w:rPr>
        <w:t xml:space="preserve">CEO </w:t>
      </w:r>
      <w:r w:rsidR="00D67372" w:rsidRPr="00A97496">
        <w:rPr>
          <w:rFonts w:ascii="Times New Roman" w:hAnsi="Times New Roman" w:cs="Times New Roman"/>
          <w:shd w:val="clear" w:color="auto" w:fill="FFFFFF"/>
        </w:rPr>
        <w:t xml:space="preserve">for </w:t>
      </w:r>
      <w:r w:rsidRPr="00A97496">
        <w:rPr>
          <w:rFonts w:ascii="Times New Roman" w:hAnsi="Times New Roman" w:cs="Times New Roman"/>
          <w:shd w:val="clear" w:color="auto" w:fill="FFFFFF"/>
        </w:rPr>
        <w:t xml:space="preserve">their actions conflicted with the CEO’s preferences. </w:t>
      </w:r>
      <w:r w:rsidR="003B45D4" w:rsidRPr="00A97496">
        <w:rPr>
          <w:rFonts w:ascii="Times New Roman" w:hAnsi="Times New Roman" w:cs="Times New Roman"/>
          <w:shd w:val="clear" w:color="auto" w:fill="FFFFFF"/>
        </w:rPr>
        <w:t xml:space="preserve">As what is </w:t>
      </w:r>
      <w:r w:rsidR="009C5433" w:rsidRPr="00A97496">
        <w:rPr>
          <w:rFonts w:ascii="Times New Roman" w:hAnsi="Times New Roman" w:cs="Times New Roman"/>
          <w:shd w:val="clear" w:color="auto" w:fill="FFFFFF"/>
        </w:rPr>
        <w:t>suggested by the</w:t>
      </w:r>
      <w:r w:rsidR="003B45D4" w:rsidRPr="00A97496">
        <w:rPr>
          <w:rFonts w:ascii="Times New Roman" w:hAnsi="Times New Roman" w:cs="Times New Roman"/>
          <w:shd w:val="clear" w:color="auto" w:fill="FFFFFF"/>
        </w:rPr>
        <w:t xml:space="preserve"> </w:t>
      </w:r>
      <w:r w:rsidR="005A5E2F" w:rsidRPr="00A97496">
        <w:rPr>
          <w:rFonts w:ascii="Times New Roman" w:hAnsi="Times New Roman" w:cs="Times New Roman"/>
          <w:shd w:val="clear" w:color="auto" w:fill="FFFFFF"/>
        </w:rPr>
        <w:t xml:space="preserve">Cognitive </w:t>
      </w:r>
      <w:r w:rsidR="00182F5E" w:rsidRPr="00A97496">
        <w:rPr>
          <w:rFonts w:ascii="Times New Roman" w:hAnsi="Times New Roman" w:cs="Times New Roman"/>
          <w:shd w:val="clear" w:color="auto" w:fill="FFFFFF"/>
        </w:rPr>
        <w:t>D</w:t>
      </w:r>
      <w:r w:rsidR="005A5E2F"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5A5E2F" w:rsidRPr="00A97496">
        <w:rPr>
          <w:rFonts w:ascii="Times New Roman" w:hAnsi="Times New Roman" w:cs="Times New Roman"/>
          <w:shd w:val="clear" w:color="auto" w:fill="FFFFFF"/>
        </w:rPr>
        <w:t>heory</w:t>
      </w:r>
      <w:r w:rsidR="003B45D4" w:rsidRPr="00A97496">
        <w:rPr>
          <w:rFonts w:ascii="Times New Roman" w:hAnsi="Times New Roman" w:cs="Times New Roman"/>
          <w:shd w:val="clear" w:color="auto" w:fill="FFFFFF"/>
        </w:rPr>
        <w:t xml:space="preserve">, </w:t>
      </w:r>
      <w:r w:rsidR="009C5433" w:rsidRPr="00A97496">
        <w:rPr>
          <w:rFonts w:ascii="Times New Roman" w:hAnsi="Times New Roman" w:cs="Times New Roman"/>
          <w:shd w:val="clear" w:color="auto" w:fill="FFFFFF"/>
        </w:rPr>
        <w:t xml:space="preserve">in order to avoid the dissonance that defying the CEO would create, </w:t>
      </w:r>
      <w:r w:rsidR="003B45D4" w:rsidRPr="00A97496">
        <w:rPr>
          <w:rFonts w:ascii="Times New Roman" w:hAnsi="Times New Roman" w:cs="Times New Roman"/>
          <w:shd w:val="clear" w:color="auto" w:fill="FFFFFF"/>
        </w:rPr>
        <w:t>the fund managers</w:t>
      </w:r>
      <w:r w:rsidRPr="00A97496">
        <w:rPr>
          <w:rFonts w:ascii="Times New Roman" w:hAnsi="Times New Roman" w:cs="Times New Roman"/>
          <w:shd w:val="clear" w:color="auto" w:fill="FFFFFF"/>
        </w:rPr>
        <w:t xml:space="preserve"> </w:t>
      </w:r>
      <w:r w:rsidR="009C5433" w:rsidRPr="00A97496">
        <w:rPr>
          <w:rFonts w:ascii="Times New Roman" w:hAnsi="Times New Roman" w:cs="Times New Roman"/>
          <w:shd w:val="clear" w:color="auto" w:fill="FFFFFF"/>
        </w:rPr>
        <w:t>tended to</w:t>
      </w:r>
      <w:r w:rsidRPr="00A97496">
        <w:rPr>
          <w:rFonts w:ascii="Times New Roman" w:hAnsi="Times New Roman" w:cs="Times New Roman"/>
          <w:shd w:val="clear" w:color="auto" w:fill="FFFFFF"/>
        </w:rPr>
        <w:t xml:space="preserve"> align their actions with CEO preferences. Similarly, </w:t>
      </w:r>
      <w:r w:rsidR="00C04C53" w:rsidRPr="00A97496">
        <w:rPr>
          <w:rFonts w:ascii="Times New Roman" w:hAnsi="Times New Roman" w:cs="Times New Roman"/>
          <w:noProof/>
          <w:shd w:val="clear" w:color="auto" w:fill="FFFFFF"/>
        </w:rPr>
        <w:t>Westphal and Deephouse</w:t>
      </w:r>
      <w:r w:rsidR="00C04C53" w:rsidRPr="00A97496">
        <w:rPr>
          <w:rFonts w:ascii="Times New Roman" w:hAnsi="Times New Roman" w:cs="Times New Roman"/>
          <w:shd w:val="clear" w:color="auto" w:fill="FFFFFF"/>
        </w:rPr>
        <w:t xml:space="preserve"> </w:t>
      </w:r>
      <w:r w:rsidR="00C04C53" w:rsidRPr="00A97496">
        <w:rPr>
          <w:rFonts w:ascii="Times New Roman" w:hAnsi="Times New Roman" w:cs="Times New Roman"/>
          <w:shd w:val="clear" w:color="auto" w:fill="FFFFFF"/>
        </w:rPr>
        <w:fldChar w:fldCharType="begin"/>
      </w:r>
      <w:r w:rsidR="00C04C53" w:rsidRPr="00A97496">
        <w:rPr>
          <w:rFonts w:ascii="Times New Roman" w:hAnsi="Times New Roman" w:cs="Times New Roman"/>
          <w:shd w:val="clear" w:color="auto" w:fill="FFFFFF"/>
        </w:rPr>
        <w:instrText xml:space="preserve"> ADDIN EN.CITE &lt;EndNote&gt;&lt;Cite&gt;&lt;Author&gt;Westphal&lt;/Author&gt;&lt;Year&gt;2011&lt;/Year&gt;&lt;RecNum&gt;300&lt;/RecNum&gt;&lt;DisplayText&gt;(Westphal and Deephouse 2011)&lt;/DisplayText&gt;&lt;record&gt;&lt;rec-number&gt;300&lt;/rec-number&gt;&lt;foreign-keys&gt;&lt;key app="EN" db-id="xx2sdxzxyppx5jedtfkvpvsn9sve2252dadz" timestamp="1639702187"&gt;300&lt;/key&gt;&lt;/foreign-keys&gt;&lt;ref-type name="Journal Article"&gt;17&lt;/ref-type&gt;&lt;contributors&gt;&lt;authors&gt;&lt;author&gt;Westphal, James D&lt;/author&gt;&lt;author&gt;Deephouse, David L&lt;/author&gt;&lt;/authors&gt;&lt;/contributors&gt;&lt;titles&gt;&lt;title&gt;Avoiding bad press: Interpersonal influence in relations between CEOs and journalists and the consequences for press reporting about firms and their leadership&lt;/title&gt;&lt;secondary-title&gt;Organization Science&lt;/secondary-title&gt;&lt;/titles&gt;&lt;periodical&gt;&lt;full-title&gt;Organization Science&lt;/full-title&gt;&lt;/periodical&gt;&lt;pages&gt;1061-1086&lt;/pages&gt;&lt;volume&gt;22&lt;/volume&gt;&lt;number&gt;4&lt;/number&gt;&lt;dates&gt;&lt;year&gt;2011&lt;/year&gt;&lt;/dates&gt;&lt;isbn&gt;1047-7039&lt;/isbn&gt;&lt;urls&gt;&lt;/urls&gt;&lt;/record&gt;&lt;/Cite&gt;&lt;/EndNote&gt;</w:instrText>
      </w:r>
      <w:r w:rsidR="00C04C53" w:rsidRPr="00A97496">
        <w:rPr>
          <w:rFonts w:ascii="Times New Roman" w:hAnsi="Times New Roman" w:cs="Times New Roman"/>
          <w:shd w:val="clear" w:color="auto" w:fill="FFFFFF"/>
        </w:rPr>
        <w:fldChar w:fldCharType="separate"/>
      </w:r>
      <w:r w:rsidR="00C04C53" w:rsidRPr="00A97496">
        <w:rPr>
          <w:rFonts w:ascii="Times New Roman" w:hAnsi="Times New Roman" w:cs="Times New Roman"/>
          <w:noProof/>
          <w:shd w:val="clear" w:color="auto" w:fill="FFFFFF"/>
        </w:rPr>
        <w:t>(Westphal and Deephouse 2011)</w:t>
      </w:r>
      <w:r w:rsidR="00C04C53" w:rsidRPr="00A97496">
        <w:rPr>
          <w:rFonts w:ascii="Times New Roman" w:hAnsi="Times New Roman" w:cs="Times New Roman"/>
          <w:shd w:val="clear" w:color="auto" w:fill="FFFFFF"/>
        </w:rPr>
        <w:fldChar w:fldCharType="end"/>
      </w:r>
      <w:r w:rsidR="008F46BC" w:rsidRPr="00A97496">
        <w:rPr>
          <w:rFonts w:ascii="Times New Roman" w:hAnsi="Times New Roman" w:cs="Times New Roman"/>
          <w:shd w:val="clear" w:color="auto" w:fill="FFFFFF"/>
        </w:rPr>
        <w:t xml:space="preserve"> </w:t>
      </w:r>
      <w:r w:rsidRPr="00A97496">
        <w:rPr>
          <w:rFonts w:ascii="Times New Roman" w:hAnsi="Times New Roman" w:cs="Times New Roman"/>
          <w:shd w:val="clear" w:color="auto" w:fill="FFFFFF"/>
        </w:rPr>
        <w:t xml:space="preserve">found that </w:t>
      </w:r>
      <w:r w:rsidR="00BF0CF2" w:rsidRPr="00A97496">
        <w:rPr>
          <w:rFonts w:ascii="Times New Roman" w:hAnsi="Times New Roman" w:cs="Times New Roman"/>
          <w:shd w:val="clear" w:color="auto" w:fill="FFFFFF"/>
        </w:rPr>
        <w:t xml:space="preserve">a journalist would be less likely to write a negative article about a CEO if that CEO </w:t>
      </w:r>
      <w:r w:rsidR="00AE07CB" w:rsidRPr="00A97496">
        <w:rPr>
          <w:rFonts w:ascii="Times New Roman" w:hAnsi="Times New Roman" w:cs="Times New Roman"/>
          <w:shd w:val="clear" w:color="auto" w:fill="FFFFFF"/>
        </w:rPr>
        <w:t>was</w:t>
      </w:r>
      <w:r w:rsidR="00BF0CF2" w:rsidRPr="00A97496">
        <w:rPr>
          <w:rFonts w:ascii="Times New Roman" w:hAnsi="Times New Roman" w:cs="Times New Roman"/>
          <w:shd w:val="clear" w:color="auto" w:fill="FFFFFF"/>
        </w:rPr>
        <w:t xml:space="preserve"> on good terms with them.</w:t>
      </w:r>
      <w:r w:rsidR="001F4EF4" w:rsidRPr="00A97496">
        <w:rPr>
          <w:rFonts w:ascii="Times New Roman" w:hAnsi="Times New Roman" w:cs="Times New Roman"/>
          <w:shd w:val="clear" w:color="auto" w:fill="FFFFFF"/>
        </w:rPr>
        <w:t xml:space="preserve"> </w:t>
      </w:r>
    </w:p>
    <w:p w14:paraId="0230F681" w14:textId="77777777" w:rsidR="00AC6972" w:rsidRPr="00A97496" w:rsidRDefault="00AC6972" w:rsidP="00BC4955">
      <w:pPr>
        <w:rPr>
          <w:rFonts w:ascii="Times New Roman" w:hAnsi="Times New Roman" w:cs="Times New Roman"/>
          <w:shd w:val="clear" w:color="auto" w:fill="FFFFFF"/>
        </w:rPr>
      </w:pPr>
    </w:p>
    <w:p w14:paraId="4389507B" w14:textId="77777777" w:rsidR="004B29DB" w:rsidRPr="00A97496" w:rsidRDefault="00B214E0" w:rsidP="004B29DB">
      <w:pPr>
        <w:rPr>
          <w:rFonts w:ascii="Times New Roman" w:hAnsi="Times New Roman" w:cs="Times New Roman"/>
          <w:shd w:val="clear" w:color="auto" w:fill="FFFFFF"/>
        </w:rPr>
      </w:pPr>
      <w:r w:rsidRPr="00A97496">
        <w:rPr>
          <w:rFonts w:ascii="Times New Roman" w:hAnsi="Times New Roman" w:cs="Times New Roman"/>
          <w:shd w:val="clear" w:color="auto" w:fill="FFFFFF"/>
        </w:rPr>
        <w:t xml:space="preserve">Cognitive Dissonance Theory </w:t>
      </w:r>
      <w:r w:rsidR="00DC55EA" w:rsidRPr="00A97496">
        <w:rPr>
          <w:rFonts w:ascii="Times New Roman" w:hAnsi="Times New Roman" w:cs="Times New Roman"/>
          <w:shd w:val="clear" w:color="auto" w:fill="FFFFFF"/>
        </w:rPr>
        <w:t xml:space="preserve">has also been </w:t>
      </w:r>
      <w:r w:rsidR="001735FF" w:rsidRPr="00A97496">
        <w:rPr>
          <w:rFonts w:ascii="Times New Roman" w:hAnsi="Times New Roman" w:cs="Times New Roman"/>
          <w:shd w:val="clear" w:color="auto" w:fill="FFFFFF"/>
        </w:rPr>
        <w:t xml:space="preserve">referred to </w:t>
      </w:r>
      <w:r w:rsidR="007F3A00" w:rsidRPr="00A97496">
        <w:rPr>
          <w:rFonts w:ascii="Times New Roman" w:hAnsi="Times New Roman" w:cs="Times New Roman"/>
          <w:shd w:val="clear" w:color="auto" w:fill="FFFFFF"/>
        </w:rPr>
        <w:t>design</w:t>
      </w:r>
      <w:r w:rsidRPr="00A97496">
        <w:rPr>
          <w:rFonts w:ascii="Times New Roman" w:hAnsi="Times New Roman" w:cs="Times New Roman"/>
          <w:shd w:val="clear" w:color="auto" w:fill="FFFFFF"/>
        </w:rPr>
        <w:t xml:space="preserve"> persuasive technology </w:t>
      </w:r>
      <w:r w:rsidR="007F3A00" w:rsidRPr="00A97496">
        <w:rPr>
          <w:rFonts w:ascii="Times New Roman" w:hAnsi="Times New Roman" w:cs="Times New Roman"/>
          <w:shd w:val="clear" w:color="auto" w:fill="FFFFFF"/>
        </w:rPr>
        <w:t xml:space="preserve">strategies </w:t>
      </w:r>
      <w:r w:rsidRPr="00A97496">
        <w:rPr>
          <w:rFonts w:ascii="Times New Roman" w:hAnsi="Times New Roman" w:cs="Times New Roman"/>
          <w:shd w:val="clear" w:color="auto" w:fill="FFFFFF"/>
        </w:rPr>
        <w:t>to encourage behavior change</w:t>
      </w:r>
      <w:r w:rsidR="00942FE0" w:rsidRPr="00A97496">
        <w:rPr>
          <w:rFonts w:ascii="Times New Roman" w:hAnsi="Times New Roman" w:cs="Times New Roman"/>
          <w:shd w:val="clear" w:color="auto" w:fill="FFFFFF"/>
        </w:rPr>
        <w:t>,</w:t>
      </w:r>
      <w:r w:rsidRPr="00A97496">
        <w:rPr>
          <w:rFonts w:ascii="Times New Roman" w:hAnsi="Times New Roman" w:cs="Times New Roman"/>
          <w:shd w:val="clear" w:color="auto" w:fill="FFFFFF"/>
        </w:rPr>
        <w:t xml:space="preserve"> help</w:t>
      </w:r>
      <w:r w:rsidR="00942FE0" w:rsidRPr="00A97496">
        <w:rPr>
          <w:rFonts w:ascii="Times New Roman" w:hAnsi="Times New Roman" w:cs="Times New Roman"/>
          <w:shd w:val="clear" w:color="auto" w:fill="FFFFFF"/>
        </w:rPr>
        <w:t>ing</w:t>
      </w:r>
      <w:r w:rsidRPr="00A97496">
        <w:rPr>
          <w:rFonts w:ascii="Times New Roman" w:hAnsi="Times New Roman" w:cs="Times New Roman"/>
          <w:shd w:val="clear" w:color="auto" w:fill="FFFFFF"/>
        </w:rPr>
        <w:t xml:space="preserve"> </w:t>
      </w:r>
      <w:r w:rsidR="00510171" w:rsidRPr="00A97496">
        <w:rPr>
          <w:rFonts w:ascii="Times New Roman" w:hAnsi="Times New Roman" w:cs="Times New Roman"/>
          <w:shd w:val="clear" w:color="auto" w:fill="FFFFFF"/>
        </w:rPr>
        <w:t>individuals</w:t>
      </w:r>
      <w:r w:rsidRPr="00A97496">
        <w:rPr>
          <w:rFonts w:ascii="Times New Roman" w:hAnsi="Times New Roman" w:cs="Times New Roman"/>
          <w:shd w:val="clear" w:color="auto" w:fill="FFFFFF"/>
        </w:rPr>
        <w:t xml:space="preserve"> change</w:t>
      </w:r>
      <w:r w:rsidR="00510171" w:rsidRPr="00A97496">
        <w:rPr>
          <w:rFonts w:ascii="Times New Roman" w:hAnsi="Times New Roman" w:cs="Times New Roman"/>
          <w:shd w:val="clear" w:color="auto" w:fill="FFFFFF"/>
        </w:rPr>
        <w:t xml:space="preserve"> their</w:t>
      </w:r>
      <w:r w:rsidRPr="00A97496">
        <w:rPr>
          <w:rFonts w:ascii="Times New Roman" w:hAnsi="Times New Roman" w:cs="Times New Roman"/>
          <w:shd w:val="clear" w:color="auto" w:fill="FFFFFF"/>
        </w:rPr>
        <w:t xml:space="preserve"> behavior to match</w:t>
      </w:r>
      <w:r w:rsidR="00510171" w:rsidRPr="00A97496">
        <w:rPr>
          <w:rFonts w:ascii="Times New Roman" w:hAnsi="Times New Roman" w:cs="Times New Roman"/>
          <w:shd w:val="clear" w:color="auto" w:fill="FFFFFF"/>
        </w:rPr>
        <w:t xml:space="preserve"> their</w:t>
      </w:r>
      <w:r w:rsidRPr="00A97496">
        <w:rPr>
          <w:rFonts w:ascii="Times New Roman" w:hAnsi="Times New Roman" w:cs="Times New Roman"/>
          <w:shd w:val="clear" w:color="auto" w:fill="FFFFFF"/>
        </w:rPr>
        <w:t xml:space="preserve"> attitudes</w:t>
      </w:r>
      <w:r w:rsidR="00B475CE" w:rsidRPr="00A97496">
        <w:rPr>
          <w:rFonts w:ascii="Times New Roman" w:hAnsi="Times New Roman" w:cs="Times New Roman"/>
          <w:shd w:val="clear" w:color="auto" w:fill="FFFFFF"/>
        </w:rPr>
        <w:t xml:space="preserve"> </w:t>
      </w:r>
      <w:r w:rsidR="00811BB9" w:rsidRPr="00A97496">
        <w:rPr>
          <w:rFonts w:ascii="Times New Roman" w:hAnsi="Times New Roman" w:cs="Times New Roman"/>
          <w:shd w:val="clear" w:color="auto" w:fill="FFFFFF"/>
        </w:rPr>
        <w:fldChar w:fldCharType="begin"/>
      </w:r>
      <w:r w:rsidR="00811BB9" w:rsidRPr="00A97496">
        <w:rPr>
          <w:rFonts w:ascii="Times New Roman" w:hAnsi="Times New Roman" w:cs="Times New Roman"/>
          <w:shd w:val="clear" w:color="auto" w:fill="FFFFFF"/>
        </w:rPr>
        <w:instrText xml:space="preserve"> ADDIN EN.CITE &lt;EndNote&gt;&lt;Cite&gt;&lt;Author&gt;Consolvo&lt;/Author&gt;&lt;Year&gt;2009&lt;/Year&gt;&lt;RecNum&gt;293&lt;/RecNum&gt;&lt;DisplayText&gt;(Consolvo et al. 2009)&lt;/DisplayText&gt;&lt;record&gt;&lt;rec-number&gt;293&lt;/rec-number&gt;&lt;foreign-keys&gt;&lt;key app="EN" db-id="xx2sdxzxyppx5jedtfkvpvsn9sve2252dadz" timestamp="1639648528"&gt;293&lt;/key&gt;&lt;/foreign-keys&gt;&lt;ref-type name="Conference Proceedings"&gt;10&lt;/ref-type&gt;&lt;contributors&gt;&lt;authors&gt;&lt;author&gt;Consolvo, Sunny&lt;/author&gt;&lt;author&gt;McDonald, David W&lt;/author&gt;&lt;author&gt;Landay, James A&lt;/author&gt;&lt;/authors&gt;&lt;/contributors&gt;&lt;titles&gt;&lt;title&gt;Theory-driven design strategies for technologies that support behavior change in everyday life&lt;/title&gt;&lt;secondary-title&gt;Proceedings of the SIGCHI conference on human factors in computing systems&lt;/secondary-title&gt;&lt;/titles&gt;&lt;pages&gt;405-414&lt;/pages&gt;&lt;dates&gt;&lt;year&gt;2009&lt;/year&gt;&lt;/dates&gt;&lt;urls&gt;&lt;/urls&gt;&lt;/record&gt;&lt;/Cite&gt;&lt;/EndNote&gt;</w:instrText>
      </w:r>
      <w:r w:rsidR="00811BB9" w:rsidRPr="00A97496">
        <w:rPr>
          <w:rFonts w:ascii="Times New Roman" w:hAnsi="Times New Roman" w:cs="Times New Roman"/>
          <w:shd w:val="clear" w:color="auto" w:fill="FFFFFF"/>
        </w:rPr>
        <w:fldChar w:fldCharType="separate"/>
      </w:r>
      <w:r w:rsidR="00811BB9" w:rsidRPr="00A97496">
        <w:rPr>
          <w:rFonts w:ascii="Times New Roman" w:hAnsi="Times New Roman" w:cs="Times New Roman"/>
          <w:noProof/>
          <w:shd w:val="clear" w:color="auto" w:fill="FFFFFF"/>
        </w:rPr>
        <w:t>(Consolvo et al. 2009)</w:t>
      </w:r>
      <w:r w:rsidR="00811BB9" w:rsidRPr="00A97496">
        <w:rPr>
          <w:rFonts w:ascii="Times New Roman" w:hAnsi="Times New Roman" w:cs="Times New Roman"/>
          <w:shd w:val="clear" w:color="auto" w:fill="FFFFFF"/>
        </w:rPr>
        <w:fldChar w:fldCharType="end"/>
      </w:r>
      <w:r w:rsidRPr="00A97496">
        <w:rPr>
          <w:rFonts w:ascii="Times New Roman" w:hAnsi="Times New Roman" w:cs="Times New Roman"/>
          <w:shd w:val="clear" w:color="auto" w:fill="FFFFFF"/>
        </w:rPr>
        <w:t xml:space="preserve">. </w:t>
      </w:r>
      <w:r w:rsidR="00B475CE" w:rsidRPr="00A97496">
        <w:rPr>
          <w:rFonts w:ascii="Times New Roman" w:hAnsi="Times New Roman" w:cs="Times New Roman"/>
          <w:shd w:val="clear" w:color="auto" w:fill="FFFFFF"/>
        </w:rPr>
        <w:t xml:space="preserve">As was stated by </w:t>
      </w:r>
      <w:r w:rsidR="00B475CE" w:rsidRPr="00A97496">
        <w:rPr>
          <w:rFonts w:ascii="Times New Roman" w:hAnsi="Times New Roman" w:cs="Times New Roman"/>
          <w:noProof/>
          <w:shd w:val="clear" w:color="auto" w:fill="FFFFFF"/>
        </w:rPr>
        <w:t xml:space="preserve">Consolvo et al., </w:t>
      </w:r>
      <w:commentRangeStart w:id="70"/>
      <w:r w:rsidR="00B475CE" w:rsidRPr="00A97496">
        <w:rPr>
          <w:rFonts w:ascii="Times New Roman" w:hAnsi="Times New Roman" w:cs="Times New Roman"/>
          <w:shd w:val="clear" w:color="auto" w:fill="FFFFFF"/>
        </w:rPr>
        <w:t>f</w:t>
      </w:r>
      <w:r w:rsidRPr="00A97496">
        <w:rPr>
          <w:rFonts w:ascii="Times New Roman" w:hAnsi="Times New Roman" w:cs="Times New Roman"/>
          <w:shd w:val="clear" w:color="auto" w:fill="FFFFFF"/>
        </w:rPr>
        <w:t xml:space="preserve">or </w:t>
      </w:r>
      <w:r w:rsidR="00B475CE" w:rsidRPr="00A97496">
        <w:rPr>
          <w:rFonts w:ascii="Times New Roman" w:hAnsi="Times New Roman" w:cs="Times New Roman"/>
          <w:shd w:val="clear" w:color="auto" w:fill="FFFFFF"/>
        </w:rPr>
        <w:t>instance</w:t>
      </w:r>
      <w:r w:rsidRPr="00A97496">
        <w:rPr>
          <w:rFonts w:ascii="Times New Roman" w:hAnsi="Times New Roman" w:cs="Times New Roman"/>
          <w:shd w:val="clear" w:color="auto" w:fill="FFFFFF"/>
        </w:rPr>
        <w:t xml:space="preserve">, </w:t>
      </w:r>
      <w:r w:rsidRPr="00A97496">
        <w:rPr>
          <w:rFonts w:ascii="Times New Roman" w:hAnsi="Times New Roman" w:cs="Times New Roman"/>
          <w:highlight w:val="yellow"/>
          <w:shd w:val="clear" w:color="auto" w:fill="FFFFFF"/>
        </w:rPr>
        <w:t xml:space="preserve">the technology should </w:t>
      </w:r>
      <w:r w:rsidR="004B29DB" w:rsidRPr="00A97496">
        <w:rPr>
          <w:rFonts w:ascii="Times New Roman" w:hAnsi="Times New Roman" w:cs="Times New Roman"/>
          <w:highlight w:val="yellow"/>
          <w:shd w:val="clear" w:color="auto" w:fill="FFFFFF"/>
        </w:rPr>
        <w:t>help the person stay focused on their commitment to change and the associated patterns of behavior. The awareness provided by the technique must be consistently available and easily accessible, yet subtle enough to support the need for occasional information/avoidance of situations.</w:t>
      </w:r>
      <w:commentRangeEnd w:id="70"/>
      <w:r w:rsidR="00F762C7" w:rsidRPr="00A97496">
        <w:rPr>
          <w:rStyle w:val="a4"/>
          <w:rFonts w:ascii="Times New Roman" w:hAnsi="Times New Roman" w:cs="Times New Roman"/>
          <w:highlight w:val="yellow"/>
        </w:rPr>
        <w:commentReference w:id="70"/>
      </w:r>
    </w:p>
    <w:p w14:paraId="43D6D212" w14:textId="4B0660E4" w:rsidR="00C72009" w:rsidRPr="00A97496" w:rsidRDefault="00C72009" w:rsidP="00BC4955">
      <w:pPr>
        <w:rPr>
          <w:rFonts w:ascii="Times New Roman" w:hAnsi="Times New Roman" w:cs="Times New Roman"/>
          <w:sz w:val="22"/>
          <w:szCs w:val="24"/>
        </w:rPr>
      </w:pPr>
    </w:p>
    <w:p w14:paraId="0DB07292" w14:textId="21DD09C5" w:rsidR="00652F28" w:rsidRPr="00A97496" w:rsidRDefault="009D2267" w:rsidP="00BC4955">
      <w:pPr>
        <w:rPr>
          <w:rFonts w:ascii="Times New Roman" w:hAnsi="Times New Roman" w:cs="Times New Roman"/>
          <w:sz w:val="22"/>
          <w:szCs w:val="24"/>
        </w:rPr>
      </w:pPr>
      <w:r w:rsidRPr="00A97496">
        <w:rPr>
          <w:rFonts w:ascii="Times New Roman" w:hAnsi="Times New Roman" w:cs="Times New Roman"/>
          <w:sz w:val="22"/>
          <w:szCs w:val="24"/>
        </w:rPr>
        <w:t>--</w:t>
      </w:r>
      <w:r w:rsidRPr="00A97496">
        <w:rPr>
          <w:rFonts w:ascii="Times New Roman" w:hAnsi="Times New Roman" w:cs="Times New Roman"/>
          <w:sz w:val="22"/>
          <w:szCs w:val="24"/>
        </w:rPr>
        <w:t>在我们的场景下一样可以用</w:t>
      </w:r>
      <w:r w:rsidR="00183031" w:rsidRPr="00A97496">
        <w:rPr>
          <w:rFonts w:ascii="Times New Roman" w:hAnsi="Times New Roman" w:cs="Times New Roman"/>
          <w:sz w:val="22"/>
          <w:szCs w:val="24"/>
        </w:rPr>
        <w:t>，为什么</w:t>
      </w:r>
    </w:p>
    <w:p w14:paraId="636E5BFB" w14:textId="3566F381" w:rsidR="00F67A5D" w:rsidRPr="00A97496" w:rsidRDefault="001734E0" w:rsidP="0072335B">
      <w:pPr>
        <w:rPr>
          <w:rFonts w:ascii="Times New Roman" w:hAnsi="Times New Roman" w:cs="Times New Roman"/>
          <w:sz w:val="22"/>
          <w:szCs w:val="24"/>
        </w:rPr>
      </w:pPr>
      <w:r w:rsidRPr="00A97496">
        <w:rPr>
          <w:rFonts w:ascii="Times New Roman" w:hAnsi="Times New Roman" w:cs="Times New Roman"/>
          <w:sz w:val="22"/>
          <w:szCs w:val="24"/>
        </w:rPr>
        <w:t>In our research,</w:t>
      </w:r>
      <w:r w:rsidR="00D841F2" w:rsidRPr="00A97496">
        <w:rPr>
          <w:rFonts w:ascii="Times New Roman" w:hAnsi="Times New Roman" w:cs="Times New Roman"/>
          <w:sz w:val="22"/>
          <w:szCs w:val="24"/>
        </w:rPr>
        <w:t xml:space="preserve"> there is just </w:t>
      </w:r>
      <w:r w:rsidR="00D841F2" w:rsidRPr="00A97496">
        <w:rPr>
          <w:rFonts w:ascii="Times New Roman" w:hAnsi="Times New Roman" w:cs="Times New Roman"/>
          <w:color w:val="FF0000"/>
          <w:sz w:val="22"/>
          <w:szCs w:val="24"/>
          <w:highlight w:val="yellow"/>
        </w:rPr>
        <w:t xml:space="preserve">such an app </w:t>
      </w:r>
      <w:commentRangeStart w:id="71"/>
      <w:r w:rsidR="00D841F2" w:rsidRPr="00A97496">
        <w:rPr>
          <w:rFonts w:ascii="Times New Roman" w:hAnsi="Times New Roman" w:cs="Times New Roman"/>
          <w:color w:val="FF0000"/>
          <w:sz w:val="22"/>
          <w:szCs w:val="24"/>
          <w:highlight w:val="yellow"/>
        </w:rPr>
        <w:t xml:space="preserve">which will </w:t>
      </w:r>
      <w:r w:rsidR="00FD6D05" w:rsidRPr="00A97496">
        <w:rPr>
          <w:rFonts w:ascii="Times New Roman" w:hAnsi="Times New Roman" w:cs="Times New Roman"/>
          <w:color w:val="FF0000"/>
          <w:sz w:val="22"/>
          <w:szCs w:val="24"/>
          <w:highlight w:val="yellow"/>
        </w:rPr>
        <w:t xml:space="preserve">record </w:t>
      </w:r>
      <w:r w:rsidR="00F43013" w:rsidRPr="00A97496">
        <w:rPr>
          <w:rFonts w:ascii="Times New Roman" w:hAnsi="Times New Roman" w:cs="Times New Roman"/>
          <w:color w:val="FF0000"/>
          <w:sz w:val="22"/>
          <w:szCs w:val="24"/>
          <w:highlight w:val="yellow"/>
        </w:rPr>
        <w:t xml:space="preserve">and show users </w:t>
      </w:r>
      <w:r w:rsidR="00FD6D05" w:rsidRPr="00A97496">
        <w:rPr>
          <w:rFonts w:ascii="Times New Roman" w:hAnsi="Times New Roman" w:cs="Times New Roman"/>
          <w:color w:val="FF0000"/>
          <w:sz w:val="22"/>
          <w:szCs w:val="24"/>
          <w:highlight w:val="yellow"/>
        </w:rPr>
        <w:t>all kinds of driving</w:t>
      </w:r>
      <w:r w:rsidR="00977077" w:rsidRPr="00A97496">
        <w:rPr>
          <w:rFonts w:ascii="Times New Roman" w:hAnsi="Times New Roman" w:cs="Times New Roman"/>
          <w:color w:val="FF0000"/>
          <w:sz w:val="22"/>
          <w:szCs w:val="24"/>
          <w:highlight w:val="yellow"/>
        </w:rPr>
        <w:t xml:space="preserve"> </w:t>
      </w:r>
      <w:r w:rsidR="009E02F8" w:rsidRPr="00A97496">
        <w:rPr>
          <w:rFonts w:ascii="Times New Roman" w:hAnsi="Times New Roman" w:cs="Times New Roman"/>
          <w:color w:val="FF0000"/>
          <w:sz w:val="22"/>
          <w:szCs w:val="24"/>
          <w:highlight w:val="yellow"/>
        </w:rPr>
        <w:t xml:space="preserve">data (e.g. </w:t>
      </w:r>
      <w:r w:rsidR="00695E75" w:rsidRPr="00A97496">
        <w:rPr>
          <w:rFonts w:ascii="Times New Roman" w:hAnsi="Times New Roman" w:cs="Times New Roman"/>
          <w:color w:val="FF0000"/>
          <w:sz w:val="22"/>
          <w:szCs w:val="24"/>
          <w:highlight w:val="yellow"/>
        </w:rPr>
        <w:t xml:space="preserve">the app usage history, </w:t>
      </w:r>
      <w:r w:rsidR="009E02F8" w:rsidRPr="00A97496">
        <w:rPr>
          <w:rFonts w:ascii="Times New Roman" w:hAnsi="Times New Roman" w:cs="Times New Roman"/>
          <w:color w:val="FF0000"/>
          <w:sz w:val="22"/>
          <w:szCs w:val="24"/>
          <w:highlight w:val="yellow"/>
        </w:rPr>
        <w:t>driving speed, fuel consumption, travel mileage and so on)</w:t>
      </w:r>
      <w:r w:rsidR="00FD6D05" w:rsidRPr="00A97496">
        <w:rPr>
          <w:rFonts w:ascii="Times New Roman" w:hAnsi="Times New Roman" w:cs="Times New Roman"/>
          <w:color w:val="FF0000"/>
          <w:sz w:val="22"/>
          <w:szCs w:val="24"/>
          <w:highlight w:val="yellow"/>
        </w:rPr>
        <w:t xml:space="preserve"> </w:t>
      </w:r>
      <w:r w:rsidR="009E02F8" w:rsidRPr="00A97496">
        <w:rPr>
          <w:rFonts w:ascii="Times New Roman" w:hAnsi="Times New Roman" w:cs="Times New Roman"/>
          <w:color w:val="FF0000"/>
          <w:sz w:val="22"/>
          <w:szCs w:val="24"/>
          <w:highlight w:val="yellow"/>
        </w:rPr>
        <w:t xml:space="preserve">and </w:t>
      </w:r>
      <w:r w:rsidR="00F43013" w:rsidRPr="00A97496">
        <w:rPr>
          <w:rFonts w:ascii="Times New Roman" w:hAnsi="Times New Roman" w:cs="Times New Roman"/>
          <w:color w:val="FF0000"/>
          <w:sz w:val="22"/>
          <w:szCs w:val="24"/>
          <w:highlight w:val="yellow"/>
        </w:rPr>
        <w:t xml:space="preserve">will </w:t>
      </w:r>
      <w:r w:rsidR="00D841F2" w:rsidRPr="00A97496">
        <w:rPr>
          <w:rFonts w:ascii="Times New Roman" w:hAnsi="Times New Roman" w:cs="Times New Roman"/>
          <w:color w:val="FF0000"/>
          <w:sz w:val="22"/>
          <w:szCs w:val="24"/>
          <w:highlight w:val="yellow"/>
        </w:rPr>
        <w:t>send alert</w:t>
      </w:r>
      <w:r w:rsidR="00451EBC" w:rsidRPr="00A97496">
        <w:rPr>
          <w:rFonts w:ascii="Times New Roman" w:hAnsi="Times New Roman" w:cs="Times New Roman"/>
          <w:color w:val="FF0000"/>
          <w:sz w:val="22"/>
          <w:szCs w:val="24"/>
          <w:highlight w:val="yellow"/>
        </w:rPr>
        <w:t>s</w:t>
      </w:r>
      <w:r w:rsidR="00D841F2" w:rsidRPr="00A97496">
        <w:rPr>
          <w:rFonts w:ascii="Times New Roman" w:hAnsi="Times New Roman" w:cs="Times New Roman"/>
          <w:color w:val="FF0000"/>
          <w:sz w:val="22"/>
          <w:szCs w:val="24"/>
          <w:highlight w:val="yellow"/>
        </w:rPr>
        <w:t xml:space="preserve"> to them when it detects risky driving behavior</w:t>
      </w:r>
      <w:r w:rsidR="00F43013" w:rsidRPr="00A97496">
        <w:rPr>
          <w:rFonts w:ascii="Times New Roman" w:hAnsi="Times New Roman" w:cs="Times New Roman"/>
          <w:color w:val="FF0000"/>
          <w:sz w:val="22"/>
          <w:szCs w:val="24"/>
          <w:highlight w:val="yellow"/>
        </w:rPr>
        <w:t>.</w:t>
      </w:r>
      <w:commentRangeEnd w:id="71"/>
      <w:r w:rsidR="00FF3DD6" w:rsidRPr="00A97496">
        <w:rPr>
          <w:rStyle w:val="a4"/>
          <w:rFonts w:ascii="Times New Roman" w:hAnsi="Times New Roman" w:cs="Times New Roman"/>
          <w:color w:val="FF0000"/>
          <w:highlight w:val="yellow"/>
        </w:rPr>
        <w:commentReference w:id="71"/>
      </w:r>
      <w:r w:rsidR="00DF3D15" w:rsidRPr="00A97496">
        <w:rPr>
          <w:rFonts w:ascii="Times New Roman" w:hAnsi="Times New Roman" w:cs="Times New Roman"/>
          <w:color w:val="FF0000"/>
          <w:sz w:val="22"/>
          <w:szCs w:val="24"/>
        </w:rPr>
        <w:t xml:space="preserve"> </w:t>
      </w:r>
      <w:r w:rsidR="00B86CB4" w:rsidRPr="00A97496">
        <w:rPr>
          <w:rFonts w:ascii="Times New Roman" w:hAnsi="Times New Roman" w:cs="Times New Roman"/>
          <w:sz w:val="22"/>
          <w:szCs w:val="24"/>
        </w:rPr>
        <w:t>Considering that the</w:t>
      </w:r>
      <w:r w:rsidR="00D1043F" w:rsidRPr="00A97496">
        <w:rPr>
          <w:rFonts w:ascii="Times New Roman" w:hAnsi="Times New Roman" w:cs="Times New Roman"/>
          <w:sz w:val="22"/>
          <w:szCs w:val="24"/>
        </w:rPr>
        <w:t>se functions of the</w:t>
      </w:r>
      <w:r w:rsidR="00B86CB4" w:rsidRPr="00A97496">
        <w:rPr>
          <w:rFonts w:ascii="Times New Roman" w:hAnsi="Times New Roman" w:cs="Times New Roman"/>
          <w:sz w:val="22"/>
          <w:szCs w:val="24"/>
        </w:rPr>
        <w:t xml:space="preserve"> driving-assistant app </w:t>
      </w:r>
      <w:r w:rsidR="00D1043F" w:rsidRPr="00A97496">
        <w:rPr>
          <w:rFonts w:ascii="Times New Roman" w:hAnsi="Times New Roman" w:cs="Times New Roman"/>
          <w:sz w:val="22"/>
          <w:szCs w:val="24"/>
        </w:rPr>
        <w:t xml:space="preserve">could </w:t>
      </w:r>
      <w:r w:rsidR="0044541C" w:rsidRPr="00A97496">
        <w:rPr>
          <w:rFonts w:ascii="Times New Roman" w:hAnsi="Times New Roman" w:cs="Times New Roman"/>
          <w:sz w:val="22"/>
          <w:szCs w:val="24"/>
        </w:rPr>
        <w:t xml:space="preserve">reflect the person’s attitude towards improving driving style </w:t>
      </w:r>
      <w:r w:rsidR="004745E1" w:rsidRPr="00A97496">
        <w:rPr>
          <w:rFonts w:ascii="Times New Roman" w:hAnsi="Times New Roman" w:cs="Times New Roman"/>
          <w:sz w:val="22"/>
          <w:szCs w:val="24"/>
        </w:rPr>
        <w:t>(the app usage history)</w:t>
      </w:r>
      <w:r w:rsidR="00063B9C" w:rsidRPr="00A97496">
        <w:rPr>
          <w:rFonts w:ascii="Times New Roman" w:hAnsi="Times New Roman" w:cs="Times New Roman"/>
          <w:sz w:val="22"/>
          <w:szCs w:val="24"/>
        </w:rPr>
        <w:t xml:space="preserve">, create </w:t>
      </w:r>
      <w:r w:rsidR="00087027" w:rsidRPr="00A97496">
        <w:rPr>
          <w:rFonts w:ascii="Times New Roman" w:hAnsi="Times New Roman" w:cs="Times New Roman"/>
          <w:sz w:val="22"/>
          <w:szCs w:val="24"/>
        </w:rPr>
        <w:t xml:space="preserve">psychological </w:t>
      </w:r>
      <w:r w:rsidR="00063B9C" w:rsidRPr="00A97496">
        <w:rPr>
          <w:rFonts w:ascii="Times New Roman" w:hAnsi="Times New Roman" w:cs="Times New Roman"/>
          <w:sz w:val="22"/>
          <w:szCs w:val="24"/>
        </w:rPr>
        <w:t xml:space="preserve">discomfort and </w:t>
      </w:r>
      <w:r w:rsidR="00D1043F" w:rsidRPr="00A97496">
        <w:rPr>
          <w:rFonts w:ascii="Times New Roman" w:hAnsi="Times New Roman" w:cs="Times New Roman"/>
          <w:sz w:val="22"/>
          <w:szCs w:val="24"/>
        </w:rPr>
        <w:t>help individual be con</w:t>
      </w:r>
      <w:r w:rsidR="00365985" w:rsidRPr="00A97496">
        <w:rPr>
          <w:rFonts w:ascii="Times New Roman" w:hAnsi="Times New Roman" w:cs="Times New Roman"/>
          <w:sz w:val="22"/>
          <w:szCs w:val="24"/>
        </w:rPr>
        <w:t>s</w:t>
      </w:r>
      <w:r w:rsidR="00D1043F" w:rsidRPr="00A97496">
        <w:rPr>
          <w:rFonts w:ascii="Times New Roman" w:hAnsi="Times New Roman" w:cs="Times New Roman"/>
          <w:sz w:val="22"/>
          <w:szCs w:val="24"/>
        </w:rPr>
        <w:t xml:space="preserve">cious </w:t>
      </w:r>
      <w:r w:rsidR="00365985" w:rsidRPr="00A97496">
        <w:rPr>
          <w:rFonts w:ascii="Times New Roman" w:hAnsi="Times New Roman" w:cs="Times New Roman"/>
          <w:sz w:val="22"/>
          <w:szCs w:val="24"/>
        </w:rPr>
        <w:t>of their own behavior</w:t>
      </w:r>
      <w:r w:rsidR="004745E1" w:rsidRPr="00A97496">
        <w:rPr>
          <w:rFonts w:ascii="Times New Roman" w:hAnsi="Times New Roman" w:cs="Times New Roman"/>
          <w:sz w:val="22"/>
          <w:szCs w:val="24"/>
        </w:rPr>
        <w:t xml:space="preserve"> (e.g. the alert)</w:t>
      </w:r>
      <w:r w:rsidR="00B86CB4" w:rsidRPr="00A97496">
        <w:rPr>
          <w:rFonts w:ascii="Times New Roman" w:hAnsi="Times New Roman" w:cs="Times New Roman"/>
          <w:sz w:val="22"/>
          <w:szCs w:val="24"/>
        </w:rPr>
        <w:t>, we will</w:t>
      </w:r>
      <w:r w:rsidR="001C2A42" w:rsidRPr="00A97496">
        <w:rPr>
          <w:rFonts w:ascii="Times New Roman" w:hAnsi="Times New Roman" w:cs="Times New Roman"/>
          <w:sz w:val="22"/>
          <w:szCs w:val="24"/>
        </w:rPr>
        <w:t xml:space="preserve"> </w:t>
      </w:r>
      <w:r w:rsidR="00A24E79" w:rsidRPr="00A97496">
        <w:rPr>
          <w:rFonts w:ascii="Times New Roman" w:hAnsi="Times New Roman" w:cs="Times New Roman"/>
          <w:sz w:val="22"/>
          <w:szCs w:val="24"/>
        </w:rPr>
        <w:t xml:space="preserve">use </w:t>
      </w:r>
      <w:r w:rsidR="00A24E79" w:rsidRPr="00A97496">
        <w:rPr>
          <w:rFonts w:ascii="Times New Roman" w:hAnsi="Times New Roman" w:cs="Times New Roman"/>
          <w:shd w:val="clear" w:color="auto" w:fill="FFFFFF"/>
        </w:rPr>
        <w:t>Cognitive Dissonance Theory</w:t>
      </w:r>
      <w:r w:rsidR="00B86CB4" w:rsidRPr="00A97496">
        <w:rPr>
          <w:rFonts w:ascii="Times New Roman" w:hAnsi="Times New Roman" w:cs="Times New Roman"/>
          <w:sz w:val="22"/>
          <w:szCs w:val="24"/>
        </w:rPr>
        <w:t xml:space="preserve"> </w:t>
      </w:r>
      <w:r w:rsidR="00182F5E" w:rsidRPr="00A97496">
        <w:rPr>
          <w:rFonts w:ascii="Times New Roman" w:hAnsi="Times New Roman" w:cs="Times New Roman"/>
          <w:sz w:val="22"/>
          <w:szCs w:val="24"/>
        </w:rPr>
        <w:t xml:space="preserve">to </w:t>
      </w:r>
      <w:r w:rsidR="004745E1" w:rsidRPr="00A97496">
        <w:rPr>
          <w:rFonts w:ascii="Times New Roman" w:hAnsi="Times New Roman" w:cs="Times New Roman"/>
          <w:sz w:val="22"/>
          <w:szCs w:val="24"/>
        </w:rPr>
        <w:t>explain the results</w:t>
      </w:r>
      <w:r w:rsidR="00475903" w:rsidRPr="00A97496">
        <w:rPr>
          <w:rFonts w:ascii="Times New Roman" w:hAnsi="Times New Roman" w:cs="Times New Roman"/>
          <w:sz w:val="22"/>
          <w:szCs w:val="24"/>
        </w:rPr>
        <w:t>.</w:t>
      </w:r>
    </w:p>
    <w:p w14:paraId="172B6EB1" w14:textId="77777777" w:rsidR="001A414A" w:rsidRPr="00A97496" w:rsidRDefault="001A414A" w:rsidP="0072335B">
      <w:pPr>
        <w:rPr>
          <w:rFonts w:ascii="Times New Roman" w:hAnsi="Times New Roman" w:cs="Times New Roman"/>
          <w:sz w:val="22"/>
          <w:szCs w:val="24"/>
        </w:rPr>
      </w:pPr>
    </w:p>
    <w:p w14:paraId="4D4F09E9" w14:textId="1A5FCAB0" w:rsidR="00BF0E55" w:rsidRPr="00A97496" w:rsidRDefault="00BF0E55" w:rsidP="00BF0E55">
      <w:pPr>
        <w:rPr>
          <w:rFonts w:ascii="Times New Roman" w:hAnsi="Times New Roman" w:cs="Times New Roman"/>
          <w:color w:val="FF0000"/>
          <w:sz w:val="20"/>
          <w:szCs w:val="21"/>
          <w:highlight w:val="yellow"/>
        </w:rPr>
      </w:pPr>
      <w:r w:rsidRPr="00A97496">
        <w:rPr>
          <w:rFonts w:ascii="Times New Roman" w:hAnsi="Times New Roman" w:cs="Times New Roman"/>
          <w:color w:val="FF0000"/>
          <w:sz w:val="20"/>
          <w:szCs w:val="21"/>
          <w:highlight w:val="yellow"/>
        </w:rPr>
        <w:t>对于</w:t>
      </w:r>
      <w:r w:rsidRPr="00A97496">
        <w:rPr>
          <w:rFonts w:ascii="Times New Roman" w:hAnsi="Times New Roman" w:cs="Times New Roman"/>
          <w:color w:val="FF0000"/>
          <w:sz w:val="20"/>
          <w:szCs w:val="21"/>
          <w:highlight w:val="yellow"/>
        </w:rPr>
        <w:t>APP</w:t>
      </w:r>
      <w:r w:rsidRPr="00A97496">
        <w:rPr>
          <w:rFonts w:ascii="Times New Roman" w:hAnsi="Times New Roman" w:cs="Times New Roman"/>
          <w:color w:val="FF0000"/>
          <w:sz w:val="20"/>
          <w:szCs w:val="21"/>
          <w:highlight w:val="yellow"/>
        </w:rPr>
        <w:t>功能的解释，一点想法</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以</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心里想有好的表现，但是做出来的行为却是不好的</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为例</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如果偏向于这样解释这个理论的话，我们可能还需要在最后强调一下，我们依据这个人是否签到来判断他当天是否有意愿使用</w:t>
      </w:r>
      <w:r w:rsidRPr="00A97496">
        <w:rPr>
          <w:rFonts w:ascii="Times New Roman" w:hAnsi="Times New Roman" w:cs="Times New Roman"/>
          <w:color w:val="FF0000"/>
          <w:sz w:val="20"/>
          <w:szCs w:val="21"/>
          <w:highlight w:val="yellow"/>
        </w:rPr>
        <w:t>APP</w:t>
      </w:r>
      <w:r w:rsidRPr="00A97496">
        <w:rPr>
          <w:rFonts w:ascii="Times New Roman" w:hAnsi="Times New Roman" w:cs="Times New Roman"/>
          <w:color w:val="FF0000"/>
          <w:sz w:val="20"/>
          <w:szCs w:val="21"/>
          <w:highlight w:val="yellow"/>
        </w:rPr>
        <w:t>。</w:t>
      </w:r>
    </w:p>
    <w:p w14:paraId="6C3C0895" w14:textId="77777777" w:rsidR="00BF0E55" w:rsidRPr="00A97496" w:rsidRDefault="00BF0E55" w:rsidP="00BF0E55">
      <w:pPr>
        <w:rPr>
          <w:rFonts w:ascii="Times New Roman" w:hAnsi="Times New Roman" w:cs="Times New Roman"/>
          <w:color w:val="FF0000"/>
          <w:sz w:val="20"/>
          <w:szCs w:val="21"/>
        </w:rPr>
      </w:pPr>
      <w:r w:rsidRPr="00A97496">
        <w:rPr>
          <w:rFonts w:ascii="Times New Roman" w:hAnsi="Times New Roman" w:cs="Times New Roman"/>
          <w:color w:val="FF0000"/>
          <w:sz w:val="20"/>
          <w:szCs w:val="21"/>
          <w:highlight w:val="yellow"/>
        </w:rPr>
        <w:t>其实</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签到</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这个动作也不完全可靠，也许我们的论文可以把这个解释成：只有他主动打开了</w:t>
      </w:r>
      <w:r w:rsidRPr="00A97496">
        <w:rPr>
          <w:rFonts w:ascii="Times New Roman" w:hAnsi="Times New Roman" w:cs="Times New Roman"/>
          <w:color w:val="FF0000"/>
          <w:sz w:val="20"/>
          <w:szCs w:val="21"/>
          <w:highlight w:val="yellow"/>
        </w:rPr>
        <w:t>APP</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APP</w:t>
      </w:r>
      <w:r w:rsidRPr="00A97496">
        <w:rPr>
          <w:rFonts w:ascii="Times New Roman" w:hAnsi="Times New Roman" w:cs="Times New Roman"/>
          <w:color w:val="FF0000"/>
          <w:sz w:val="20"/>
          <w:szCs w:val="21"/>
          <w:highlight w:val="yellow"/>
        </w:rPr>
        <w:t>的功能才会开启，并且自动记录</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签到</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P.S.</w:t>
      </w:r>
      <w:r w:rsidRPr="00A97496">
        <w:rPr>
          <w:rFonts w:ascii="Times New Roman" w:hAnsi="Times New Roman" w:cs="Times New Roman"/>
          <w:color w:val="FF0000"/>
          <w:sz w:val="20"/>
          <w:szCs w:val="21"/>
          <w:highlight w:val="yellow"/>
        </w:rPr>
        <w:t>后续要是这个</w:t>
      </w:r>
      <w:r w:rsidRPr="00A97496">
        <w:rPr>
          <w:rFonts w:ascii="Times New Roman" w:hAnsi="Times New Roman" w:cs="Times New Roman"/>
          <w:color w:val="FF0000"/>
          <w:sz w:val="20"/>
          <w:szCs w:val="21"/>
          <w:highlight w:val="yellow"/>
        </w:rPr>
        <w:t>APP</w:t>
      </w:r>
      <w:r w:rsidRPr="00A97496">
        <w:rPr>
          <w:rFonts w:ascii="Times New Roman" w:hAnsi="Times New Roman" w:cs="Times New Roman"/>
          <w:color w:val="FF0000"/>
          <w:sz w:val="20"/>
          <w:szCs w:val="21"/>
          <w:highlight w:val="yellow"/>
        </w:rPr>
        <w:t>真能设计成这样，我觉得会好很多？</w:t>
      </w:r>
      <w:r w:rsidRPr="00A97496">
        <w:rPr>
          <w:rFonts w:ascii="Times New Roman" w:hAnsi="Times New Roman" w:cs="Times New Roman"/>
          <w:color w:val="FF0000"/>
          <w:sz w:val="20"/>
          <w:szCs w:val="21"/>
          <w:highlight w:val="yellow"/>
        </w:rPr>
        <w:t>)</w:t>
      </w:r>
    </w:p>
    <w:p w14:paraId="6B70F3DF" w14:textId="5234DE3F" w:rsidR="00F67A5D" w:rsidRPr="00A97496" w:rsidRDefault="00F67A5D" w:rsidP="0072335B">
      <w:pPr>
        <w:rPr>
          <w:rFonts w:ascii="Times New Roman" w:hAnsi="Times New Roman" w:cs="Times New Roman"/>
          <w:color w:val="FF0000"/>
          <w:sz w:val="22"/>
          <w:szCs w:val="24"/>
        </w:rPr>
      </w:pPr>
    </w:p>
    <w:p w14:paraId="513F04BB" w14:textId="79A55EB5" w:rsidR="004A121B" w:rsidRPr="00A97496" w:rsidRDefault="004A121B" w:rsidP="0072335B">
      <w:pPr>
        <w:rPr>
          <w:rFonts w:ascii="Times New Roman" w:hAnsi="Times New Roman" w:cs="Times New Roman"/>
          <w:color w:val="FF0000"/>
          <w:sz w:val="22"/>
          <w:szCs w:val="24"/>
        </w:rPr>
      </w:pPr>
    </w:p>
    <w:p w14:paraId="582F51B8" w14:textId="2A5EE560" w:rsidR="004A121B" w:rsidRPr="00A97496" w:rsidRDefault="004A121B" w:rsidP="0072335B">
      <w:pPr>
        <w:rPr>
          <w:rFonts w:ascii="Times New Roman" w:hAnsi="Times New Roman" w:cs="Times New Roman"/>
          <w:color w:val="FF0000"/>
          <w:sz w:val="22"/>
          <w:szCs w:val="24"/>
        </w:rPr>
      </w:pPr>
    </w:p>
    <w:p w14:paraId="15924C13" w14:textId="287D3139" w:rsidR="004A121B" w:rsidRPr="00A97496" w:rsidRDefault="004A121B" w:rsidP="0072335B">
      <w:pPr>
        <w:rPr>
          <w:rFonts w:ascii="Times New Roman" w:hAnsi="Times New Roman" w:cs="Times New Roman"/>
          <w:color w:val="FF0000"/>
          <w:sz w:val="22"/>
          <w:szCs w:val="24"/>
        </w:rPr>
      </w:pPr>
    </w:p>
    <w:p w14:paraId="65D613A6" w14:textId="60BCAD21" w:rsidR="004A121B" w:rsidRPr="00A97496" w:rsidRDefault="004A121B" w:rsidP="0072335B">
      <w:pPr>
        <w:rPr>
          <w:rFonts w:ascii="Times New Roman" w:hAnsi="Times New Roman" w:cs="Times New Roman"/>
          <w:color w:val="FF0000"/>
          <w:sz w:val="22"/>
          <w:szCs w:val="24"/>
        </w:rPr>
      </w:pPr>
    </w:p>
    <w:p w14:paraId="414AC56C" w14:textId="77777777" w:rsidR="004A121B" w:rsidRPr="00A97496" w:rsidRDefault="004A121B" w:rsidP="0072335B">
      <w:pPr>
        <w:rPr>
          <w:rFonts w:ascii="Times New Roman" w:hAnsi="Times New Roman" w:cs="Times New Roman"/>
          <w:color w:val="FF0000"/>
          <w:sz w:val="22"/>
          <w:szCs w:val="24"/>
        </w:rPr>
      </w:pPr>
    </w:p>
    <w:p w14:paraId="326BE92F" w14:textId="70DD71C9" w:rsidR="001C2CB7" w:rsidRPr="00A97496" w:rsidRDefault="001C2CB7" w:rsidP="0072335B">
      <w:pPr>
        <w:rPr>
          <w:rFonts w:ascii="Times New Roman" w:hAnsi="Times New Roman" w:cs="Times New Roman"/>
          <w:color w:val="FF0000"/>
          <w:sz w:val="22"/>
          <w:szCs w:val="24"/>
        </w:rPr>
      </w:pPr>
    </w:p>
    <w:p w14:paraId="7A631152" w14:textId="459C66CF" w:rsidR="001C2CB7" w:rsidRPr="00A97496" w:rsidRDefault="001C2CB7" w:rsidP="0072335B">
      <w:pPr>
        <w:rPr>
          <w:rFonts w:ascii="Times New Roman" w:hAnsi="Times New Roman" w:cs="Times New Roman"/>
          <w:color w:val="FF0000"/>
          <w:sz w:val="22"/>
          <w:szCs w:val="24"/>
        </w:rPr>
      </w:pPr>
    </w:p>
    <w:p w14:paraId="1C20DBF5" w14:textId="6ABB2E1A" w:rsidR="001C2CB7" w:rsidRPr="00A97496" w:rsidRDefault="001C2CB7" w:rsidP="0072335B">
      <w:pPr>
        <w:rPr>
          <w:rFonts w:ascii="Times New Roman" w:hAnsi="Times New Roman" w:cs="Times New Roman"/>
          <w:b/>
          <w:bCs/>
          <w:color w:val="538135" w:themeColor="accent6" w:themeShade="BF"/>
          <w:sz w:val="28"/>
          <w:szCs w:val="32"/>
        </w:rPr>
      </w:pPr>
      <w:r w:rsidRPr="00A97496">
        <w:rPr>
          <w:rFonts w:ascii="Times New Roman" w:hAnsi="Times New Roman" w:cs="Times New Roman"/>
          <w:b/>
          <w:bCs/>
          <w:color w:val="538135" w:themeColor="accent6" w:themeShade="BF"/>
          <w:sz w:val="28"/>
          <w:szCs w:val="32"/>
          <w:highlight w:val="yellow"/>
        </w:rPr>
        <w:t>后面部分的一些段落仅仅是先</w:t>
      </w:r>
      <w:r w:rsidRPr="00A97496">
        <w:rPr>
          <w:rFonts w:ascii="Times New Roman" w:hAnsi="Times New Roman" w:cs="Times New Roman"/>
          <w:b/>
          <w:bCs/>
          <w:color w:val="538135" w:themeColor="accent6" w:themeShade="BF"/>
          <w:sz w:val="28"/>
          <w:szCs w:val="32"/>
          <w:highlight w:val="yellow"/>
        </w:rPr>
        <w:t>mark</w:t>
      </w:r>
      <w:r w:rsidRPr="00A97496">
        <w:rPr>
          <w:rFonts w:ascii="Times New Roman" w:hAnsi="Times New Roman" w:cs="Times New Roman"/>
          <w:b/>
          <w:bCs/>
          <w:color w:val="538135" w:themeColor="accent6" w:themeShade="BF"/>
          <w:sz w:val="28"/>
          <w:szCs w:val="32"/>
          <w:highlight w:val="yellow"/>
        </w:rPr>
        <w:t>一下，不是正式的文章</w:t>
      </w:r>
    </w:p>
    <w:p w14:paraId="65F5693A" w14:textId="44B7F5E4" w:rsidR="0002751D" w:rsidRPr="00A97496" w:rsidRDefault="00881EE7" w:rsidP="00BC4955">
      <w:pPr>
        <w:rPr>
          <w:rFonts w:ascii="Times New Roman" w:hAnsi="Times New Roman" w:cs="Times New Roman"/>
          <w:color w:val="AEAAAA" w:themeColor="background2" w:themeShade="BF"/>
          <w:sz w:val="28"/>
          <w:szCs w:val="32"/>
        </w:rPr>
      </w:pPr>
      <w:ins w:id="72" w:author="Yiyang Bian" w:date="2022-01-07T15:23:00Z">
        <w:r>
          <w:rPr>
            <w:rFonts w:ascii="Times New Roman" w:hAnsi="Times New Roman" w:cs="Times New Roman"/>
            <w:color w:val="AEAAAA" w:themeColor="background2" w:themeShade="BF"/>
            <w:sz w:val="28"/>
            <w:szCs w:val="32"/>
          </w:rPr>
          <w:t>Research model and h</w:t>
        </w:r>
      </w:ins>
      <w:del w:id="73" w:author="Yiyang Bian" w:date="2022-01-07T15:23:00Z">
        <w:r w:rsidR="006A49CB" w:rsidRPr="00A97496" w:rsidDel="00881EE7">
          <w:rPr>
            <w:rFonts w:ascii="Times New Roman" w:hAnsi="Times New Roman" w:cs="Times New Roman"/>
            <w:color w:val="AEAAAA" w:themeColor="background2" w:themeShade="BF"/>
            <w:sz w:val="28"/>
            <w:szCs w:val="32"/>
          </w:rPr>
          <w:delText>H</w:delText>
        </w:r>
      </w:del>
      <w:r w:rsidR="006A49CB" w:rsidRPr="00A97496">
        <w:rPr>
          <w:rFonts w:ascii="Times New Roman" w:hAnsi="Times New Roman" w:cs="Times New Roman"/>
          <w:color w:val="AEAAAA" w:themeColor="background2" w:themeShade="BF"/>
          <w:sz w:val="28"/>
          <w:szCs w:val="32"/>
        </w:rPr>
        <w:t>ypotheses</w:t>
      </w:r>
      <w:ins w:id="74" w:author="Yiyang Bian" w:date="2022-01-07T15:23:00Z">
        <w:r>
          <w:rPr>
            <w:rFonts w:ascii="Times New Roman" w:hAnsi="Times New Roman" w:cs="Times New Roman"/>
            <w:color w:val="AEAAAA" w:themeColor="background2" w:themeShade="BF"/>
            <w:sz w:val="28"/>
            <w:szCs w:val="32"/>
          </w:rPr>
          <w:t xml:space="preserve"> </w:t>
        </w:r>
        <w:r>
          <w:rPr>
            <w:rFonts w:ascii="Times New Roman" w:hAnsi="Times New Roman" w:cs="Times New Roman" w:hint="eastAsia"/>
            <w:color w:val="AEAAAA" w:themeColor="background2" w:themeShade="BF"/>
            <w:sz w:val="28"/>
            <w:szCs w:val="32"/>
          </w:rPr>
          <w:t>development</w:t>
        </w:r>
      </w:ins>
    </w:p>
    <w:p w14:paraId="1B84CB86" w14:textId="6AA3834A" w:rsidR="00537500" w:rsidRDefault="00537500">
      <w:pPr>
        <w:jc w:val="center"/>
        <w:rPr>
          <w:ins w:id="75" w:author="Yiyang Bian" w:date="2022-01-07T16:45:00Z"/>
          <w:rFonts w:ascii="Times New Roman" w:hAnsi="Times New Roman" w:cs="Times New Roman"/>
          <w:color w:val="AEAAAA" w:themeColor="background2" w:themeShade="BF"/>
        </w:rPr>
        <w:pPrChange w:id="76" w:author="Yiyang Bian" w:date="2022-01-07T16:45:00Z">
          <w:pPr/>
        </w:pPrChange>
      </w:pPr>
      <w:ins w:id="77" w:author="Yiyang Bian" w:date="2022-01-07T16:45:00Z">
        <w:r>
          <w:rPr>
            <w:rFonts w:ascii="Times New Roman" w:hAnsi="Times New Roman" w:cs="Times New Roman" w:hint="eastAsia"/>
            <w:color w:val="AEAAAA" w:themeColor="background2" w:themeShade="BF"/>
          </w:rPr>
          <w:t>+</w:t>
        </w:r>
        <w:r>
          <w:rPr>
            <w:rFonts w:ascii="Times New Roman" w:hAnsi="Times New Roman" w:cs="Times New Roman"/>
            <w:color w:val="AEAAAA" w:themeColor="background2" w:themeShade="BF"/>
          </w:rPr>
          <w:t>model pic</w:t>
        </w:r>
      </w:ins>
    </w:p>
    <w:p w14:paraId="34A8DA70" w14:textId="0E6032AD" w:rsidR="006A49CB" w:rsidRPr="00A97496" w:rsidRDefault="006A49CB" w:rsidP="00BC4955">
      <w:pPr>
        <w:rPr>
          <w:rFonts w:ascii="Times New Roman" w:hAnsi="Times New Roman" w:cs="Times New Roman"/>
          <w:color w:val="AEAAAA" w:themeColor="background2" w:themeShade="BF"/>
        </w:rPr>
      </w:pPr>
      <w:proofErr w:type="spellStart"/>
      <w:r w:rsidRPr="00A97496">
        <w:rPr>
          <w:rFonts w:ascii="Times New Roman" w:hAnsi="Times New Roman" w:cs="Times New Roman"/>
          <w:color w:val="AEAAAA" w:themeColor="background2" w:themeShade="BF"/>
        </w:rPr>
        <w:t>Drivng</w:t>
      </w:r>
      <w:proofErr w:type="spellEnd"/>
      <w:r w:rsidRPr="00A97496">
        <w:rPr>
          <w:rFonts w:ascii="Times New Roman" w:hAnsi="Times New Roman" w:cs="Times New Roman"/>
          <w:color w:val="AEAAAA" w:themeColor="background2" w:themeShade="BF"/>
        </w:rPr>
        <w:t xml:space="preserve"> speed </w:t>
      </w:r>
      <w:r w:rsidRPr="00A97496">
        <w:rPr>
          <w:rFonts w:ascii="Times New Roman" w:hAnsi="Times New Roman" w:cs="Times New Roman"/>
          <w:color w:val="AEAAAA" w:themeColor="background2" w:themeShade="BF"/>
        </w:rPr>
        <w:t>和</w:t>
      </w:r>
      <w:r w:rsidRPr="00A97496">
        <w:rPr>
          <w:rFonts w:ascii="Times New Roman" w:hAnsi="Times New Roman" w:cs="Times New Roman"/>
          <w:color w:val="AEAAAA" w:themeColor="background2" w:themeShade="BF"/>
        </w:rPr>
        <w:t>speed change</w:t>
      </w:r>
    </w:p>
    <w:p w14:paraId="61DE920F" w14:textId="329631AD" w:rsidR="007E1DC7" w:rsidRPr="00A97496" w:rsidRDefault="007E1DC7" w:rsidP="00BC4955">
      <w:pPr>
        <w:rPr>
          <w:rFonts w:ascii="Times New Roman" w:hAnsi="Times New Roman" w:cs="Times New Roman"/>
          <w:color w:val="AEAAAA" w:themeColor="background2" w:themeShade="BF"/>
        </w:rPr>
      </w:pPr>
    </w:p>
    <w:p w14:paraId="561B5B58" w14:textId="77777777" w:rsidR="007E1DC7" w:rsidRPr="00A97496" w:rsidRDefault="007E1DC7" w:rsidP="007E1DC7">
      <w:pPr>
        <w:rPr>
          <w:rFonts w:ascii="Times New Roman" w:hAnsi="Times New Roman" w:cs="Times New Roman"/>
          <w:color w:val="D0CECE" w:themeColor="background2" w:themeShade="E6"/>
          <w:szCs w:val="21"/>
        </w:rPr>
      </w:pPr>
      <w:r w:rsidRPr="00A97496">
        <w:rPr>
          <w:rFonts w:ascii="Times New Roman" w:hAnsi="Times New Roman" w:cs="Times New Roman"/>
          <w:color w:val="D0CECE" w:themeColor="background2" w:themeShade="E6"/>
          <w:szCs w:val="21"/>
        </w:rPr>
        <w:t xml:space="preserve">while factors such as speed and speed change(or acceleration and deceleration) directly influence fuel efficiency </w:t>
      </w:r>
      <w:r w:rsidRPr="00A97496">
        <w:rPr>
          <w:rFonts w:ascii="Times New Roman" w:hAnsi="Times New Roman" w:cs="Times New Roman"/>
          <w:color w:val="D0CECE" w:themeColor="background2" w:themeShade="E6"/>
          <w:szCs w:val="21"/>
        </w:rPr>
        <w:fldChar w:fldCharType="begin"/>
      </w:r>
      <w:r w:rsidRPr="00A97496">
        <w:rPr>
          <w:rFonts w:ascii="Times New Roman" w:hAnsi="Times New Roman" w:cs="Times New Roman"/>
          <w:color w:val="D0CECE" w:themeColor="background2" w:themeShade="E6"/>
          <w:szCs w:val="21"/>
        </w:rPr>
        <w:instrText xml:space="preserve"> ADDIN EN.CITE &lt;EndNote&gt;&lt;Cite&gt;&lt;Author&gt;Ross&lt;/Author&gt;&lt;Year&gt;1997&lt;/Year&gt;&lt;RecNum&gt;271&lt;/RecNum&gt;&lt;DisplayText&gt;(Ross 1997; Wang et al. 2014)&lt;/DisplayText&gt;&lt;record&gt;&lt;rec-number&gt;271&lt;/rec-number&gt;&lt;foreign-keys&gt;&lt;key app="EN" db-id="xx2sdxzxyppx5jedtfkvpvsn9sve2252dadz" timestamp="1639150391"&gt;271&lt;/key&gt;&lt;/foreign-keys&gt;&lt;ref-type name="Journal Article"&gt;17&lt;/ref-type&gt;&lt;contributors&gt;&lt;authors&gt;&lt;author&gt;Ross, Marc&lt;/author&gt;&lt;/authors&gt;&lt;/contributors&gt;&lt;titles&gt;&lt;title&gt;Fuel efficiency and the physics of automobiles&lt;/title&gt;&lt;secondary-title&gt;Contemporary Physics&lt;/secondary-title&gt;&lt;/titles&gt;&lt;periodical&gt;&lt;full-title&gt;Contemporary Physics&lt;/full-title&gt;&lt;/periodical&gt;&lt;pages&gt;381-394&lt;/pages&gt;&lt;volume&gt;38&lt;/volume&gt;&lt;number&gt;6&lt;/number&gt;&lt;dates&gt;&lt;year&gt;1997&lt;/year&gt;&lt;/dates&gt;&lt;isbn&gt;0010-7514&lt;/isbn&gt;&lt;urls&gt;&lt;/urls&gt;&lt;/record&gt;&lt;/Cite&gt;&lt;Cite&gt;&lt;Author&gt;Wang&lt;/Author&gt;&lt;Year&gt;2014&lt;/Year&gt;&lt;RecNum&gt;274&lt;/RecNum&gt;&lt;record&gt;&lt;rec-number&gt;274&lt;/rec-number&gt;&lt;foreign-keys&gt;&lt;key app="EN" db-id="xx2sdxzxyppx5jedtfkvpvsn9sve2252dadz" timestamp="1639150657"&gt;274&lt;/key&gt;&lt;/foreign-keys&gt;&lt;ref-type name="Journal Article"&gt;17&lt;/ref-type&gt;&lt;contributors&gt;&lt;authors&gt;&lt;author&gt;Wang, Xiaoguang&lt;/author&gt;&lt;author&gt;Liu, Chao&lt;/author&gt;&lt;author&gt;Kostyniuk, Lidia&lt;/author&gt;&lt;author&gt;Shen, Qing&lt;/author&gt;&lt;author&gt;Bao, Shan&lt;/author&gt;&lt;/authors&gt;&lt;/contributors&gt;&lt;titles&gt;&lt;title&gt;The influence of street environments on fuel efficiency: insights from naturalistic driving&lt;/title&gt;&lt;secondary-title&gt;International Journal of Environmental Science and Technology&lt;/secondary-title&gt;&lt;/titles&gt;&lt;periodical&gt;&lt;full-title&gt;International Journal of Environmental Science and Technology&lt;/full-title&gt;&lt;/periodical&gt;&lt;pages&gt;2291-2306&lt;/pages&gt;&lt;volume&gt;11&lt;/volume&gt;&lt;number&gt;8&lt;/number&gt;&lt;dates&gt;&lt;year&gt;2014&lt;/year&gt;&lt;/dates&gt;&lt;isbn&gt;1735-1472&lt;/isbn&gt;&lt;urls&gt;&lt;/urls&gt;&lt;/record&gt;&lt;/Cite&gt;&lt;/EndNote&gt;</w:instrText>
      </w:r>
      <w:r w:rsidRPr="00A97496">
        <w:rPr>
          <w:rFonts w:ascii="Times New Roman" w:hAnsi="Times New Roman" w:cs="Times New Roman"/>
          <w:color w:val="D0CECE" w:themeColor="background2" w:themeShade="E6"/>
          <w:szCs w:val="21"/>
        </w:rPr>
        <w:fldChar w:fldCharType="separate"/>
      </w:r>
      <w:r w:rsidRPr="00A97496">
        <w:rPr>
          <w:rFonts w:ascii="Times New Roman" w:hAnsi="Times New Roman" w:cs="Times New Roman"/>
          <w:noProof/>
          <w:color w:val="D0CECE" w:themeColor="background2" w:themeShade="E6"/>
          <w:szCs w:val="21"/>
        </w:rPr>
        <w:t>(Ross 1997; Wang et al. 2014)</w:t>
      </w:r>
      <w:r w:rsidRPr="00A97496">
        <w:rPr>
          <w:rFonts w:ascii="Times New Roman" w:hAnsi="Times New Roman" w:cs="Times New Roman"/>
          <w:color w:val="D0CECE" w:themeColor="background2" w:themeShade="E6"/>
          <w:szCs w:val="21"/>
        </w:rPr>
        <w:fldChar w:fldCharType="end"/>
      </w:r>
      <w:r w:rsidRPr="00A97496">
        <w:rPr>
          <w:rFonts w:ascii="Times New Roman" w:hAnsi="Times New Roman" w:cs="Times New Roman"/>
          <w:color w:val="D0CECE" w:themeColor="background2" w:themeShade="E6"/>
          <w:szCs w:val="21"/>
        </w:rPr>
        <w:t xml:space="preserve">, other factors like different forms of intervention (e.g. educational and the intervention of IT) are considered as worth studying effects on fuel efficiency and fuel consumption indirectly through driving behaviors </w:t>
      </w:r>
      <w:r w:rsidRPr="00A97496">
        <w:rPr>
          <w:rFonts w:ascii="Times New Roman" w:hAnsi="Times New Roman" w:cs="Times New Roman"/>
          <w:color w:val="D0CECE" w:themeColor="background2" w:themeShade="E6"/>
          <w:szCs w:val="21"/>
        </w:rPr>
        <w:fldChar w:fldCharType="begin"/>
      </w:r>
      <w:r w:rsidRPr="00A97496">
        <w:rPr>
          <w:rFonts w:ascii="Times New Roman" w:hAnsi="Times New Roman" w:cs="Times New Roman"/>
          <w:color w:val="D0CECE" w:themeColor="background2" w:themeShade="E6"/>
          <w:szCs w:val="21"/>
        </w:rPr>
        <w:instrText xml:space="preserve"> ADDIN EN.CITE &lt;EndNote&gt;&lt;Cite&gt;&lt;Author&gt;Vaezipour&lt;/Author&gt;&lt;Year&gt;2015&lt;/Year&gt;&lt;RecNum&gt;263&lt;/RecNum&gt;&lt;DisplayText&gt;(Vaezipour 2018; Vaezipour et al. 2015)&lt;/DisplayText&gt;&lt;record&gt;&lt;rec-number&gt;263&lt;/rec-number&gt;&lt;foreign-keys&gt;&lt;key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Cite&gt;&lt;Author&gt;Vaezipour&lt;/Author&gt;&lt;Year&gt;2018&lt;/Year&gt;&lt;RecNum&gt;269&lt;/RecNum&gt;&lt;record&gt;&lt;rec-number&gt;269&lt;/rec-number&gt;&lt;foreign-keys&gt;&lt;key app="EN" db-id="xx2sdxzxyppx5jedtfkvpvsn9sve2252dadz" timestamp="1639148371"&gt;269&lt;/key&gt;&lt;/foreign-keys&gt;&lt;ref-type name="Thesis"&gt;32&lt;/ref-type&gt;&lt;contributors&gt;&lt;authors&gt;&lt;author&gt;Vaezipour, Atiyeh&lt;/author&gt;&lt;/authors&gt;&lt;/contributors&gt;&lt;titles&gt;&lt;title&gt;Design and development of an in-vehicle human machine interface for eco-safe driving&lt;/title&gt;&lt;/titles&gt;&lt;dates&gt;&lt;year&gt;2018&lt;/year&gt;&lt;/dates&gt;&lt;publisher&gt;Queensland University of Technology&lt;/publisher&gt;&lt;urls&gt;&lt;/urls&gt;&lt;/record&gt;&lt;/Cite&gt;&lt;/EndNote&gt;</w:instrText>
      </w:r>
      <w:r w:rsidRPr="00A97496">
        <w:rPr>
          <w:rFonts w:ascii="Times New Roman" w:hAnsi="Times New Roman" w:cs="Times New Roman"/>
          <w:color w:val="D0CECE" w:themeColor="background2" w:themeShade="E6"/>
          <w:szCs w:val="21"/>
        </w:rPr>
        <w:fldChar w:fldCharType="separate"/>
      </w:r>
      <w:r w:rsidRPr="00A97496">
        <w:rPr>
          <w:rFonts w:ascii="Times New Roman" w:hAnsi="Times New Roman" w:cs="Times New Roman"/>
          <w:noProof/>
          <w:color w:val="D0CECE" w:themeColor="background2" w:themeShade="E6"/>
          <w:szCs w:val="21"/>
        </w:rPr>
        <w:t>(Vaezipour 2018; Vaezipour et al. 2015)</w:t>
      </w:r>
      <w:r w:rsidRPr="00A97496">
        <w:rPr>
          <w:rFonts w:ascii="Times New Roman" w:hAnsi="Times New Roman" w:cs="Times New Roman"/>
          <w:color w:val="D0CECE" w:themeColor="background2" w:themeShade="E6"/>
          <w:szCs w:val="21"/>
        </w:rPr>
        <w:fldChar w:fldCharType="end"/>
      </w:r>
      <w:r w:rsidRPr="00A97496">
        <w:rPr>
          <w:rFonts w:ascii="Times New Roman" w:hAnsi="Times New Roman" w:cs="Times New Roman"/>
          <w:color w:val="D0CECE" w:themeColor="background2" w:themeShade="E6"/>
          <w:szCs w:val="21"/>
        </w:rPr>
        <w:t>.</w:t>
      </w:r>
    </w:p>
    <w:p w14:paraId="46FC86B9" w14:textId="6730F583" w:rsidR="007E1DC7" w:rsidRDefault="007E1DC7" w:rsidP="00BC4955">
      <w:pPr>
        <w:rPr>
          <w:ins w:id="78" w:author="Yiyang Bian" w:date="2022-01-07T15:23:00Z"/>
          <w:rFonts w:ascii="Times New Roman" w:hAnsi="Times New Roman" w:cs="Times New Roman"/>
          <w:color w:val="D0CECE" w:themeColor="background2" w:themeShade="E6"/>
        </w:rPr>
      </w:pPr>
    </w:p>
    <w:p w14:paraId="5C47875E" w14:textId="77777777" w:rsidR="00881EE7" w:rsidRDefault="00881EE7" w:rsidP="00BC4955">
      <w:pPr>
        <w:rPr>
          <w:ins w:id="79" w:author="Yiyang Bian" w:date="2022-01-07T15:23:00Z"/>
          <w:rFonts w:ascii="Times New Roman" w:hAnsi="Times New Roman" w:cs="Times New Roman"/>
          <w:color w:val="D0CECE" w:themeColor="background2" w:themeShade="E6"/>
        </w:rPr>
      </w:pPr>
    </w:p>
    <w:p w14:paraId="2764F5A8" w14:textId="77777777" w:rsidR="00881EE7" w:rsidRDefault="00881EE7" w:rsidP="00BC4955">
      <w:pPr>
        <w:rPr>
          <w:ins w:id="80" w:author="Yiyang Bian" w:date="2022-01-07T15:23:00Z"/>
          <w:rFonts w:ascii="Times New Roman" w:hAnsi="Times New Roman" w:cs="Times New Roman"/>
          <w:color w:val="D0CECE" w:themeColor="background2" w:themeShade="E6"/>
        </w:rPr>
      </w:pPr>
    </w:p>
    <w:p w14:paraId="70D64918" w14:textId="77777777" w:rsidR="00881EE7" w:rsidRPr="00A97496" w:rsidRDefault="00881EE7" w:rsidP="00BC4955">
      <w:pPr>
        <w:rPr>
          <w:rFonts w:ascii="Times New Roman" w:hAnsi="Times New Roman" w:cs="Times New Roman"/>
          <w:color w:val="D0CECE" w:themeColor="background2" w:themeShade="E6"/>
        </w:rPr>
      </w:pPr>
    </w:p>
    <w:p w14:paraId="3A3687B8" w14:textId="2BF3DE33" w:rsidR="00FB5EA1" w:rsidRPr="00A97496" w:rsidRDefault="00413067" w:rsidP="00BC4955">
      <w:pPr>
        <w:rPr>
          <w:rFonts w:ascii="Times New Roman" w:hAnsi="Times New Roman" w:cs="Times New Roman"/>
          <w:color w:val="FF0000"/>
          <w:sz w:val="22"/>
          <w:szCs w:val="24"/>
        </w:rPr>
      </w:pPr>
      <w:r w:rsidRPr="00A97496">
        <w:rPr>
          <w:rFonts w:ascii="Times New Roman" w:hAnsi="Times New Roman" w:cs="Times New Roman"/>
          <w:color w:val="AEAAAA" w:themeColor="background2" w:themeShade="BF"/>
          <w:sz w:val="28"/>
          <w:szCs w:val="32"/>
        </w:rPr>
        <w:t xml:space="preserve">Methodology </w:t>
      </w:r>
      <w:del w:id="81" w:author="Yiyang Bian" w:date="2022-01-07T15:23:00Z">
        <w:r w:rsidRPr="00A97496" w:rsidDel="00413541">
          <w:rPr>
            <w:rFonts w:ascii="Times New Roman" w:hAnsi="Times New Roman" w:cs="Times New Roman"/>
            <w:color w:val="AEAAAA" w:themeColor="background2" w:themeShade="BF"/>
            <w:sz w:val="28"/>
            <w:szCs w:val="32"/>
          </w:rPr>
          <w:delText>and Data</w:delText>
        </w:r>
      </w:del>
    </w:p>
    <w:p w14:paraId="2A3B8BDC" w14:textId="34E04B71" w:rsidR="00413541" w:rsidRDefault="00413541" w:rsidP="00BC4955">
      <w:pPr>
        <w:rPr>
          <w:ins w:id="82" w:author="Yiyang Bian" w:date="2022-01-07T15:24:00Z"/>
          <w:rFonts w:ascii="Times New Roman" w:hAnsi="Times New Roman" w:cs="Times New Roman"/>
          <w:color w:val="FF0000"/>
          <w:sz w:val="22"/>
          <w:szCs w:val="24"/>
        </w:rPr>
      </w:pPr>
      <w:ins w:id="83" w:author="Yiyang Bian" w:date="2022-01-07T15:24:00Z">
        <w:r>
          <w:rPr>
            <w:rFonts w:ascii="Times New Roman" w:hAnsi="Times New Roman" w:cs="Times New Roman" w:hint="eastAsia"/>
            <w:color w:val="FF0000"/>
            <w:sz w:val="22"/>
            <w:szCs w:val="24"/>
          </w:rPr>
          <w:t>D</w:t>
        </w:r>
        <w:r>
          <w:rPr>
            <w:rFonts w:ascii="Times New Roman" w:hAnsi="Times New Roman" w:cs="Times New Roman"/>
            <w:color w:val="FF0000"/>
            <w:sz w:val="22"/>
            <w:szCs w:val="24"/>
          </w:rPr>
          <w:t>ata collection</w:t>
        </w:r>
      </w:ins>
    </w:p>
    <w:p w14:paraId="1BBB0319" w14:textId="5CD67626" w:rsidR="00413541" w:rsidRDefault="00413541" w:rsidP="00BC4955">
      <w:pPr>
        <w:rPr>
          <w:ins w:id="84" w:author="Yiyang Bian" w:date="2022-01-07T15:24:00Z"/>
          <w:rFonts w:ascii="Times New Roman" w:hAnsi="Times New Roman" w:cs="Times New Roman"/>
          <w:color w:val="FF0000"/>
          <w:sz w:val="22"/>
          <w:szCs w:val="24"/>
        </w:rPr>
      </w:pPr>
    </w:p>
    <w:p w14:paraId="2A7F842C" w14:textId="04E2EA3A" w:rsidR="00413541" w:rsidRDefault="00413541" w:rsidP="00BC4955">
      <w:pPr>
        <w:rPr>
          <w:ins w:id="85" w:author="Yiyang Bian" w:date="2022-01-07T15:24:00Z"/>
          <w:rFonts w:ascii="Times New Roman" w:hAnsi="Times New Roman" w:cs="Times New Roman"/>
          <w:color w:val="FF0000"/>
          <w:sz w:val="22"/>
          <w:szCs w:val="24"/>
        </w:rPr>
      </w:pPr>
      <w:ins w:id="86" w:author="Yiyang Bian" w:date="2022-01-07T15:24:00Z">
        <w:r w:rsidRPr="00413541">
          <w:rPr>
            <w:rFonts w:ascii="Times New Roman" w:hAnsi="Times New Roman" w:cs="Times New Roman"/>
            <w:color w:val="FF0000"/>
            <w:sz w:val="22"/>
            <w:szCs w:val="24"/>
          </w:rPr>
          <w:t>Measurement</w:t>
        </w:r>
      </w:ins>
    </w:p>
    <w:p w14:paraId="10CEF46E" w14:textId="76E5C3D3" w:rsidR="00413541" w:rsidRDefault="00413541" w:rsidP="00BC4955">
      <w:pPr>
        <w:rPr>
          <w:ins w:id="87" w:author="Yiyang Bian" w:date="2022-01-07T15:38:00Z"/>
          <w:rFonts w:ascii="Times New Roman" w:hAnsi="Times New Roman" w:cs="Times New Roman"/>
          <w:color w:val="FF0000"/>
          <w:sz w:val="22"/>
          <w:szCs w:val="24"/>
        </w:rPr>
      </w:pPr>
    </w:p>
    <w:p w14:paraId="67965D47" w14:textId="77777777" w:rsidR="000735AF" w:rsidRDefault="000735AF" w:rsidP="00BC4955">
      <w:pPr>
        <w:rPr>
          <w:ins w:id="88" w:author="Yiyang Bian" w:date="2022-01-07T15:25:00Z"/>
          <w:rFonts w:ascii="Times New Roman" w:hAnsi="Times New Roman" w:cs="Times New Roman"/>
          <w:color w:val="FF0000"/>
          <w:sz w:val="22"/>
          <w:szCs w:val="24"/>
        </w:rPr>
      </w:pPr>
    </w:p>
    <w:p w14:paraId="50A2A4D2" w14:textId="5EDC8593" w:rsidR="00413541" w:rsidRDefault="00413541" w:rsidP="00BC4955">
      <w:pPr>
        <w:rPr>
          <w:ins w:id="89" w:author="Yiyang Bian" w:date="2022-01-07T15:27:00Z"/>
          <w:rFonts w:ascii="Times New Roman" w:hAnsi="Times New Roman" w:cs="Times New Roman"/>
          <w:color w:val="FF0000"/>
          <w:sz w:val="22"/>
          <w:szCs w:val="24"/>
        </w:rPr>
      </w:pPr>
      <w:ins w:id="90" w:author="Yiyang Bian" w:date="2022-01-07T15:27:00Z">
        <w:r>
          <w:rPr>
            <w:rFonts w:ascii="Times New Roman" w:hAnsi="Times New Roman" w:cs="Times New Roman"/>
            <w:color w:val="FF0000"/>
            <w:sz w:val="22"/>
            <w:szCs w:val="24"/>
          </w:rPr>
          <w:t>Eco-driving</w:t>
        </w:r>
      </w:ins>
      <w:ins w:id="91" w:author="Yiyang Bian" w:date="2022-01-07T15:28:00Z">
        <w:r w:rsidR="00EE082D">
          <w:rPr>
            <w:rFonts w:ascii="Times New Roman" w:hAnsi="Times New Roman" w:cs="Times New Roman"/>
            <w:color w:val="FF0000"/>
            <w:sz w:val="22"/>
            <w:szCs w:val="24"/>
          </w:rPr>
          <w:t xml:space="preserve">. Follow XXX’s study, this research </w:t>
        </w:r>
        <w:proofErr w:type="gramStart"/>
        <w:r w:rsidR="00EE082D">
          <w:rPr>
            <w:rFonts w:ascii="Times New Roman" w:hAnsi="Times New Roman" w:cs="Times New Roman"/>
            <w:color w:val="FF0000"/>
            <w:sz w:val="22"/>
            <w:szCs w:val="24"/>
          </w:rPr>
          <w:t xml:space="preserve">use </w:t>
        </w:r>
      </w:ins>
      <w:ins w:id="92" w:author="Yiyang Bian" w:date="2022-01-07T15:36:00Z">
        <w:r w:rsidR="000735AF">
          <w:rPr>
            <w:rFonts w:ascii="Times New Roman" w:hAnsi="Times New Roman" w:cs="Times New Roman"/>
            <w:color w:val="FF0000"/>
            <w:sz w:val="22"/>
            <w:szCs w:val="24"/>
          </w:rPr>
          <w:t xml:space="preserve"> to</w:t>
        </w:r>
        <w:proofErr w:type="gramEnd"/>
        <w:r w:rsidR="000735AF">
          <w:rPr>
            <w:rFonts w:ascii="Times New Roman" w:hAnsi="Times New Roman" w:cs="Times New Roman"/>
            <w:color w:val="FF0000"/>
            <w:sz w:val="22"/>
            <w:szCs w:val="24"/>
          </w:rPr>
          <w:t xml:space="preserve"> measure </w:t>
        </w:r>
      </w:ins>
      <w:ins w:id="93" w:author="Yiyang Bian" w:date="2022-01-07T15:37:00Z">
        <w:r w:rsidR="000735AF">
          <w:rPr>
            <w:rFonts w:ascii="Times New Roman" w:hAnsi="Times New Roman" w:cs="Times New Roman"/>
            <w:color w:val="FF0000"/>
            <w:sz w:val="22"/>
            <w:szCs w:val="24"/>
          </w:rPr>
          <w:t xml:space="preserve">user’s </w:t>
        </w:r>
      </w:ins>
      <w:ins w:id="94" w:author="Yiyang Bian" w:date="2022-01-07T15:36:00Z">
        <w:r w:rsidR="000735AF">
          <w:rPr>
            <w:rFonts w:ascii="Times New Roman" w:hAnsi="Times New Roman" w:cs="Times New Roman"/>
            <w:color w:val="FF0000"/>
            <w:sz w:val="22"/>
            <w:szCs w:val="24"/>
          </w:rPr>
          <w:t>Eco-driving</w:t>
        </w:r>
      </w:ins>
      <w:ins w:id="95" w:author="Yiyang Bian" w:date="2022-01-07T15:37:00Z">
        <w:r w:rsidR="000735AF">
          <w:rPr>
            <w:rFonts w:ascii="Times New Roman" w:hAnsi="Times New Roman" w:cs="Times New Roman"/>
            <w:color w:val="FF0000"/>
            <w:sz w:val="22"/>
            <w:szCs w:val="24"/>
          </w:rPr>
          <w:t xml:space="preserve"> behavior.</w:t>
        </w:r>
      </w:ins>
    </w:p>
    <w:p w14:paraId="078E5449" w14:textId="6398D8ED" w:rsidR="000735AF" w:rsidRDefault="000735AF" w:rsidP="000735AF">
      <w:pPr>
        <w:ind w:leftChars="100" w:left="210"/>
        <w:rPr>
          <w:ins w:id="96" w:author="Yiyang Bian" w:date="2022-01-07T15:38:00Z"/>
          <w:rFonts w:ascii="Times New Roman" w:hAnsi="Times New Roman" w:cs="Times New Roman"/>
          <w:color w:val="FF0000"/>
          <w:sz w:val="22"/>
          <w:szCs w:val="24"/>
        </w:rPr>
      </w:pPr>
      <w:ins w:id="97" w:author="Yiyang Bian" w:date="2022-01-07T15:38:00Z">
        <w:r>
          <w:rPr>
            <w:rFonts w:ascii="Times New Roman" w:hAnsi="Times New Roman" w:cs="Times New Roman"/>
            <w:color w:val="FF0000"/>
            <w:sz w:val="22"/>
            <w:szCs w:val="24"/>
          </w:rPr>
          <w:t>F</w:t>
        </w:r>
        <w:r w:rsidRPr="000735AF">
          <w:rPr>
            <w:rFonts w:ascii="Times New Roman" w:hAnsi="Times New Roman" w:cs="Times New Roman"/>
            <w:color w:val="FF0000"/>
            <w:sz w:val="22"/>
            <w:szCs w:val="24"/>
          </w:rPr>
          <w:t>uel-efficient</w:t>
        </w:r>
      </w:ins>
    </w:p>
    <w:p w14:paraId="514D2C34" w14:textId="17287E9F" w:rsidR="00413541" w:rsidRDefault="00413541">
      <w:pPr>
        <w:ind w:leftChars="100" w:left="210"/>
        <w:rPr>
          <w:ins w:id="98" w:author="Yiyang Bian" w:date="2022-01-07T15:27:00Z"/>
          <w:rFonts w:ascii="Times New Roman" w:hAnsi="Times New Roman" w:cs="Times New Roman"/>
          <w:color w:val="FF0000"/>
          <w:sz w:val="22"/>
          <w:szCs w:val="24"/>
        </w:rPr>
        <w:pPrChange w:id="99" w:author="Yiyang Bian" w:date="2022-01-07T15:28:00Z">
          <w:pPr/>
        </w:pPrChange>
      </w:pPr>
      <w:ins w:id="100" w:author="Yiyang Bian" w:date="2022-01-07T15:27:00Z">
        <w:r>
          <w:rPr>
            <w:rFonts w:ascii="Times New Roman" w:hAnsi="Times New Roman" w:cs="Times New Roman" w:hint="eastAsia"/>
            <w:color w:val="FF0000"/>
            <w:sz w:val="22"/>
            <w:szCs w:val="24"/>
          </w:rPr>
          <w:t>S</w:t>
        </w:r>
        <w:r>
          <w:rPr>
            <w:rFonts w:ascii="Times New Roman" w:hAnsi="Times New Roman" w:cs="Times New Roman"/>
            <w:color w:val="FF0000"/>
            <w:sz w:val="22"/>
            <w:szCs w:val="24"/>
          </w:rPr>
          <w:t>peed</w:t>
        </w:r>
      </w:ins>
    </w:p>
    <w:p w14:paraId="74BA02EB" w14:textId="6103D1D4" w:rsidR="00413541" w:rsidRDefault="00413541">
      <w:pPr>
        <w:ind w:leftChars="100" w:left="210"/>
        <w:rPr>
          <w:ins w:id="101" w:author="Yiyang Bian" w:date="2022-01-07T15:27:00Z"/>
          <w:rFonts w:ascii="Times New Roman" w:hAnsi="Times New Roman" w:cs="Times New Roman"/>
          <w:color w:val="FF0000"/>
          <w:sz w:val="22"/>
          <w:szCs w:val="24"/>
        </w:rPr>
        <w:pPrChange w:id="102" w:author="Yiyang Bian" w:date="2022-01-07T15:28:00Z">
          <w:pPr/>
        </w:pPrChange>
      </w:pPr>
      <w:ins w:id="103" w:author="Yiyang Bian" w:date="2022-01-07T15:27:00Z">
        <w:r>
          <w:rPr>
            <w:rFonts w:ascii="Times New Roman" w:hAnsi="Times New Roman" w:cs="Times New Roman" w:hint="eastAsia"/>
            <w:color w:val="FF0000"/>
            <w:sz w:val="22"/>
            <w:szCs w:val="24"/>
          </w:rPr>
          <w:t>S</w:t>
        </w:r>
        <w:r>
          <w:rPr>
            <w:rFonts w:ascii="Times New Roman" w:hAnsi="Times New Roman" w:cs="Times New Roman"/>
            <w:color w:val="FF0000"/>
            <w:sz w:val="22"/>
            <w:szCs w:val="24"/>
          </w:rPr>
          <w:t>peed change</w:t>
        </w:r>
      </w:ins>
    </w:p>
    <w:p w14:paraId="4F00FB7E" w14:textId="77777777" w:rsidR="000735AF" w:rsidRDefault="000735AF" w:rsidP="00BC4955">
      <w:pPr>
        <w:rPr>
          <w:ins w:id="104" w:author="Yiyang Bian" w:date="2022-01-07T15:37:00Z"/>
          <w:rFonts w:ascii="Times New Roman" w:hAnsi="Times New Roman" w:cs="Times New Roman"/>
          <w:color w:val="FF0000"/>
          <w:sz w:val="22"/>
          <w:szCs w:val="24"/>
        </w:rPr>
      </w:pPr>
    </w:p>
    <w:p w14:paraId="2BC4A06F" w14:textId="29355D1C" w:rsidR="000735AF" w:rsidRDefault="000735AF">
      <w:pPr>
        <w:ind w:leftChars="100" w:left="210"/>
        <w:rPr>
          <w:ins w:id="105" w:author="Yiyang Bian" w:date="2022-01-07T15:37:00Z"/>
          <w:rFonts w:ascii="Times New Roman" w:hAnsi="Times New Roman" w:cs="Times New Roman"/>
          <w:color w:val="FF0000"/>
          <w:sz w:val="22"/>
          <w:szCs w:val="24"/>
        </w:rPr>
        <w:pPrChange w:id="106" w:author="Yiyang Bian" w:date="2022-01-07T16:44:00Z">
          <w:pPr/>
        </w:pPrChange>
      </w:pPr>
      <w:ins w:id="107" w:author="Yiyang Bian" w:date="2022-01-07T15:37:00Z">
        <w:r>
          <w:rPr>
            <w:rFonts w:ascii="Times New Roman" w:hAnsi="Times New Roman" w:cs="Times New Roman" w:hint="eastAsia"/>
            <w:color w:val="FF0000"/>
            <w:sz w:val="22"/>
            <w:szCs w:val="24"/>
          </w:rPr>
          <w:t>A</w:t>
        </w:r>
        <w:r>
          <w:rPr>
            <w:rFonts w:ascii="Times New Roman" w:hAnsi="Times New Roman" w:cs="Times New Roman"/>
            <w:color w:val="FF0000"/>
            <w:sz w:val="22"/>
            <w:szCs w:val="24"/>
          </w:rPr>
          <w:t>pp usage.</w:t>
        </w:r>
      </w:ins>
    </w:p>
    <w:p w14:paraId="6103EC20" w14:textId="2DF8D753" w:rsidR="000735AF" w:rsidRDefault="000735AF">
      <w:pPr>
        <w:ind w:leftChars="100" w:left="210"/>
        <w:rPr>
          <w:ins w:id="108" w:author="Yiyang Bian" w:date="2022-01-07T15:37:00Z"/>
          <w:rFonts w:ascii="Times New Roman" w:hAnsi="Times New Roman" w:cs="Times New Roman"/>
          <w:color w:val="FF0000"/>
          <w:sz w:val="22"/>
          <w:szCs w:val="24"/>
        </w:rPr>
        <w:pPrChange w:id="109" w:author="Yiyang Bian" w:date="2022-01-07T16:44:00Z">
          <w:pPr/>
        </w:pPrChange>
      </w:pPr>
      <w:ins w:id="110" w:author="Yiyang Bian" w:date="2022-01-07T15:37:00Z">
        <w:r>
          <w:rPr>
            <w:rFonts w:ascii="Times New Roman" w:hAnsi="Times New Roman" w:cs="Times New Roman" w:hint="eastAsia"/>
            <w:color w:val="FF0000"/>
            <w:sz w:val="22"/>
            <w:szCs w:val="24"/>
          </w:rPr>
          <w:t>C</w:t>
        </w:r>
        <w:r>
          <w:rPr>
            <w:rFonts w:ascii="Times New Roman" w:hAnsi="Times New Roman" w:cs="Times New Roman"/>
            <w:color w:val="FF0000"/>
            <w:sz w:val="22"/>
            <w:szCs w:val="24"/>
          </w:rPr>
          <w:t>ontrols</w:t>
        </w:r>
      </w:ins>
    </w:p>
    <w:p w14:paraId="3E694765" w14:textId="77777777" w:rsidR="000735AF" w:rsidRDefault="000735AF" w:rsidP="00BC4955">
      <w:pPr>
        <w:rPr>
          <w:ins w:id="111" w:author="Yiyang Bian" w:date="2022-01-07T15:37:00Z"/>
          <w:rFonts w:ascii="Times New Roman" w:hAnsi="Times New Roman" w:cs="Times New Roman"/>
          <w:color w:val="FF0000"/>
          <w:sz w:val="22"/>
          <w:szCs w:val="24"/>
        </w:rPr>
      </w:pPr>
    </w:p>
    <w:p w14:paraId="3A852205" w14:textId="77777777" w:rsidR="000735AF" w:rsidRDefault="000735AF" w:rsidP="00BC4955">
      <w:pPr>
        <w:rPr>
          <w:ins w:id="112" w:author="Yiyang Bian" w:date="2022-01-07T15:24:00Z"/>
          <w:rFonts w:ascii="Times New Roman" w:hAnsi="Times New Roman" w:cs="Times New Roman"/>
          <w:color w:val="FF0000"/>
          <w:sz w:val="22"/>
          <w:szCs w:val="24"/>
        </w:rPr>
      </w:pPr>
    </w:p>
    <w:p w14:paraId="7E4721E3" w14:textId="104060D1" w:rsidR="00D902AE" w:rsidRPr="00A97496" w:rsidRDefault="009E0000" w:rsidP="00BC4955">
      <w:pPr>
        <w:rPr>
          <w:rFonts w:ascii="Times New Roman" w:hAnsi="Times New Roman" w:cs="Times New Roman"/>
          <w:color w:val="FF0000"/>
          <w:sz w:val="22"/>
          <w:szCs w:val="24"/>
        </w:rPr>
      </w:pPr>
      <w:r w:rsidRPr="00A97496">
        <w:rPr>
          <w:rFonts w:ascii="Times New Roman" w:hAnsi="Times New Roman" w:cs="Times New Roman"/>
          <w:color w:val="FF0000"/>
          <w:sz w:val="22"/>
          <w:szCs w:val="24"/>
        </w:rPr>
        <w:t>在</w:t>
      </w:r>
      <w:r w:rsidRPr="00A97496">
        <w:rPr>
          <w:rFonts w:ascii="Times New Roman" w:hAnsi="Times New Roman" w:cs="Times New Roman"/>
          <w:color w:val="FF0000"/>
          <w:sz w:val="22"/>
          <w:szCs w:val="24"/>
        </w:rPr>
        <w:t>methodology</w:t>
      </w:r>
      <w:r w:rsidRPr="00A97496">
        <w:rPr>
          <w:rFonts w:ascii="Times New Roman" w:hAnsi="Times New Roman" w:cs="Times New Roman"/>
          <w:color w:val="FF0000"/>
          <w:sz w:val="22"/>
          <w:szCs w:val="24"/>
        </w:rPr>
        <w:t>和</w:t>
      </w:r>
      <w:r w:rsidRPr="00A97496">
        <w:rPr>
          <w:rFonts w:ascii="Times New Roman" w:hAnsi="Times New Roman" w:cs="Times New Roman"/>
          <w:color w:val="FF0000"/>
          <w:sz w:val="22"/>
          <w:szCs w:val="24"/>
        </w:rPr>
        <w:t>data</w:t>
      </w:r>
      <w:r w:rsidRPr="00A97496">
        <w:rPr>
          <w:rFonts w:ascii="Times New Roman" w:hAnsi="Times New Roman" w:cs="Times New Roman"/>
          <w:color w:val="FF0000"/>
          <w:sz w:val="22"/>
          <w:szCs w:val="24"/>
        </w:rPr>
        <w:t>当中描述一下这个</w:t>
      </w:r>
      <w:r w:rsidRPr="00A97496">
        <w:rPr>
          <w:rFonts w:ascii="Times New Roman" w:hAnsi="Times New Roman" w:cs="Times New Roman"/>
          <w:color w:val="FF0000"/>
          <w:sz w:val="22"/>
          <w:szCs w:val="24"/>
        </w:rPr>
        <w:t>APP</w:t>
      </w:r>
      <w:r w:rsidRPr="00A97496">
        <w:rPr>
          <w:rFonts w:ascii="Times New Roman" w:hAnsi="Times New Roman" w:cs="Times New Roman"/>
          <w:color w:val="FF0000"/>
          <w:sz w:val="22"/>
          <w:szCs w:val="24"/>
        </w:rPr>
        <w:t>。</w:t>
      </w:r>
    </w:p>
    <w:p w14:paraId="45F2C4DC" w14:textId="77777777" w:rsidR="008B7926" w:rsidRPr="00A97496" w:rsidRDefault="008B7926" w:rsidP="00BC4955">
      <w:pPr>
        <w:rPr>
          <w:rFonts w:ascii="Times New Roman" w:hAnsi="Times New Roman" w:cs="Times New Roman"/>
          <w:color w:val="FF0000"/>
          <w:sz w:val="22"/>
          <w:szCs w:val="24"/>
        </w:rPr>
      </w:pPr>
    </w:p>
    <w:p w14:paraId="3C8357BB" w14:textId="48525478" w:rsidR="008B7926" w:rsidRPr="00A97496" w:rsidRDefault="008B7926" w:rsidP="00BC4955">
      <w:pPr>
        <w:rPr>
          <w:rFonts w:ascii="Times New Roman" w:hAnsi="Times New Roman" w:cs="Times New Roman"/>
          <w:color w:val="FF0000"/>
          <w:sz w:val="22"/>
          <w:szCs w:val="24"/>
        </w:rPr>
      </w:pPr>
      <w:r w:rsidRPr="00A97496">
        <w:rPr>
          <w:rFonts w:ascii="Times New Roman" w:hAnsi="Times New Roman" w:cs="Times New Roman"/>
          <w:color w:val="FF0000"/>
          <w:sz w:val="22"/>
          <w:szCs w:val="24"/>
        </w:rPr>
        <w:t>--</w:t>
      </w:r>
      <w:r w:rsidRPr="00A97496">
        <w:rPr>
          <w:rFonts w:ascii="Times New Roman" w:hAnsi="Times New Roman" w:cs="Times New Roman"/>
          <w:color w:val="FF0000"/>
          <w:sz w:val="22"/>
          <w:szCs w:val="24"/>
        </w:rPr>
        <w:t>时间长了之后教育的效果就会减弱</w:t>
      </w:r>
    </w:p>
    <w:p w14:paraId="36A27D15" w14:textId="77777777" w:rsidR="008B7926" w:rsidRPr="00A97496" w:rsidRDefault="008B7926" w:rsidP="008B7926">
      <w:pPr>
        <w:rPr>
          <w:rFonts w:ascii="Times New Roman" w:hAnsi="Times New Roman" w:cs="Times New Roman"/>
          <w:color w:val="D0CECE" w:themeColor="background2" w:themeShade="E6"/>
          <w:sz w:val="22"/>
          <w:szCs w:val="24"/>
        </w:rPr>
      </w:pPr>
      <w:commentRangeStart w:id="113"/>
      <w:r w:rsidRPr="00A97496">
        <w:rPr>
          <w:rFonts w:ascii="Times New Roman" w:eastAsia="宋体" w:hAnsi="Times New Roman" w:cs="Times New Roman"/>
          <w:color w:val="D0CECE" w:themeColor="background2" w:themeShade="E6"/>
          <w:sz w:val="22"/>
        </w:rPr>
        <w:t xml:space="preserve">Though promising, as an external intervention, </w:t>
      </w:r>
      <w:proofErr w:type="gramStart"/>
      <w:r w:rsidRPr="00A97496">
        <w:rPr>
          <w:rFonts w:ascii="Times New Roman" w:eastAsia="宋体" w:hAnsi="Times New Roman" w:cs="Times New Roman"/>
          <w:color w:val="D0CECE" w:themeColor="background2" w:themeShade="E6"/>
          <w:sz w:val="22"/>
        </w:rPr>
        <w:t>IT’s</w:t>
      </w:r>
      <w:proofErr w:type="gramEnd"/>
      <w:r w:rsidRPr="00A97496">
        <w:rPr>
          <w:rFonts w:ascii="Times New Roman" w:eastAsia="宋体" w:hAnsi="Times New Roman" w:cs="Times New Roman"/>
          <w:color w:val="D0CECE" w:themeColor="background2" w:themeShade="E6"/>
          <w:sz w:val="22"/>
        </w:rPr>
        <w:t xml:space="preserve"> positive effects could be limited. </w:t>
      </w:r>
      <w:commentRangeEnd w:id="113"/>
      <w:r w:rsidRPr="00A97496">
        <w:rPr>
          <w:rStyle w:val="a4"/>
          <w:rFonts w:ascii="Times New Roman" w:hAnsi="Times New Roman" w:cs="Times New Roman"/>
          <w:color w:val="D0CECE" w:themeColor="background2" w:themeShade="E6"/>
        </w:rPr>
        <w:commentReference w:id="113"/>
      </w:r>
      <w:r w:rsidRPr="00A97496">
        <w:rPr>
          <w:rFonts w:ascii="Times New Roman" w:eastAsia="宋体" w:hAnsi="Times New Roman" w:cs="Times New Roman"/>
          <w:color w:val="D0CECE" w:themeColor="background2" w:themeShade="E6"/>
          <w:sz w:val="22"/>
        </w:rPr>
        <w:t xml:space="preserve">As stated in lots of studies in the field of eco-driving, people’s behaviors can improve obviously immediately after an external training </w:t>
      </w:r>
      <w:r w:rsidRPr="00A97496">
        <w:rPr>
          <w:rFonts w:ascii="Times New Roman" w:eastAsia="宋体" w:hAnsi="Times New Roman" w:cs="Times New Roman"/>
          <w:color w:val="D0CECE" w:themeColor="background2" w:themeShade="E6"/>
          <w:sz w:val="22"/>
        </w:rPr>
        <w:fldChar w:fldCharType="begin">
          <w:fldData xml:space="preserve">PEVuZE5vdGU+PENpdGU+PEF1dGhvcj5MYXJ1ZTwvQXV0aG9yPjxZZWFyPjIwMTQ8L1llYXI+PFJl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</w:fldData>
        </w:fldChar>
      </w:r>
      <w:r w:rsidRPr="00A97496">
        <w:rPr>
          <w:rFonts w:ascii="Times New Roman" w:eastAsia="宋体" w:hAnsi="Times New Roman" w:cs="Times New Roman"/>
          <w:color w:val="D0CECE" w:themeColor="background2" w:themeShade="E6"/>
          <w:sz w:val="22"/>
        </w:rPr>
        <w:instrText xml:space="preserve"> ADDIN EN.CITE </w:instrText>
      </w:r>
      <w:r w:rsidRPr="00A97496">
        <w:rPr>
          <w:rFonts w:ascii="Times New Roman" w:eastAsia="宋体" w:hAnsi="Times New Roman" w:cs="Times New Roman"/>
          <w:color w:val="D0CECE" w:themeColor="background2" w:themeShade="E6"/>
          <w:sz w:val="22"/>
        </w:rPr>
        <w:fldChar w:fldCharType="begin">
          <w:fldData xml:space="preserve">PEVuZE5vdGU+PENpdGU+PEF1dGhvcj5MYXJ1ZTwvQXV0aG9yPjxZZWFyPjIwMTQ8L1llYXI+PFJl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</w:fldData>
        </w:fldChar>
      </w:r>
      <w:r w:rsidRPr="00A97496">
        <w:rPr>
          <w:rFonts w:ascii="Times New Roman" w:eastAsia="宋体" w:hAnsi="Times New Roman" w:cs="Times New Roman"/>
          <w:color w:val="D0CECE" w:themeColor="background2" w:themeShade="E6"/>
          <w:sz w:val="22"/>
        </w:rPr>
        <w:instrText xml:space="preserve"> ADDIN EN.CITE.DATA </w:instrText>
      </w:r>
      <w:r w:rsidRPr="00A97496">
        <w:rPr>
          <w:rFonts w:ascii="Times New Roman" w:eastAsia="宋体" w:hAnsi="Times New Roman" w:cs="Times New Roman"/>
          <w:color w:val="D0CECE" w:themeColor="background2" w:themeShade="E6"/>
          <w:sz w:val="22"/>
        </w:rPr>
      </w:r>
      <w:r w:rsidRPr="00A97496">
        <w:rPr>
          <w:rFonts w:ascii="Times New Roman" w:eastAsia="宋体" w:hAnsi="Times New Roman" w:cs="Times New Roman"/>
          <w:color w:val="D0CECE" w:themeColor="background2" w:themeShade="E6"/>
          <w:sz w:val="22"/>
        </w:rPr>
        <w:fldChar w:fldCharType="end"/>
      </w:r>
      <w:r w:rsidRPr="00A97496">
        <w:rPr>
          <w:rFonts w:ascii="Times New Roman" w:eastAsia="宋体" w:hAnsi="Times New Roman" w:cs="Times New Roman"/>
          <w:color w:val="D0CECE" w:themeColor="background2" w:themeShade="E6"/>
          <w:sz w:val="22"/>
        </w:rPr>
      </w:r>
      <w:r w:rsidRPr="00A97496">
        <w:rPr>
          <w:rFonts w:ascii="Times New Roman" w:eastAsia="宋体" w:hAnsi="Times New Roman" w:cs="Times New Roman"/>
          <w:color w:val="D0CECE" w:themeColor="background2" w:themeShade="E6"/>
          <w:sz w:val="22"/>
        </w:rPr>
        <w:fldChar w:fldCharType="separate"/>
      </w:r>
      <w:r w:rsidRPr="00A97496">
        <w:rPr>
          <w:rFonts w:ascii="Times New Roman" w:eastAsia="宋体" w:hAnsi="Times New Roman" w:cs="Times New Roman"/>
          <w:noProof/>
          <w:color w:val="D0CECE" w:themeColor="background2" w:themeShade="E6"/>
          <w:sz w:val="22"/>
        </w:rPr>
        <w:t>(Larue et al. 2014; Rolim et al. 2014; Rutty et al. 2013)</w:t>
      </w:r>
      <w:r w:rsidRPr="00A97496">
        <w:rPr>
          <w:rFonts w:ascii="Times New Roman" w:eastAsia="宋体" w:hAnsi="Times New Roman" w:cs="Times New Roman"/>
          <w:color w:val="D0CECE" w:themeColor="background2" w:themeShade="E6"/>
          <w:sz w:val="22"/>
        </w:rPr>
        <w:fldChar w:fldCharType="end"/>
      </w:r>
      <w:r w:rsidRPr="00A97496">
        <w:rPr>
          <w:rFonts w:ascii="Times New Roman" w:eastAsia="宋体" w:hAnsi="Times New Roman" w:cs="Times New Roman"/>
          <w:color w:val="D0CECE" w:themeColor="background2" w:themeShade="E6"/>
          <w:sz w:val="22"/>
        </w:rPr>
        <w:t xml:space="preserve">, while long-term studies showed that the training impact faded over time </w:t>
      </w:r>
      <w:r w:rsidRPr="00A97496">
        <w:rPr>
          <w:rFonts w:ascii="Times New Roman" w:eastAsia="宋体" w:hAnsi="Times New Roman" w:cs="Times New Roman"/>
          <w:color w:val="D0CECE" w:themeColor="background2" w:themeShade="E6"/>
          <w:sz w:val="22"/>
        </w:rPr>
        <w:fldChar w:fldCharType="begin"/>
      </w:r>
      <w:r w:rsidRPr="00A97496">
        <w:rPr>
          <w:rFonts w:ascii="Times New Roman" w:eastAsia="宋体" w:hAnsi="Times New Roman" w:cs="Times New Roman"/>
          <w:color w:val="D0CECE" w:themeColor="background2" w:themeShade="E6"/>
          <w:sz w:val="22"/>
        </w:rPr>
        <w:instrText xml:space="preserve"> ADDIN EN.CITE &lt;EndNote&gt;&lt;Cite&gt;&lt;Author&gt;Barla&lt;/Author&gt;&lt;Year&gt;2017&lt;/Year&gt;&lt;RecNum&gt;260&lt;/RecNum&gt;&lt;DisplayText&gt;(af Wåhlberg 2007; Barla et al. 2017)&lt;/DisplayText&gt;&lt;record&gt;&lt;rec-number&gt;260&lt;/rec-number&gt;&lt;foreign-keys&gt;&lt;key app="EN" db-id="xx2sdxzxyppx5jedtfkvpvsn9sve2252dadz" timestamp="1638588308"&gt;260&lt;/key&gt;&lt;/foreign-keys&gt;&lt;ref-type name="Journal Article"&gt;17&lt;/ref-type&gt;&lt;contributors&gt;&lt;authors&gt;&lt;author&gt;Barla, Philippe&lt;/author&gt;&lt;author&gt;Gilbert-Gonthier, Mathieu&lt;/author&gt;&lt;author&gt;Castro, Marco Antonio Lopez&lt;/author&gt;&lt;author&gt;Miranda-Moreno, Luis&lt;/author&gt;&lt;/authors&gt;&lt;/contributors&gt;&lt;titles&gt;&lt;title&gt;Eco-driving training and fuel consumption: Impact, heterogeneity and sustainability&lt;/title&gt;&lt;secondary-title&gt;Energy Economics&lt;/secondary-title&gt;&lt;/titles&gt;&lt;periodical&gt;&lt;full-title&gt;Energy Economics&lt;/full-title&gt;&lt;/periodical&gt;&lt;pages&gt;187-194&lt;/pages&gt;&lt;volume&gt;62&lt;/volume&gt;&lt;dates&gt;&lt;year&gt;2017&lt;/year&gt;&lt;/dates&gt;&lt;isbn&gt;0140-9883&lt;/isbn&gt;&lt;urls&gt;&lt;/urls&gt;&lt;/record&gt;&lt;/Cite&gt;&lt;Cite&gt;&lt;Author&gt;af Wåhlberg&lt;/Author&gt;&lt;Year&gt;2007&lt;/Year&gt;&lt;RecNum&gt;261&lt;/RecNum&gt;&lt;record&gt;&lt;rec-number&gt;261&lt;/rec-number&gt;&lt;foreign-keys&gt;&lt;key app="EN" db-id="xx2sdxzxyppx5jedtfkvpvsn9sve2252dadz" timestamp="1638588349"&gt;261&lt;/key&gt;&lt;/foreign-keys&gt;&lt;ref-type name="Journal Article"&gt;17&lt;/ref-type&gt;&lt;contributors&gt;&lt;authors&gt;&lt;author&gt;af Wåhlberg, Anders E&lt;/author&gt;&lt;/authors&gt;&lt;/contributors&gt;&lt;titles&gt;&lt;title&gt;Long-term effects of training in economical driving: Fuel consumption, accidents, driver acceleration behavior and technical feedback&lt;/title&gt;&lt;secondary-title&gt;International journal of industrial ergonomics&lt;/secondary-title&gt;&lt;/titles&gt;&lt;periodical&gt;&lt;full-title&gt;International journal of industrial ergonomics&lt;/full-title&gt;&lt;/periodical&gt;&lt;pages&gt;333-343&lt;/pages&gt;&lt;volume&gt;37&lt;/volume&gt;&lt;number&gt;4&lt;/number&gt;&lt;dates&gt;&lt;year&gt;2007&lt;/year&gt;&lt;/dates&gt;&lt;isbn&gt;0169-8141&lt;/isbn&gt;&lt;urls&gt;&lt;/urls&gt;&lt;/record&gt;&lt;/Cite&gt;&lt;/EndNote&gt;</w:instrText>
      </w:r>
      <w:r w:rsidRPr="00A97496">
        <w:rPr>
          <w:rFonts w:ascii="Times New Roman" w:eastAsia="宋体" w:hAnsi="Times New Roman" w:cs="Times New Roman"/>
          <w:color w:val="D0CECE" w:themeColor="background2" w:themeShade="E6"/>
          <w:sz w:val="22"/>
        </w:rPr>
        <w:fldChar w:fldCharType="separate"/>
      </w:r>
      <w:r w:rsidRPr="00A97496">
        <w:rPr>
          <w:rFonts w:ascii="Times New Roman" w:eastAsia="宋体" w:hAnsi="Times New Roman" w:cs="Times New Roman"/>
          <w:noProof/>
          <w:color w:val="D0CECE" w:themeColor="background2" w:themeShade="E6"/>
          <w:sz w:val="22"/>
        </w:rPr>
        <w:t xml:space="preserve">(af Wåhlberg 2007; </w:t>
      </w:r>
      <w:r w:rsidRPr="00A97496">
        <w:rPr>
          <w:rFonts w:ascii="Times New Roman" w:eastAsia="宋体" w:hAnsi="Times New Roman" w:cs="Times New Roman"/>
          <w:noProof/>
          <w:color w:val="D0CECE" w:themeColor="background2" w:themeShade="E6"/>
          <w:sz w:val="22"/>
        </w:rPr>
        <w:lastRenderedPageBreak/>
        <w:t>Barla et al. 2017)</w:t>
      </w:r>
      <w:r w:rsidRPr="00A97496">
        <w:rPr>
          <w:rFonts w:ascii="Times New Roman" w:eastAsia="宋体" w:hAnsi="Times New Roman" w:cs="Times New Roman"/>
          <w:color w:val="D0CECE" w:themeColor="background2" w:themeShade="E6"/>
          <w:sz w:val="22"/>
        </w:rPr>
        <w:fldChar w:fldCharType="end"/>
      </w:r>
      <w:r w:rsidRPr="00A97496">
        <w:rPr>
          <w:rFonts w:ascii="Times New Roman" w:eastAsia="宋体" w:hAnsi="Times New Roman" w:cs="Times New Roman"/>
          <w:color w:val="D0CECE" w:themeColor="background2" w:themeShade="E6"/>
          <w:sz w:val="22"/>
        </w:rPr>
        <w:t xml:space="preserve">. This was because the habits developed through many years of practice were engrained and thus hard to change in short training time </w:t>
      </w:r>
      <w:r w:rsidRPr="00A97496">
        <w:rPr>
          <w:rFonts w:ascii="Times New Roman" w:eastAsia="宋体" w:hAnsi="Times New Roman" w:cs="Times New Roman"/>
          <w:color w:val="D0CECE" w:themeColor="background2" w:themeShade="E6"/>
          <w:sz w:val="22"/>
        </w:rPr>
        <w:fldChar w:fldCharType="begin"/>
      </w:r>
      <w:r w:rsidRPr="00A97496">
        <w:rPr>
          <w:rFonts w:ascii="Times New Roman" w:eastAsia="宋体" w:hAnsi="Times New Roman" w:cs="Times New Roman"/>
          <w:color w:val="D0CECE" w:themeColor="background2" w:themeShade="E6"/>
          <w:sz w:val="22"/>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Pr="00A97496">
        <w:rPr>
          <w:rFonts w:ascii="Times New Roman" w:eastAsia="宋体" w:hAnsi="Times New Roman" w:cs="Times New Roman"/>
          <w:color w:val="D0CECE" w:themeColor="background2" w:themeShade="E6"/>
          <w:sz w:val="22"/>
        </w:rPr>
        <w:fldChar w:fldCharType="separate"/>
      </w:r>
      <w:r w:rsidRPr="00A97496">
        <w:rPr>
          <w:rFonts w:ascii="Times New Roman" w:eastAsia="宋体" w:hAnsi="Times New Roman" w:cs="Times New Roman"/>
          <w:noProof/>
          <w:color w:val="D0CECE" w:themeColor="background2" w:themeShade="E6"/>
          <w:sz w:val="22"/>
        </w:rPr>
        <w:t>(Huang et al. 2018)</w:t>
      </w:r>
      <w:r w:rsidRPr="00A97496">
        <w:rPr>
          <w:rFonts w:ascii="Times New Roman" w:eastAsia="宋体" w:hAnsi="Times New Roman" w:cs="Times New Roman"/>
          <w:color w:val="D0CECE" w:themeColor="background2" w:themeShade="E6"/>
          <w:sz w:val="22"/>
        </w:rPr>
        <w:fldChar w:fldCharType="end"/>
      </w:r>
      <w:r w:rsidRPr="00A97496">
        <w:rPr>
          <w:rFonts w:ascii="Times New Roman" w:eastAsia="宋体" w:hAnsi="Times New Roman" w:cs="Times New Roman"/>
          <w:color w:val="D0CECE" w:themeColor="background2" w:themeShade="E6"/>
          <w:sz w:val="22"/>
        </w:rPr>
        <w:t xml:space="preserve">. It should be noted that many factors could influence the ‘training’ results -- behaviors. </w:t>
      </w:r>
      <w:commentRangeStart w:id="114"/>
      <w:proofErr w:type="gramStart"/>
      <w:r w:rsidRPr="00A97496">
        <w:rPr>
          <w:rFonts w:ascii="Times New Roman" w:hAnsi="Times New Roman" w:cs="Times New Roman"/>
          <w:color w:val="D0CECE" w:themeColor="background2" w:themeShade="E6"/>
          <w:sz w:val="22"/>
          <w:szCs w:val="24"/>
        </w:rPr>
        <w:t>So</w:t>
      </w:r>
      <w:proofErr w:type="gramEnd"/>
      <w:r w:rsidRPr="00A97496">
        <w:rPr>
          <w:rFonts w:ascii="Times New Roman" w:hAnsi="Times New Roman" w:cs="Times New Roman"/>
          <w:color w:val="D0CECE" w:themeColor="background2" w:themeShade="E6"/>
          <w:sz w:val="22"/>
          <w:szCs w:val="24"/>
        </w:rPr>
        <w:t xml:space="preserve"> in this paper, we consider a variety of factors relevant to drivers’ driving behaviors too.</w:t>
      </w:r>
      <w:commentRangeEnd w:id="114"/>
      <w:r w:rsidRPr="00A97496">
        <w:rPr>
          <w:rStyle w:val="a4"/>
          <w:rFonts w:ascii="Times New Roman" w:hAnsi="Times New Roman" w:cs="Times New Roman"/>
          <w:color w:val="D0CECE" w:themeColor="background2" w:themeShade="E6"/>
          <w:sz w:val="22"/>
          <w:szCs w:val="22"/>
        </w:rPr>
        <w:commentReference w:id="114"/>
      </w:r>
    </w:p>
    <w:p w14:paraId="6E100BCB" w14:textId="4971363C" w:rsidR="00413067" w:rsidRDefault="00413067" w:rsidP="00BC4955">
      <w:pPr>
        <w:rPr>
          <w:ins w:id="115" w:author="Yiyang Bian" w:date="2022-01-07T15:24:00Z"/>
          <w:rFonts w:ascii="Times New Roman" w:hAnsi="Times New Roman" w:cs="Times New Roman"/>
          <w:color w:val="D0CECE" w:themeColor="background2" w:themeShade="E6"/>
          <w:sz w:val="22"/>
          <w:szCs w:val="24"/>
        </w:rPr>
      </w:pPr>
    </w:p>
    <w:p w14:paraId="173A884C" w14:textId="77777777" w:rsidR="00413541" w:rsidRPr="00A97496" w:rsidRDefault="00413541" w:rsidP="00BC4955">
      <w:pPr>
        <w:rPr>
          <w:rFonts w:ascii="Times New Roman" w:hAnsi="Times New Roman" w:cs="Times New Roman"/>
          <w:color w:val="D0CECE" w:themeColor="background2" w:themeShade="E6"/>
          <w:sz w:val="22"/>
          <w:szCs w:val="24"/>
        </w:rPr>
      </w:pPr>
    </w:p>
    <w:p w14:paraId="74D40E20" w14:textId="77777777" w:rsidR="006F4C90" w:rsidRPr="00A97496" w:rsidRDefault="006F4C90" w:rsidP="006F4C90">
      <w:pPr>
        <w:rPr>
          <w:rFonts w:ascii="Times New Roman" w:hAnsi="Times New Roman" w:cs="Times New Roman"/>
          <w:color w:val="AEAAAA" w:themeColor="background2" w:themeShade="BF"/>
          <w:sz w:val="28"/>
          <w:szCs w:val="32"/>
        </w:rPr>
      </w:pPr>
      <w:r w:rsidRPr="00A97496">
        <w:rPr>
          <w:rFonts w:ascii="Times New Roman" w:hAnsi="Times New Roman" w:cs="Times New Roman"/>
          <w:color w:val="AEAAAA" w:themeColor="background2" w:themeShade="BF"/>
          <w:sz w:val="28"/>
          <w:szCs w:val="32"/>
        </w:rPr>
        <w:t>Measurement</w:t>
      </w:r>
    </w:p>
    <w:p w14:paraId="062EE594" w14:textId="77777777" w:rsidR="006F4C90" w:rsidRPr="00A97496" w:rsidRDefault="006F4C90" w:rsidP="006F4C90">
      <w:pPr>
        <w:rPr>
          <w:rFonts w:ascii="Times New Roman" w:hAnsi="Times New Roman" w:cs="Times New Roman"/>
          <w:color w:val="AEAAAA" w:themeColor="background2" w:themeShade="BF"/>
          <w:sz w:val="22"/>
          <w:szCs w:val="24"/>
        </w:rPr>
      </w:pPr>
      <w:r w:rsidRPr="00A97496">
        <w:rPr>
          <w:rFonts w:ascii="Times New Roman" w:hAnsi="Times New Roman" w:cs="Times New Roman"/>
          <w:color w:val="D0CECE" w:themeColor="background2" w:themeShade="E6"/>
          <w:sz w:val="22"/>
          <w:szCs w:val="24"/>
        </w:rPr>
        <w:t xml:space="preserve">The variables used to define driving style are related to speed and acceleration or deceleration. According to the most common approach, for the characterization of the driving profile, it is examined whether a driver accelerates or decelerates harshly, how often and, of course, whether he drives at high speed or not, far, near or even above the corresponding speed limit. Specifically, the above quantities for each route are summarized using statistical metrics, such as mean, variance, maximum and minimum, and frequency (for acceleration and deceleration) and are considered adequate to describe a driver’s driving style [20].  </w:t>
      </w:r>
      <w:r w:rsidRPr="00A97496">
        <w:rPr>
          <w:rFonts w:ascii="Times New Roman" w:hAnsi="Times New Roman" w:cs="Times New Roman"/>
          <w:color w:val="AEAAAA" w:themeColor="background2" w:themeShade="BF"/>
          <w:sz w:val="22"/>
          <w:szCs w:val="24"/>
        </w:rPr>
        <w:t>（来源于文章</w:t>
      </w:r>
      <w:r w:rsidRPr="00A97496">
        <w:rPr>
          <w:rFonts w:ascii="Times New Roman" w:hAnsi="Times New Roman" w:cs="Times New Roman"/>
          <w:color w:val="AEAAAA" w:themeColor="background2" w:themeShade="BF"/>
          <w:sz w:val="22"/>
          <w:szCs w:val="24"/>
        </w:rPr>
        <w:t>Eco-Driving and Its Impacts on Fuel Efficiency: An Overview of Technologies and Data-Driven Methods</w:t>
      </w:r>
      <w:r w:rsidRPr="00A97496">
        <w:rPr>
          <w:rFonts w:ascii="Times New Roman" w:hAnsi="Times New Roman" w:cs="Times New Roman"/>
          <w:color w:val="AEAAAA" w:themeColor="background2" w:themeShade="BF"/>
          <w:sz w:val="22"/>
          <w:szCs w:val="24"/>
        </w:rPr>
        <w:t>）</w:t>
      </w:r>
    </w:p>
    <w:p w14:paraId="2DDF9140" w14:textId="3C577B03" w:rsidR="006F4C90" w:rsidRDefault="006F4C90" w:rsidP="00BC4955">
      <w:pPr>
        <w:rPr>
          <w:ins w:id="116" w:author="Yiyang Bian" w:date="2022-01-07T15:16:00Z"/>
          <w:rFonts w:ascii="Times New Roman" w:hAnsi="Times New Roman" w:cs="Times New Roman"/>
          <w:color w:val="FF0000"/>
          <w:sz w:val="22"/>
          <w:szCs w:val="24"/>
        </w:rPr>
      </w:pPr>
    </w:p>
    <w:p w14:paraId="031707B2" w14:textId="77777777" w:rsidR="00310FB3" w:rsidRDefault="00310FB3" w:rsidP="00BC4955">
      <w:pPr>
        <w:rPr>
          <w:ins w:id="117" w:author="Yiyang Bian" w:date="2022-01-07T15:16:00Z"/>
          <w:rFonts w:ascii="Times New Roman" w:hAnsi="Times New Roman" w:cs="Times New Roman"/>
          <w:color w:val="FF0000"/>
          <w:sz w:val="22"/>
          <w:szCs w:val="24"/>
        </w:rPr>
      </w:pPr>
    </w:p>
    <w:p w14:paraId="688A2740" w14:textId="3ECF936C" w:rsidR="00310FB3" w:rsidRDefault="00310FB3" w:rsidP="00BC4955">
      <w:pPr>
        <w:rPr>
          <w:ins w:id="118" w:author="Yiyang Bian" w:date="2022-01-07T15:16:00Z"/>
          <w:rFonts w:ascii="Times New Roman" w:hAnsi="Times New Roman" w:cs="Times New Roman"/>
          <w:color w:val="FF0000"/>
          <w:sz w:val="22"/>
          <w:szCs w:val="24"/>
        </w:rPr>
      </w:pPr>
      <w:ins w:id="119" w:author="Yiyang Bian" w:date="2022-01-07T15:16:00Z">
        <w:r w:rsidRPr="00064077">
          <w:rPr>
            <w:rFonts w:ascii="Times New Roman" w:hAnsi="Times New Roman" w:cs="Times New Roman"/>
            <w:color w:val="FF0000"/>
            <w:sz w:val="22"/>
            <w:szCs w:val="24"/>
            <w:highlight w:val="yellow"/>
            <w:rPrChange w:id="120" w:author="Yiyang Bian" w:date="2022-01-07T15:38:00Z">
              <w:rPr>
                <w:rFonts w:ascii="Times New Roman" w:hAnsi="Times New Roman" w:cs="Times New Roman"/>
                <w:color w:val="FF0000"/>
                <w:sz w:val="22"/>
                <w:szCs w:val="24"/>
              </w:rPr>
            </w:rPrChange>
          </w:rPr>
          <w:t>Statistical Results</w:t>
        </w:r>
      </w:ins>
    </w:p>
    <w:p w14:paraId="76600C12" w14:textId="5DBC1389" w:rsidR="00310FB3" w:rsidRDefault="00310FB3" w:rsidP="00BC4955">
      <w:pPr>
        <w:rPr>
          <w:ins w:id="121" w:author="Yiyang Bian" w:date="2022-01-07T15:16:00Z"/>
          <w:rFonts w:ascii="Times New Roman" w:hAnsi="Times New Roman" w:cs="Times New Roman"/>
          <w:color w:val="FF0000"/>
          <w:sz w:val="22"/>
          <w:szCs w:val="24"/>
        </w:rPr>
      </w:pPr>
    </w:p>
    <w:p w14:paraId="1346587F" w14:textId="0CBDBEEE" w:rsidR="00310FB3" w:rsidRDefault="00310FB3" w:rsidP="00BC4955">
      <w:pPr>
        <w:rPr>
          <w:ins w:id="122" w:author="Yiyang Bian" w:date="2022-01-07T15:16:00Z"/>
          <w:rFonts w:ascii="Times New Roman" w:hAnsi="Times New Roman" w:cs="Times New Roman"/>
          <w:color w:val="FF0000"/>
          <w:sz w:val="22"/>
          <w:szCs w:val="24"/>
        </w:rPr>
      </w:pPr>
    </w:p>
    <w:p w14:paraId="66526C2D" w14:textId="030CF1A3" w:rsidR="00310FB3" w:rsidRDefault="00310FB3" w:rsidP="00BC4955">
      <w:pPr>
        <w:rPr>
          <w:ins w:id="123" w:author="Yiyang Bian" w:date="2022-01-07T15:16:00Z"/>
          <w:rFonts w:ascii="Times New Roman" w:hAnsi="Times New Roman" w:cs="Times New Roman"/>
          <w:color w:val="FF0000"/>
          <w:sz w:val="22"/>
          <w:szCs w:val="24"/>
        </w:rPr>
      </w:pPr>
    </w:p>
    <w:p w14:paraId="229EB449" w14:textId="6D2CEE59" w:rsidR="00310FB3" w:rsidRDefault="00310FB3" w:rsidP="00BC4955">
      <w:pPr>
        <w:rPr>
          <w:ins w:id="124" w:author="Yiyang Bian" w:date="2022-01-07T15:38:00Z"/>
          <w:rFonts w:ascii="Times New Roman" w:hAnsi="Times New Roman" w:cs="Times New Roman"/>
          <w:color w:val="FF0000"/>
          <w:sz w:val="22"/>
          <w:szCs w:val="24"/>
        </w:rPr>
      </w:pPr>
    </w:p>
    <w:p w14:paraId="6FC0ACB0" w14:textId="77777777" w:rsidR="000762C5" w:rsidRPr="00A97496" w:rsidRDefault="000762C5" w:rsidP="00BC4955">
      <w:pPr>
        <w:rPr>
          <w:rFonts w:ascii="Times New Roman" w:hAnsi="Times New Roman" w:cs="Times New Roman"/>
          <w:color w:val="FF0000"/>
          <w:sz w:val="22"/>
          <w:szCs w:val="24"/>
        </w:rPr>
      </w:pPr>
    </w:p>
    <w:p w14:paraId="3E130F79" w14:textId="4597A12F" w:rsidR="00413067" w:rsidRPr="00A97496" w:rsidRDefault="00413067" w:rsidP="00BC4955">
      <w:pPr>
        <w:rPr>
          <w:rFonts w:ascii="Times New Roman" w:hAnsi="Times New Roman" w:cs="Times New Roman"/>
          <w:color w:val="AEAAAA" w:themeColor="background2" w:themeShade="BF"/>
          <w:sz w:val="28"/>
          <w:szCs w:val="32"/>
        </w:rPr>
      </w:pPr>
      <w:r w:rsidRPr="00A97496">
        <w:rPr>
          <w:rFonts w:ascii="Times New Roman" w:hAnsi="Times New Roman" w:cs="Times New Roman"/>
          <w:color w:val="AEAAAA" w:themeColor="background2" w:themeShade="BF"/>
          <w:sz w:val="28"/>
          <w:szCs w:val="32"/>
        </w:rPr>
        <w:t>Conclusion</w:t>
      </w:r>
      <w:r w:rsidR="00175214" w:rsidRPr="00A97496">
        <w:rPr>
          <w:rFonts w:ascii="Times New Roman" w:hAnsi="Times New Roman" w:cs="Times New Roman"/>
          <w:color w:val="AEAAAA" w:themeColor="background2" w:themeShade="BF"/>
          <w:sz w:val="28"/>
          <w:szCs w:val="32"/>
        </w:rPr>
        <w:t>（</w:t>
      </w:r>
      <w:r w:rsidR="00175214" w:rsidRPr="00A97496">
        <w:rPr>
          <w:rFonts w:ascii="Times New Roman" w:hAnsi="Times New Roman" w:cs="Times New Roman"/>
          <w:color w:val="AEAAAA" w:themeColor="background2" w:themeShade="BF"/>
          <w:sz w:val="28"/>
          <w:szCs w:val="32"/>
        </w:rPr>
        <w:t>future work</w:t>
      </w:r>
      <w:r w:rsidR="00175214" w:rsidRPr="00A97496">
        <w:rPr>
          <w:rFonts w:ascii="Times New Roman" w:hAnsi="Times New Roman" w:cs="Times New Roman"/>
          <w:color w:val="AEAAAA" w:themeColor="background2" w:themeShade="BF"/>
          <w:sz w:val="28"/>
          <w:szCs w:val="32"/>
        </w:rPr>
        <w:t>）</w:t>
      </w:r>
    </w:p>
    <w:p w14:paraId="3885ECB6" w14:textId="3BEB1F4D" w:rsidR="009E0000" w:rsidRPr="00A97496" w:rsidRDefault="00413067" w:rsidP="00BC4955">
      <w:pPr>
        <w:rPr>
          <w:rFonts w:ascii="Times New Roman" w:hAnsi="Times New Roman" w:cs="Times New Roman"/>
          <w:color w:val="AEAAAA" w:themeColor="background2" w:themeShade="BF"/>
          <w:sz w:val="22"/>
          <w:szCs w:val="24"/>
        </w:rPr>
      </w:pPr>
      <w:r w:rsidRPr="00A97496">
        <w:rPr>
          <w:rFonts w:ascii="Times New Roman" w:hAnsi="Times New Roman" w:cs="Times New Roman"/>
          <w:color w:val="AEAAAA" w:themeColor="background2" w:themeShade="BF"/>
          <w:sz w:val="22"/>
          <w:szCs w:val="24"/>
        </w:rPr>
        <w:t xml:space="preserve">Driving speed </w:t>
      </w:r>
      <w:r w:rsidR="00740BA2" w:rsidRPr="00A97496">
        <w:rPr>
          <w:rFonts w:ascii="Times New Roman" w:hAnsi="Times New Roman" w:cs="Times New Roman"/>
          <w:color w:val="AEAAAA" w:themeColor="background2" w:themeShade="BF"/>
          <w:sz w:val="22"/>
          <w:szCs w:val="24"/>
        </w:rPr>
        <w:t>作用及各主要变量作用</w:t>
      </w:r>
      <w:r w:rsidRPr="00A97496">
        <w:rPr>
          <w:rFonts w:ascii="Times New Roman" w:hAnsi="Times New Roman" w:cs="Times New Roman"/>
          <w:color w:val="AEAAAA" w:themeColor="background2" w:themeShade="BF"/>
          <w:sz w:val="22"/>
          <w:szCs w:val="24"/>
        </w:rPr>
        <w:t>的解释</w:t>
      </w:r>
    </w:p>
    <w:p w14:paraId="6C8997F6" w14:textId="7597B738" w:rsidR="00413067" w:rsidRPr="00A97496" w:rsidRDefault="00413067" w:rsidP="00BC4955">
      <w:pPr>
        <w:rPr>
          <w:rFonts w:ascii="Times New Roman" w:hAnsi="Times New Roman" w:cs="Times New Roman"/>
          <w:color w:val="AEAAAA" w:themeColor="background2" w:themeShade="BF"/>
          <w:sz w:val="22"/>
          <w:szCs w:val="24"/>
        </w:rPr>
      </w:pPr>
    </w:p>
    <w:p w14:paraId="585CCD1D" w14:textId="77777777" w:rsidR="00413067" w:rsidRPr="00A97496" w:rsidRDefault="00413067" w:rsidP="00BC4955">
      <w:pPr>
        <w:rPr>
          <w:rFonts w:ascii="Times New Roman" w:hAnsi="Times New Roman" w:cs="Times New Roman"/>
          <w:color w:val="AEAAAA" w:themeColor="background2" w:themeShade="BF"/>
          <w:sz w:val="22"/>
          <w:szCs w:val="24"/>
        </w:rPr>
      </w:pPr>
    </w:p>
    <w:p w14:paraId="3DEC1029" w14:textId="1B18C54C" w:rsidR="00D902AE" w:rsidRPr="00A97496" w:rsidRDefault="00D902AE" w:rsidP="00BC4955">
      <w:pPr>
        <w:rPr>
          <w:rFonts w:ascii="Times New Roman" w:hAnsi="Times New Roman" w:cs="Times New Roman"/>
          <w:color w:val="AEAAAA" w:themeColor="background2" w:themeShade="BF"/>
          <w:sz w:val="22"/>
          <w:szCs w:val="24"/>
        </w:rPr>
      </w:pPr>
      <w:r w:rsidRPr="00A97496">
        <w:rPr>
          <w:rFonts w:ascii="Times New Roman" w:hAnsi="Times New Roman" w:cs="Times New Roman"/>
          <w:color w:val="AEAAAA" w:themeColor="background2" w:themeShade="BF"/>
          <w:sz w:val="22"/>
          <w:szCs w:val="24"/>
        </w:rPr>
        <w:t>Future work</w:t>
      </w:r>
      <w:r w:rsidR="00B953A8" w:rsidRPr="00A97496">
        <w:rPr>
          <w:rFonts w:ascii="Times New Roman" w:hAnsi="Times New Roman" w:cs="Times New Roman"/>
          <w:color w:val="AEAAAA" w:themeColor="background2" w:themeShade="BF"/>
          <w:sz w:val="22"/>
          <w:szCs w:val="24"/>
        </w:rPr>
        <w:t>，我们目前把</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直接当做一个整体（包含其警告、反馈、社交属性、主动使用意愿等等），</w:t>
      </w:r>
      <w:r w:rsidR="00B953A8" w:rsidRPr="00A97496">
        <w:rPr>
          <w:rFonts w:ascii="Times New Roman" w:hAnsi="Times New Roman" w:cs="Times New Roman"/>
          <w:color w:val="AEAAAA" w:themeColor="background2" w:themeShade="BF"/>
          <w:sz w:val="22"/>
          <w:szCs w:val="24"/>
        </w:rPr>
        <w:t>01</w:t>
      </w:r>
      <w:r w:rsidR="00B953A8" w:rsidRPr="00A97496">
        <w:rPr>
          <w:rFonts w:ascii="Times New Roman" w:hAnsi="Times New Roman" w:cs="Times New Roman"/>
          <w:color w:val="AEAAAA" w:themeColor="background2" w:themeShade="BF"/>
          <w:sz w:val="22"/>
          <w:szCs w:val="24"/>
        </w:rPr>
        <w:t>变量即我们有没有这个</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。我们可以解释我们的</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当中有</w:t>
      </w:r>
      <w:r w:rsidR="00B953A8" w:rsidRPr="00A97496">
        <w:rPr>
          <w:rFonts w:ascii="Times New Roman" w:hAnsi="Times New Roman" w:cs="Times New Roman"/>
          <w:color w:val="AEAAAA" w:themeColor="background2" w:themeShade="BF"/>
          <w:sz w:val="22"/>
          <w:szCs w:val="24"/>
        </w:rPr>
        <w:t>alert</w:t>
      </w:r>
      <w:r w:rsidR="00B953A8" w:rsidRPr="00A97496">
        <w:rPr>
          <w:rFonts w:ascii="Times New Roman" w:hAnsi="Times New Roman" w:cs="Times New Roman"/>
          <w:color w:val="AEAAAA" w:themeColor="background2" w:themeShade="BF"/>
          <w:sz w:val="22"/>
          <w:szCs w:val="24"/>
        </w:rPr>
        <w:t>这种的警示提醒项，但是我们这次不单独看。未来我们可能会细化</w:t>
      </w:r>
      <w:r w:rsidR="002775AA" w:rsidRPr="00A97496">
        <w:rPr>
          <w:rFonts w:ascii="Times New Roman" w:hAnsi="Times New Roman" w:cs="Times New Roman"/>
          <w:color w:val="AEAAAA" w:themeColor="background2" w:themeShade="BF"/>
          <w:sz w:val="22"/>
          <w:szCs w:val="24"/>
        </w:rPr>
        <w:t>研究</w:t>
      </w:r>
      <w:r w:rsidR="00B953A8" w:rsidRPr="00A97496">
        <w:rPr>
          <w:rFonts w:ascii="Times New Roman" w:hAnsi="Times New Roman" w:cs="Times New Roman"/>
          <w:color w:val="AEAAAA" w:themeColor="background2" w:themeShade="BF"/>
          <w:sz w:val="22"/>
          <w:szCs w:val="24"/>
        </w:rPr>
        <w:t>这个</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的功能</w:t>
      </w:r>
      <w:r w:rsidR="004C1024" w:rsidRPr="00A97496">
        <w:rPr>
          <w:rFonts w:ascii="Times New Roman" w:hAnsi="Times New Roman" w:cs="Times New Roman"/>
          <w:color w:val="AEAAAA" w:themeColor="background2" w:themeShade="BF"/>
          <w:sz w:val="22"/>
          <w:szCs w:val="24"/>
        </w:rPr>
        <w:t>对应产生的效果。</w:t>
      </w:r>
    </w:p>
    <w:p w14:paraId="15A55A47" w14:textId="17F879AC" w:rsidR="007E5138" w:rsidRPr="00A97496" w:rsidRDefault="007E5138">
      <w:pPr>
        <w:rPr>
          <w:rFonts w:ascii="Times New Roman" w:hAnsi="Times New Roman" w:cs="Times New Roman"/>
          <w:color w:val="FF0000"/>
          <w:sz w:val="22"/>
          <w:szCs w:val="24"/>
        </w:rPr>
      </w:pPr>
    </w:p>
    <w:p w14:paraId="326073C2" w14:textId="72B4FA74" w:rsidR="000D6F24" w:rsidRPr="00A97496" w:rsidRDefault="000D6F24">
      <w:pPr>
        <w:rPr>
          <w:rFonts w:ascii="Times New Roman" w:hAnsi="Times New Roman" w:cs="Times New Roman"/>
          <w:color w:val="FF0000"/>
          <w:sz w:val="22"/>
          <w:szCs w:val="24"/>
        </w:rPr>
      </w:pPr>
    </w:p>
    <w:p w14:paraId="23F92B47" w14:textId="77777777" w:rsidR="007346F5" w:rsidRPr="00A97496" w:rsidRDefault="007346F5">
      <w:pPr>
        <w:rPr>
          <w:rFonts w:ascii="Times New Roman" w:hAnsi="Times New Roman" w:cs="Times New Roman"/>
          <w:color w:val="FF0000"/>
          <w:sz w:val="22"/>
          <w:szCs w:val="24"/>
        </w:rPr>
      </w:pPr>
    </w:p>
    <w:p w14:paraId="3E9BC306" w14:textId="77777777" w:rsidR="000D6F24" w:rsidRPr="00A97496" w:rsidRDefault="000D6F24">
      <w:pPr>
        <w:rPr>
          <w:rFonts w:ascii="Times New Roman" w:hAnsi="Times New Roman" w:cs="Times New Roman"/>
        </w:rPr>
      </w:pPr>
    </w:p>
    <w:p w14:paraId="25B37E60" w14:textId="77777777" w:rsidR="0054381C" w:rsidRPr="00A97496" w:rsidRDefault="00CF6CEA" w:rsidP="0054381C">
      <w:pPr>
        <w:pStyle w:val="EndNoteBibliography"/>
        <w:ind w:left="720" w:hanging="720"/>
        <w:rPr>
          <w:rFonts w:ascii="Times New Roman" w:hAnsi="Times New Roman" w:cs="Times New Roman"/>
        </w:rPr>
      </w:pPr>
      <w:r w:rsidRPr="00A97496">
        <w:rPr>
          <w:rFonts w:ascii="Times New Roman" w:hAnsi="Times New Roman" w:cs="Times New Roman"/>
        </w:rPr>
        <w:fldChar w:fldCharType="begin"/>
      </w:r>
      <w:r w:rsidRPr="00A97496">
        <w:rPr>
          <w:rFonts w:ascii="Times New Roman" w:hAnsi="Times New Roman" w:cs="Times New Roman"/>
        </w:rPr>
        <w:instrText xml:space="preserve"> ADDIN EN.REFLIST </w:instrText>
      </w:r>
      <w:r w:rsidRPr="00A97496">
        <w:rPr>
          <w:rFonts w:ascii="Times New Roman" w:hAnsi="Times New Roman" w:cs="Times New Roman"/>
        </w:rPr>
        <w:fldChar w:fldCharType="separate"/>
      </w:r>
      <w:r w:rsidR="0054381C" w:rsidRPr="00A97496">
        <w:rPr>
          <w:rFonts w:ascii="Times New Roman" w:hAnsi="Times New Roman" w:cs="Times New Roman"/>
        </w:rPr>
        <w:t xml:space="preserve">af Wåhlberg, A. E. 2007. "Long-Term Effects of Training in Economical Driving: Fuel Consumption, Accidents, Driver Acceleration Behavior and Technical Feedback," </w:t>
      </w:r>
      <w:r w:rsidR="0054381C" w:rsidRPr="00A97496">
        <w:rPr>
          <w:rFonts w:ascii="Times New Roman" w:hAnsi="Times New Roman" w:cs="Times New Roman"/>
          <w:i/>
        </w:rPr>
        <w:t>International journal of industrial ergonomics</w:t>
      </w:r>
      <w:r w:rsidR="0054381C" w:rsidRPr="00A97496">
        <w:rPr>
          <w:rFonts w:ascii="Times New Roman" w:hAnsi="Times New Roman" w:cs="Times New Roman"/>
        </w:rPr>
        <w:t xml:space="preserve"> (37:4), pp. 333-343.</w:t>
      </w:r>
    </w:p>
    <w:p w14:paraId="29915787"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Alam, M. S., and McNabola, A. 2014. "A Critical Review and Assessment of Eco-Driving Policy &amp; Technology: Benefits &amp; Limitations," </w:t>
      </w:r>
      <w:r w:rsidRPr="00A97496">
        <w:rPr>
          <w:rFonts w:ascii="Times New Roman" w:hAnsi="Times New Roman" w:cs="Times New Roman"/>
          <w:i/>
        </w:rPr>
        <w:t>Transport Policy</w:t>
      </w:r>
      <w:r w:rsidRPr="00A97496">
        <w:rPr>
          <w:rFonts w:ascii="Times New Roman" w:hAnsi="Times New Roman" w:cs="Times New Roman"/>
        </w:rPr>
        <w:t xml:space="preserve"> (35), pp. 42-49.</w:t>
      </w:r>
    </w:p>
    <w:p w14:paraId="1542281C"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Alavi, M., and Gallupe, R. B. 2003. "Using Information Technology in Learning: Case Studies in Business and Management Education Programs," </w:t>
      </w:r>
      <w:r w:rsidRPr="00A97496">
        <w:rPr>
          <w:rFonts w:ascii="Times New Roman" w:hAnsi="Times New Roman" w:cs="Times New Roman"/>
          <w:i/>
        </w:rPr>
        <w:t xml:space="preserve">Academy of Management Learning &amp; </w:t>
      </w:r>
      <w:r w:rsidRPr="00A97496">
        <w:rPr>
          <w:rFonts w:ascii="Times New Roman" w:hAnsi="Times New Roman" w:cs="Times New Roman"/>
          <w:i/>
        </w:rPr>
        <w:lastRenderedPageBreak/>
        <w:t>Education</w:t>
      </w:r>
      <w:r w:rsidRPr="00A97496">
        <w:rPr>
          <w:rFonts w:ascii="Times New Roman" w:hAnsi="Times New Roman" w:cs="Times New Roman"/>
        </w:rPr>
        <w:t xml:space="preserve"> (2:2), pp. 139-153.</w:t>
      </w:r>
    </w:p>
    <w:p w14:paraId="5480B6CD"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Alavi, M., Yoo, Y., and Vogel, D. R. 1997. "Using Information Technology to Add Value to Management Education," </w:t>
      </w:r>
      <w:r w:rsidRPr="00A97496">
        <w:rPr>
          <w:rFonts w:ascii="Times New Roman" w:hAnsi="Times New Roman" w:cs="Times New Roman"/>
          <w:i/>
        </w:rPr>
        <w:t>Academy of management Journal</w:t>
      </w:r>
      <w:r w:rsidRPr="00A97496">
        <w:rPr>
          <w:rFonts w:ascii="Times New Roman" w:hAnsi="Times New Roman" w:cs="Times New Roman"/>
        </w:rPr>
        <w:t xml:space="preserve"> (40:6), pp. 1310-1333.</w:t>
      </w:r>
    </w:p>
    <w:p w14:paraId="1AE7DACA"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Alessandrini, A., Cattivera, A., Filippi, F., and Ortenzi, F. 2012. "Driving Style Influence on Car Co2 Emissions," </w:t>
      </w:r>
      <w:r w:rsidRPr="00A97496">
        <w:rPr>
          <w:rFonts w:ascii="Times New Roman" w:hAnsi="Times New Roman" w:cs="Times New Roman"/>
          <w:i/>
        </w:rPr>
        <w:t>2012 international emission inventory conference</w:t>
      </w:r>
      <w:r w:rsidRPr="00A97496">
        <w:rPr>
          <w:rFonts w:ascii="Times New Roman" w:hAnsi="Times New Roman" w:cs="Times New Roman"/>
        </w:rPr>
        <w:t>.</w:t>
      </w:r>
    </w:p>
    <w:p w14:paraId="0819C608"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Baller, S., Dutta, S., and Lanvin, B. 2016. </w:t>
      </w:r>
      <w:r w:rsidRPr="00A97496">
        <w:rPr>
          <w:rFonts w:ascii="Times New Roman" w:hAnsi="Times New Roman" w:cs="Times New Roman"/>
          <w:i/>
        </w:rPr>
        <w:t>Global Information Technology Report 2016</w:t>
      </w:r>
      <w:r w:rsidRPr="00A97496">
        <w:rPr>
          <w:rFonts w:ascii="Times New Roman" w:hAnsi="Times New Roman" w:cs="Times New Roman"/>
        </w:rPr>
        <w:t>. Ouranos Geneva.</w:t>
      </w:r>
    </w:p>
    <w:p w14:paraId="1C6608E6"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Barkenbus, J. N. 2010. "Eco-Driving: An Overlooked Climate Change Initiative," </w:t>
      </w:r>
      <w:r w:rsidRPr="00A97496">
        <w:rPr>
          <w:rFonts w:ascii="Times New Roman" w:hAnsi="Times New Roman" w:cs="Times New Roman"/>
          <w:i/>
        </w:rPr>
        <w:t>Energy policy</w:t>
      </w:r>
      <w:r w:rsidRPr="00A97496">
        <w:rPr>
          <w:rFonts w:ascii="Times New Roman" w:hAnsi="Times New Roman" w:cs="Times New Roman"/>
        </w:rPr>
        <w:t xml:space="preserve"> (38:2), pp. 762-769.</w:t>
      </w:r>
    </w:p>
    <w:p w14:paraId="434B9260"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Barla, P., Gilbert-Gonthier, M., Castro, M. A. L., and Miranda-Moreno, L. 2017. "Eco-Driving Training and Fuel Consumption: Impact, Heterogeneity and Sustainability," </w:t>
      </w:r>
      <w:r w:rsidRPr="00A97496">
        <w:rPr>
          <w:rFonts w:ascii="Times New Roman" w:hAnsi="Times New Roman" w:cs="Times New Roman"/>
          <w:i/>
        </w:rPr>
        <w:t>Energy Economics</w:t>
      </w:r>
      <w:r w:rsidRPr="00A97496">
        <w:rPr>
          <w:rFonts w:ascii="Times New Roman" w:hAnsi="Times New Roman" w:cs="Times New Roman"/>
        </w:rPr>
        <w:t xml:space="preserve"> (62), pp. 187-194.</w:t>
      </w:r>
    </w:p>
    <w:p w14:paraId="36BAED99"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Bates, D. W., Cohen, M., Leape, L. L., Overhage, J. M., Shabot, M. M., and Sheridan, T. 2001. "Reducing the Frequency of Errors in Medicine Using Information Technology," </w:t>
      </w:r>
      <w:r w:rsidRPr="00A97496">
        <w:rPr>
          <w:rFonts w:ascii="Times New Roman" w:hAnsi="Times New Roman" w:cs="Times New Roman"/>
          <w:i/>
        </w:rPr>
        <w:t>Journal of the American Medical Informatics Association</w:t>
      </w:r>
      <w:r w:rsidRPr="00A97496">
        <w:rPr>
          <w:rFonts w:ascii="Times New Roman" w:hAnsi="Times New Roman" w:cs="Times New Roman"/>
        </w:rPr>
        <w:t xml:space="preserve"> (8:4), pp. 299-308.</w:t>
      </w:r>
    </w:p>
    <w:p w14:paraId="13E1DB38"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Bates, D. W., and Gawande, A. A. 2003. "Improving Safety with Information Technology," </w:t>
      </w:r>
      <w:r w:rsidRPr="00A97496">
        <w:rPr>
          <w:rFonts w:ascii="Times New Roman" w:hAnsi="Times New Roman" w:cs="Times New Roman"/>
          <w:i/>
        </w:rPr>
        <w:t>New England journal of medicine</w:t>
      </w:r>
      <w:r w:rsidRPr="00A97496">
        <w:rPr>
          <w:rFonts w:ascii="Times New Roman" w:hAnsi="Times New Roman" w:cs="Times New Roman"/>
        </w:rPr>
        <w:t xml:space="preserve"> (348:25), pp. 2526-2534.</w:t>
      </w:r>
    </w:p>
    <w:p w14:paraId="1C04FF1C"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Boswell, W. R., Boudreau, J. W., and Tichy, J. 2005. "The Relationship between Employee Job Change and Job Satisfaction: The Honeymoon-Hangover Effect," </w:t>
      </w:r>
      <w:r w:rsidRPr="00A97496">
        <w:rPr>
          <w:rFonts w:ascii="Times New Roman" w:hAnsi="Times New Roman" w:cs="Times New Roman"/>
          <w:i/>
        </w:rPr>
        <w:t>Journal of applied psychology</w:t>
      </w:r>
      <w:r w:rsidRPr="00A97496">
        <w:rPr>
          <w:rFonts w:ascii="Times New Roman" w:hAnsi="Times New Roman" w:cs="Times New Roman"/>
        </w:rPr>
        <w:t xml:space="preserve"> (90:5), p. 882.</w:t>
      </w:r>
    </w:p>
    <w:p w14:paraId="0FA2A2E3"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Bowman, L. L., Levine, L. E., Waite, B. M., and Gendron, M. 2010. "Can Students Really Multitask? An Experimental Study of Instant Messaging While Reading," </w:t>
      </w:r>
      <w:r w:rsidRPr="00A97496">
        <w:rPr>
          <w:rFonts w:ascii="Times New Roman" w:hAnsi="Times New Roman" w:cs="Times New Roman"/>
          <w:i/>
        </w:rPr>
        <w:t>Computers &amp; Education</w:t>
      </w:r>
      <w:r w:rsidRPr="00A97496">
        <w:rPr>
          <w:rFonts w:ascii="Times New Roman" w:hAnsi="Times New Roman" w:cs="Times New Roman"/>
        </w:rPr>
        <w:t xml:space="preserve"> (54:4), pp. 927-931.</w:t>
      </w:r>
    </w:p>
    <w:p w14:paraId="1F0C2E55"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Brehm, J. W., and Cohen, A. R. 1962. "Explorations in Cognitive Dissonance,").</w:t>
      </w:r>
    </w:p>
    <w:p w14:paraId="6D397792"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Buhalis, D., and Law, R. 2008. "Progress in Information Technology and Tourism Management: 20 Years on and 10 Years after the Internet—the State of Etourism Research," </w:t>
      </w:r>
      <w:r w:rsidRPr="00A97496">
        <w:rPr>
          <w:rFonts w:ascii="Times New Roman" w:hAnsi="Times New Roman" w:cs="Times New Roman"/>
          <w:i/>
        </w:rPr>
        <w:t>Tourism management</w:t>
      </w:r>
      <w:r w:rsidRPr="00A97496">
        <w:rPr>
          <w:rFonts w:ascii="Times New Roman" w:hAnsi="Times New Roman" w:cs="Times New Roman"/>
        </w:rPr>
        <w:t xml:space="preserve"> (29:4), pp. 609-623.</w:t>
      </w:r>
    </w:p>
    <w:p w14:paraId="1B49B1E6"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Chan, S. L. 2000. "Information Technology in Business Processes," </w:t>
      </w:r>
      <w:r w:rsidRPr="00A97496">
        <w:rPr>
          <w:rFonts w:ascii="Times New Roman" w:hAnsi="Times New Roman" w:cs="Times New Roman"/>
          <w:i/>
        </w:rPr>
        <w:t>Business Process Management Journal</w:t>
      </w:r>
      <w:r w:rsidRPr="00A97496">
        <w:rPr>
          <w:rFonts w:ascii="Times New Roman" w:hAnsi="Times New Roman" w:cs="Times New Roman"/>
        </w:rPr>
        <w:t>).</w:t>
      </w:r>
    </w:p>
    <w:p w14:paraId="29A636B8"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Chen, C.-Y. 2020. "Smartphone Addiction: Psychological and Social Factors Predict the Use and Abuse of a Social Mobile Application," </w:t>
      </w:r>
      <w:r w:rsidRPr="00A97496">
        <w:rPr>
          <w:rFonts w:ascii="Times New Roman" w:hAnsi="Times New Roman" w:cs="Times New Roman"/>
          <w:i/>
        </w:rPr>
        <w:t>Information, Communication &amp; Society</w:t>
      </w:r>
      <w:r w:rsidRPr="00A97496">
        <w:rPr>
          <w:rFonts w:ascii="Times New Roman" w:hAnsi="Times New Roman" w:cs="Times New Roman"/>
        </w:rPr>
        <w:t xml:space="preserve"> (23:3), pp. 454-467.</w:t>
      </w:r>
    </w:p>
    <w:p w14:paraId="768F4775"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Consolvo, S., Everitt, K., Smith, I., and Landay, J. A. 2006. "Design Requirements for Technologies That Encourage Physical Activity," </w:t>
      </w:r>
      <w:r w:rsidRPr="00A97496">
        <w:rPr>
          <w:rFonts w:ascii="Times New Roman" w:hAnsi="Times New Roman" w:cs="Times New Roman"/>
          <w:i/>
        </w:rPr>
        <w:t>Proceedings of the SIGCHI conference on Human Factors in computing systems</w:t>
      </w:r>
      <w:r w:rsidRPr="00A97496">
        <w:rPr>
          <w:rFonts w:ascii="Times New Roman" w:hAnsi="Times New Roman" w:cs="Times New Roman"/>
        </w:rPr>
        <w:t>, pp. 457-466.</w:t>
      </w:r>
    </w:p>
    <w:p w14:paraId="5B4F46E8"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Consolvo, S., McDonald, D. W., and Landay, J. A. 2009. "Theory-Driven Design Strategies for Technologies That Support Behavior Change in Everyday Life," </w:t>
      </w:r>
      <w:r w:rsidRPr="00A97496">
        <w:rPr>
          <w:rFonts w:ascii="Times New Roman" w:hAnsi="Times New Roman" w:cs="Times New Roman"/>
          <w:i/>
        </w:rPr>
        <w:t>Proceedings of the SIGCHI conference on human factors in computing systems</w:t>
      </w:r>
      <w:r w:rsidRPr="00A97496">
        <w:rPr>
          <w:rFonts w:ascii="Times New Roman" w:hAnsi="Times New Roman" w:cs="Times New Roman"/>
        </w:rPr>
        <w:t>, pp. 405-414.</w:t>
      </w:r>
    </w:p>
    <w:p w14:paraId="4B9746DA"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E. Ashforth, B., E. Kreiner, G., A. Clark, M., and Fugate, M. 2007. "Normalizing Dirty Work: Managerial Tactics for Countering Occupational Taint," </w:t>
      </w:r>
      <w:r w:rsidRPr="00A97496">
        <w:rPr>
          <w:rFonts w:ascii="Times New Roman" w:hAnsi="Times New Roman" w:cs="Times New Roman"/>
          <w:i/>
        </w:rPr>
        <w:t>Academy of Management Journal</w:t>
      </w:r>
      <w:r w:rsidRPr="00A97496">
        <w:rPr>
          <w:rFonts w:ascii="Times New Roman" w:hAnsi="Times New Roman" w:cs="Times New Roman"/>
        </w:rPr>
        <w:t xml:space="preserve"> (50:1), pp. 149-174.</w:t>
      </w:r>
    </w:p>
    <w:p w14:paraId="0F3E1FE1"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Ericsson, E. 2001. "Independent Driving Pattern Factors and Their Influence on Fuel-Use and Exhaust Emission Factors," </w:t>
      </w:r>
      <w:r w:rsidRPr="00A97496">
        <w:rPr>
          <w:rFonts w:ascii="Times New Roman" w:hAnsi="Times New Roman" w:cs="Times New Roman"/>
          <w:i/>
        </w:rPr>
        <w:t>Transportation Research Part D: Transport and Environment</w:t>
      </w:r>
      <w:r w:rsidRPr="00A97496">
        <w:rPr>
          <w:rFonts w:ascii="Times New Roman" w:hAnsi="Times New Roman" w:cs="Times New Roman"/>
        </w:rPr>
        <w:t xml:space="preserve"> (6:5), pp. 325-345.</w:t>
      </w:r>
    </w:p>
    <w:p w14:paraId="567CEEA2"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Ewing, R., Bartholomew, K., Winkelman, S., Walters, J., Chen, D., McCann, B., and Goldberg, D. 1997. "Growing Cooler: The Evidence on Urban Development and Climate Change,").</w:t>
      </w:r>
    </w:p>
    <w:p w14:paraId="11D96A49"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lastRenderedPageBreak/>
        <w:t xml:space="preserve">Fafoutellis, P., Mantouka, E. G., and Vlahogianni, E. I. 2021. "Eco-Driving and Its Impacts on Fuel Efficiency: An Overview of Technologies and Data-Driven Methods," </w:t>
      </w:r>
      <w:r w:rsidRPr="00A97496">
        <w:rPr>
          <w:rFonts w:ascii="Times New Roman" w:hAnsi="Times New Roman" w:cs="Times New Roman"/>
          <w:i/>
        </w:rPr>
        <w:t>Sustainability</w:t>
      </w:r>
      <w:r w:rsidRPr="00A97496">
        <w:rPr>
          <w:rFonts w:ascii="Times New Roman" w:hAnsi="Times New Roman" w:cs="Times New Roman"/>
        </w:rPr>
        <w:t xml:space="preserve"> (13:1), p. 226.</w:t>
      </w:r>
    </w:p>
    <w:p w14:paraId="1222571D"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Festinger, L. 1957. </w:t>
      </w:r>
      <w:r w:rsidRPr="00A97496">
        <w:rPr>
          <w:rFonts w:ascii="Times New Roman" w:hAnsi="Times New Roman" w:cs="Times New Roman"/>
          <w:i/>
        </w:rPr>
        <w:t>A Theory of Cognitive Dissonance</w:t>
      </w:r>
      <w:r w:rsidRPr="00A97496">
        <w:rPr>
          <w:rFonts w:ascii="Times New Roman" w:hAnsi="Times New Roman" w:cs="Times New Roman"/>
        </w:rPr>
        <w:t>. Stanford university press.</w:t>
      </w:r>
    </w:p>
    <w:p w14:paraId="55CA3A27"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Fried, C. B. 2008. "In-Class Laptop Use and Its Effects on Student Learning," </w:t>
      </w:r>
      <w:r w:rsidRPr="00A97496">
        <w:rPr>
          <w:rFonts w:ascii="Times New Roman" w:hAnsi="Times New Roman" w:cs="Times New Roman"/>
          <w:i/>
        </w:rPr>
        <w:t>Computers &amp; Education</w:t>
      </w:r>
      <w:r w:rsidRPr="00A97496">
        <w:rPr>
          <w:rFonts w:ascii="Times New Roman" w:hAnsi="Times New Roman" w:cs="Times New Roman"/>
        </w:rPr>
        <w:t xml:space="preserve"> (50:3), pp. 906-914.</w:t>
      </w:r>
    </w:p>
    <w:p w14:paraId="28C8B0C7"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Gelenbe, E., and Caseau, Y. 2015. "The Impact of Information Technology on Energy Consumption and Carbon Emissions," </w:t>
      </w:r>
      <w:r w:rsidRPr="00A97496">
        <w:rPr>
          <w:rFonts w:ascii="Times New Roman" w:hAnsi="Times New Roman" w:cs="Times New Roman"/>
          <w:i/>
        </w:rPr>
        <w:t>Ubiquity</w:t>
      </w:r>
      <w:r w:rsidRPr="00A97496">
        <w:rPr>
          <w:rFonts w:ascii="Times New Roman" w:hAnsi="Times New Roman" w:cs="Times New Roman"/>
        </w:rPr>
        <w:t xml:space="preserve"> (2015:June), pp. 1-15.</w:t>
      </w:r>
    </w:p>
    <w:p w14:paraId="47A0DE45"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Gorham, R. 2002. "Air Pollution from Ground Transportation," </w:t>
      </w:r>
      <w:r w:rsidRPr="00A97496">
        <w:rPr>
          <w:rFonts w:ascii="Times New Roman" w:hAnsi="Times New Roman" w:cs="Times New Roman"/>
          <w:i/>
        </w:rPr>
        <w:t>An Assessment of Causes, Strategies and Tactics, and Proposed Actions for the International Community. New York: United Nations, Division of Sustainable Development, Department of Economic and Social Affairs</w:t>
      </w:r>
      <w:r w:rsidRPr="00A97496">
        <w:rPr>
          <w:rFonts w:ascii="Times New Roman" w:hAnsi="Times New Roman" w:cs="Times New Roman"/>
        </w:rPr>
        <w:t>).</w:t>
      </w:r>
    </w:p>
    <w:p w14:paraId="25717F94"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Gunasekaran, A., and Nath, B. 1997. "The Role of Information Technology in Business Process Reengineering," </w:t>
      </w:r>
      <w:r w:rsidRPr="00A97496">
        <w:rPr>
          <w:rFonts w:ascii="Times New Roman" w:hAnsi="Times New Roman" w:cs="Times New Roman"/>
          <w:i/>
        </w:rPr>
        <w:t>International journal of production economics</w:t>
      </w:r>
      <w:r w:rsidRPr="00A97496">
        <w:rPr>
          <w:rFonts w:ascii="Times New Roman" w:hAnsi="Times New Roman" w:cs="Times New Roman"/>
        </w:rPr>
        <w:t xml:space="preserve"> (50:2-3), pp. 91-104.</w:t>
      </w:r>
    </w:p>
    <w:p w14:paraId="5DBD7978"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Guo, L., Dong, M., Ota, K., Li, Q., Ye, T., Wu, J., and Li, J. 2017. "A Secure Mechanism for Big Data Collection in Large Scale Internet of Vehicle," </w:t>
      </w:r>
      <w:r w:rsidRPr="00A97496">
        <w:rPr>
          <w:rFonts w:ascii="Times New Roman" w:hAnsi="Times New Roman" w:cs="Times New Roman"/>
          <w:i/>
        </w:rPr>
        <w:t>IEEE Internet of Things Journal</w:t>
      </w:r>
      <w:r w:rsidRPr="00A97496">
        <w:rPr>
          <w:rFonts w:ascii="Times New Roman" w:hAnsi="Times New Roman" w:cs="Times New Roman"/>
        </w:rPr>
        <w:t xml:space="preserve"> (4:2), pp. 601-610.</w:t>
      </w:r>
    </w:p>
    <w:p w14:paraId="1867DD8C"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Harmon-Jones, E., and Harmon-Jones, C. 2007. "Cognitive Dissonance Theory after 50 Years of Development," </w:t>
      </w:r>
      <w:r w:rsidRPr="00A97496">
        <w:rPr>
          <w:rFonts w:ascii="Times New Roman" w:hAnsi="Times New Roman" w:cs="Times New Roman"/>
          <w:i/>
        </w:rPr>
        <w:t>Zeitschrift für Sozialpsychologie</w:t>
      </w:r>
      <w:r w:rsidRPr="00A97496">
        <w:rPr>
          <w:rFonts w:ascii="Times New Roman" w:hAnsi="Times New Roman" w:cs="Times New Roman"/>
        </w:rPr>
        <w:t xml:space="preserve"> (38:1), pp. 7-16.</w:t>
      </w:r>
    </w:p>
    <w:p w14:paraId="336BF28F"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Hebden, L., Cook, A., Van Der Ploeg, H. P., and Allman-Farinelli, M. 2012. "Development of Smartphone Applications for Nutrition and Physical Activity Behavior Change," </w:t>
      </w:r>
      <w:r w:rsidRPr="00A97496">
        <w:rPr>
          <w:rFonts w:ascii="Times New Roman" w:hAnsi="Times New Roman" w:cs="Times New Roman"/>
          <w:i/>
        </w:rPr>
        <w:t>JMIR research protocols</w:t>
      </w:r>
      <w:r w:rsidRPr="00A97496">
        <w:rPr>
          <w:rFonts w:ascii="Times New Roman" w:hAnsi="Times New Roman" w:cs="Times New Roman"/>
        </w:rPr>
        <w:t xml:space="preserve"> (1:2), p. e9.</w:t>
      </w:r>
    </w:p>
    <w:p w14:paraId="4ECACEAC"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Huang, Y., Ng, E. C., Zhou, J. L., Surawski, N. C., Chan, E. F., and Hong, G. 2018. "Eco-Driving Technology for Sustainable Road Transport: A Review," </w:t>
      </w:r>
      <w:r w:rsidRPr="00A97496">
        <w:rPr>
          <w:rFonts w:ascii="Times New Roman" w:hAnsi="Times New Roman" w:cs="Times New Roman"/>
          <w:i/>
        </w:rPr>
        <w:t>Renewable and Sustainable Energy Reviews</w:t>
      </w:r>
      <w:r w:rsidRPr="00A97496">
        <w:rPr>
          <w:rFonts w:ascii="Times New Roman" w:hAnsi="Times New Roman" w:cs="Times New Roman"/>
        </w:rPr>
        <w:t xml:space="preserve"> (93), pp. 596-609.</w:t>
      </w:r>
    </w:p>
    <w:p w14:paraId="5E86A5B1"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Hughes, D. C., Andrew, A., Denning, T., Hurvitz, P., Lester, J., Beresford, S., Borriello, G., Bruemmer, B., Moudon, A. V., and Duncan, G. E. 2010. "Balance (Bioengineering Approaches for Lifestyle Activity and Nutrition Continuous Engagement): Developing New Technology for Monitoring Energy Balance in Real Time," </w:t>
      </w:r>
      <w:r w:rsidRPr="00A97496">
        <w:rPr>
          <w:rFonts w:ascii="Times New Roman" w:hAnsi="Times New Roman" w:cs="Times New Roman"/>
          <w:i/>
        </w:rPr>
        <w:t>Journal of diabetes science and technology</w:t>
      </w:r>
      <w:r w:rsidRPr="00A97496">
        <w:rPr>
          <w:rFonts w:ascii="Times New Roman" w:hAnsi="Times New Roman" w:cs="Times New Roman"/>
        </w:rPr>
        <w:t xml:space="preserve"> (4:2), pp. 429-434.</w:t>
      </w:r>
    </w:p>
    <w:p w14:paraId="0C67B566"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Imasiku, K., Thomas, V., and Ntagwirumugara, E. 2019. "Unraveling Green Information Technology Systems as a Global Greenhouse Gas Emission Game-Changer," </w:t>
      </w:r>
      <w:r w:rsidRPr="00A97496">
        <w:rPr>
          <w:rFonts w:ascii="Times New Roman" w:hAnsi="Times New Roman" w:cs="Times New Roman"/>
          <w:i/>
        </w:rPr>
        <w:t>Administrative Sciences</w:t>
      </w:r>
      <w:r w:rsidRPr="00A97496">
        <w:rPr>
          <w:rFonts w:ascii="Times New Roman" w:hAnsi="Times New Roman" w:cs="Times New Roman"/>
        </w:rPr>
        <w:t xml:space="preserve"> (9:2), p. 43.</w:t>
      </w:r>
    </w:p>
    <w:p w14:paraId="717ED4F0"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Kadhim, A. J., and Seno, S. A. H. 2018. "Maximizing the Utilization of Fog Computing in Internet of Vehicle Using Sdn," </w:t>
      </w:r>
      <w:r w:rsidRPr="00A97496">
        <w:rPr>
          <w:rFonts w:ascii="Times New Roman" w:hAnsi="Times New Roman" w:cs="Times New Roman"/>
          <w:i/>
        </w:rPr>
        <w:t>IEEE Communications Letters</w:t>
      </w:r>
      <w:r w:rsidRPr="00A97496">
        <w:rPr>
          <w:rFonts w:ascii="Times New Roman" w:hAnsi="Times New Roman" w:cs="Times New Roman"/>
        </w:rPr>
        <w:t xml:space="preserve"> (23:1), pp. 140-143.</w:t>
      </w:r>
    </w:p>
    <w:p w14:paraId="6CFE8918"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Kamal, A. K., Muqeet, A., Farhat, K., Khalid, W., Jamil, A., Gowani, A., Muhammad, A. A., Zaidi, F., Khan, D., and Elahi, T. 2016. "Using a Tailored Health Information Technology-Driven Intervention to Improve Health Literacy and Medication Adherence in a Pakistani Population with Vascular Disease (Talking Rx)–Study Protocol for a Randomized Controlled Trial," </w:t>
      </w:r>
      <w:r w:rsidRPr="00A97496">
        <w:rPr>
          <w:rFonts w:ascii="Times New Roman" w:hAnsi="Times New Roman" w:cs="Times New Roman"/>
          <w:i/>
        </w:rPr>
        <w:t>Trials</w:t>
      </w:r>
      <w:r w:rsidRPr="00A97496">
        <w:rPr>
          <w:rFonts w:ascii="Times New Roman" w:hAnsi="Times New Roman" w:cs="Times New Roman"/>
        </w:rPr>
        <w:t xml:space="preserve"> (17:1), pp. 1-13.</w:t>
      </w:r>
    </w:p>
    <w:p w14:paraId="211722E9"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Larue, G. S., Malik, H., Rakotonirainy, A., and Demmel, S. 2014. "Fuel Consumption and Gas Emissions of an Automatic Transmission Vehicle Following Simple Eco-Driving Instructions on Urban Roads," </w:t>
      </w:r>
      <w:r w:rsidRPr="00A97496">
        <w:rPr>
          <w:rFonts w:ascii="Times New Roman" w:hAnsi="Times New Roman" w:cs="Times New Roman"/>
          <w:i/>
        </w:rPr>
        <w:t>IET Intelligent Transport Systems</w:t>
      </w:r>
      <w:r w:rsidRPr="00A97496">
        <w:rPr>
          <w:rFonts w:ascii="Times New Roman" w:hAnsi="Times New Roman" w:cs="Times New Roman"/>
        </w:rPr>
        <w:t xml:space="preserve"> (8:7), pp. 590-597.</w:t>
      </w:r>
    </w:p>
    <w:p w14:paraId="7EF7F6AC"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Letcher, T. M. 2019. "Why Do We Have Global Warming?," in </w:t>
      </w:r>
      <w:r w:rsidRPr="00A97496">
        <w:rPr>
          <w:rFonts w:ascii="Times New Roman" w:hAnsi="Times New Roman" w:cs="Times New Roman"/>
          <w:i/>
        </w:rPr>
        <w:t>Managing Global Warming</w:t>
      </w:r>
      <w:r w:rsidRPr="00A97496">
        <w:rPr>
          <w:rFonts w:ascii="Times New Roman" w:hAnsi="Times New Roman" w:cs="Times New Roman"/>
        </w:rPr>
        <w:t>. Elsevier, pp. 3-15.</w:t>
      </w:r>
    </w:p>
    <w:p w14:paraId="34E34E85"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Leung, L., and Lee, P. S. 2012. "The Influences of Information Literacy, Internet Addiction and Parenting </w:t>
      </w:r>
      <w:r w:rsidRPr="00A97496">
        <w:rPr>
          <w:rFonts w:ascii="Times New Roman" w:hAnsi="Times New Roman" w:cs="Times New Roman"/>
        </w:rPr>
        <w:lastRenderedPageBreak/>
        <w:t xml:space="preserve">Styles on Internet Risks," </w:t>
      </w:r>
      <w:r w:rsidRPr="00A97496">
        <w:rPr>
          <w:rFonts w:ascii="Times New Roman" w:hAnsi="Times New Roman" w:cs="Times New Roman"/>
          <w:i/>
        </w:rPr>
        <w:t>New media &amp; society</w:t>
      </w:r>
      <w:r w:rsidRPr="00A97496">
        <w:rPr>
          <w:rFonts w:ascii="Times New Roman" w:hAnsi="Times New Roman" w:cs="Times New Roman"/>
        </w:rPr>
        <w:t xml:space="preserve"> (14:1), pp. 117-136.</w:t>
      </w:r>
    </w:p>
    <w:p w14:paraId="7F02EE7F"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Lin, J. J., Mamykina, L., Lindtner, S., Delajoux, G., and Strub, H. B. 2006. "Fish’n’steps: Encouraging Physical Activity with an Interactive Computer Game," </w:t>
      </w:r>
      <w:r w:rsidRPr="00A97496">
        <w:rPr>
          <w:rFonts w:ascii="Times New Roman" w:hAnsi="Times New Roman" w:cs="Times New Roman"/>
          <w:i/>
        </w:rPr>
        <w:t>International conference on ubiquitous computing</w:t>
      </w:r>
      <w:r w:rsidRPr="00A97496">
        <w:rPr>
          <w:rFonts w:ascii="Times New Roman" w:hAnsi="Times New Roman" w:cs="Times New Roman"/>
        </w:rPr>
        <w:t>: Springer, pp. 261-278.</w:t>
      </w:r>
    </w:p>
    <w:p w14:paraId="2A1556C5"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Liu, G., Chen, R., Xu, P., Fu, Y., Mao, C., and Hong, J. 2020a. "Real-Time Carbon Emission Monitoring in Prefabricated Construction," </w:t>
      </w:r>
      <w:r w:rsidRPr="00A97496">
        <w:rPr>
          <w:rFonts w:ascii="Times New Roman" w:hAnsi="Times New Roman" w:cs="Times New Roman"/>
          <w:i/>
        </w:rPr>
        <w:t>Automation in Construction</w:t>
      </w:r>
      <w:r w:rsidRPr="00A97496">
        <w:rPr>
          <w:rFonts w:ascii="Times New Roman" w:hAnsi="Times New Roman" w:cs="Times New Roman"/>
        </w:rPr>
        <w:t xml:space="preserve"> (110), p. 102945.</w:t>
      </w:r>
    </w:p>
    <w:p w14:paraId="48A2453F"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Liu, M., Teng, Y., Yu, F. R., Leung, V. C., and Song, M. 2019. "Deep Reinforcement Learning Based Performance Optimization in Blockchain-Enabled Internet of Vehicle," </w:t>
      </w:r>
      <w:r w:rsidRPr="00A97496">
        <w:rPr>
          <w:rFonts w:ascii="Times New Roman" w:hAnsi="Times New Roman" w:cs="Times New Roman"/>
          <w:i/>
        </w:rPr>
        <w:t>ICC 2019-2019 IEEE International Conference on Communications (ICC)</w:t>
      </w:r>
      <w:r w:rsidRPr="00A97496">
        <w:rPr>
          <w:rFonts w:ascii="Times New Roman" w:hAnsi="Times New Roman" w:cs="Times New Roman"/>
        </w:rPr>
        <w:t>: IEEE, pp. 1-6.</w:t>
      </w:r>
    </w:p>
    <w:p w14:paraId="3D5A6F8A"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Liu, Y., Dai, H.-N., Wang, Q., Shukla, M. K., and Imran, M. 2020b. "Unmanned Aerial Vehicle for Internet of Everything: Opportunities and Challenges," </w:t>
      </w:r>
      <w:r w:rsidRPr="00A97496">
        <w:rPr>
          <w:rFonts w:ascii="Times New Roman" w:hAnsi="Times New Roman" w:cs="Times New Roman"/>
          <w:i/>
        </w:rPr>
        <w:t>Computer communications</w:t>
      </w:r>
      <w:r w:rsidRPr="00A97496">
        <w:rPr>
          <w:rFonts w:ascii="Times New Roman" w:hAnsi="Times New Roman" w:cs="Times New Roman"/>
        </w:rPr>
        <w:t xml:space="preserve"> (155), pp. 66-83.</w:t>
      </w:r>
    </w:p>
    <w:p w14:paraId="6D2EEC75"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Miller, M. K., and Jehle, A. 2007. "Cognitive Dissonance Theory (Fessinger)," </w:t>
      </w:r>
      <w:r w:rsidRPr="00A97496">
        <w:rPr>
          <w:rFonts w:ascii="Times New Roman" w:hAnsi="Times New Roman" w:cs="Times New Roman"/>
          <w:i/>
        </w:rPr>
        <w:t>The Blackwell encyclopedia of sociology</w:t>
      </w:r>
      <w:r w:rsidRPr="00A97496">
        <w:rPr>
          <w:rFonts w:ascii="Times New Roman" w:hAnsi="Times New Roman" w:cs="Times New Roman"/>
        </w:rPr>
        <w:t>).</w:t>
      </w:r>
    </w:p>
    <w:p w14:paraId="6A8C1EA9"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OReilly, M. 1996. "Internet Addiction: A New Disorder Enters the Medical Lexicon," </w:t>
      </w:r>
      <w:r w:rsidRPr="00A97496">
        <w:rPr>
          <w:rFonts w:ascii="Times New Roman" w:hAnsi="Times New Roman" w:cs="Times New Roman"/>
          <w:i/>
        </w:rPr>
        <w:t>CMAJ: Canadian Medical Association journal</w:t>
      </w:r>
      <w:r w:rsidRPr="00A97496">
        <w:rPr>
          <w:rFonts w:ascii="Times New Roman" w:hAnsi="Times New Roman" w:cs="Times New Roman"/>
        </w:rPr>
        <w:t xml:space="preserve"> (154:12), p. 1882.</w:t>
      </w:r>
    </w:p>
    <w:p w14:paraId="2288EB68"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Ritchie, H., and Roser, M. 2020. "Co₂ and Greenhouse Gas Emissions," </w:t>
      </w:r>
      <w:r w:rsidRPr="00A97496">
        <w:rPr>
          <w:rFonts w:ascii="Times New Roman" w:hAnsi="Times New Roman" w:cs="Times New Roman"/>
          <w:i/>
        </w:rPr>
        <w:t>Our world in data</w:t>
      </w:r>
      <w:r w:rsidRPr="00A97496">
        <w:rPr>
          <w:rFonts w:ascii="Times New Roman" w:hAnsi="Times New Roman" w:cs="Times New Roman"/>
        </w:rPr>
        <w:t>).</w:t>
      </w:r>
    </w:p>
    <w:p w14:paraId="192A4CA3"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Rolim, C. C., Baptista, P. C., Duarte, G. O., and Farias, T. L. 2014. "Impacts of on-Board Devices and Training on Light Duty Vehicle Driving Behavior," </w:t>
      </w:r>
      <w:r w:rsidRPr="00A97496">
        <w:rPr>
          <w:rFonts w:ascii="Times New Roman" w:hAnsi="Times New Roman" w:cs="Times New Roman"/>
          <w:i/>
        </w:rPr>
        <w:t>Procedia-social and behavioral sciences</w:t>
      </w:r>
      <w:r w:rsidRPr="00A97496">
        <w:rPr>
          <w:rFonts w:ascii="Times New Roman" w:hAnsi="Times New Roman" w:cs="Times New Roman"/>
        </w:rPr>
        <w:t xml:space="preserve"> (111), pp. 711-720.</w:t>
      </w:r>
    </w:p>
    <w:p w14:paraId="662684EC"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Ross, M. 1997. "Fuel Efficiency and the Physics of Automobiles," </w:t>
      </w:r>
      <w:r w:rsidRPr="00A97496">
        <w:rPr>
          <w:rFonts w:ascii="Times New Roman" w:hAnsi="Times New Roman" w:cs="Times New Roman"/>
          <w:i/>
        </w:rPr>
        <w:t>Contemporary Physics</w:t>
      </w:r>
      <w:r w:rsidRPr="00A97496">
        <w:rPr>
          <w:rFonts w:ascii="Times New Roman" w:hAnsi="Times New Roman" w:cs="Times New Roman"/>
        </w:rPr>
        <w:t xml:space="preserve"> (38:6), pp. 381-394.</w:t>
      </w:r>
    </w:p>
    <w:p w14:paraId="5B55A9A5"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Rutty, M., Matthews, L., Andrey, J., and Del Matto, T. 2013. "Eco-Driver Training within the City of Calgary’s Municipal Fleet: Monitoring the Impact," </w:t>
      </w:r>
      <w:r w:rsidRPr="00A97496">
        <w:rPr>
          <w:rFonts w:ascii="Times New Roman" w:hAnsi="Times New Roman" w:cs="Times New Roman"/>
          <w:i/>
        </w:rPr>
        <w:t>Transportation research part D: transport and environment</w:t>
      </w:r>
      <w:r w:rsidRPr="00A97496">
        <w:rPr>
          <w:rFonts w:ascii="Times New Roman" w:hAnsi="Times New Roman" w:cs="Times New Roman"/>
        </w:rPr>
        <w:t xml:space="preserve"> (24), pp. 44-51.</w:t>
      </w:r>
    </w:p>
    <w:p w14:paraId="18227164"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Saber, A. Y., and Venayagamoorthy, G. K. 2010. "Plug-in Vehicles and Renewable Energy Sources for Cost and Emission Reductions," </w:t>
      </w:r>
      <w:r w:rsidRPr="00A97496">
        <w:rPr>
          <w:rFonts w:ascii="Times New Roman" w:hAnsi="Times New Roman" w:cs="Times New Roman"/>
          <w:i/>
        </w:rPr>
        <w:t>IEEE Transactions on Industrial electronics</w:t>
      </w:r>
      <w:r w:rsidRPr="00A97496">
        <w:rPr>
          <w:rFonts w:ascii="Times New Roman" w:hAnsi="Times New Roman" w:cs="Times New Roman"/>
        </w:rPr>
        <w:t xml:space="preserve"> (58:4), pp. 1229-1238.</w:t>
      </w:r>
    </w:p>
    <w:p w14:paraId="4056468A"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Sanguinetti, A., Kurani, K., and Davies, J. 2017. "The Many Reasons Your Mileage May Vary: Toward a Unifying Typology of Eco-Driving Behaviors," </w:t>
      </w:r>
      <w:r w:rsidRPr="00A97496">
        <w:rPr>
          <w:rFonts w:ascii="Times New Roman" w:hAnsi="Times New Roman" w:cs="Times New Roman"/>
          <w:i/>
        </w:rPr>
        <w:t>Transportation Research Part D: Transport and Environment</w:t>
      </w:r>
      <w:r w:rsidRPr="00A97496">
        <w:rPr>
          <w:rFonts w:ascii="Times New Roman" w:hAnsi="Times New Roman" w:cs="Times New Roman"/>
        </w:rPr>
        <w:t xml:space="preserve"> (52), pp. 73-84.</w:t>
      </w:r>
    </w:p>
    <w:p w14:paraId="79DB64DF"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Short, C. E., Vandelanotte, C., Dixon, M. W., Rosenkranz, R., Caperchione, C., Hooker, C., Karunanithi, M., Kolt, G. S., Maeder, A., and Ding, H. 2014. "Examining Participant Engagement in an Information Technology-Based Physical Activity and Nutrition Intervention for Men: The Manup Randomized Controlled Trial," </w:t>
      </w:r>
      <w:r w:rsidRPr="00A97496">
        <w:rPr>
          <w:rFonts w:ascii="Times New Roman" w:hAnsi="Times New Roman" w:cs="Times New Roman"/>
          <w:i/>
        </w:rPr>
        <w:t>JMIR research protocols</w:t>
      </w:r>
      <w:r w:rsidRPr="00A97496">
        <w:rPr>
          <w:rFonts w:ascii="Times New Roman" w:hAnsi="Times New Roman" w:cs="Times New Roman"/>
        </w:rPr>
        <w:t xml:space="preserve"> (3:1), p. e2776.</w:t>
      </w:r>
    </w:p>
    <w:p w14:paraId="1E79AEDE"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Sivak, M., and Schoettle, B. 2012. "Eco-Driving: Strategic, Tactical, and Operational Decisions of the Driver That Influence Vehicle Fuel Economy," </w:t>
      </w:r>
      <w:r w:rsidRPr="00A97496">
        <w:rPr>
          <w:rFonts w:ascii="Times New Roman" w:hAnsi="Times New Roman" w:cs="Times New Roman"/>
          <w:i/>
        </w:rPr>
        <w:t>Transport Policy</w:t>
      </w:r>
      <w:r w:rsidRPr="00A97496">
        <w:rPr>
          <w:rFonts w:ascii="Times New Roman" w:hAnsi="Times New Roman" w:cs="Times New Roman"/>
        </w:rPr>
        <w:t xml:space="preserve"> (22), pp. 96-99.</w:t>
      </w:r>
    </w:p>
    <w:p w14:paraId="64D106D3"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Sivak, M., and Tsimhoni, O. 2009. "Fuel Efficiency of Vehicles on Us Roads: 1923–2006," </w:t>
      </w:r>
      <w:r w:rsidRPr="00A97496">
        <w:rPr>
          <w:rFonts w:ascii="Times New Roman" w:hAnsi="Times New Roman" w:cs="Times New Roman"/>
          <w:i/>
        </w:rPr>
        <w:t>Energy Policy</w:t>
      </w:r>
      <w:r w:rsidRPr="00A97496">
        <w:rPr>
          <w:rFonts w:ascii="Times New Roman" w:hAnsi="Times New Roman" w:cs="Times New Roman"/>
        </w:rPr>
        <w:t xml:space="preserve"> (37:8), pp. 3168-3170.</w:t>
      </w:r>
    </w:p>
    <w:p w14:paraId="07BCE049"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Soytas, U., Sari, R., and Ewing, B. T. 2007. "Energy Consumption, Income, and Carbon Emissions in the United States," </w:t>
      </w:r>
      <w:r w:rsidRPr="00A97496">
        <w:rPr>
          <w:rFonts w:ascii="Times New Roman" w:hAnsi="Times New Roman" w:cs="Times New Roman"/>
          <w:i/>
        </w:rPr>
        <w:t>Ecological Economics</w:t>
      </w:r>
      <w:r w:rsidRPr="00A97496">
        <w:rPr>
          <w:rFonts w:ascii="Times New Roman" w:hAnsi="Times New Roman" w:cs="Times New Roman"/>
        </w:rPr>
        <w:t xml:space="preserve"> (62:3-4), pp. 482-489.</w:t>
      </w:r>
    </w:p>
    <w:p w14:paraId="786F7FF5"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Spitzer, M. 2014. "Information Technology in Education: Risks and Side Effects," </w:t>
      </w:r>
      <w:r w:rsidRPr="00A97496">
        <w:rPr>
          <w:rFonts w:ascii="Times New Roman" w:hAnsi="Times New Roman" w:cs="Times New Roman"/>
          <w:i/>
        </w:rPr>
        <w:t>Trends in Neuroscience and Education</w:t>
      </w:r>
      <w:r w:rsidRPr="00A97496">
        <w:rPr>
          <w:rFonts w:ascii="Times New Roman" w:hAnsi="Times New Roman" w:cs="Times New Roman"/>
        </w:rPr>
        <w:t xml:space="preserve"> (3:3-4), pp. 81-85.</w:t>
      </w:r>
    </w:p>
    <w:p w14:paraId="3C231C41"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Stillwater, T., Kurani, K. S., and Mokhtarian, P. L. 2017. "The Combined Effects of Driver Attitudes and </w:t>
      </w:r>
      <w:r w:rsidRPr="00A97496">
        <w:rPr>
          <w:rFonts w:ascii="Times New Roman" w:hAnsi="Times New Roman" w:cs="Times New Roman"/>
        </w:rPr>
        <w:lastRenderedPageBreak/>
        <w:t xml:space="preserve">in-Vehicle Feedback on Fuel Economy," </w:t>
      </w:r>
      <w:r w:rsidRPr="00A97496">
        <w:rPr>
          <w:rFonts w:ascii="Times New Roman" w:hAnsi="Times New Roman" w:cs="Times New Roman"/>
          <w:i/>
        </w:rPr>
        <w:t>Transportation Research Part D: Transport and Environment</w:t>
      </w:r>
      <w:r w:rsidRPr="00A97496">
        <w:rPr>
          <w:rFonts w:ascii="Times New Roman" w:hAnsi="Times New Roman" w:cs="Times New Roman"/>
        </w:rPr>
        <w:t xml:space="preserve"> (52), pp. 277-288.</w:t>
      </w:r>
    </w:p>
    <w:p w14:paraId="51DDA320"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Stolterman, E., and Fors, A. C. 2004. "Information Technology and the Good Life," in </w:t>
      </w:r>
      <w:r w:rsidRPr="00A97496">
        <w:rPr>
          <w:rFonts w:ascii="Times New Roman" w:hAnsi="Times New Roman" w:cs="Times New Roman"/>
          <w:i/>
        </w:rPr>
        <w:t>Information Systems Research</w:t>
      </w:r>
      <w:r w:rsidRPr="00A97496">
        <w:rPr>
          <w:rFonts w:ascii="Times New Roman" w:hAnsi="Times New Roman" w:cs="Times New Roman"/>
        </w:rPr>
        <w:t>. Springer, pp. 687-692.</w:t>
      </w:r>
    </w:p>
    <w:p w14:paraId="7C286307"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Sun, M., and Zhang, J. 2020. "Research on the Application of Block Chain Big Data Platform in the Construction of New Smart City for Low Carbon Emission and Green Environment," </w:t>
      </w:r>
      <w:r w:rsidRPr="00A97496">
        <w:rPr>
          <w:rFonts w:ascii="Times New Roman" w:hAnsi="Times New Roman" w:cs="Times New Roman"/>
          <w:i/>
        </w:rPr>
        <w:t>Computer Communications</w:t>
      </w:r>
      <w:r w:rsidRPr="00A97496">
        <w:rPr>
          <w:rFonts w:ascii="Times New Roman" w:hAnsi="Times New Roman" w:cs="Times New Roman"/>
        </w:rPr>
        <w:t xml:space="preserve"> (149), pp. 332-342.</w:t>
      </w:r>
    </w:p>
    <w:p w14:paraId="67BEC41E"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Sundaram, S., Schwarz, A., Jones, E., and Chin, W. W. 2007. "Technology Use on the Front Line: How Information Technology Enhances Individual Performance," </w:t>
      </w:r>
      <w:r w:rsidRPr="00A97496">
        <w:rPr>
          <w:rFonts w:ascii="Times New Roman" w:hAnsi="Times New Roman" w:cs="Times New Roman"/>
          <w:i/>
        </w:rPr>
        <w:t>Journal of the Academy of Marketing Science</w:t>
      </w:r>
      <w:r w:rsidRPr="00A97496">
        <w:rPr>
          <w:rFonts w:ascii="Times New Roman" w:hAnsi="Times New Roman" w:cs="Times New Roman"/>
        </w:rPr>
        <w:t xml:space="preserve"> (35:1), pp. 101-112.</w:t>
      </w:r>
    </w:p>
    <w:p w14:paraId="197DE300"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Vaezipour, A. 2018. "Design and Development of an in-Vehicle Human Machine Interface for Eco-Safe Driving." Queensland University of Technology.</w:t>
      </w:r>
    </w:p>
    <w:p w14:paraId="258DDB89"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Vaezipour, A., Rakotonirainy, A., and Haworth, N. 2015. "Reviewing in-Vehicle Systems to Improve Fuel Efficiency and Road Safety," </w:t>
      </w:r>
      <w:r w:rsidRPr="00A97496">
        <w:rPr>
          <w:rFonts w:ascii="Times New Roman" w:hAnsi="Times New Roman" w:cs="Times New Roman"/>
          <w:i/>
        </w:rPr>
        <w:t>Procedia Manufacturing</w:t>
      </w:r>
      <w:r w:rsidRPr="00A97496">
        <w:rPr>
          <w:rFonts w:ascii="Times New Roman" w:hAnsi="Times New Roman" w:cs="Times New Roman"/>
        </w:rPr>
        <w:t xml:space="preserve"> (3), pp. 3192-3199.</w:t>
      </w:r>
    </w:p>
    <w:p w14:paraId="441B3BEB"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Wang, X., Liu, C., Kostyniuk, L., Shen, Q., and Bao, S. 2014. "The Influence of Street Environments on Fuel Efficiency: Insights from Naturalistic Driving," </w:t>
      </w:r>
      <w:r w:rsidRPr="00A97496">
        <w:rPr>
          <w:rFonts w:ascii="Times New Roman" w:hAnsi="Times New Roman" w:cs="Times New Roman"/>
          <w:i/>
        </w:rPr>
        <w:t>International Journal of Environmental Science and Technology</w:t>
      </w:r>
      <w:r w:rsidRPr="00A97496">
        <w:rPr>
          <w:rFonts w:ascii="Times New Roman" w:hAnsi="Times New Roman" w:cs="Times New Roman"/>
        </w:rPr>
        <w:t xml:space="preserve"> (11:8), pp. 2291-2306.</w:t>
      </w:r>
    </w:p>
    <w:p w14:paraId="0927A754"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Werthner, H., and Klein, S. 1999. </w:t>
      </w:r>
      <w:r w:rsidRPr="00A97496">
        <w:rPr>
          <w:rFonts w:ascii="Times New Roman" w:hAnsi="Times New Roman" w:cs="Times New Roman"/>
          <w:i/>
        </w:rPr>
        <w:t>Information Technology and Tourism: A Challenging Ralationship</w:t>
      </w:r>
      <w:r w:rsidRPr="00A97496">
        <w:rPr>
          <w:rFonts w:ascii="Times New Roman" w:hAnsi="Times New Roman" w:cs="Times New Roman"/>
        </w:rPr>
        <w:t>. Springer-Verlag Wien.</w:t>
      </w:r>
    </w:p>
    <w:p w14:paraId="45D8EC99"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Westphal, J. D., and Bednar, M. K. 2008. "The Pacification of Institutional Investors," </w:t>
      </w:r>
      <w:r w:rsidRPr="00A97496">
        <w:rPr>
          <w:rFonts w:ascii="Times New Roman" w:hAnsi="Times New Roman" w:cs="Times New Roman"/>
          <w:i/>
        </w:rPr>
        <w:t>Administrative Science Quarterly</w:t>
      </w:r>
      <w:r w:rsidRPr="00A97496">
        <w:rPr>
          <w:rFonts w:ascii="Times New Roman" w:hAnsi="Times New Roman" w:cs="Times New Roman"/>
        </w:rPr>
        <w:t xml:space="preserve"> (53:1), pp. 29-72.</w:t>
      </w:r>
    </w:p>
    <w:p w14:paraId="28FD6864"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Westphal, J. D., and Deephouse, D. L. 2011. "Avoiding Bad Press: Interpersonal Influence in Relations between Ceos and Journalists and the Consequences for Press Reporting About Firms and Their Leadership," </w:t>
      </w:r>
      <w:r w:rsidRPr="00A97496">
        <w:rPr>
          <w:rFonts w:ascii="Times New Roman" w:hAnsi="Times New Roman" w:cs="Times New Roman"/>
          <w:i/>
        </w:rPr>
        <w:t>Organization Science</w:t>
      </w:r>
      <w:r w:rsidRPr="00A97496">
        <w:rPr>
          <w:rFonts w:ascii="Times New Roman" w:hAnsi="Times New Roman" w:cs="Times New Roman"/>
        </w:rPr>
        <w:t xml:space="preserve"> (22:4), pp. 1061-1086.</w:t>
      </w:r>
    </w:p>
    <w:p w14:paraId="4BB10D2B"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Wu, H.-T., and Horng, G.-J. 2017. "Establishing an Intelligent Transportation System with a Network Security Mechanism in an Internet of Vehicle Environment," </w:t>
      </w:r>
      <w:r w:rsidRPr="00A97496">
        <w:rPr>
          <w:rFonts w:ascii="Times New Roman" w:hAnsi="Times New Roman" w:cs="Times New Roman"/>
          <w:i/>
        </w:rPr>
        <w:t>Ieee Access</w:t>
      </w:r>
      <w:r w:rsidRPr="00A97496">
        <w:rPr>
          <w:rFonts w:ascii="Times New Roman" w:hAnsi="Times New Roman" w:cs="Times New Roman"/>
        </w:rPr>
        <w:t xml:space="preserve"> (5), pp. 19239-19247.</w:t>
      </w:r>
    </w:p>
    <w:p w14:paraId="670F0638"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Xi-Liu, Y., and Qing-Xian, G. 2018. "Contributions of Natural Systems and Human Activity to Greenhouse Gas Emissions," </w:t>
      </w:r>
      <w:r w:rsidRPr="00A97496">
        <w:rPr>
          <w:rFonts w:ascii="Times New Roman" w:hAnsi="Times New Roman" w:cs="Times New Roman"/>
          <w:i/>
        </w:rPr>
        <w:t>Advances in Climate Change Research</w:t>
      </w:r>
      <w:r w:rsidRPr="00A97496">
        <w:rPr>
          <w:rFonts w:ascii="Times New Roman" w:hAnsi="Times New Roman" w:cs="Times New Roman"/>
        </w:rPr>
        <w:t xml:space="preserve"> (9:4), pp. 243-252.</w:t>
      </w:r>
    </w:p>
    <w:p w14:paraId="24BFC92D"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Xu, L., Zhou, X., Khan, M. A., Li, X., Menon, V. G., and Yu, X. 2021. "Communication Quality Prediction for Internet of Vehicle (Iov) Networks: An Elman Approach," </w:t>
      </w:r>
      <w:r w:rsidRPr="00A97496">
        <w:rPr>
          <w:rFonts w:ascii="Times New Roman" w:hAnsi="Times New Roman" w:cs="Times New Roman"/>
          <w:i/>
        </w:rPr>
        <w:t>IEEE Transactions on Intelligent Transportation Systems</w:t>
      </w:r>
      <w:r w:rsidRPr="00A97496">
        <w:rPr>
          <w:rFonts w:ascii="Times New Roman" w:hAnsi="Times New Roman" w:cs="Times New Roman"/>
        </w:rPr>
        <w:t>).</w:t>
      </w:r>
    </w:p>
    <w:p w14:paraId="284AB475"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Xu, Z., Wei, T., Easa, S., Zhao, X., and Qu, X. 2018. "Modeling Relationship between Truck Fuel Consumption and Driving Behavior Using Data from Internet of Vehicles," </w:t>
      </w:r>
      <w:r w:rsidRPr="00A97496">
        <w:rPr>
          <w:rFonts w:ascii="Times New Roman" w:hAnsi="Times New Roman" w:cs="Times New Roman"/>
          <w:i/>
        </w:rPr>
        <w:t>Computer‐Aided Civil and Infrastructure Engineering</w:t>
      </w:r>
      <w:r w:rsidRPr="00A97496">
        <w:rPr>
          <w:rFonts w:ascii="Times New Roman" w:hAnsi="Times New Roman" w:cs="Times New Roman"/>
        </w:rPr>
        <w:t xml:space="preserve"> (33:3), pp. 209-219.</w:t>
      </w:r>
    </w:p>
    <w:p w14:paraId="07BD4EE2"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Yao, Y., Zhao, X., Zhang, Y., Chen, C., and Rong, J. 2020. "Modeling of Individual Vehicle Safety and Fuel Consumption under Comprehensive External Conditions," </w:t>
      </w:r>
      <w:r w:rsidRPr="00A97496">
        <w:rPr>
          <w:rFonts w:ascii="Times New Roman" w:hAnsi="Times New Roman" w:cs="Times New Roman"/>
          <w:i/>
        </w:rPr>
        <w:t>Transportation research part D: transport and environment</w:t>
      </w:r>
      <w:r w:rsidRPr="00A97496">
        <w:rPr>
          <w:rFonts w:ascii="Times New Roman" w:hAnsi="Times New Roman" w:cs="Times New Roman"/>
        </w:rPr>
        <w:t xml:space="preserve"> (79), p. 102224.</w:t>
      </w:r>
    </w:p>
    <w:p w14:paraId="6FC5A82A"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Young, M. S., Birrell, S. A., and Stanton, N. A. 2011. "Safe Driving in a Green World: A Review of Driver Performance Benchmarks and Technologies to Support ‘Smart’driving," </w:t>
      </w:r>
      <w:r w:rsidRPr="00A97496">
        <w:rPr>
          <w:rFonts w:ascii="Times New Roman" w:hAnsi="Times New Roman" w:cs="Times New Roman"/>
          <w:i/>
        </w:rPr>
        <w:t>Applied ergonomics</w:t>
      </w:r>
      <w:r w:rsidRPr="00A97496">
        <w:rPr>
          <w:rFonts w:ascii="Times New Roman" w:hAnsi="Times New Roman" w:cs="Times New Roman"/>
        </w:rPr>
        <w:t xml:space="preserve"> (42:4), pp. 533-539.</w:t>
      </w:r>
    </w:p>
    <w:p w14:paraId="7A799B0C"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Yu, C., Lin, B., Guo, P., Zhang, W., Li, S., and He, R. 2018. "Deployment and Dimensioning of Fog Computing-Based Internet of Vehicle Infrastructure for Autonomous Driving," </w:t>
      </w:r>
      <w:r w:rsidRPr="00A97496">
        <w:rPr>
          <w:rFonts w:ascii="Times New Roman" w:hAnsi="Times New Roman" w:cs="Times New Roman"/>
          <w:i/>
        </w:rPr>
        <w:t>IEEE Internet of Things Journal</w:t>
      </w:r>
      <w:r w:rsidRPr="00A97496">
        <w:rPr>
          <w:rFonts w:ascii="Times New Roman" w:hAnsi="Times New Roman" w:cs="Times New Roman"/>
        </w:rPr>
        <w:t xml:space="preserve"> (6:1), pp. 149-160.</w:t>
      </w:r>
    </w:p>
    <w:p w14:paraId="680B67C6"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Zhou, M., Jin, H., and Wang, W. 2016. "A Review of Vehicle Fuel Consumption Models to Evaluate Eco-</w:t>
      </w:r>
      <w:r w:rsidRPr="00A97496">
        <w:rPr>
          <w:rFonts w:ascii="Times New Roman" w:hAnsi="Times New Roman" w:cs="Times New Roman"/>
        </w:rPr>
        <w:lastRenderedPageBreak/>
        <w:t xml:space="preserve">Driving and Eco-Routing," </w:t>
      </w:r>
      <w:r w:rsidRPr="00A97496">
        <w:rPr>
          <w:rFonts w:ascii="Times New Roman" w:hAnsi="Times New Roman" w:cs="Times New Roman"/>
          <w:i/>
        </w:rPr>
        <w:t>Transportation Research Part D: Transport and Environment</w:t>
      </w:r>
      <w:r w:rsidRPr="00A97496">
        <w:rPr>
          <w:rFonts w:ascii="Times New Roman" w:hAnsi="Times New Roman" w:cs="Times New Roman"/>
        </w:rPr>
        <w:t xml:space="preserve"> (49), pp. 203-218.</w:t>
      </w:r>
    </w:p>
    <w:p w14:paraId="35FA1662"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Zhou, X., Zhou, D., Wang, Q., and Su, B. 2019. "How Information and Communication Technology Drives Carbon Emissions: A Sector-Level Analysis for China," </w:t>
      </w:r>
      <w:r w:rsidRPr="00A97496">
        <w:rPr>
          <w:rFonts w:ascii="Times New Roman" w:hAnsi="Times New Roman" w:cs="Times New Roman"/>
          <w:i/>
        </w:rPr>
        <w:t>Energy Economics</w:t>
      </w:r>
      <w:r w:rsidRPr="00A97496">
        <w:rPr>
          <w:rFonts w:ascii="Times New Roman" w:hAnsi="Times New Roman" w:cs="Times New Roman"/>
        </w:rPr>
        <w:t xml:space="preserve"> (81), pp. 380-392.</w:t>
      </w:r>
    </w:p>
    <w:p w14:paraId="251EB51D" w14:textId="5C470A01" w:rsidR="00195DCC" w:rsidRPr="00A97496" w:rsidRDefault="00CF6CEA">
      <w:pPr>
        <w:rPr>
          <w:rFonts w:ascii="Times New Roman" w:hAnsi="Times New Roman" w:cs="Times New Roman"/>
        </w:rPr>
      </w:pPr>
      <w:r w:rsidRPr="00A97496">
        <w:rPr>
          <w:rFonts w:ascii="Times New Roman" w:hAnsi="Times New Roman" w:cs="Times New Roman"/>
        </w:rPr>
        <w:fldChar w:fldCharType="end"/>
      </w:r>
    </w:p>
    <w:sectPr w:rsidR="00195DCC" w:rsidRPr="00A9749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Yiyang Bian" w:date="2022-01-07T14:21:00Z" w:initials="MOU">
    <w:p w14:paraId="4A485877" w14:textId="47BEBA1F" w:rsidR="00531A2E" w:rsidRDefault="00531A2E">
      <w:pPr>
        <w:pStyle w:val="a5"/>
      </w:pPr>
      <w:r>
        <w:rPr>
          <w:rStyle w:val="a4"/>
        </w:rPr>
        <w:annotationRef/>
      </w:r>
      <w:r>
        <w:rPr>
          <w:rFonts w:hint="eastAsia"/>
        </w:rPr>
        <w:t>文章尽量用客观语气来写,</w:t>
      </w:r>
    </w:p>
    <w:p w14:paraId="7AF71BF6" w14:textId="06FD09A8" w:rsidR="00531A2E" w:rsidRDefault="00531A2E">
      <w:pPr>
        <w:pStyle w:val="a5"/>
      </w:pPr>
      <w:r>
        <w:rPr>
          <w:rFonts w:hint="eastAsia"/>
        </w:rPr>
        <w:t>尽量简洁</w:t>
      </w:r>
    </w:p>
    <w:p w14:paraId="346828A8" w14:textId="77777777" w:rsidR="00531A2E" w:rsidRDefault="00531A2E">
      <w:pPr>
        <w:pStyle w:val="a5"/>
      </w:pPr>
    </w:p>
    <w:p w14:paraId="72902248" w14:textId="68F997FB" w:rsidR="00531A2E" w:rsidRDefault="00531A2E">
      <w:pPr>
        <w:pStyle w:val="a5"/>
      </w:pPr>
    </w:p>
  </w:comment>
  <w:comment w:id="27" w:author="tan xinyu" w:date="2021-12-13T22:28:00Z" w:initials="tx">
    <w:p w14:paraId="50ABFB92" w14:textId="321FADEB" w:rsidR="0073549A" w:rsidRDefault="0073549A" w:rsidP="0073549A">
      <w:pPr>
        <w:pStyle w:val="a5"/>
      </w:pPr>
      <w:r>
        <w:rPr>
          <w:rStyle w:val="a4"/>
        </w:rPr>
        <w:annotationRef/>
      </w:r>
      <w:r>
        <w:rPr>
          <w:rFonts w:hint="eastAsia"/>
        </w:rPr>
        <w:t>若改为fuel</w:t>
      </w:r>
      <w:r>
        <w:t xml:space="preserve"> </w:t>
      </w:r>
      <w:r>
        <w:rPr>
          <w:rFonts w:hint="eastAsia"/>
        </w:rPr>
        <w:t>consumption，这里的factor</w:t>
      </w:r>
      <w:r w:rsidR="005F5A90">
        <w:rPr>
          <w:rFonts w:hint="eastAsia"/>
        </w:rPr>
        <w:t>之前</w:t>
      </w:r>
      <w:r>
        <w:rPr>
          <w:rFonts w:hint="eastAsia"/>
        </w:rPr>
        <w:t>需要</w:t>
      </w:r>
      <w:r w:rsidR="005F5A90">
        <w:rPr>
          <w:rFonts w:hint="eastAsia"/>
        </w:rPr>
        <w:t>再加一句话。</w:t>
      </w:r>
      <w:r w:rsidR="005F5A90">
        <w:t>C</w:t>
      </w:r>
      <w:r w:rsidR="005F5A90">
        <w:rPr>
          <w:rFonts w:hint="eastAsia"/>
        </w:rPr>
        <w:t>onsumption主要factor是</w:t>
      </w:r>
      <w:r>
        <w:t>fuel types, vehicle fuel efficiency, and</w:t>
      </w:r>
      <w:r w:rsidR="005F5A90">
        <w:t xml:space="preserve"> </w:t>
      </w:r>
      <w:r>
        <w:t>vehicle miles travelled (VMT)</w:t>
      </w:r>
      <w:r w:rsidR="005F5A90">
        <w:rPr>
          <w:rFonts w:hint="eastAsia"/>
        </w:rPr>
        <w:t>，而efficiency又是因为</w:t>
      </w:r>
      <w:r w:rsidR="005F5A90">
        <w:rPr>
          <w:rFonts w:hint="eastAsia"/>
        </w:rPr>
        <w:t>x</w:t>
      </w:r>
      <w:r w:rsidR="005F5A90">
        <w:t>xxxxxx</w:t>
      </w:r>
    </w:p>
  </w:comment>
  <w:comment w:id="58" w:author="tan xinyu" w:date="2021-12-13T23:40:00Z" w:initials="tx">
    <w:p w14:paraId="40E1AB1C" w14:textId="5FB98291" w:rsidR="00C20680" w:rsidRDefault="00C20680">
      <w:pPr>
        <w:pStyle w:val="a5"/>
      </w:pPr>
      <w:r>
        <w:rPr>
          <w:rStyle w:val="a4"/>
        </w:rPr>
        <w:annotationRef/>
      </w:r>
      <w:r>
        <w:rPr>
          <w:rFonts w:hint="eastAsia"/>
        </w:rPr>
        <w:t>还是</w:t>
      </w:r>
      <w:r w:rsidRPr="00C20680">
        <w:t xml:space="preserve"> Moderating</w:t>
      </w:r>
      <w:r>
        <w:t xml:space="preserve"> </w:t>
      </w:r>
      <w:r>
        <w:rPr>
          <w:rFonts w:hint="eastAsia"/>
        </w:rPr>
        <w:t>effects？</w:t>
      </w:r>
    </w:p>
  </w:comment>
  <w:comment w:id="64" w:author="tan xinyu" w:date="2021-12-10T23:17:00Z" w:initials="tx">
    <w:p w14:paraId="4D6F7718" w14:textId="77777777" w:rsidR="002B524B" w:rsidRDefault="002B524B" w:rsidP="002B524B">
      <w:pPr>
        <w:rPr>
          <w:rFonts w:ascii="Times New Roman" w:hAnsi="Times New Roman" w:cs="Times New Roman"/>
        </w:rPr>
      </w:pPr>
      <w:r>
        <w:rPr>
          <w:rStyle w:val="a4"/>
        </w:rPr>
        <w:annotationRef/>
      </w:r>
      <w:r>
        <w:rPr>
          <w:rFonts w:ascii="Times New Roman" w:hAnsi="Times New Roman" w:cs="Times New Roman" w:hint="eastAsia"/>
        </w:rPr>
        <w:t>文献综述：油耗</w:t>
      </w:r>
      <w:r>
        <w:rPr>
          <w:rFonts w:ascii="Times New Roman" w:hAnsi="Times New Roman" w:cs="Times New Roman" w:hint="eastAsia"/>
        </w:rPr>
        <w:t>/</w:t>
      </w:r>
      <w:r>
        <w:rPr>
          <w:rFonts w:ascii="Times New Roman" w:hAnsi="Times New Roman" w:cs="Times New Roman"/>
        </w:rPr>
        <w:t xml:space="preserve">fuel eff </w:t>
      </w:r>
      <w:r>
        <w:rPr>
          <w:rFonts w:ascii="Times New Roman" w:hAnsi="Times New Roman" w:cs="Times New Roman" w:hint="eastAsia"/>
        </w:rPr>
        <w:t>受什么因素影响、</w:t>
      </w:r>
      <w:r>
        <w:rPr>
          <w:rFonts w:ascii="Times New Roman" w:hAnsi="Times New Roman" w:cs="Times New Roman" w:hint="eastAsia"/>
        </w:rPr>
        <w:t>I</w:t>
      </w:r>
      <w:r>
        <w:rPr>
          <w:rFonts w:ascii="Times New Roman" w:hAnsi="Times New Roman" w:cs="Times New Roman"/>
        </w:rPr>
        <w:t>T</w:t>
      </w:r>
      <w:r>
        <w:rPr>
          <w:rFonts w:ascii="Times New Roman" w:hAnsi="Times New Roman" w:cs="Times New Roman" w:hint="eastAsia"/>
        </w:rPr>
        <w:t>的使用（正负效用）、</w:t>
      </w:r>
      <w:r>
        <w:rPr>
          <w:rFonts w:ascii="Times New Roman" w:hAnsi="Times New Roman" w:cs="Times New Roman" w:hint="eastAsia"/>
        </w:rPr>
        <w:t>I</w:t>
      </w:r>
      <w:r>
        <w:rPr>
          <w:rFonts w:ascii="Times New Roman" w:hAnsi="Times New Roman" w:cs="Times New Roman"/>
        </w:rPr>
        <w:t>T</w:t>
      </w:r>
      <w:r>
        <w:rPr>
          <w:rFonts w:ascii="Times New Roman" w:hAnsi="Times New Roman" w:cs="Times New Roman" w:hint="eastAsia"/>
        </w:rPr>
        <w:t>对行为的影响</w:t>
      </w:r>
    </w:p>
    <w:p w14:paraId="62D3872B" w14:textId="4838B62D" w:rsidR="002B524B" w:rsidRPr="002B524B" w:rsidRDefault="002B524B">
      <w:pPr>
        <w:pStyle w:val="a5"/>
      </w:pPr>
    </w:p>
  </w:comment>
  <w:comment w:id="65" w:author="tan xinyu" w:date="2021-12-03T00:13:00Z" w:initials="tx">
    <w:p w14:paraId="5E0C8F41" w14:textId="2B842594" w:rsidR="00A11C2E" w:rsidRPr="00373CB8" w:rsidRDefault="00A11C2E" w:rsidP="00373CB8">
      <w:pPr>
        <w:pStyle w:val="HTML"/>
        <w:spacing w:line="225" w:lineRule="atLeast"/>
        <w:rPr>
          <w:rFonts w:ascii="Courier New" w:hAnsi="Courier New" w:cs="Courier New"/>
          <w:color w:val="969696"/>
          <w:sz w:val="17"/>
          <w:szCs w:val="17"/>
        </w:rPr>
      </w:pPr>
      <w:r>
        <w:rPr>
          <w:rStyle w:val="a4"/>
        </w:rPr>
        <w:annotationRef/>
      </w:r>
      <w:r w:rsidRPr="00891ED8">
        <w:rPr>
          <w:rFonts w:ascii="Courier New" w:hAnsi="Courier New" w:cs="Courier New"/>
          <w:color w:val="969696"/>
          <w:sz w:val="17"/>
          <w:szCs w:val="17"/>
        </w:rPr>
        <w:t xml:space="preserve">Hannah Ritchie and Max </w:t>
      </w:r>
      <w:r w:rsidRPr="00891ED8">
        <w:rPr>
          <w:rFonts w:ascii="Courier New" w:hAnsi="Courier New" w:cs="Courier New"/>
          <w:color w:val="969696"/>
          <w:sz w:val="17"/>
          <w:szCs w:val="17"/>
        </w:rPr>
        <w:t>Roser (2020) - "CO</w:t>
      </w:r>
      <w:r w:rsidRPr="00891ED8">
        <w:rPr>
          <w:rFonts w:ascii="Times New Roman" w:hAnsi="Times New Roman" w:cs="Times New Roman"/>
          <w:color w:val="969696"/>
          <w:sz w:val="17"/>
          <w:szCs w:val="17"/>
        </w:rPr>
        <w:t>₂</w:t>
      </w:r>
      <w:r w:rsidRPr="00891ED8">
        <w:rPr>
          <w:rFonts w:ascii="Courier New" w:hAnsi="Courier New" w:cs="Courier New"/>
          <w:color w:val="969696"/>
          <w:sz w:val="17"/>
          <w:szCs w:val="17"/>
        </w:rPr>
        <w:t xml:space="preserve"> and Greenhouse Gas Emissions". </w:t>
      </w:r>
      <w:r w:rsidRPr="00891ED8">
        <w:rPr>
          <w:rFonts w:ascii="Courier New" w:hAnsi="Courier New" w:cs="Courier New"/>
          <w:i/>
          <w:iCs/>
          <w:color w:val="969696"/>
          <w:sz w:val="17"/>
          <w:szCs w:val="17"/>
        </w:rPr>
        <w:t>Published online at OurWorldInData.org.</w:t>
      </w:r>
      <w:r w:rsidRPr="00891ED8">
        <w:rPr>
          <w:rFonts w:ascii="Courier New" w:hAnsi="Courier New" w:cs="Courier New"/>
          <w:color w:val="969696"/>
          <w:sz w:val="17"/>
          <w:szCs w:val="17"/>
        </w:rPr>
        <w:t xml:space="preserve"> Retrieved from: 'https://ourworldindata.org/co2-and-other-greenhouse-gas-emissions' [Online Resource]</w:t>
      </w:r>
    </w:p>
  </w:comment>
  <w:comment w:id="66" w:author="tan xinyu" w:date="2021-12-14T18:14:00Z" w:initials="tx">
    <w:p w14:paraId="24C41E5C" w14:textId="483BF596" w:rsidR="00965E63" w:rsidRDefault="00965E63">
      <w:pPr>
        <w:pStyle w:val="a5"/>
      </w:pPr>
      <w:r>
        <w:rPr>
          <w:rStyle w:val="a4"/>
        </w:rPr>
        <w:annotationRef/>
      </w:r>
      <w:r>
        <w:rPr>
          <w:rFonts w:hint="eastAsia"/>
        </w:rPr>
        <w:t>也许这段话会要改一改，我是改写了两篇文献里的一些话。不知道查重会不会</w:t>
      </w:r>
      <w:r w:rsidR="00FD527C">
        <w:rPr>
          <w:rFonts w:hint="eastAsia"/>
        </w:rPr>
        <w:t>还</w:t>
      </w:r>
      <w:r>
        <w:rPr>
          <w:rFonts w:hint="eastAsia"/>
        </w:rPr>
        <w:t>有问题</w:t>
      </w:r>
    </w:p>
  </w:comment>
  <w:comment w:id="67" w:author="tan xinyu" w:date="2021-12-14T18:31:00Z" w:initials="tx">
    <w:p w14:paraId="15766428" w14:textId="77777777" w:rsidR="00461055" w:rsidRDefault="00461055">
      <w:pPr>
        <w:pStyle w:val="a5"/>
      </w:pPr>
      <w:r>
        <w:rPr>
          <w:rStyle w:val="a4"/>
        </w:rPr>
        <w:annotationRef/>
      </w:r>
      <w:r>
        <w:rPr>
          <w:rFonts w:hint="eastAsia"/>
        </w:rPr>
        <w:t>这个词是不是需要改改。</w:t>
      </w:r>
      <w:r w:rsidR="003A555C">
        <w:rPr>
          <w:rFonts w:hint="eastAsia"/>
        </w:rPr>
        <w:t>原来想和I</w:t>
      </w:r>
      <w:r w:rsidR="003A555C">
        <w:t xml:space="preserve">T </w:t>
      </w:r>
      <w:r w:rsidR="003A555C">
        <w:rPr>
          <w:rFonts w:hint="eastAsia"/>
        </w:rPr>
        <w:t>usage部分的文献综述结尾呼应的，</w:t>
      </w:r>
      <w:r>
        <w:rPr>
          <w:rFonts w:hint="eastAsia"/>
        </w:rPr>
        <w:t>s</w:t>
      </w:r>
      <w:r>
        <w:t>ide effect</w:t>
      </w:r>
      <w:r>
        <w:rPr>
          <w:rFonts w:hint="eastAsia"/>
        </w:rPr>
        <w:t>是个中性词</w:t>
      </w:r>
      <w:r w:rsidR="003A555C">
        <w:rPr>
          <w:rFonts w:hint="eastAsia"/>
        </w:rPr>
        <w:t>，但是好像有点怪。</w:t>
      </w:r>
    </w:p>
    <w:p w14:paraId="4A2F3140" w14:textId="2D215A1E" w:rsidR="00AE427E" w:rsidRDefault="00AE427E">
      <w:pPr>
        <w:pStyle w:val="a5"/>
      </w:pPr>
      <w:r>
        <w:rPr>
          <w:rFonts w:hint="eastAsia"/>
        </w:rPr>
        <w:t>还是说咱们用i</w:t>
      </w:r>
      <w:r>
        <w:t>ndirect effect</w:t>
      </w:r>
    </w:p>
  </w:comment>
  <w:comment w:id="68" w:author="tan xinyu" w:date="2021-12-16T18:20:00Z" w:initials="tx">
    <w:p w14:paraId="5F2E5B5C" w14:textId="31E264B7" w:rsidR="00633736" w:rsidRDefault="00633736">
      <w:pPr>
        <w:pStyle w:val="a5"/>
      </w:pPr>
      <w:r>
        <w:rPr>
          <w:rStyle w:val="a4"/>
        </w:rPr>
        <w:annotationRef/>
      </w:r>
      <w:r w:rsidRPr="00A7377D">
        <w:rPr>
          <w:rFonts w:ascii="Arial" w:hAnsi="Arial" w:cs="Arial"/>
          <w:color w:val="333333"/>
          <w:szCs w:val="21"/>
          <w:highlight w:val="yellow"/>
          <w:shd w:val="clear" w:color="auto" w:fill="FFFFFF"/>
        </w:rPr>
        <w:t>Brehm, J. W., &amp; Cohen, A. R. (1962). </w:t>
      </w:r>
      <w:r w:rsidRPr="00A7377D">
        <w:rPr>
          <w:rStyle w:val="a9"/>
          <w:rFonts w:ascii="Arial" w:hAnsi="Arial" w:cs="Arial"/>
          <w:color w:val="333333"/>
          <w:szCs w:val="21"/>
          <w:highlight w:val="yellow"/>
          <w:shd w:val="clear" w:color="auto" w:fill="FFFFFF"/>
        </w:rPr>
        <w:t>Explorations in cognitive dissonance.</w:t>
      </w:r>
      <w:r w:rsidRPr="00A7377D">
        <w:rPr>
          <w:rFonts w:ascii="Arial" w:hAnsi="Arial" w:cs="Arial"/>
          <w:color w:val="333333"/>
          <w:szCs w:val="21"/>
          <w:highlight w:val="yellow"/>
          <w:shd w:val="clear" w:color="auto" w:fill="FFFFFF"/>
        </w:rPr>
        <w:t> John Wiley &amp; Sons Inc.</w:t>
      </w:r>
    </w:p>
  </w:comment>
  <w:comment w:id="69" w:author="tan xinyu" w:date="2021-12-17T08:31:00Z" w:initials="tx">
    <w:p w14:paraId="58E4D50A" w14:textId="17C3C84A" w:rsidR="00330BF8" w:rsidRDefault="00330BF8">
      <w:pPr>
        <w:pStyle w:val="a5"/>
      </w:pPr>
      <w:r>
        <w:rPr>
          <w:rStyle w:val="a4"/>
        </w:rPr>
        <w:annotationRef/>
      </w:r>
      <w:r>
        <w:rPr>
          <w:rFonts w:hint="eastAsia"/>
        </w:rPr>
        <w:t>需要改写一下，我直接用的原文</w:t>
      </w:r>
    </w:p>
  </w:comment>
  <w:comment w:id="70" w:author="tan xinyu" w:date="2021-12-17T11:40:00Z" w:initials="tx">
    <w:p w14:paraId="37222219" w14:textId="4B6C02B5" w:rsidR="00F762C7" w:rsidRDefault="00F762C7">
      <w:pPr>
        <w:pStyle w:val="a5"/>
      </w:pPr>
      <w:r>
        <w:rPr>
          <w:rStyle w:val="a4"/>
        </w:rPr>
        <w:annotationRef/>
      </w:r>
      <w:r>
        <w:rPr>
          <w:rFonts w:hint="eastAsia"/>
        </w:rPr>
        <w:t>这段话可能需要改写一下</w:t>
      </w:r>
      <w:r w:rsidR="0059496C">
        <w:rPr>
          <w:rFonts w:hint="eastAsia"/>
        </w:rPr>
        <w:t>，</w:t>
      </w:r>
      <w:r w:rsidR="00216571">
        <w:rPr>
          <w:rFonts w:hint="eastAsia"/>
        </w:rPr>
        <w:t>有点不知道该怎么改</w:t>
      </w:r>
    </w:p>
  </w:comment>
  <w:comment w:id="71" w:author="tan xinyu" w:date="2021-12-17T14:13:00Z" w:initials="tx">
    <w:p w14:paraId="26D68FAF" w14:textId="0D08A237" w:rsidR="0044541C" w:rsidRDefault="00FF3DD6">
      <w:pPr>
        <w:pStyle w:val="a5"/>
      </w:pPr>
      <w:r>
        <w:rPr>
          <w:rStyle w:val="a4"/>
        </w:rPr>
        <w:annotationRef/>
      </w:r>
      <w:r>
        <w:rPr>
          <w:rFonts w:hint="eastAsia"/>
        </w:rPr>
        <w:t>我觉得这边先简单介绍一下我们的A</w:t>
      </w:r>
      <w:r>
        <w:t>PP</w:t>
      </w:r>
      <w:r>
        <w:rPr>
          <w:rFonts w:hint="eastAsia"/>
        </w:rPr>
        <w:t>，后面m</w:t>
      </w:r>
      <w:r>
        <w:t>ethodology</w:t>
      </w:r>
      <w:r>
        <w:rPr>
          <w:rFonts w:hint="eastAsia"/>
        </w:rPr>
        <w:t>的地方再详细介绍每一个和我们的模型有关的app功能？</w:t>
      </w:r>
    </w:p>
  </w:comment>
  <w:comment w:id="113" w:author="tan xinyu" w:date="2021-12-04T11:36:00Z" w:initials="tx">
    <w:p w14:paraId="12A55D4F" w14:textId="77777777" w:rsidR="008B7926" w:rsidRDefault="008B7926" w:rsidP="008B7926">
      <w:pPr>
        <w:pStyle w:val="a5"/>
      </w:pPr>
      <w:r>
        <w:rPr>
          <w:rStyle w:val="a4"/>
        </w:rPr>
        <w:annotationRef/>
      </w:r>
      <w:r>
        <w:rPr>
          <w:rFonts w:hint="eastAsia"/>
        </w:rPr>
        <w:t>为驾驶经验（总里程数）的调节作用作铺垫</w:t>
      </w:r>
    </w:p>
  </w:comment>
  <w:comment w:id="114" w:author="tan xinyu" w:date="2021-12-04T11:48:00Z" w:initials="tx">
    <w:p w14:paraId="6CF94888" w14:textId="77777777" w:rsidR="008B7926" w:rsidRDefault="008B7926" w:rsidP="008B7926">
      <w:pPr>
        <w:pStyle w:val="a5"/>
      </w:pPr>
      <w:r>
        <w:rPr>
          <w:rStyle w:val="a4"/>
        </w:rPr>
        <w:annotationRef/>
      </w:r>
      <w:r>
        <w:rPr>
          <w:rFonts w:hint="eastAsia"/>
        </w:rPr>
        <w:t>这话总感觉怪怪的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902248" w15:done="0"/>
  <w15:commentEx w15:paraId="50ABFB92" w15:done="0"/>
  <w15:commentEx w15:paraId="40E1AB1C" w15:done="0"/>
  <w15:commentEx w15:paraId="62D3872B" w15:done="0"/>
  <w15:commentEx w15:paraId="5E0C8F41" w15:done="0"/>
  <w15:commentEx w15:paraId="24C41E5C" w15:done="0"/>
  <w15:commentEx w15:paraId="4A2F3140" w15:done="0"/>
  <w15:commentEx w15:paraId="5F2E5B5C" w15:done="0"/>
  <w15:commentEx w15:paraId="58E4D50A" w15:done="0"/>
  <w15:commentEx w15:paraId="37222219" w15:done="0"/>
  <w15:commentEx w15:paraId="26D68FAF" w15:done="0"/>
  <w15:commentEx w15:paraId="12A55D4F" w15:done="0"/>
  <w15:commentEx w15:paraId="6CF948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2CB01" w16cex:dateUtc="2022-01-07T06:21:00Z"/>
  <w16cex:commentExtensible w16cex:durableId="25624772" w16cex:dateUtc="2021-12-13T14:28:00Z"/>
  <w16cex:commentExtensible w16cex:durableId="2562587E" w16cex:dateUtc="2021-12-13T15:40:00Z"/>
  <w16cex:commentExtensible w16cex:durableId="255E5E9F" w16cex:dateUtc="2021-12-10T15:17:00Z"/>
  <w16cex:commentExtensible w16cex:durableId="255E5BC7" w16cex:dateUtc="2021-12-02T16:13:00Z"/>
  <w16cex:commentExtensible w16cex:durableId="25635D70" w16cex:dateUtc="2021-12-14T10:14:00Z"/>
  <w16cex:commentExtensible w16cex:durableId="25636198" w16cex:dateUtc="2021-12-14T10:31:00Z"/>
  <w16cex:commentExtensible w16cex:durableId="256601FE" w16cex:dateUtc="2021-12-16T10:20:00Z"/>
  <w16cex:commentExtensible w16cex:durableId="2566C973" w16cex:dateUtc="2021-12-17T00:31:00Z"/>
  <w16cex:commentExtensible w16cex:durableId="2566F5B3" w16cex:dateUtc="2021-12-17T03:40:00Z"/>
  <w16cex:commentExtensible w16cex:durableId="25671989" w16cex:dateUtc="2021-12-17T06:13:00Z"/>
  <w16cex:commentExtensible w16cex:durableId="2555D127" w16cex:dateUtc="2021-12-04T03:36:00Z"/>
  <w16cex:commentExtensible w16cex:durableId="2555D415" w16cex:dateUtc="2021-12-04T0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902248" w16cid:durableId="2582CB01"/>
  <w16cid:commentId w16cid:paraId="50ABFB92" w16cid:durableId="25624772"/>
  <w16cid:commentId w16cid:paraId="40E1AB1C" w16cid:durableId="2562587E"/>
  <w16cid:commentId w16cid:paraId="62D3872B" w16cid:durableId="255E5E9F"/>
  <w16cid:commentId w16cid:paraId="5E0C8F41" w16cid:durableId="255E5BC7"/>
  <w16cid:commentId w16cid:paraId="24C41E5C" w16cid:durableId="25635D70"/>
  <w16cid:commentId w16cid:paraId="4A2F3140" w16cid:durableId="25636198"/>
  <w16cid:commentId w16cid:paraId="5F2E5B5C" w16cid:durableId="256601FE"/>
  <w16cid:commentId w16cid:paraId="58E4D50A" w16cid:durableId="2566C973"/>
  <w16cid:commentId w16cid:paraId="37222219" w16cid:durableId="2566F5B3"/>
  <w16cid:commentId w16cid:paraId="26D68FAF" w16cid:durableId="25671989"/>
  <w16cid:commentId w16cid:paraId="12A55D4F" w16cid:durableId="2555D127"/>
  <w16cid:commentId w16cid:paraId="6CF94888" w16cid:durableId="2555D4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88083" w14:textId="77777777" w:rsidR="00C148AA" w:rsidRDefault="00C148AA" w:rsidP="008C5A06">
      <w:r>
        <w:separator/>
      </w:r>
    </w:p>
  </w:endnote>
  <w:endnote w:type="continuationSeparator" w:id="0">
    <w:p w14:paraId="3B2CB6AF" w14:textId="77777777" w:rsidR="00C148AA" w:rsidRDefault="00C148AA" w:rsidP="008C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557F1" w14:textId="77777777" w:rsidR="00C148AA" w:rsidRDefault="00C148AA" w:rsidP="008C5A06">
      <w:r>
        <w:separator/>
      </w:r>
    </w:p>
  </w:footnote>
  <w:footnote w:type="continuationSeparator" w:id="0">
    <w:p w14:paraId="65307DE0" w14:textId="77777777" w:rsidR="00C148AA" w:rsidRDefault="00C148AA" w:rsidP="008C5A0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yang Bian">
    <w15:presenceInfo w15:providerId="None" w15:userId="Yiyang Bian"/>
  </w15:person>
  <w15:person w15:author="tan xinyu">
    <w15:presenceInfo w15:providerId="Windows Live" w15:userId="21913592512dd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IS Quarterl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2sdxzxyppx5jedtfkvpvsn9sve2252dadz&quot;&gt;My EndNote Library&lt;record-ids&gt;&lt;item&gt;115&lt;/item&gt;&lt;item&gt;118&lt;/item&gt;&lt;item&gt;127&lt;/item&gt;&lt;item&gt;136&lt;/item&gt;&lt;item&gt;141&lt;/item&gt;&lt;item&gt;145&lt;/item&gt;&lt;item&gt;211&lt;/item&gt;&lt;item&gt;217&lt;/item&gt;&lt;item&gt;218&lt;/item&gt;&lt;item&gt;219&lt;/item&gt;&lt;item&gt;220&lt;/item&gt;&lt;item&gt;221&lt;/item&gt;&lt;item&gt;222&lt;/item&gt;&lt;item&gt;224&lt;/item&gt;&lt;item&gt;225&lt;/item&gt;&lt;item&gt;226&lt;/item&gt;&lt;item&gt;227&lt;/item&gt;&lt;item&gt;228&lt;/item&gt;&lt;item&gt;229&lt;/item&gt;&lt;item&gt;230&lt;/item&gt;&lt;item&gt;232&lt;/item&gt;&lt;item&gt;233&lt;/item&gt;&lt;item&gt;234&lt;/item&gt;&lt;item&gt;236&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4&lt;/item&gt;&lt;item&gt;255&lt;/item&gt;&lt;item&gt;256&lt;/item&gt;&lt;item&gt;257&lt;/item&gt;&lt;item&gt;258&lt;/item&gt;&lt;item&gt;259&lt;/item&gt;&lt;item&gt;260&lt;/item&gt;&lt;item&gt;261&lt;/item&gt;&lt;item&gt;263&lt;/item&gt;&lt;item&gt;266&lt;/item&gt;&lt;item&gt;267&lt;/item&gt;&lt;item&gt;268&lt;/item&gt;&lt;item&gt;269&lt;/item&gt;&lt;item&gt;271&lt;/item&gt;&lt;item&gt;272&lt;/item&gt;&lt;item&gt;273&lt;/item&gt;&lt;item&gt;274&lt;/item&gt;&lt;item&gt;275&lt;/item&gt;&lt;item&gt;277&lt;/item&gt;&lt;item&gt;278&lt;/item&gt;&lt;item&gt;279&lt;/item&gt;&lt;item&gt;280&lt;/item&gt;&lt;item&gt;281&lt;/item&gt;&lt;item&gt;282&lt;/item&gt;&lt;item&gt;283&lt;/item&gt;&lt;item&gt;284&lt;/item&gt;&lt;item&gt;285&lt;/item&gt;&lt;item&gt;286&lt;/item&gt;&lt;item&gt;287&lt;/item&gt;&lt;item&gt;288&lt;/item&gt;&lt;item&gt;289&lt;/item&gt;&lt;item&gt;290&lt;/item&gt;&lt;item&gt;291&lt;/item&gt;&lt;item&gt;292&lt;/item&gt;&lt;item&gt;293&lt;/item&gt;&lt;item&gt;294&lt;/item&gt;&lt;item&gt;296&lt;/item&gt;&lt;item&gt;297&lt;/item&gt;&lt;item&gt;298&lt;/item&gt;&lt;item&gt;299&lt;/item&gt;&lt;item&gt;300&lt;/item&gt;&lt;/record-ids&gt;&lt;/item&gt;&lt;/Libraries&gt;"/>
  </w:docVars>
  <w:rsids>
    <w:rsidRoot w:val="00D87E03"/>
    <w:rsid w:val="00000910"/>
    <w:rsid w:val="00001B16"/>
    <w:rsid w:val="00002E7A"/>
    <w:rsid w:val="000036F2"/>
    <w:rsid w:val="00003E27"/>
    <w:rsid w:val="00004B24"/>
    <w:rsid w:val="0000686F"/>
    <w:rsid w:val="00012841"/>
    <w:rsid w:val="00012F53"/>
    <w:rsid w:val="000137FA"/>
    <w:rsid w:val="000164FE"/>
    <w:rsid w:val="0001680D"/>
    <w:rsid w:val="00016C38"/>
    <w:rsid w:val="00016CD8"/>
    <w:rsid w:val="00017B1C"/>
    <w:rsid w:val="0002239F"/>
    <w:rsid w:val="00023EB3"/>
    <w:rsid w:val="00024CEE"/>
    <w:rsid w:val="00025A70"/>
    <w:rsid w:val="000267F9"/>
    <w:rsid w:val="000270A3"/>
    <w:rsid w:val="0002751D"/>
    <w:rsid w:val="00032930"/>
    <w:rsid w:val="00034728"/>
    <w:rsid w:val="00034DB0"/>
    <w:rsid w:val="0003531E"/>
    <w:rsid w:val="00035744"/>
    <w:rsid w:val="00035EDF"/>
    <w:rsid w:val="00040BE1"/>
    <w:rsid w:val="00041FC9"/>
    <w:rsid w:val="00042DD5"/>
    <w:rsid w:val="00043AD8"/>
    <w:rsid w:val="00053D8D"/>
    <w:rsid w:val="00061FDD"/>
    <w:rsid w:val="00062B0D"/>
    <w:rsid w:val="00063B9C"/>
    <w:rsid w:val="00064077"/>
    <w:rsid w:val="0006417D"/>
    <w:rsid w:val="00065D65"/>
    <w:rsid w:val="000735AF"/>
    <w:rsid w:val="0007441E"/>
    <w:rsid w:val="00075CD4"/>
    <w:rsid w:val="000762C5"/>
    <w:rsid w:val="00082300"/>
    <w:rsid w:val="0008250B"/>
    <w:rsid w:val="000828CF"/>
    <w:rsid w:val="00082EC7"/>
    <w:rsid w:val="00085E23"/>
    <w:rsid w:val="00087027"/>
    <w:rsid w:val="00087DFD"/>
    <w:rsid w:val="0009046D"/>
    <w:rsid w:val="00090ED6"/>
    <w:rsid w:val="000919F2"/>
    <w:rsid w:val="00095EE3"/>
    <w:rsid w:val="00096041"/>
    <w:rsid w:val="000A37AF"/>
    <w:rsid w:val="000A4A56"/>
    <w:rsid w:val="000A4E25"/>
    <w:rsid w:val="000A50B3"/>
    <w:rsid w:val="000B14AF"/>
    <w:rsid w:val="000B25F9"/>
    <w:rsid w:val="000B4137"/>
    <w:rsid w:val="000B53C7"/>
    <w:rsid w:val="000B5F8D"/>
    <w:rsid w:val="000C10B6"/>
    <w:rsid w:val="000C2CD9"/>
    <w:rsid w:val="000C4022"/>
    <w:rsid w:val="000C466A"/>
    <w:rsid w:val="000C4E1E"/>
    <w:rsid w:val="000C6577"/>
    <w:rsid w:val="000C7E93"/>
    <w:rsid w:val="000D03C1"/>
    <w:rsid w:val="000D303E"/>
    <w:rsid w:val="000D4C0F"/>
    <w:rsid w:val="000D5357"/>
    <w:rsid w:val="000D6F24"/>
    <w:rsid w:val="000E076B"/>
    <w:rsid w:val="000E0C01"/>
    <w:rsid w:val="000E11E1"/>
    <w:rsid w:val="000E1C26"/>
    <w:rsid w:val="000E203F"/>
    <w:rsid w:val="000E2577"/>
    <w:rsid w:val="000E3A67"/>
    <w:rsid w:val="000E3D9C"/>
    <w:rsid w:val="000E7DAA"/>
    <w:rsid w:val="000F1762"/>
    <w:rsid w:val="000F187B"/>
    <w:rsid w:val="000F3A1C"/>
    <w:rsid w:val="000F3F6F"/>
    <w:rsid w:val="000F4B53"/>
    <w:rsid w:val="000F7298"/>
    <w:rsid w:val="00102053"/>
    <w:rsid w:val="001034EB"/>
    <w:rsid w:val="00106789"/>
    <w:rsid w:val="00112CED"/>
    <w:rsid w:val="001133D3"/>
    <w:rsid w:val="0011435E"/>
    <w:rsid w:val="0012303F"/>
    <w:rsid w:val="0012322E"/>
    <w:rsid w:val="001235E4"/>
    <w:rsid w:val="001236A5"/>
    <w:rsid w:val="00123E2F"/>
    <w:rsid w:val="0012438D"/>
    <w:rsid w:val="0012680E"/>
    <w:rsid w:val="001273D8"/>
    <w:rsid w:val="0013168E"/>
    <w:rsid w:val="001417C5"/>
    <w:rsid w:val="00144703"/>
    <w:rsid w:val="00144D6C"/>
    <w:rsid w:val="00145C16"/>
    <w:rsid w:val="00146082"/>
    <w:rsid w:val="00150F14"/>
    <w:rsid w:val="00153B26"/>
    <w:rsid w:val="001544C2"/>
    <w:rsid w:val="001546DB"/>
    <w:rsid w:val="00161A2D"/>
    <w:rsid w:val="001628DE"/>
    <w:rsid w:val="00163738"/>
    <w:rsid w:val="0016433B"/>
    <w:rsid w:val="00164487"/>
    <w:rsid w:val="001662DC"/>
    <w:rsid w:val="00167244"/>
    <w:rsid w:val="001729F1"/>
    <w:rsid w:val="001734E0"/>
    <w:rsid w:val="001735FF"/>
    <w:rsid w:val="00175214"/>
    <w:rsid w:val="001757EB"/>
    <w:rsid w:val="0018161A"/>
    <w:rsid w:val="00182F5E"/>
    <w:rsid w:val="00183031"/>
    <w:rsid w:val="00183469"/>
    <w:rsid w:val="00184F4B"/>
    <w:rsid w:val="00185A4B"/>
    <w:rsid w:val="00186D7D"/>
    <w:rsid w:val="00192CC1"/>
    <w:rsid w:val="001936B0"/>
    <w:rsid w:val="001959DB"/>
    <w:rsid w:val="00195DCC"/>
    <w:rsid w:val="001969F6"/>
    <w:rsid w:val="001969FB"/>
    <w:rsid w:val="00197562"/>
    <w:rsid w:val="0019758E"/>
    <w:rsid w:val="001A0849"/>
    <w:rsid w:val="001A21D1"/>
    <w:rsid w:val="001A414A"/>
    <w:rsid w:val="001A5862"/>
    <w:rsid w:val="001B07D8"/>
    <w:rsid w:val="001B2C2C"/>
    <w:rsid w:val="001B42FD"/>
    <w:rsid w:val="001B5734"/>
    <w:rsid w:val="001C2A42"/>
    <w:rsid w:val="001C2AB2"/>
    <w:rsid w:val="001C2CB7"/>
    <w:rsid w:val="001C4613"/>
    <w:rsid w:val="001C52A7"/>
    <w:rsid w:val="001C63D2"/>
    <w:rsid w:val="001C6DA7"/>
    <w:rsid w:val="001C6F2F"/>
    <w:rsid w:val="001C7F54"/>
    <w:rsid w:val="001D15E0"/>
    <w:rsid w:val="001D18B4"/>
    <w:rsid w:val="001D311A"/>
    <w:rsid w:val="001D64BB"/>
    <w:rsid w:val="001D65EE"/>
    <w:rsid w:val="001D6ADA"/>
    <w:rsid w:val="001D78A1"/>
    <w:rsid w:val="001D7E1E"/>
    <w:rsid w:val="001E0299"/>
    <w:rsid w:val="001E202F"/>
    <w:rsid w:val="001E66CD"/>
    <w:rsid w:val="001F0862"/>
    <w:rsid w:val="001F3463"/>
    <w:rsid w:val="001F3629"/>
    <w:rsid w:val="001F3E8E"/>
    <w:rsid w:val="001F4EF4"/>
    <w:rsid w:val="001F59FB"/>
    <w:rsid w:val="001F7526"/>
    <w:rsid w:val="001F7618"/>
    <w:rsid w:val="001F7658"/>
    <w:rsid w:val="00202DB4"/>
    <w:rsid w:val="00203705"/>
    <w:rsid w:val="002049FF"/>
    <w:rsid w:val="00204DDA"/>
    <w:rsid w:val="00204FE0"/>
    <w:rsid w:val="00205EAA"/>
    <w:rsid w:val="00206183"/>
    <w:rsid w:val="00210D84"/>
    <w:rsid w:val="00215777"/>
    <w:rsid w:val="00216571"/>
    <w:rsid w:val="0022123A"/>
    <w:rsid w:val="00221FE5"/>
    <w:rsid w:val="00223E71"/>
    <w:rsid w:val="002262D8"/>
    <w:rsid w:val="00226ACC"/>
    <w:rsid w:val="00227DE3"/>
    <w:rsid w:val="0023030F"/>
    <w:rsid w:val="00235668"/>
    <w:rsid w:val="00236259"/>
    <w:rsid w:val="00240390"/>
    <w:rsid w:val="00242087"/>
    <w:rsid w:val="002424E3"/>
    <w:rsid w:val="00243C9D"/>
    <w:rsid w:val="00250129"/>
    <w:rsid w:val="0025018A"/>
    <w:rsid w:val="00250227"/>
    <w:rsid w:val="0025171D"/>
    <w:rsid w:val="002533A2"/>
    <w:rsid w:val="002549CD"/>
    <w:rsid w:val="0026394D"/>
    <w:rsid w:val="00264528"/>
    <w:rsid w:val="00271AA0"/>
    <w:rsid w:val="00272979"/>
    <w:rsid w:val="0027306F"/>
    <w:rsid w:val="00273AD9"/>
    <w:rsid w:val="00274214"/>
    <w:rsid w:val="002744D3"/>
    <w:rsid w:val="002759C0"/>
    <w:rsid w:val="0027740E"/>
    <w:rsid w:val="002775AA"/>
    <w:rsid w:val="0028257A"/>
    <w:rsid w:val="00282F07"/>
    <w:rsid w:val="002846E4"/>
    <w:rsid w:val="002872BE"/>
    <w:rsid w:val="00287D97"/>
    <w:rsid w:val="00290C1B"/>
    <w:rsid w:val="00292CD3"/>
    <w:rsid w:val="0029419A"/>
    <w:rsid w:val="00295285"/>
    <w:rsid w:val="0029782B"/>
    <w:rsid w:val="002A0368"/>
    <w:rsid w:val="002A13AD"/>
    <w:rsid w:val="002A3B67"/>
    <w:rsid w:val="002A60FC"/>
    <w:rsid w:val="002A7123"/>
    <w:rsid w:val="002A7698"/>
    <w:rsid w:val="002B02A7"/>
    <w:rsid w:val="002B0F25"/>
    <w:rsid w:val="002B11EA"/>
    <w:rsid w:val="002B3018"/>
    <w:rsid w:val="002B46B7"/>
    <w:rsid w:val="002B524B"/>
    <w:rsid w:val="002B7C4B"/>
    <w:rsid w:val="002B7CFE"/>
    <w:rsid w:val="002C16EF"/>
    <w:rsid w:val="002C5473"/>
    <w:rsid w:val="002D0268"/>
    <w:rsid w:val="002D0921"/>
    <w:rsid w:val="002D2119"/>
    <w:rsid w:val="002D27AF"/>
    <w:rsid w:val="002D2C67"/>
    <w:rsid w:val="002D3C49"/>
    <w:rsid w:val="002D4756"/>
    <w:rsid w:val="002D553B"/>
    <w:rsid w:val="002D5E62"/>
    <w:rsid w:val="002D6CFB"/>
    <w:rsid w:val="002E04F7"/>
    <w:rsid w:val="002E2B7B"/>
    <w:rsid w:val="002E70FF"/>
    <w:rsid w:val="002F168D"/>
    <w:rsid w:val="002F3C30"/>
    <w:rsid w:val="002F494D"/>
    <w:rsid w:val="002F5BB7"/>
    <w:rsid w:val="002F7143"/>
    <w:rsid w:val="00300883"/>
    <w:rsid w:val="00300BAA"/>
    <w:rsid w:val="00300DBE"/>
    <w:rsid w:val="00303FBC"/>
    <w:rsid w:val="00305FA1"/>
    <w:rsid w:val="00310ACA"/>
    <w:rsid w:val="00310FB3"/>
    <w:rsid w:val="0031204E"/>
    <w:rsid w:val="00314594"/>
    <w:rsid w:val="003173AF"/>
    <w:rsid w:val="00321058"/>
    <w:rsid w:val="00322644"/>
    <w:rsid w:val="0032292F"/>
    <w:rsid w:val="003234A1"/>
    <w:rsid w:val="003248C7"/>
    <w:rsid w:val="00325744"/>
    <w:rsid w:val="003259AB"/>
    <w:rsid w:val="003308B6"/>
    <w:rsid w:val="00330BF8"/>
    <w:rsid w:val="00332866"/>
    <w:rsid w:val="00332A02"/>
    <w:rsid w:val="00344E34"/>
    <w:rsid w:val="003460F2"/>
    <w:rsid w:val="00350BA0"/>
    <w:rsid w:val="00351F0F"/>
    <w:rsid w:val="00353602"/>
    <w:rsid w:val="00353916"/>
    <w:rsid w:val="00355579"/>
    <w:rsid w:val="00355B40"/>
    <w:rsid w:val="0035605C"/>
    <w:rsid w:val="003572FF"/>
    <w:rsid w:val="0035740E"/>
    <w:rsid w:val="003623AD"/>
    <w:rsid w:val="00364439"/>
    <w:rsid w:val="00365985"/>
    <w:rsid w:val="0036702E"/>
    <w:rsid w:val="00373CB8"/>
    <w:rsid w:val="00377312"/>
    <w:rsid w:val="00381150"/>
    <w:rsid w:val="00381770"/>
    <w:rsid w:val="00387E02"/>
    <w:rsid w:val="00390F19"/>
    <w:rsid w:val="00391169"/>
    <w:rsid w:val="00391E57"/>
    <w:rsid w:val="00393020"/>
    <w:rsid w:val="003957B5"/>
    <w:rsid w:val="00396D68"/>
    <w:rsid w:val="003A116C"/>
    <w:rsid w:val="003A490C"/>
    <w:rsid w:val="003A5273"/>
    <w:rsid w:val="003A555C"/>
    <w:rsid w:val="003A5B2C"/>
    <w:rsid w:val="003A676C"/>
    <w:rsid w:val="003B45D4"/>
    <w:rsid w:val="003B57E4"/>
    <w:rsid w:val="003B5A5D"/>
    <w:rsid w:val="003B6CB7"/>
    <w:rsid w:val="003B6EF2"/>
    <w:rsid w:val="003C1262"/>
    <w:rsid w:val="003C1F4E"/>
    <w:rsid w:val="003C334E"/>
    <w:rsid w:val="003C3621"/>
    <w:rsid w:val="003C415E"/>
    <w:rsid w:val="003C444E"/>
    <w:rsid w:val="003C5B69"/>
    <w:rsid w:val="003C7C53"/>
    <w:rsid w:val="003D30CF"/>
    <w:rsid w:val="003D5C10"/>
    <w:rsid w:val="003D5EB8"/>
    <w:rsid w:val="003D6202"/>
    <w:rsid w:val="003E1D7A"/>
    <w:rsid w:val="003E26C7"/>
    <w:rsid w:val="003E34C4"/>
    <w:rsid w:val="003E5155"/>
    <w:rsid w:val="003E5342"/>
    <w:rsid w:val="003E57FA"/>
    <w:rsid w:val="003F3943"/>
    <w:rsid w:val="003F4222"/>
    <w:rsid w:val="003F4C37"/>
    <w:rsid w:val="003F51E4"/>
    <w:rsid w:val="003F5808"/>
    <w:rsid w:val="003F614C"/>
    <w:rsid w:val="003F759E"/>
    <w:rsid w:val="0040422B"/>
    <w:rsid w:val="00406F6A"/>
    <w:rsid w:val="004071BD"/>
    <w:rsid w:val="004078DC"/>
    <w:rsid w:val="00411AE8"/>
    <w:rsid w:val="00412BA5"/>
    <w:rsid w:val="00413067"/>
    <w:rsid w:val="00413541"/>
    <w:rsid w:val="00417327"/>
    <w:rsid w:val="00420A71"/>
    <w:rsid w:val="00421BEB"/>
    <w:rsid w:val="00423FFC"/>
    <w:rsid w:val="00425015"/>
    <w:rsid w:val="00426DCA"/>
    <w:rsid w:val="00427C0B"/>
    <w:rsid w:val="00433EDA"/>
    <w:rsid w:val="00436CB9"/>
    <w:rsid w:val="004436F2"/>
    <w:rsid w:val="0044435C"/>
    <w:rsid w:val="0044541C"/>
    <w:rsid w:val="00445A20"/>
    <w:rsid w:val="00445F51"/>
    <w:rsid w:val="00450B44"/>
    <w:rsid w:val="00451006"/>
    <w:rsid w:val="00451EBC"/>
    <w:rsid w:val="00452236"/>
    <w:rsid w:val="004552A3"/>
    <w:rsid w:val="0045553C"/>
    <w:rsid w:val="00455E3E"/>
    <w:rsid w:val="00460EEF"/>
    <w:rsid w:val="00461055"/>
    <w:rsid w:val="004611B8"/>
    <w:rsid w:val="00465C61"/>
    <w:rsid w:val="00465CB3"/>
    <w:rsid w:val="00466014"/>
    <w:rsid w:val="0046794C"/>
    <w:rsid w:val="00470C5A"/>
    <w:rsid w:val="00471368"/>
    <w:rsid w:val="00471899"/>
    <w:rsid w:val="004727E7"/>
    <w:rsid w:val="004732A9"/>
    <w:rsid w:val="004745E1"/>
    <w:rsid w:val="004748C1"/>
    <w:rsid w:val="00475903"/>
    <w:rsid w:val="004846B4"/>
    <w:rsid w:val="00485E0D"/>
    <w:rsid w:val="0048751F"/>
    <w:rsid w:val="004906F0"/>
    <w:rsid w:val="00495BF2"/>
    <w:rsid w:val="00497E39"/>
    <w:rsid w:val="004A03CC"/>
    <w:rsid w:val="004A121B"/>
    <w:rsid w:val="004A14D3"/>
    <w:rsid w:val="004A2CD5"/>
    <w:rsid w:val="004A3710"/>
    <w:rsid w:val="004A5725"/>
    <w:rsid w:val="004A57E5"/>
    <w:rsid w:val="004A5EA5"/>
    <w:rsid w:val="004A6183"/>
    <w:rsid w:val="004A7597"/>
    <w:rsid w:val="004B12F6"/>
    <w:rsid w:val="004B14B4"/>
    <w:rsid w:val="004B29DB"/>
    <w:rsid w:val="004B3B1D"/>
    <w:rsid w:val="004B4BBC"/>
    <w:rsid w:val="004B53F2"/>
    <w:rsid w:val="004C1024"/>
    <w:rsid w:val="004C11F3"/>
    <w:rsid w:val="004C160F"/>
    <w:rsid w:val="004C27D6"/>
    <w:rsid w:val="004C3072"/>
    <w:rsid w:val="004C449E"/>
    <w:rsid w:val="004C56B5"/>
    <w:rsid w:val="004C5EBF"/>
    <w:rsid w:val="004C744D"/>
    <w:rsid w:val="004C79DF"/>
    <w:rsid w:val="004D071E"/>
    <w:rsid w:val="004D0785"/>
    <w:rsid w:val="004D1628"/>
    <w:rsid w:val="004D2F41"/>
    <w:rsid w:val="004D334E"/>
    <w:rsid w:val="004D468D"/>
    <w:rsid w:val="004D4A80"/>
    <w:rsid w:val="004D53F6"/>
    <w:rsid w:val="004E1915"/>
    <w:rsid w:val="004E229D"/>
    <w:rsid w:val="004E3217"/>
    <w:rsid w:val="004E4994"/>
    <w:rsid w:val="004E4A9E"/>
    <w:rsid w:val="004E73E6"/>
    <w:rsid w:val="004F2159"/>
    <w:rsid w:val="004F3E47"/>
    <w:rsid w:val="004F4E3F"/>
    <w:rsid w:val="004F54A0"/>
    <w:rsid w:val="004F5B2D"/>
    <w:rsid w:val="004F772B"/>
    <w:rsid w:val="00502294"/>
    <w:rsid w:val="00502C67"/>
    <w:rsid w:val="00503005"/>
    <w:rsid w:val="005070FB"/>
    <w:rsid w:val="005077EF"/>
    <w:rsid w:val="00510171"/>
    <w:rsid w:val="005132EA"/>
    <w:rsid w:val="00520914"/>
    <w:rsid w:val="00524BD9"/>
    <w:rsid w:val="00524D1C"/>
    <w:rsid w:val="00525F9B"/>
    <w:rsid w:val="005269CB"/>
    <w:rsid w:val="00530189"/>
    <w:rsid w:val="005304D9"/>
    <w:rsid w:val="00531A2E"/>
    <w:rsid w:val="00532E21"/>
    <w:rsid w:val="0053308C"/>
    <w:rsid w:val="00533519"/>
    <w:rsid w:val="00533D02"/>
    <w:rsid w:val="005340C0"/>
    <w:rsid w:val="0053484F"/>
    <w:rsid w:val="00534B6A"/>
    <w:rsid w:val="005371F0"/>
    <w:rsid w:val="00537500"/>
    <w:rsid w:val="00537D2A"/>
    <w:rsid w:val="00537DCA"/>
    <w:rsid w:val="005403F2"/>
    <w:rsid w:val="005407FC"/>
    <w:rsid w:val="0054381C"/>
    <w:rsid w:val="005468E0"/>
    <w:rsid w:val="00547F40"/>
    <w:rsid w:val="00547F82"/>
    <w:rsid w:val="00550912"/>
    <w:rsid w:val="005509CB"/>
    <w:rsid w:val="00554C98"/>
    <w:rsid w:val="00556B1C"/>
    <w:rsid w:val="00556B86"/>
    <w:rsid w:val="00560F40"/>
    <w:rsid w:val="00561258"/>
    <w:rsid w:val="005616AB"/>
    <w:rsid w:val="00562BD0"/>
    <w:rsid w:val="005630E0"/>
    <w:rsid w:val="00563105"/>
    <w:rsid w:val="005631EF"/>
    <w:rsid w:val="0056332E"/>
    <w:rsid w:val="005642B9"/>
    <w:rsid w:val="00566878"/>
    <w:rsid w:val="00570002"/>
    <w:rsid w:val="00574B1C"/>
    <w:rsid w:val="005755C9"/>
    <w:rsid w:val="005812BE"/>
    <w:rsid w:val="00581BAE"/>
    <w:rsid w:val="00583F05"/>
    <w:rsid w:val="005844EF"/>
    <w:rsid w:val="00584E0A"/>
    <w:rsid w:val="00590F8F"/>
    <w:rsid w:val="005929F1"/>
    <w:rsid w:val="005938BD"/>
    <w:rsid w:val="0059496C"/>
    <w:rsid w:val="00594E05"/>
    <w:rsid w:val="00596349"/>
    <w:rsid w:val="005A3171"/>
    <w:rsid w:val="005A5911"/>
    <w:rsid w:val="005A5C80"/>
    <w:rsid w:val="005A5E2F"/>
    <w:rsid w:val="005A78CA"/>
    <w:rsid w:val="005B04F4"/>
    <w:rsid w:val="005B079E"/>
    <w:rsid w:val="005B3B99"/>
    <w:rsid w:val="005B59B8"/>
    <w:rsid w:val="005B7D38"/>
    <w:rsid w:val="005C39EC"/>
    <w:rsid w:val="005C42A5"/>
    <w:rsid w:val="005C4F00"/>
    <w:rsid w:val="005C6700"/>
    <w:rsid w:val="005C7A45"/>
    <w:rsid w:val="005C7C0E"/>
    <w:rsid w:val="005D0C8B"/>
    <w:rsid w:val="005D0F41"/>
    <w:rsid w:val="005D0FDA"/>
    <w:rsid w:val="005D4DC4"/>
    <w:rsid w:val="005D634C"/>
    <w:rsid w:val="005E1ADB"/>
    <w:rsid w:val="005E577A"/>
    <w:rsid w:val="005F0FEE"/>
    <w:rsid w:val="005F226D"/>
    <w:rsid w:val="005F25CE"/>
    <w:rsid w:val="005F28FD"/>
    <w:rsid w:val="005F2B6B"/>
    <w:rsid w:val="005F4FEB"/>
    <w:rsid w:val="005F56BF"/>
    <w:rsid w:val="005F5717"/>
    <w:rsid w:val="005F5A90"/>
    <w:rsid w:val="005F5F52"/>
    <w:rsid w:val="005F67B4"/>
    <w:rsid w:val="005F78D9"/>
    <w:rsid w:val="00600512"/>
    <w:rsid w:val="006022F8"/>
    <w:rsid w:val="00603045"/>
    <w:rsid w:val="00605297"/>
    <w:rsid w:val="00605DDF"/>
    <w:rsid w:val="006068BD"/>
    <w:rsid w:val="00606E06"/>
    <w:rsid w:val="00607768"/>
    <w:rsid w:val="00612DE6"/>
    <w:rsid w:val="00612E61"/>
    <w:rsid w:val="00612EB4"/>
    <w:rsid w:val="00616840"/>
    <w:rsid w:val="00617BED"/>
    <w:rsid w:val="00623C4B"/>
    <w:rsid w:val="00624F7F"/>
    <w:rsid w:val="00633736"/>
    <w:rsid w:val="00633FD7"/>
    <w:rsid w:val="00634156"/>
    <w:rsid w:val="0063601C"/>
    <w:rsid w:val="00637B28"/>
    <w:rsid w:val="006406AD"/>
    <w:rsid w:val="00641271"/>
    <w:rsid w:val="006416B7"/>
    <w:rsid w:val="00645ED8"/>
    <w:rsid w:val="00645F70"/>
    <w:rsid w:val="00647EC0"/>
    <w:rsid w:val="00651AC2"/>
    <w:rsid w:val="00652F28"/>
    <w:rsid w:val="00654970"/>
    <w:rsid w:val="006600D7"/>
    <w:rsid w:val="0066010E"/>
    <w:rsid w:val="0066285F"/>
    <w:rsid w:val="00663979"/>
    <w:rsid w:val="0066480A"/>
    <w:rsid w:val="0066494E"/>
    <w:rsid w:val="00664BF3"/>
    <w:rsid w:val="00665768"/>
    <w:rsid w:val="00666224"/>
    <w:rsid w:val="00666C50"/>
    <w:rsid w:val="006701A3"/>
    <w:rsid w:val="006704B1"/>
    <w:rsid w:val="0067150A"/>
    <w:rsid w:val="0067423D"/>
    <w:rsid w:val="00681826"/>
    <w:rsid w:val="00681A73"/>
    <w:rsid w:val="00683CBD"/>
    <w:rsid w:val="00686932"/>
    <w:rsid w:val="00686ACD"/>
    <w:rsid w:val="00686BB0"/>
    <w:rsid w:val="006872EC"/>
    <w:rsid w:val="006911F3"/>
    <w:rsid w:val="00691A4D"/>
    <w:rsid w:val="0069279D"/>
    <w:rsid w:val="0069295E"/>
    <w:rsid w:val="006946B0"/>
    <w:rsid w:val="00695E75"/>
    <w:rsid w:val="00696BF1"/>
    <w:rsid w:val="00697595"/>
    <w:rsid w:val="006A1B88"/>
    <w:rsid w:val="006A2D6C"/>
    <w:rsid w:val="006A49CB"/>
    <w:rsid w:val="006A4E93"/>
    <w:rsid w:val="006A5695"/>
    <w:rsid w:val="006B0DBF"/>
    <w:rsid w:val="006B0EAC"/>
    <w:rsid w:val="006B15EA"/>
    <w:rsid w:val="006C20FF"/>
    <w:rsid w:val="006C376B"/>
    <w:rsid w:val="006C40B9"/>
    <w:rsid w:val="006C4244"/>
    <w:rsid w:val="006C64C9"/>
    <w:rsid w:val="006C7738"/>
    <w:rsid w:val="006C7B1A"/>
    <w:rsid w:val="006D18BB"/>
    <w:rsid w:val="006D26E9"/>
    <w:rsid w:val="006D5242"/>
    <w:rsid w:val="006D53ED"/>
    <w:rsid w:val="006D60CD"/>
    <w:rsid w:val="006D6100"/>
    <w:rsid w:val="006E06B6"/>
    <w:rsid w:val="006E3836"/>
    <w:rsid w:val="006E5783"/>
    <w:rsid w:val="006E63DA"/>
    <w:rsid w:val="006F06F0"/>
    <w:rsid w:val="006F4496"/>
    <w:rsid w:val="006F4811"/>
    <w:rsid w:val="006F48A6"/>
    <w:rsid w:val="006F4C90"/>
    <w:rsid w:val="006F6F23"/>
    <w:rsid w:val="00701106"/>
    <w:rsid w:val="007019DE"/>
    <w:rsid w:val="00702ED6"/>
    <w:rsid w:val="0070688B"/>
    <w:rsid w:val="00707ACD"/>
    <w:rsid w:val="007103C9"/>
    <w:rsid w:val="00711C70"/>
    <w:rsid w:val="00712299"/>
    <w:rsid w:val="007138AF"/>
    <w:rsid w:val="00715764"/>
    <w:rsid w:val="007206ED"/>
    <w:rsid w:val="00720A18"/>
    <w:rsid w:val="007231C5"/>
    <w:rsid w:val="0072335B"/>
    <w:rsid w:val="00724F09"/>
    <w:rsid w:val="0072622A"/>
    <w:rsid w:val="00730A9F"/>
    <w:rsid w:val="00731752"/>
    <w:rsid w:val="007346F5"/>
    <w:rsid w:val="0073549A"/>
    <w:rsid w:val="007356CC"/>
    <w:rsid w:val="007368FD"/>
    <w:rsid w:val="00736E0E"/>
    <w:rsid w:val="00740B96"/>
    <w:rsid w:val="00740BA2"/>
    <w:rsid w:val="00743989"/>
    <w:rsid w:val="0074439E"/>
    <w:rsid w:val="0074539F"/>
    <w:rsid w:val="00746BE8"/>
    <w:rsid w:val="0075035C"/>
    <w:rsid w:val="00750ECD"/>
    <w:rsid w:val="00753D2A"/>
    <w:rsid w:val="00754C36"/>
    <w:rsid w:val="007551FE"/>
    <w:rsid w:val="0076379F"/>
    <w:rsid w:val="00776E8B"/>
    <w:rsid w:val="00780368"/>
    <w:rsid w:val="00782457"/>
    <w:rsid w:val="00784B85"/>
    <w:rsid w:val="00785F81"/>
    <w:rsid w:val="0078682A"/>
    <w:rsid w:val="00787944"/>
    <w:rsid w:val="00791E3B"/>
    <w:rsid w:val="00792737"/>
    <w:rsid w:val="00793E99"/>
    <w:rsid w:val="00793FB1"/>
    <w:rsid w:val="007941B4"/>
    <w:rsid w:val="00794733"/>
    <w:rsid w:val="00796131"/>
    <w:rsid w:val="00796A95"/>
    <w:rsid w:val="00797765"/>
    <w:rsid w:val="007A0C63"/>
    <w:rsid w:val="007A0E4F"/>
    <w:rsid w:val="007A41F4"/>
    <w:rsid w:val="007A7472"/>
    <w:rsid w:val="007A763B"/>
    <w:rsid w:val="007B0CB5"/>
    <w:rsid w:val="007B1509"/>
    <w:rsid w:val="007B219B"/>
    <w:rsid w:val="007C4FF7"/>
    <w:rsid w:val="007C65F3"/>
    <w:rsid w:val="007C6915"/>
    <w:rsid w:val="007C7004"/>
    <w:rsid w:val="007C73AC"/>
    <w:rsid w:val="007C7F95"/>
    <w:rsid w:val="007D05EC"/>
    <w:rsid w:val="007D0CE1"/>
    <w:rsid w:val="007D11ED"/>
    <w:rsid w:val="007D1834"/>
    <w:rsid w:val="007D1EEB"/>
    <w:rsid w:val="007D285D"/>
    <w:rsid w:val="007D3B01"/>
    <w:rsid w:val="007D5B14"/>
    <w:rsid w:val="007E1DC7"/>
    <w:rsid w:val="007E35B1"/>
    <w:rsid w:val="007E5138"/>
    <w:rsid w:val="007E67B2"/>
    <w:rsid w:val="007E746C"/>
    <w:rsid w:val="007F0C4A"/>
    <w:rsid w:val="007F0D86"/>
    <w:rsid w:val="007F276F"/>
    <w:rsid w:val="007F3070"/>
    <w:rsid w:val="007F36F5"/>
    <w:rsid w:val="007F3A00"/>
    <w:rsid w:val="008022D4"/>
    <w:rsid w:val="00806077"/>
    <w:rsid w:val="00806B72"/>
    <w:rsid w:val="00806C98"/>
    <w:rsid w:val="00807CBC"/>
    <w:rsid w:val="0081017A"/>
    <w:rsid w:val="00810ECE"/>
    <w:rsid w:val="00811BB9"/>
    <w:rsid w:val="00814293"/>
    <w:rsid w:val="00814B42"/>
    <w:rsid w:val="008155E2"/>
    <w:rsid w:val="00815655"/>
    <w:rsid w:val="00815D22"/>
    <w:rsid w:val="008179F8"/>
    <w:rsid w:val="0082445B"/>
    <w:rsid w:val="00826A0A"/>
    <w:rsid w:val="00830DD4"/>
    <w:rsid w:val="00831290"/>
    <w:rsid w:val="0083182C"/>
    <w:rsid w:val="00831D30"/>
    <w:rsid w:val="008331E7"/>
    <w:rsid w:val="0084045F"/>
    <w:rsid w:val="00843A56"/>
    <w:rsid w:val="0084516D"/>
    <w:rsid w:val="008504CD"/>
    <w:rsid w:val="0085121D"/>
    <w:rsid w:val="00851274"/>
    <w:rsid w:val="00853539"/>
    <w:rsid w:val="00853A07"/>
    <w:rsid w:val="00854B22"/>
    <w:rsid w:val="00857A7B"/>
    <w:rsid w:val="0086054C"/>
    <w:rsid w:val="008608C1"/>
    <w:rsid w:val="008617BB"/>
    <w:rsid w:val="00862378"/>
    <w:rsid w:val="00865837"/>
    <w:rsid w:val="00867936"/>
    <w:rsid w:val="00867B7B"/>
    <w:rsid w:val="0087347E"/>
    <w:rsid w:val="00873767"/>
    <w:rsid w:val="00875107"/>
    <w:rsid w:val="00875AEF"/>
    <w:rsid w:val="008813B1"/>
    <w:rsid w:val="00881EE7"/>
    <w:rsid w:val="00884EF7"/>
    <w:rsid w:val="008863DD"/>
    <w:rsid w:val="00886F71"/>
    <w:rsid w:val="0088735E"/>
    <w:rsid w:val="00891ED8"/>
    <w:rsid w:val="00893E86"/>
    <w:rsid w:val="00895DB7"/>
    <w:rsid w:val="0089703D"/>
    <w:rsid w:val="00897962"/>
    <w:rsid w:val="00897C51"/>
    <w:rsid w:val="008A22AE"/>
    <w:rsid w:val="008A2FF2"/>
    <w:rsid w:val="008A3440"/>
    <w:rsid w:val="008A421B"/>
    <w:rsid w:val="008A467F"/>
    <w:rsid w:val="008B1E46"/>
    <w:rsid w:val="008B4AC9"/>
    <w:rsid w:val="008B4EB6"/>
    <w:rsid w:val="008B65F7"/>
    <w:rsid w:val="008B7926"/>
    <w:rsid w:val="008B7D18"/>
    <w:rsid w:val="008C0AE2"/>
    <w:rsid w:val="008C3122"/>
    <w:rsid w:val="008C4F4A"/>
    <w:rsid w:val="008C51B0"/>
    <w:rsid w:val="008C5979"/>
    <w:rsid w:val="008C5A06"/>
    <w:rsid w:val="008C756D"/>
    <w:rsid w:val="008C7ECA"/>
    <w:rsid w:val="008D09D7"/>
    <w:rsid w:val="008D2BED"/>
    <w:rsid w:val="008D2D52"/>
    <w:rsid w:val="008D37F2"/>
    <w:rsid w:val="008D3C8E"/>
    <w:rsid w:val="008D4FF7"/>
    <w:rsid w:val="008E224D"/>
    <w:rsid w:val="008E28CE"/>
    <w:rsid w:val="008E2BD0"/>
    <w:rsid w:val="008E4F30"/>
    <w:rsid w:val="008E5DA7"/>
    <w:rsid w:val="008E6814"/>
    <w:rsid w:val="008F0D31"/>
    <w:rsid w:val="008F1477"/>
    <w:rsid w:val="008F46BC"/>
    <w:rsid w:val="008F5242"/>
    <w:rsid w:val="008F5E3C"/>
    <w:rsid w:val="008F68AF"/>
    <w:rsid w:val="008F72C7"/>
    <w:rsid w:val="008F7E7F"/>
    <w:rsid w:val="009076FE"/>
    <w:rsid w:val="00910A02"/>
    <w:rsid w:val="00912662"/>
    <w:rsid w:val="009151A7"/>
    <w:rsid w:val="009178F9"/>
    <w:rsid w:val="00920AAB"/>
    <w:rsid w:val="00922FB4"/>
    <w:rsid w:val="00924554"/>
    <w:rsid w:val="00924BB4"/>
    <w:rsid w:val="00927662"/>
    <w:rsid w:val="00927BBD"/>
    <w:rsid w:val="009318E7"/>
    <w:rsid w:val="0093287C"/>
    <w:rsid w:val="00940616"/>
    <w:rsid w:val="00940820"/>
    <w:rsid w:val="00940F4A"/>
    <w:rsid w:val="00941C21"/>
    <w:rsid w:val="009425C9"/>
    <w:rsid w:val="00942FE0"/>
    <w:rsid w:val="00944116"/>
    <w:rsid w:val="00944333"/>
    <w:rsid w:val="00944ACC"/>
    <w:rsid w:val="0094728D"/>
    <w:rsid w:val="00950715"/>
    <w:rsid w:val="00950895"/>
    <w:rsid w:val="00953C7E"/>
    <w:rsid w:val="00954487"/>
    <w:rsid w:val="00955C1F"/>
    <w:rsid w:val="009561F5"/>
    <w:rsid w:val="009574B1"/>
    <w:rsid w:val="009575F2"/>
    <w:rsid w:val="0096072F"/>
    <w:rsid w:val="00961D47"/>
    <w:rsid w:val="009624A7"/>
    <w:rsid w:val="00962538"/>
    <w:rsid w:val="00963303"/>
    <w:rsid w:val="009639C6"/>
    <w:rsid w:val="00965D83"/>
    <w:rsid w:val="00965E63"/>
    <w:rsid w:val="0097276F"/>
    <w:rsid w:val="00972ACF"/>
    <w:rsid w:val="009746B3"/>
    <w:rsid w:val="00977077"/>
    <w:rsid w:val="009779CF"/>
    <w:rsid w:val="00980FB2"/>
    <w:rsid w:val="009857CE"/>
    <w:rsid w:val="00986688"/>
    <w:rsid w:val="009922A0"/>
    <w:rsid w:val="00993454"/>
    <w:rsid w:val="009957E8"/>
    <w:rsid w:val="009972CC"/>
    <w:rsid w:val="00997822"/>
    <w:rsid w:val="009A0039"/>
    <w:rsid w:val="009A2105"/>
    <w:rsid w:val="009A6A52"/>
    <w:rsid w:val="009B1E9E"/>
    <w:rsid w:val="009B1EEE"/>
    <w:rsid w:val="009B61A1"/>
    <w:rsid w:val="009B6885"/>
    <w:rsid w:val="009C0C05"/>
    <w:rsid w:val="009C1321"/>
    <w:rsid w:val="009C303D"/>
    <w:rsid w:val="009C33FB"/>
    <w:rsid w:val="009C364D"/>
    <w:rsid w:val="009C45D1"/>
    <w:rsid w:val="009C5284"/>
    <w:rsid w:val="009C5433"/>
    <w:rsid w:val="009C59E6"/>
    <w:rsid w:val="009D10D4"/>
    <w:rsid w:val="009D2267"/>
    <w:rsid w:val="009D49AE"/>
    <w:rsid w:val="009D6E1B"/>
    <w:rsid w:val="009E0000"/>
    <w:rsid w:val="009E02F8"/>
    <w:rsid w:val="009E056E"/>
    <w:rsid w:val="009E29E3"/>
    <w:rsid w:val="009E3EC8"/>
    <w:rsid w:val="009E6420"/>
    <w:rsid w:val="009E66AD"/>
    <w:rsid w:val="009E68CD"/>
    <w:rsid w:val="009E6C2B"/>
    <w:rsid w:val="009F2032"/>
    <w:rsid w:val="009F231C"/>
    <w:rsid w:val="009F2AA7"/>
    <w:rsid w:val="009F4CBE"/>
    <w:rsid w:val="009F4EDB"/>
    <w:rsid w:val="009F7E82"/>
    <w:rsid w:val="00A01021"/>
    <w:rsid w:val="00A015F7"/>
    <w:rsid w:val="00A01E3F"/>
    <w:rsid w:val="00A03547"/>
    <w:rsid w:val="00A0355A"/>
    <w:rsid w:val="00A0418D"/>
    <w:rsid w:val="00A065C1"/>
    <w:rsid w:val="00A06DD1"/>
    <w:rsid w:val="00A10A0F"/>
    <w:rsid w:val="00A10BEF"/>
    <w:rsid w:val="00A11A7B"/>
    <w:rsid w:val="00A11C2E"/>
    <w:rsid w:val="00A13771"/>
    <w:rsid w:val="00A14882"/>
    <w:rsid w:val="00A16AEA"/>
    <w:rsid w:val="00A2347F"/>
    <w:rsid w:val="00A243C8"/>
    <w:rsid w:val="00A24E79"/>
    <w:rsid w:val="00A2549C"/>
    <w:rsid w:val="00A2574B"/>
    <w:rsid w:val="00A25E69"/>
    <w:rsid w:val="00A276E5"/>
    <w:rsid w:val="00A27B8D"/>
    <w:rsid w:val="00A3202E"/>
    <w:rsid w:val="00A32DB6"/>
    <w:rsid w:val="00A37A18"/>
    <w:rsid w:val="00A406BC"/>
    <w:rsid w:val="00A41598"/>
    <w:rsid w:val="00A41889"/>
    <w:rsid w:val="00A42441"/>
    <w:rsid w:val="00A44A6C"/>
    <w:rsid w:val="00A45476"/>
    <w:rsid w:val="00A46938"/>
    <w:rsid w:val="00A475A9"/>
    <w:rsid w:val="00A50EAF"/>
    <w:rsid w:val="00A50EB7"/>
    <w:rsid w:val="00A549B9"/>
    <w:rsid w:val="00A55641"/>
    <w:rsid w:val="00A57EE2"/>
    <w:rsid w:val="00A6001E"/>
    <w:rsid w:val="00A620C5"/>
    <w:rsid w:val="00A62931"/>
    <w:rsid w:val="00A668E8"/>
    <w:rsid w:val="00A70C1B"/>
    <w:rsid w:val="00A7377D"/>
    <w:rsid w:val="00A756D4"/>
    <w:rsid w:val="00A827F4"/>
    <w:rsid w:val="00A82CF3"/>
    <w:rsid w:val="00A835AE"/>
    <w:rsid w:val="00A83975"/>
    <w:rsid w:val="00A879F6"/>
    <w:rsid w:val="00A90A05"/>
    <w:rsid w:val="00A91019"/>
    <w:rsid w:val="00A91F34"/>
    <w:rsid w:val="00A93128"/>
    <w:rsid w:val="00A95D22"/>
    <w:rsid w:val="00A96A2A"/>
    <w:rsid w:val="00A97496"/>
    <w:rsid w:val="00A977E0"/>
    <w:rsid w:val="00AA6756"/>
    <w:rsid w:val="00AA6F04"/>
    <w:rsid w:val="00AA6F94"/>
    <w:rsid w:val="00AA7927"/>
    <w:rsid w:val="00AA7B35"/>
    <w:rsid w:val="00AB3BCA"/>
    <w:rsid w:val="00AB3C1D"/>
    <w:rsid w:val="00AB5A45"/>
    <w:rsid w:val="00AB5C20"/>
    <w:rsid w:val="00AB5FF0"/>
    <w:rsid w:val="00AB6269"/>
    <w:rsid w:val="00AB67E2"/>
    <w:rsid w:val="00AC5E59"/>
    <w:rsid w:val="00AC6972"/>
    <w:rsid w:val="00AC78D2"/>
    <w:rsid w:val="00AD05B2"/>
    <w:rsid w:val="00AD1AF4"/>
    <w:rsid w:val="00AD698C"/>
    <w:rsid w:val="00AD6A35"/>
    <w:rsid w:val="00AE07CB"/>
    <w:rsid w:val="00AE137C"/>
    <w:rsid w:val="00AE18EF"/>
    <w:rsid w:val="00AE1A77"/>
    <w:rsid w:val="00AE427E"/>
    <w:rsid w:val="00AE53AB"/>
    <w:rsid w:val="00AE5CD0"/>
    <w:rsid w:val="00AE779F"/>
    <w:rsid w:val="00AE7A11"/>
    <w:rsid w:val="00AF0F95"/>
    <w:rsid w:val="00AF25EA"/>
    <w:rsid w:val="00AF3294"/>
    <w:rsid w:val="00AF47FD"/>
    <w:rsid w:val="00AF514A"/>
    <w:rsid w:val="00AF5693"/>
    <w:rsid w:val="00B0045A"/>
    <w:rsid w:val="00B0122B"/>
    <w:rsid w:val="00B02B5C"/>
    <w:rsid w:val="00B03500"/>
    <w:rsid w:val="00B053FF"/>
    <w:rsid w:val="00B05B11"/>
    <w:rsid w:val="00B05FC6"/>
    <w:rsid w:val="00B133E9"/>
    <w:rsid w:val="00B13BE8"/>
    <w:rsid w:val="00B15C93"/>
    <w:rsid w:val="00B1636B"/>
    <w:rsid w:val="00B17AD4"/>
    <w:rsid w:val="00B20CDF"/>
    <w:rsid w:val="00B20DF4"/>
    <w:rsid w:val="00B214E0"/>
    <w:rsid w:val="00B21FD3"/>
    <w:rsid w:val="00B222BD"/>
    <w:rsid w:val="00B23325"/>
    <w:rsid w:val="00B23922"/>
    <w:rsid w:val="00B24319"/>
    <w:rsid w:val="00B24ADD"/>
    <w:rsid w:val="00B27488"/>
    <w:rsid w:val="00B3362C"/>
    <w:rsid w:val="00B34223"/>
    <w:rsid w:val="00B4153D"/>
    <w:rsid w:val="00B475CE"/>
    <w:rsid w:val="00B504EF"/>
    <w:rsid w:val="00B562A4"/>
    <w:rsid w:val="00B56A28"/>
    <w:rsid w:val="00B6029F"/>
    <w:rsid w:val="00B63C42"/>
    <w:rsid w:val="00B6439D"/>
    <w:rsid w:val="00B81E52"/>
    <w:rsid w:val="00B83BD3"/>
    <w:rsid w:val="00B84A39"/>
    <w:rsid w:val="00B86CB4"/>
    <w:rsid w:val="00B87959"/>
    <w:rsid w:val="00B90BDE"/>
    <w:rsid w:val="00B91D79"/>
    <w:rsid w:val="00B9497D"/>
    <w:rsid w:val="00B953A8"/>
    <w:rsid w:val="00BA0AA4"/>
    <w:rsid w:val="00BA30FB"/>
    <w:rsid w:val="00BA3C7C"/>
    <w:rsid w:val="00BB1E3B"/>
    <w:rsid w:val="00BB4861"/>
    <w:rsid w:val="00BC036A"/>
    <w:rsid w:val="00BC0E84"/>
    <w:rsid w:val="00BC3900"/>
    <w:rsid w:val="00BC477C"/>
    <w:rsid w:val="00BC4955"/>
    <w:rsid w:val="00BC544D"/>
    <w:rsid w:val="00BC5D3B"/>
    <w:rsid w:val="00BC7187"/>
    <w:rsid w:val="00BD3FAE"/>
    <w:rsid w:val="00BD4B61"/>
    <w:rsid w:val="00BD4F4E"/>
    <w:rsid w:val="00BD65B1"/>
    <w:rsid w:val="00BD6ABF"/>
    <w:rsid w:val="00BE1E73"/>
    <w:rsid w:val="00BE3569"/>
    <w:rsid w:val="00BE3667"/>
    <w:rsid w:val="00BE6AB0"/>
    <w:rsid w:val="00BF071B"/>
    <w:rsid w:val="00BF0CF2"/>
    <w:rsid w:val="00BF0E55"/>
    <w:rsid w:val="00BF2A53"/>
    <w:rsid w:val="00BF391B"/>
    <w:rsid w:val="00BF4130"/>
    <w:rsid w:val="00BF65D8"/>
    <w:rsid w:val="00C007A2"/>
    <w:rsid w:val="00C04C53"/>
    <w:rsid w:val="00C07BAB"/>
    <w:rsid w:val="00C10A3F"/>
    <w:rsid w:val="00C10EF9"/>
    <w:rsid w:val="00C1255F"/>
    <w:rsid w:val="00C13161"/>
    <w:rsid w:val="00C1318D"/>
    <w:rsid w:val="00C13E81"/>
    <w:rsid w:val="00C148AA"/>
    <w:rsid w:val="00C20680"/>
    <w:rsid w:val="00C25265"/>
    <w:rsid w:val="00C25F8B"/>
    <w:rsid w:val="00C260EA"/>
    <w:rsid w:val="00C30D41"/>
    <w:rsid w:val="00C3176D"/>
    <w:rsid w:val="00C33096"/>
    <w:rsid w:val="00C33141"/>
    <w:rsid w:val="00C35E0D"/>
    <w:rsid w:val="00C36C2D"/>
    <w:rsid w:val="00C36CBC"/>
    <w:rsid w:val="00C40616"/>
    <w:rsid w:val="00C42854"/>
    <w:rsid w:val="00C42A7F"/>
    <w:rsid w:val="00C45894"/>
    <w:rsid w:val="00C47603"/>
    <w:rsid w:val="00C50B62"/>
    <w:rsid w:val="00C51176"/>
    <w:rsid w:val="00C52BD6"/>
    <w:rsid w:val="00C52F23"/>
    <w:rsid w:val="00C56319"/>
    <w:rsid w:val="00C61EDE"/>
    <w:rsid w:val="00C62076"/>
    <w:rsid w:val="00C6735C"/>
    <w:rsid w:val="00C71E80"/>
    <w:rsid w:val="00C72009"/>
    <w:rsid w:val="00C72592"/>
    <w:rsid w:val="00C728E1"/>
    <w:rsid w:val="00C73C6E"/>
    <w:rsid w:val="00C742C1"/>
    <w:rsid w:val="00C81063"/>
    <w:rsid w:val="00C81C06"/>
    <w:rsid w:val="00C81DC7"/>
    <w:rsid w:val="00C83649"/>
    <w:rsid w:val="00C8430F"/>
    <w:rsid w:val="00C92620"/>
    <w:rsid w:val="00C950F4"/>
    <w:rsid w:val="00C95AF0"/>
    <w:rsid w:val="00C9624D"/>
    <w:rsid w:val="00C968B5"/>
    <w:rsid w:val="00CA064D"/>
    <w:rsid w:val="00CA091B"/>
    <w:rsid w:val="00CA153C"/>
    <w:rsid w:val="00CA1FC2"/>
    <w:rsid w:val="00CA21A1"/>
    <w:rsid w:val="00CA2385"/>
    <w:rsid w:val="00CA2464"/>
    <w:rsid w:val="00CA2FA9"/>
    <w:rsid w:val="00CB0578"/>
    <w:rsid w:val="00CB13DB"/>
    <w:rsid w:val="00CB1437"/>
    <w:rsid w:val="00CB1674"/>
    <w:rsid w:val="00CB5B68"/>
    <w:rsid w:val="00CB5D5A"/>
    <w:rsid w:val="00CB6574"/>
    <w:rsid w:val="00CB6939"/>
    <w:rsid w:val="00CC1BAF"/>
    <w:rsid w:val="00CC294E"/>
    <w:rsid w:val="00CC320F"/>
    <w:rsid w:val="00CC5004"/>
    <w:rsid w:val="00CD1519"/>
    <w:rsid w:val="00CD5A5F"/>
    <w:rsid w:val="00CD75D3"/>
    <w:rsid w:val="00CE05FC"/>
    <w:rsid w:val="00CE06E9"/>
    <w:rsid w:val="00CE234B"/>
    <w:rsid w:val="00CE7294"/>
    <w:rsid w:val="00CF0A5B"/>
    <w:rsid w:val="00CF0FAC"/>
    <w:rsid w:val="00CF111C"/>
    <w:rsid w:val="00CF2CA0"/>
    <w:rsid w:val="00CF3110"/>
    <w:rsid w:val="00CF3A80"/>
    <w:rsid w:val="00CF3FE5"/>
    <w:rsid w:val="00CF4E64"/>
    <w:rsid w:val="00CF502D"/>
    <w:rsid w:val="00CF507D"/>
    <w:rsid w:val="00CF5C78"/>
    <w:rsid w:val="00CF6CEA"/>
    <w:rsid w:val="00D00149"/>
    <w:rsid w:val="00D03512"/>
    <w:rsid w:val="00D056C7"/>
    <w:rsid w:val="00D07F2A"/>
    <w:rsid w:val="00D1043F"/>
    <w:rsid w:val="00D10897"/>
    <w:rsid w:val="00D11EF8"/>
    <w:rsid w:val="00D12271"/>
    <w:rsid w:val="00D12413"/>
    <w:rsid w:val="00D12A67"/>
    <w:rsid w:val="00D1672D"/>
    <w:rsid w:val="00D212E9"/>
    <w:rsid w:val="00D222A6"/>
    <w:rsid w:val="00D2331A"/>
    <w:rsid w:val="00D24FF6"/>
    <w:rsid w:val="00D30F55"/>
    <w:rsid w:val="00D31210"/>
    <w:rsid w:val="00D312D2"/>
    <w:rsid w:val="00D3159E"/>
    <w:rsid w:val="00D34A55"/>
    <w:rsid w:val="00D37648"/>
    <w:rsid w:val="00D377C0"/>
    <w:rsid w:val="00D41176"/>
    <w:rsid w:val="00D42A1E"/>
    <w:rsid w:val="00D43132"/>
    <w:rsid w:val="00D43951"/>
    <w:rsid w:val="00D45685"/>
    <w:rsid w:val="00D4603E"/>
    <w:rsid w:val="00D60549"/>
    <w:rsid w:val="00D626E8"/>
    <w:rsid w:val="00D63479"/>
    <w:rsid w:val="00D648BB"/>
    <w:rsid w:val="00D67372"/>
    <w:rsid w:val="00D67BBC"/>
    <w:rsid w:val="00D67F0F"/>
    <w:rsid w:val="00D71CBF"/>
    <w:rsid w:val="00D73F10"/>
    <w:rsid w:val="00D75339"/>
    <w:rsid w:val="00D802FC"/>
    <w:rsid w:val="00D835BD"/>
    <w:rsid w:val="00D83D5A"/>
    <w:rsid w:val="00D83FBA"/>
    <w:rsid w:val="00D841F2"/>
    <w:rsid w:val="00D857A5"/>
    <w:rsid w:val="00D85AE0"/>
    <w:rsid w:val="00D85B4F"/>
    <w:rsid w:val="00D86472"/>
    <w:rsid w:val="00D87E03"/>
    <w:rsid w:val="00D902AE"/>
    <w:rsid w:val="00D908DF"/>
    <w:rsid w:val="00D9103A"/>
    <w:rsid w:val="00D921EA"/>
    <w:rsid w:val="00D94905"/>
    <w:rsid w:val="00D94B19"/>
    <w:rsid w:val="00D95236"/>
    <w:rsid w:val="00D95779"/>
    <w:rsid w:val="00D97237"/>
    <w:rsid w:val="00DA4098"/>
    <w:rsid w:val="00DA5085"/>
    <w:rsid w:val="00DA57D8"/>
    <w:rsid w:val="00DB0A06"/>
    <w:rsid w:val="00DB6766"/>
    <w:rsid w:val="00DB679F"/>
    <w:rsid w:val="00DC0D32"/>
    <w:rsid w:val="00DC366B"/>
    <w:rsid w:val="00DC4726"/>
    <w:rsid w:val="00DC55EA"/>
    <w:rsid w:val="00DC645F"/>
    <w:rsid w:val="00DC64AF"/>
    <w:rsid w:val="00DC67D0"/>
    <w:rsid w:val="00DC6A17"/>
    <w:rsid w:val="00DC765F"/>
    <w:rsid w:val="00DD3BFA"/>
    <w:rsid w:val="00DD4EFE"/>
    <w:rsid w:val="00DE18D1"/>
    <w:rsid w:val="00DE5671"/>
    <w:rsid w:val="00DE6474"/>
    <w:rsid w:val="00DF0598"/>
    <w:rsid w:val="00DF0E4B"/>
    <w:rsid w:val="00DF1A06"/>
    <w:rsid w:val="00DF3D15"/>
    <w:rsid w:val="00DF4AC0"/>
    <w:rsid w:val="00DF6C39"/>
    <w:rsid w:val="00E01232"/>
    <w:rsid w:val="00E017F4"/>
    <w:rsid w:val="00E04F67"/>
    <w:rsid w:val="00E07CCF"/>
    <w:rsid w:val="00E10DA5"/>
    <w:rsid w:val="00E1359A"/>
    <w:rsid w:val="00E17C72"/>
    <w:rsid w:val="00E202C4"/>
    <w:rsid w:val="00E226DF"/>
    <w:rsid w:val="00E25C02"/>
    <w:rsid w:val="00E267F0"/>
    <w:rsid w:val="00E27ED5"/>
    <w:rsid w:val="00E32FAC"/>
    <w:rsid w:val="00E3547C"/>
    <w:rsid w:val="00E4055B"/>
    <w:rsid w:val="00E4184B"/>
    <w:rsid w:val="00E42233"/>
    <w:rsid w:val="00E43441"/>
    <w:rsid w:val="00E44816"/>
    <w:rsid w:val="00E47C46"/>
    <w:rsid w:val="00E5327F"/>
    <w:rsid w:val="00E561AA"/>
    <w:rsid w:val="00E565A3"/>
    <w:rsid w:val="00E57233"/>
    <w:rsid w:val="00E62E50"/>
    <w:rsid w:val="00E6333D"/>
    <w:rsid w:val="00E63B5E"/>
    <w:rsid w:val="00E63F23"/>
    <w:rsid w:val="00E65D21"/>
    <w:rsid w:val="00E66DD6"/>
    <w:rsid w:val="00E66EF0"/>
    <w:rsid w:val="00E672AD"/>
    <w:rsid w:val="00E70FCF"/>
    <w:rsid w:val="00E72350"/>
    <w:rsid w:val="00E73D4E"/>
    <w:rsid w:val="00E75BA2"/>
    <w:rsid w:val="00E80865"/>
    <w:rsid w:val="00E82268"/>
    <w:rsid w:val="00E83CEC"/>
    <w:rsid w:val="00E878F5"/>
    <w:rsid w:val="00E93231"/>
    <w:rsid w:val="00E937AB"/>
    <w:rsid w:val="00E95A9F"/>
    <w:rsid w:val="00E9640F"/>
    <w:rsid w:val="00E96489"/>
    <w:rsid w:val="00E97CE7"/>
    <w:rsid w:val="00E97EE9"/>
    <w:rsid w:val="00EA06AB"/>
    <w:rsid w:val="00EA16D9"/>
    <w:rsid w:val="00EA31D7"/>
    <w:rsid w:val="00EA5F3A"/>
    <w:rsid w:val="00EA6A97"/>
    <w:rsid w:val="00EB0A38"/>
    <w:rsid w:val="00EB45ED"/>
    <w:rsid w:val="00EB469C"/>
    <w:rsid w:val="00EB6C61"/>
    <w:rsid w:val="00EC0E85"/>
    <w:rsid w:val="00EC1E4E"/>
    <w:rsid w:val="00ED11F8"/>
    <w:rsid w:val="00ED1911"/>
    <w:rsid w:val="00ED7D7D"/>
    <w:rsid w:val="00ED7E11"/>
    <w:rsid w:val="00EE082D"/>
    <w:rsid w:val="00EE1BFB"/>
    <w:rsid w:val="00EE3475"/>
    <w:rsid w:val="00EE44D0"/>
    <w:rsid w:val="00EE498B"/>
    <w:rsid w:val="00EE532C"/>
    <w:rsid w:val="00EE6EF3"/>
    <w:rsid w:val="00EE7680"/>
    <w:rsid w:val="00EE79B6"/>
    <w:rsid w:val="00EF7576"/>
    <w:rsid w:val="00EF7DDB"/>
    <w:rsid w:val="00F00336"/>
    <w:rsid w:val="00F00B34"/>
    <w:rsid w:val="00F05B14"/>
    <w:rsid w:val="00F07549"/>
    <w:rsid w:val="00F07AEA"/>
    <w:rsid w:val="00F07D36"/>
    <w:rsid w:val="00F10213"/>
    <w:rsid w:val="00F121C1"/>
    <w:rsid w:val="00F145AF"/>
    <w:rsid w:val="00F16A84"/>
    <w:rsid w:val="00F17434"/>
    <w:rsid w:val="00F1771B"/>
    <w:rsid w:val="00F22DD8"/>
    <w:rsid w:val="00F234F9"/>
    <w:rsid w:val="00F23AC5"/>
    <w:rsid w:val="00F303FD"/>
    <w:rsid w:val="00F32E50"/>
    <w:rsid w:val="00F33341"/>
    <w:rsid w:val="00F40A7E"/>
    <w:rsid w:val="00F42714"/>
    <w:rsid w:val="00F43013"/>
    <w:rsid w:val="00F4557E"/>
    <w:rsid w:val="00F514AB"/>
    <w:rsid w:val="00F53DF6"/>
    <w:rsid w:val="00F53E40"/>
    <w:rsid w:val="00F56B1F"/>
    <w:rsid w:val="00F6173E"/>
    <w:rsid w:val="00F62E31"/>
    <w:rsid w:val="00F63F7E"/>
    <w:rsid w:val="00F67A5D"/>
    <w:rsid w:val="00F70624"/>
    <w:rsid w:val="00F762C7"/>
    <w:rsid w:val="00F80FBC"/>
    <w:rsid w:val="00F816DF"/>
    <w:rsid w:val="00F82EE2"/>
    <w:rsid w:val="00F831CB"/>
    <w:rsid w:val="00F846DC"/>
    <w:rsid w:val="00F8485B"/>
    <w:rsid w:val="00F85AE9"/>
    <w:rsid w:val="00F85F7F"/>
    <w:rsid w:val="00F868BC"/>
    <w:rsid w:val="00F915EC"/>
    <w:rsid w:val="00F92090"/>
    <w:rsid w:val="00F95675"/>
    <w:rsid w:val="00F96A27"/>
    <w:rsid w:val="00F97271"/>
    <w:rsid w:val="00F97ACE"/>
    <w:rsid w:val="00FA0374"/>
    <w:rsid w:val="00FA1DEB"/>
    <w:rsid w:val="00FA2057"/>
    <w:rsid w:val="00FB2DCC"/>
    <w:rsid w:val="00FB5EA1"/>
    <w:rsid w:val="00FB76AA"/>
    <w:rsid w:val="00FC36FB"/>
    <w:rsid w:val="00FD08F8"/>
    <w:rsid w:val="00FD0E0C"/>
    <w:rsid w:val="00FD3638"/>
    <w:rsid w:val="00FD527C"/>
    <w:rsid w:val="00FD5C75"/>
    <w:rsid w:val="00FD61B2"/>
    <w:rsid w:val="00FD6D05"/>
    <w:rsid w:val="00FD7721"/>
    <w:rsid w:val="00FD7E4E"/>
    <w:rsid w:val="00FE1277"/>
    <w:rsid w:val="00FE14F8"/>
    <w:rsid w:val="00FE1F73"/>
    <w:rsid w:val="00FE29B7"/>
    <w:rsid w:val="00FE4472"/>
    <w:rsid w:val="00FE4C35"/>
    <w:rsid w:val="00FE4CD9"/>
    <w:rsid w:val="00FE565F"/>
    <w:rsid w:val="00FE5B47"/>
    <w:rsid w:val="00FE5B93"/>
    <w:rsid w:val="00FE6A9E"/>
    <w:rsid w:val="00FE72CF"/>
    <w:rsid w:val="00FF102E"/>
    <w:rsid w:val="00FF3DD6"/>
    <w:rsid w:val="00FF51AE"/>
    <w:rsid w:val="00FF5A6B"/>
    <w:rsid w:val="00FF64A2"/>
    <w:rsid w:val="00FF6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FD4D8"/>
  <w15:chartTrackingRefBased/>
  <w15:docId w15:val="{B64036CB-74D7-4571-81EA-267C3CE8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CF6CEA"/>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F6CEA"/>
    <w:rPr>
      <w:rFonts w:ascii="等线" w:eastAsia="等线" w:hAnsi="等线"/>
      <w:noProof/>
      <w:sz w:val="20"/>
    </w:rPr>
  </w:style>
  <w:style w:type="paragraph" w:customStyle="1" w:styleId="EndNoteBibliography">
    <w:name w:val="EndNote Bibliography"/>
    <w:basedOn w:val="a"/>
    <w:link w:val="EndNoteBibliography0"/>
    <w:rsid w:val="00CF6CEA"/>
    <w:rPr>
      <w:rFonts w:ascii="等线" w:eastAsia="等线" w:hAnsi="等线"/>
      <w:noProof/>
      <w:sz w:val="20"/>
    </w:rPr>
  </w:style>
  <w:style w:type="character" w:customStyle="1" w:styleId="EndNoteBibliography0">
    <w:name w:val="EndNote Bibliography 字符"/>
    <w:basedOn w:val="a0"/>
    <w:link w:val="EndNoteBibliography"/>
    <w:rsid w:val="00CF6CEA"/>
    <w:rPr>
      <w:rFonts w:ascii="等线" w:eastAsia="等线" w:hAnsi="等线"/>
      <w:noProof/>
      <w:sz w:val="20"/>
    </w:rPr>
  </w:style>
  <w:style w:type="character" w:styleId="a3">
    <w:name w:val="Hyperlink"/>
    <w:basedOn w:val="a0"/>
    <w:uiPriority w:val="99"/>
    <w:unhideWhenUsed/>
    <w:rsid w:val="00D86472"/>
    <w:rPr>
      <w:color w:val="0000FF"/>
      <w:u w:val="single"/>
    </w:rPr>
  </w:style>
  <w:style w:type="character" w:styleId="a4">
    <w:name w:val="annotation reference"/>
    <w:basedOn w:val="a0"/>
    <w:uiPriority w:val="99"/>
    <w:semiHidden/>
    <w:unhideWhenUsed/>
    <w:rsid w:val="00CB1674"/>
    <w:rPr>
      <w:sz w:val="21"/>
      <w:szCs w:val="21"/>
    </w:rPr>
  </w:style>
  <w:style w:type="paragraph" w:styleId="a5">
    <w:name w:val="annotation text"/>
    <w:basedOn w:val="a"/>
    <w:link w:val="a6"/>
    <w:uiPriority w:val="99"/>
    <w:semiHidden/>
    <w:unhideWhenUsed/>
    <w:rsid w:val="00CB1674"/>
    <w:pPr>
      <w:jc w:val="left"/>
    </w:pPr>
  </w:style>
  <w:style w:type="character" w:customStyle="1" w:styleId="a6">
    <w:name w:val="批注文字 字符"/>
    <w:basedOn w:val="a0"/>
    <w:link w:val="a5"/>
    <w:uiPriority w:val="99"/>
    <w:semiHidden/>
    <w:rsid w:val="00CB1674"/>
  </w:style>
  <w:style w:type="paragraph" w:styleId="a7">
    <w:name w:val="annotation subject"/>
    <w:basedOn w:val="a5"/>
    <w:next w:val="a5"/>
    <w:link w:val="a8"/>
    <w:uiPriority w:val="99"/>
    <w:semiHidden/>
    <w:unhideWhenUsed/>
    <w:rsid w:val="00CB1674"/>
    <w:rPr>
      <w:b/>
      <w:bCs/>
    </w:rPr>
  </w:style>
  <w:style w:type="character" w:customStyle="1" w:styleId="a8">
    <w:name w:val="批注主题 字符"/>
    <w:basedOn w:val="a6"/>
    <w:link w:val="a7"/>
    <w:uiPriority w:val="99"/>
    <w:semiHidden/>
    <w:rsid w:val="00CB1674"/>
    <w:rPr>
      <w:b/>
      <w:bCs/>
    </w:rPr>
  </w:style>
  <w:style w:type="paragraph" w:styleId="HTML">
    <w:name w:val="HTML Preformatted"/>
    <w:basedOn w:val="a"/>
    <w:link w:val="HTML0"/>
    <w:uiPriority w:val="99"/>
    <w:unhideWhenUsed/>
    <w:rsid w:val="00891E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91ED8"/>
    <w:rPr>
      <w:rFonts w:ascii="宋体" w:eastAsia="宋体" w:hAnsi="宋体" w:cs="宋体"/>
      <w:kern w:val="0"/>
      <w:sz w:val="24"/>
      <w:szCs w:val="24"/>
    </w:rPr>
  </w:style>
  <w:style w:type="character" w:styleId="a9">
    <w:name w:val="Emphasis"/>
    <w:basedOn w:val="a0"/>
    <w:uiPriority w:val="20"/>
    <w:qFormat/>
    <w:rsid w:val="00891ED8"/>
    <w:rPr>
      <w:i/>
      <w:iCs/>
    </w:rPr>
  </w:style>
  <w:style w:type="character" w:styleId="aa">
    <w:name w:val="Unresolved Mention"/>
    <w:basedOn w:val="a0"/>
    <w:uiPriority w:val="99"/>
    <w:semiHidden/>
    <w:unhideWhenUsed/>
    <w:rsid w:val="00853539"/>
    <w:rPr>
      <w:color w:val="605E5C"/>
      <w:shd w:val="clear" w:color="auto" w:fill="E1DFDD"/>
    </w:rPr>
  </w:style>
  <w:style w:type="paragraph" w:styleId="ab">
    <w:name w:val="header"/>
    <w:basedOn w:val="a"/>
    <w:link w:val="ac"/>
    <w:uiPriority w:val="99"/>
    <w:unhideWhenUsed/>
    <w:rsid w:val="008C5A0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C5A06"/>
    <w:rPr>
      <w:sz w:val="18"/>
      <w:szCs w:val="18"/>
    </w:rPr>
  </w:style>
  <w:style w:type="paragraph" w:styleId="ad">
    <w:name w:val="footer"/>
    <w:basedOn w:val="a"/>
    <w:link w:val="ae"/>
    <w:uiPriority w:val="99"/>
    <w:unhideWhenUsed/>
    <w:rsid w:val="008C5A06"/>
    <w:pPr>
      <w:tabs>
        <w:tab w:val="center" w:pos="4153"/>
        <w:tab w:val="right" w:pos="8306"/>
      </w:tabs>
      <w:snapToGrid w:val="0"/>
      <w:jc w:val="left"/>
    </w:pPr>
    <w:rPr>
      <w:sz w:val="18"/>
      <w:szCs w:val="18"/>
    </w:rPr>
  </w:style>
  <w:style w:type="character" w:customStyle="1" w:styleId="ae">
    <w:name w:val="页脚 字符"/>
    <w:basedOn w:val="a0"/>
    <w:link w:val="ad"/>
    <w:uiPriority w:val="99"/>
    <w:rsid w:val="008C5A06"/>
    <w:rPr>
      <w:sz w:val="18"/>
      <w:szCs w:val="18"/>
    </w:rPr>
  </w:style>
  <w:style w:type="paragraph" w:styleId="af">
    <w:name w:val="Revision"/>
    <w:hidden/>
    <w:uiPriority w:val="99"/>
    <w:semiHidden/>
    <w:rsid w:val="00666224"/>
  </w:style>
  <w:style w:type="paragraph" w:styleId="af0">
    <w:name w:val="Balloon Text"/>
    <w:basedOn w:val="a"/>
    <w:link w:val="af1"/>
    <w:uiPriority w:val="99"/>
    <w:semiHidden/>
    <w:unhideWhenUsed/>
    <w:rsid w:val="002D3C49"/>
    <w:rPr>
      <w:rFonts w:ascii="宋体" w:eastAsia="宋体"/>
      <w:sz w:val="18"/>
      <w:szCs w:val="18"/>
    </w:rPr>
  </w:style>
  <w:style w:type="character" w:customStyle="1" w:styleId="af1">
    <w:name w:val="批注框文本 字符"/>
    <w:basedOn w:val="a0"/>
    <w:link w:val="af0"/>
    <w:uiPriority w:val="99"/>
    <w:semiHidden/>
    <w:rsid w:val="002D3C4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84674">
      <w:bodyDiv w:val="1"/>
      <w:marLeft w:val="0"/>
      <w:marRight w:val="0"/>
      <w:marTop w:val="0"/>
      <w:marBottom w:val="0"/>
      <w:divBdr>
        <w:top w:val="none" w:sz="0" w:space="0" w:color="auto"/>
        <w:left w:val="none" w:sz="0" w:space="0" w:color="auto"/>
        <w:bottom w:val="none" w:sz="0" w:space="0" w:color="auto"/>
        <w:right w:val="none" w:sz="0" w:space="0" w:color="auto"/>
      </w:divBdr>
    </w:div>
    <w:div w:id="170906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25ED7-6829-6049-9E7A-6DE67F6C5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Pages>
  <Words>11916</Words>
  <Characters>67922</Characters>
  <Application>Microsoft Office Word</Application>
  <DocSecurity>0</DocSecurity>
  <Lines>566</Lines>
  <Paragraphs>159</Paragraphs>
  <ScaleCrop>false</ScaleCrop>
  <Company/>
  <LinksUpToDate>false</LinksUpToDate>
  <CharactersWithSpaces>79679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xinyu</dc:creator>
  <cp:keywords/>
  <dc:description/>
  <cp:lastModifiedBy>tan xinyu</cp:lastModifiedBy>
  <cp:revision>18</cp:revision>
  <dcterms:created xsi:type="dcterms:W3CDTF">2021-12-19T02:37:00Z</dcterms:created>
  <dcterms:modified xsi:type="dcterms:W3CDTF">2022-01-18T11:37:00Z</dcterms:modified>
</cp:coreProperties>
</file>